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emf" ContentType="image/x-emf"/>
  <Override PartName="/word/media/image2.png" ContentType="image/png"/>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entredtext"/>
      </w:pPr>
      <w:bookmarkStart w:id="0" w:name="_GoBack"/>
      <w:bookmarkEnd w:id="0"/>
      <w:r>
        <w:rPr/>
        <w:object>
          <v:shape id="ole_rId2" style="width:28.35pt;height:28.35pt" o:ole="">
            <v:imagedata r:id="rId3" o:title=""/>
          </v:shape>
          <o:OLEObject Type="Embed" ProgID="PBrush" ShapeID="ole_rId2" DrawAspect="Content" ObjectID="_6315" r:id="rId2"/>
        </w:object>
        <mc:AlternateContent>
          <mc:Choice Requires="wps">
            <w:drawing>
              <wp:anchor behindDoc="0" distT="0" distB="0" distL="114300" distR="114300" simplePos="0" locked="0" layoutInCell="1" allowOverlap="1" relativeHeight="2">
                <wp:simplePos x="0" y="0"/>
                <wp:positionH relativeFrom="page">
                  <wp:posOffset>932815</wp:posOffset>
                </wp:positionH>
                <wp:positionV relativeFrom="page">
                  <wp:posOffset>967740</wp:posOffset>
                </wp:positionV>
                <wp:extent cx="5808345" cy="384810"/>
                <wp:effectExtent l="0" t="0" r="0" b="0"/>
                <wp:wrapNone/>
                <wp:docPr id="1" name="Rectangle 3"/>
                <a:graphic xmlns:a="http://schemas.openxmlformats.org/drawingml/2006/main">
                  <a:graphicData uri="http://schemas.microsoft.com/office/word/2010/wordprocessingShape">
                    <wps:wsp>
                      <wps:cNvSpPr/>
                      <wps:spPr>
                        <a:xfrm>
                          <a:off x="0" y="0"/>
                          <a:ext cx="5807880" cy="384120"/>
                        </a:xfrm>
                        <a:prstGeom prst="rect">
                          <a:avLst/>
                        </a:prstGeom>
                        <a:solidFill>
                          <a:srgbClr val="de002b"/>
                        </a:solidFill>
                        <a:ln>
                          <a:noFill/>
                        </a:ln>
                      </wps:spPr>
                      <wps:style>
                        <a:lnRef idx="0"/>
                        <a:fillRef idx="0"/>
                        <a:effectRef idx="0"/>
                        <a:fontRef idx="minor"/>
                      </wps:style>
                      <wps:bodyPr/>
                    </wps:wsp>
                  </a:graphicData>
                </a:graphic>
              </wp:anchor>
            </w:drawing>
          </mc:Choice>
          <mc:Fallback>
            <w:pict/>
          </mc:Fallback>
        </mc:AlternateContent>
      </w:r>
      <w:r/>
    </w:p>
    <w:p>
      <w:pPr>
        <w:pStyle w:val="Title"/>
      </w:pPr>
      <w:sdt>
        <w:sdtPr>
          <w:text/>
          <w:dataBinding w:storeItemID="{50509E37-9672-4EDB-97B3-99BBC7A92734}" w:xpath="/ns0:properties[1]/documentManagement[1]/ns3:GSMATitle[1]" w:prefixMappings="xmlns:ns0='http://schemas.microsoft.com/office/2006/metadata/properties' xmlns:ns1='http://www.w3.org/2001/XMLSchema-instance' xmlns:ns2='http://schemas.microsoft.com/office/infopath/2007/PartnerControls' xmlns:ns3='ADEDD60E-22E2-4049-BE99-80A2BB237DD5' xmlns:ns4='http://schemas.microsoft.com/sharepoint/v3' "/>
        </w:sdtPr>
        <w:sdtContent>
          <w:r>
            <w:rPr>
              <w:lang w:val="en-US"/>
            </w:rPr>
            <w:t>RCS Device API 1.5.1 Specification</w:t>
          </w:r>
        </w:sdtContent>
      </w:sdt>
      <w:r/>
    </w:p>
    <w:p>
      <w:pPr>
        <w:pStyle w:val="Title"/>
      </w:pPr>
      <w:r>
        <w:rPr/>
        <w:t xml:space="preserve">Version </w:t>
      </w:r>
      <w:sdt>
        <w:sdtPr>
          <w:text/>
          <w:dataBinding w:storeItemID="{50509E37-9672-4EDB-97B3-99BBC7A92734}" w:xpath="/ns0:properties[1]/documentManagement[1]/ns3:GSMAPRDVersion[1]" w:prefixMappings="xmlns:ns0='http://schemas.microsoft.com/office/2006/metadata/properties' xmlns:ns1='http://www.w3.org/2001/XMLSchema-instance' xmlns:ns2='http://schemas.microsoft.com/office/infopath/2007/PartnerControls' xmlns:ns3='ADEDD60E-22E2-4049-BE99-80A2BB237DD5' xmlns:ns4='http://schemas.microsoft.com/sharepoint/v3' "/>
        </w:sdtPr>
        <w:sdtContent>
          <w:r>
            <w:rPr>
              <w:lang w:val="en-US"/>
            </w:rPr>
            <w:t>3.0</w:t>
          </w:r>
        </w:sdtContent>
      </w:sdt>
      <w:r/>
    </w:p>
    <w:p>
      <w:pPr>
        <w:pStyle w:val="Title"/>
      </w:pPr>
      <w:r>
        <w:rPr/>
      </w:r>
      <w:sdt>
        <w:sdtPr>
          <w:date w:fullDate="2014-10-16T00:00:00Z">
            <w:dateFormat w:val="dd MMMM yyyy"/>
            <w:lid w:val="en-GB"/>
            <w:storeMappedDataAs w:val="dateTime"/>
            <w:calendar w:val="gregorian"/>
          </w:date>
        </w:sdtPr>
        <w:sdtContent>
          <w:r>
            <w:t>16 October 2014</w:t>
          </w:r>
        </w:sdtContent>
      </w:sdt>
      <w:r/>
    </w:p>
    <w:p>
      <w:pPr>
        <w:pStyle w:val="Disclaimer"/>
      </w:pPr>
      <w:r>
        <w:rPr/>
        <w:t xml:space="preserve">This is a </w:t>
      </w:r>
      <w:sdt>
        <w:sdtPr>
          <w:text/>
          <w:dataBinding w:storeItemID="{50509E37-9672-4EDB-97B3-99BBC7A92734}" w:xpath="/ns0:properties[1]/documentManagement[1]/ns3:GSMADocumentTypeTaxHTField0[1]/ns2:Terms[1]" w:prefixMappings="xmlns:ns0='http://schemas.microsoft.com/office/2006/metadata/properties' xmlns:ns1='http://www.w3.org/2001/XMLSchema-instance' xmlns:ns2='http://schemas.microsoft.com/office/infopath/2007/PartnerControls' xmlns:ns3='ADEDD60E-22E2-4049-BE99-80A2BB237DD5' xmlns:ns4='http://schemas.microsoft.com/sharepoint/v3' "/>
        </w:sdtPr>
        <w:sdtContent>
          <w:r>
            <w:rPr/>
            <w:t>Non-binding Permanent Reference Document</w:t>
          </w:r>
        </w:sdtContent>
      </w:sdt>
      <w:r>
        <w:rPr/>
        <w:t xml:space="preserve"> of the GSMA</w:t>
      </w:r>
      <w:r/>
    </w:p>
    <w:p>
      <w:pPr>
        <w:pStyle w:val="DocInfo"/>
        <w:rPr>
          <w:sz w:val="22"/>
          <w:sz w:val="22"/>
        </w:rPr>
      </w:pPr>
      <w:r>
        <w:rPr>
          <w:sz w:val="22"/>
        </w:rPr>
        <w:t xml:space="preserve">Security Classification: </w:t>
      </w:r>
      <w:r>
        <w:rPr>
          <w:sz w:val="22"/>
        </w:rPr>
      </w:r>
      <w:sdt>
        <w:sdtPr>
          <w:dropDownList>
            <w:listItem w:displayText="[Security Classification]" w:value="[Security Classification]"/>
          </w:dropDownList>
        </w:sdtPr>
        <w:sdtContent>
          <w:r>
            <w:t>Non-confidential</w:t>
          </w:r>
        </w:sdtContent>
      </w:sdt>
      <w:r/>
    </w:p>
    <w:p>
      <w:pPr>
        <w:pStyle w:val="CSLegal3"/>
      </w:pPr>
      <w:r>
        <w:rPr/>
        <w:t xml:space="preserve">Access to and distribution of this document is restricted to the persons permitted by the security classification.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permitted under the security classification without the prior written approval of the Association. </w:t>
      </w:r>
      <w:r/>
    </w:p>
    <w:p>
      <w:pPr>
        <w:pStyle w:val="DocInfo"/>
        <w:rPr>
          <w:rFonts w:eastAsia="Arial Unicode MS"/>
        </w:rPr>
      </w:pPr>
      <w:r>
        <w:rPr/>
        <w:t>Copyright Notice</w:t>
      </w:r>
      <w:r/>
    </w:p>
    <w:p>
      <w:pPr>
        <w:pStyle w:val="CSLegal3"/>
      </w:pPr>
      <w:r>
        <w:rPr/>
        <w:t xml:space="preserve">Copyright © </w:t>
      </w:r>
      <w:r>
        <w:rPr/>
        <w:fldChar w:fldCharType="begin"/>
      </w:r>
      <w:r>
        <w:instrText> DATE \@"M/d/yy" </w:instrText>
      </w:r>
      <w:r>
        <w:fldChar w:fldCharType="separate"/>
      </w:r>
      <w:r>
        <w:t>28/08/15</w:t>
      </w:r>
      <w:r>
        <w:fldChar w:fldCharType="end"/>
      </w:r>
      <w:r>
        <w:rPr/>
        <w:t xml:space="preserve"> GSM Association</w:t>
      </w:r>
      <w:r/>
    </w:p>
    <w:p>
      <w:pPr>
        <w:pStyle w:val="DocInfo"/>
        <w:spacing w:before="0" w:after="0"/>
        <w:rPr>
          <w:sz w:val="24"/>
          <w:b/>
          <w:sz w:val="24"/>
          <w:b/>
        </w:rPr>
      </w:pPr>
      <w:r>
        <w:rPr/>
        <w:t>Disclaimer</w:t>
      </w:r>
      <w:r/>
    </w:p>
    <w:p>
      <w:pPr>
        <w:pStyle w:val="CSLegal3"/>
      </w:pPr>
      <w:r>
        <w:rPr/>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r/>
    </w:p>
    <w:p>
      <w:pPr>
        <w:pStyle w:val="DocInfo"/>
        <w:spacing w:before="0" w:after="0"/>
        <w:rPr>
          <w:sz w:val="24"/>
          <w:b/>
          <w:sz w:val="24"/>
          <w:b/>
        </w:rPr>
      </w:pPr>
      <w:r>
        <w:rPr/>
        <w:t>Antitrust Notice</w:t>
      </w:r>
      <w:r/>
    </w:p>
    <w:p>
      <w:pPr>
        <w:pStyle w:val="CSLegal3"/>
      </w:pPr>
      <w:bookmarkStart w:id="1" w:name="RestrictedTable2"/>
      <w:bookmarkEnd w:id="1"/>
      <w:r>
        <w:rPr/>
        <w:t>The information contain herein is in full compliance with the GSM Association’s antitrust compliance policy.</w:t>
      </w:r>
      <w:r/>
    </w:p>
    <w:p>
      <w:pPr>
        <w:sectPr>
          <w:headerReference w:type="default" r:id="rId4"/>
          <w:footerReference w:type="default" r:id="rId5"/>
          <w:type w:val="nextPage"/>
          <w:pgSz w:w="11906" w:h="16838"/>
          <w:pgMar w:left="1440" w:right="1440" w:header="709" w:top="2381" w:footer="709" w:bottom="1440" w:gutter="0"/>
          <w:pgNumType w:start="1" w:fmt="decimal"/>
          <w:formProt w:val="false"/>
          <w:textDirection w:val="lrTb"/>
          <w:docGrid w:type="default" w:linePitch="360" w:charSpace="4294965247"/>
        </w:sectPr>
        <w:pStyle w:val="NormalParagraph"/>
      </w:pPr>
      <w:r>
        <w:rPr/>
        <mc:AlternateContent>
          <mc:Choice Requires="wps">
            <w:drawing>
              <wp:anchor behindDoc="0" distT="0" distB="0" distL="114300" distR="114300" simplePos="0" locked="0" layoutInCell="1" allowOverlap="1" relativeHeight="3">
                <wp:simplePos x="0" y="0"/>
                <wp:positionH relativeFrom="page">
                  <wp:posOffset>932815</wp:posOffset>
                </wp:positionH>
                <wp:positionV relativeFrom="page">
                  <wp:posOffset>9249410</wp:posOffset>
                </wp:positionV>
                <wp:extent cx="5808345" cy="384810"/>
                <wp:effectExtent l="0" t="0" r="0" b="0"/>
                <wp:wrapNone/>
                <wp:docPr id="2" name="Rectangle 2"/>
                <a:graphic xmlns:a="http://schemas.openxmlformats.org/drawingml/2006/main">
                  <a:graphicData uri="http://schemas.microsoft.com/office/word/2010/wordprocessingShape">
                    <wps:wsp>
                      <wps:cNvSpPr/>
                      <wps:spPr>
                        <a:xfrm>
                          <a:off x="0" y="0"/>
                          <a:ext cx="5807880" cy="384120"/>
                        </a:xfrm>
                        <a:prstGeom prst="rect">
                          <a:avLst/>
                        </a:prstGeom>
                        <a:solidFill>
                          <a:srgbClr val="de002b"/>
                        </a:solidFill>
                        <a:ln>
                          <a:noFill/>
                        </a:ln>
                      </wps:spPr>
                      <wps:style>
                        <a:lnRef idx="0"/>
                        <a:fillRef idx="0"/>
                        <a:effectRef idx="0"/>
                        <a:fontRef idx="minor"/>
                      </wps:style>
                      <wps:bodyPr/>
                    </wps:wsp>
                  </a:graphicData>
                </a:graphic>
              </wp:anchor>
            </w:drawing>
          </mc:Choice>
          <mc:Fallback>
            <w:pict/>
          </mc:Fallback>
        </mc:AlternateContent>
      </w:r>
      <w:r/>
    </w:p>
    <w:p>
      <w:pPr>
        <w:pStyle w:val="ContentsHeading"/>
      </w:pPr>
      <w:r>
        <w:rPr>
          <w:rFonts w:cs="Arial"/>
        </w:rPr>
        <w:t>Table of Contents</w:t>
      </w:r>
      <w:r/>
    </w:p>
    <w:p>
      <w:pPr>
        <w:pStyle w:val="Contents1"/>
        <w:rPr>
          <w:b w:val="false"/>
          <w:b w:val="false"/>
          <w:rFonts w:ascii="Calibri" w:hAnsi="Calibri" w:eastAsia="宋体" w:cs="" w:asciiTheme="minorHAnsi" w:cstheme="minorBidi" w:eastAsiaTheme="minorEastAsia" w:hAnsiTheme="minorHAnsi"/>
          <w:lang w:eastAsia="en-GB" w:bidi="ar-SA"/>
        </w:rPr>
      </w:pPr>
      <w:r>
        <w:fldChar w:fldCharType="begin"/>
      </w:r>
      <w:r>
        <w:instrText> TOC \z \o "1-3" \u \h</w:instrText>
      </w:r>
      <w:r>
        <w:fldChar w:fldCharType="separate"/>
      </w:r>
      <w:hyperlink w:anchor="_Toc422836659">
        <w:r>
          <w:rPr>
            <w:webHidden/>
            <w:rStyle w:val="IndexLink"/>
            <w:rFonts w:cs="Symbol" w:ascii="Symbol" w:hAnsi="Symbol"/>
            <w:vanish w:val="false"/>
          </w:rPr>
          <w:t>1</w:t>
        </w:r>
        <w:r>
          <w:rPr>
            <w:rStyle w:val="IndexLink"/>
            <w:rFonts w:eastAsia="宋体" w:cs="" w:cstheme="minorBidi" w:eastAsiaTheme="minorEastAsia"/>
            <w:b w:val="false"/>
            <w:lang w:eastAsia="en-GB" w:bidi="ar-SA"/>
          </w:rPr>
          <w:tab/>
        </w:r>
        <w:r>
          <w:rPr>
            <w:webHidden/>
          </w:rPr>
          <w:fldChar w:fldCharType="begin"/>
        </w:r>
        <w:r>
          <w:rPr>
            <w:webHidden/>
          </w:rPr>
          <w:instrText>PAGEREF _Toc422836659 \h</w:instrText>
        </w:r>
        <w:r>
          <w:rPr>
            <w:webHidden/>
          </w:rPr>
          <w:fldChar w:fldCharType="separate"/>
        </w:r>
        <w:r>
          <w:rPr>
            <w:rStyle w:val="IndexLink"/>
          </w:rPr>
          <w:t>Introduction</w:t>
          <w:tab/>
          <w:t>4</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60">
        <w:r>
          <w:rPr>
            <w:webHidden/>
            <w:rStyle w:val="IndexLink"/>
            <w:vanish w:val="false"/>
          </w:rPr>
          <w:t>1.1</w:t>
        </w:r>
        <w:r>
          <w:rPr>
            <w:rStyle w:val="IndexLink"/>
            <w:rFonts w:eastAsia="宋体" w:cs="" w:cstheme="minorBidi" w:eastAsiaTheme="minorEastAsia"/>
            <w:szCs w:val="22"/>
            <w:lang w:bidi="ar-SA"/>
          </w:rPr>
          <w:tab/>
        </w:r>
        <w:r>
          <w:rPr>
            <w:webHidden/>
          </w:rPr>
          <w:fldChar w:fldCharType="begin"/>
        </w:r>
        <w:r>
          <w:rPr>
            <w:webHidden/>
          </w:rPr>
          <w:instrText>PAGEREF _Toc422836660 \h</w:instrText>
        </w:r>
        <w:r>
          <w:rPr>
            <w:webHidden/>
          </w:rPr>
          <w:fldChar w:fldCharType="separate"/>
        </w:r>
        <w:r>
          <w:rPr>
            <w:rStyle w:val="IndexLink"/>
          </w:rPr>
          <w:t>Overview</w:t>
          <w:tab/>
          <w:t>4</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61">
        <w:r>
          <w:rPr>
            <w:webHidden/>
            <w:rStyle w:val="IndexLink"/>
            <w:vanish w:val="false"/>
          </w:rPr>
          <w:t>1.2</w:t>
        </w:r>
        <w:r>
          <w:rPr>
            <w:rStyle w:val="IndexLink"/>
            <w:rFonts w:eastAsia="宋体" w:cs="" w:cstheme="minorBidi" w:eastAsiaTheme="minorEastAsia"/>
            <w:szCs w:val="22"/>
            <w:lang w:bidi="ar-SA"/>
          </w:rPr>
          <w:tab/>
        </w:r>
        <w:r>
          <w:rPr>
            <w:webHidden/>
          </w:rPr>
          <w:fldChar w:fldCharType="begin"/>
        </w:r>
        <w:r>
          <w:rPr>
            <w:webHidden/>
          </w:rPr>
          <w:instrText>PAGEREF _Toc422836661 \h</w:instrText>
        </w:r>
        <w:r>
          <w:rPr>
            <w:webHidden/>
          </w:rPr>
          <w:fldChar w:fldCharType="separate"/>
        </w:r>
        <w:r>
          <w:rPr>
            <w:rStyle w:val="IndexLink"/>
          </w:rPr>
          <w:t>Scope</w:t>
          <w:tab/>
          <w:t>4</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62">
        <w:r>
          <w:rPr>
            <w:webHidden/>
            <w:rStyle w:val="IndexLink"/>
            <w:vanish w:val="false"/>
          </w:rPr>
          <w:t>1.3</w:t>
        </w:r>
        <w:r>
          <w:rPr>
            <w:rStyle w:val="IndexLink"/>
            <w:rFonts w:eastAsia="宋体" w:cs="" w:cstheme="minorBidi" w:eastAsiaTheme="minorEastAsia"/>
            <w:szCs w:val="22"/>
            <w:lang w:bidi="ar-SA"/>
          </w:rPr>
          <w:tab/>
        </w:r>
        <w:r>
          <w:rPr>
            <w:webHidden/>
          </w:rPr>
          <w:fldChar w:fldCharType="begin"/>
        </w:r>
        <w:r>
          <w:rPr>
            <w:webHidden/>
          </w:rPr>
          <w:instrText>PAGEREF _Toc422836662 \h</w:instrText>
        </w:r>
        <w:r>
          <w:rPr>
            <w:webHidden/>
          </w:rPr>
          <w:fldChar w:fldCharType="separate"/>
        </w:r>
        <w:r>
          <w:rPr>
            <w:rStyle w:val="IndexLink"/>
          </w:rPr>
          <w:t>Definitions</w:t>
          <w:tab/>
          <w:t>4</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63">
        <w:r>
          <w:rPr>
            <w:webHidden/>
            <w:rStyle w:val="IndexLink"/>
            <w:vanish w:val="false"/>
          </w:rPr>
          <w:t>1.4</w:t>
        </w:r>
        <w:r>
          <w:rPr>
            <w:rStyle w:val="IndexLink"/>
            <w:rFonts w:eastAsia="宋体" w:cs="" w:cstheme="minorBidi" w:eastAsiaTheme="minorEastAsia"/>
            <w:szCs w:val="22"/>
            <w:lang w:bidi="ar-SA"/>
          </w:rPr>
          <w:tab/>
        </w:r>
        <w:r>
          <w:rPr>
            <w:webHidden/>
          </w:rPr>
          <w:fldChar w:fldCharType="begin"/>
        </w:r>
        <w:r>
          <w:rPr>
            <w:webHidden/>
          </w:rPr>
          <w:instrText>PAGEREF _Toc422836663 \h</w:instrText>
        </w:r>
        <w:r>
          <w:rPr>
            <w:webHidden/>
          </w:rPr>
          <w:fldChar w:fldCharType="separate"/>
        </w:r>
        <w:r>
          <w:rPr>
            <w:rStyle w:val="IndexLink"/>
          </w:rPr>
          <w:t>Abbreviations</w:t>
          <w:tab/>
          <w:t>4</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64">
        <w:r>
          <w:rPr>
            <w:webHidden/>
            <w:rStyle w:val="IndexLink"/>
            <w:vanish w:val="false"/>
          </w:rPr>
          <w:t>1.5</w:t>
        </w:r>
        <w:r>
          <w:rPr>
            <w:rStyle w:val="IndexLink"/>
            <w:rFonts w:eastAsia="宋体" w:cs="" w:cstheme="minorBidi" w:eastAsiaTheme="minorEastAsia"/>
            <w:szCs w:val="22"/>
            <w:lang w:bidi="ar-SA"/>
          </w:rPr>
          <w:tab/>
        </w:r>
        <w:r>
          <w:rPr>
            <w:webHidden/>
          </w:rPr>
          <w:fldChar w:fldCharType="begin"/>
        </w:r>
        <w:r>
          <w:rPr>
            <w:webHidden/>
          </w:rPr>
          <w:instrText>PAGEREF _Toc422836664 \h</w:instrText>
        </w:r>
        <w:r>
          <w:rPr>
            <w:webHidden/>
          </w:rPr>
          <w:fldChar w:fldCharType="separate"/>
        </w:r>
        <w:r>
          <w:rPr>
            <w:rStyle w:val="IndexLink"/>
          </w:rPr>
          <w:t>References</w:t>
          <w:tab/>
          <w:t>5</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65">
        <w:r>
          <w:rPr>
            <w:webHidden/>
            <w:rStyle w:val="IndexLink"/>
            <w:rFonts w:eastAsia="Arial"/>
            <w:vanish w:val="false"/>
          </w:rPr>
          <w:t>1.6</w:t>
        </w:r>
        <w:r>
          <w:rPr>
            <w:rStyle w:val="IndexLink"/>
            <w:rFonts w:eastAsia="宋体" w:cs="" w:cstheme="minorBidi" w:eastAsiaTheme="minorEastAsia"/>
            <w:szCs w:val="22"/>
            <w:lang w:bidi="ar-SA"/>
          </w:rPr>
          <w:tab/>
        </w:r>
        <w:r>
          <w:rPr>
            <w:webHidden/>
          </w:rPr>
          <w:fldChar w:fldCharType="begin"/>
        </w:r>
        <w:r>
          <w:rPr>
            <w:webHidden/>
          </w:rPr>
          <w:instrText>PAGEREF _Toc422836665 \h</w:instrText>
        </w:r>
        <w:r>
          <w:rPr>
            <w:webHidden/>
          </w:rPr>
          <w:fldChar w:fldCharType="separate"/>
        </w:r>
        <w:r>
          <w:rPr>
            <w:rStyle w:val="IndexLink"/>
          </w:rPr>
          <w:t>Conventions</w:t>
          <w:tab/>
          <w:t>5</w:t>
        </w:r>
        <w:r>
          <w:rPr>
            <w:webHidden/>
          </w:rPr>
          <w:fldChar w:fldCharType="end"/>
        </w:r>
      </w:hyperlink>
      <w:r/>
    </w:p>
    <w:p>
      <w:pPr>
        <w:pStyle w:val="Contents1"/>
        <w:rPr>
          <w:b w:val="false"/>
          <w:b w:val="false"/>
          <w:rFonts w:ascii="Calibri" w:hAnsi="Calibri" w:eastAsia="宋体" w:cs="" w:asciiTheme="minorHAnsi" w:cstheme="minorBidi" w:eastAsiaTheme="minorEastAsia" w:hAnsiTheme="minorHAnsi"/>
          <w:lang w:eastAsia="en-GB" w:bidi="ar-SA"/>
        </w:rPr>
      </w:pPr>
      <w:hyperlink w:anchor="_Toc422836666">
        <w:r>
          <w:rPr>
            <w:webHidden/>
            <w:rStyle w:val="IndexLink"/>
            <w:rFonts w:cs="Symbol" w:ascii="Symbol" w:hAnsi="Symbol"/>
            <w:vanish w:val="false"/>
          </w:rPr>
          <w:t>2</w:t>
        </w:r>
        <w:r>
          <w:rPr>
            <w:rStyle w:val="IndexLink"/>
            <w:rFonts w:eastAsia="宋体" w:cs="" w:cstheme="minorBidi" w:eastAsiaTheme="minorEastAsia"/>
            <w:b w:val="false"/>
            <w:lang w:eastAsia="en-GB" w:bidi="ar-SA"/>
          </w:rPr>
          <w:tab/>
        </w:r>
        <w:r>
          <w:rPr>
            <w:webHidden/>
          </w:rPr>
          <w:fldChar w:fldCharType="begin"/>
        </w:r>
        <w:r>
          <w:rPr>
            <w:webHidden/>
          </w:rPr>
          <w:instrText>PAGEREF _Toc422836666 \h</w:instrText>
        </w:r>
        <w:r>
          <w:rPr>
            <w:webHidden/>
          </w:rPr>
          <w:fldChar w:fldCharType="separate"/>
        </w:r>
        <w:r>
          <w:rPr>
            <w:rStyle w:val="IndexLink"/>
          </w:rPr>
          <w:t>API Architecture</w:t>
          <w:tab/>
          <w:t>5</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68">
        <w:r>
          <w:rPr>
            <w:webHidden/>
            <w:rStyle w:val="IndexLink"/>
            <w:vanish w:val="false"/>
          </w:rPr>
          <w:t>2.1</w:t>
        </w:r>
        <w:r>
          <w:rPr>
            <w:rStyle w:val="IndexLink"/>
            <w:rFonts w:eastAsia="宋体" w:cs="" w:cstheme="minorBidi" w:eastAsiaTheme="minorEastAsia"/>
            <w:szCs w:val="22"/>
            <w:lang w:bidi="ar-SA"/>
          </w:rPr>
          <w:tab/>
        </w:r>
        <w:r>
          <w:rPr>
            <w:webHidden/>
          </w:rPr>
          <w:fldChar w:fldCharType="begin"/>
        </w:r>
        <w:r>
          <w:rPr>
            <w:webHidden/>
          </w:rPr>
          <w:instrText>PAGEREF _Toc422836668 \h</w:instrText>
        </w:r>
        <w:r>
          <w:rPr>
            <w:webHidden/>
          </w:rPr>
          <w:fldChar w:fldCharType="separate"/>
        </w:r>
        <w:r>
          <w:rPr>
            <w:rStyle w:val="IndexLink"/>
          </w:rPr>
          <w:t>Architecture Overview</w:t>
          <w:tab/>
          <w:t>5</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69">
        <w:r>
          <w:rPr>
            <w:webHidden/>
            <w:rStyle w:val="IndexLink"/>
            <w:vanish w:val="false"/>
          </w:rPr>
          <w:t>2.1.1</w:t>
        </w:r>
        <w:r>
          <w:rPr>
            <w:rStyle w:val="IndexLink"/>
            <w:rFonts w:eastAsia="宋体" w:cs="" w:cstheme="minorBidi" w:eastAsiaTheme="minorEastAsia"/>
            <w:szCs w:val="22"/>
            <w:lang w:bidi="ar-SA"/>
          </w:rPr>
          <w:tab/>
        </w:r>
        <w:r>
          <w:rPr>
            <w:webHidden/>
          </w:rPr>
          <w:fldChar w:fldCharType="begin"/>
        </w:r>
        <w:r>
          <w:rPr>
            <w:webHidden/>
          </w:rPr>
          <w:instrText>PAGEREF _Toc422836669 \h</w:instrText>
        </w:r>
        <w:r>
          <w:rPr>
            <w:webHidden/>
          </w:rPr>
          <w:fldChar w:fldCharType="separate"/>
        </w:r>
        <w:r>
          <w:rPr>
            <w:rStyle w:val="IndexLink"/>
          </w:rPr>
          <w:t>API Descriptions</w:t>
          <w:tab/>
          <w:t>7</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70">
        <w:r>
          <w:rPr>
            <w:webHidden/>
            <w:rStyle w:val="IndexLink"/>
            <w:vanish w:val="false"/>
          </w:rPr>
          <w:t>2.1.2</w:t>
        </w:r>
        <w:r>
          <w:rPr>
            <w:rStyle w:val="IndexLink"/>
            <w:rFonts w:eastAsia="宋体" w:cs="" w:cstheme="minorBidi" w:eastAsiaTheme="minorEastAsia"/>
            <w:szCs w:val="22"/>
            <w:lang w:bidi="ar-SA"/>
          </w:rPr>
          <w:tab/>
        </w:r>
        <w:r>
          <w:rPr>
            <w:webHidden/>
          </w:rPr>
          <w:fldChar w:fldCharType="begin"/>
        </w:r>
        <w:r>
          <w:rPr>
            <w:webHidden/>
          </w:rPr>
          <w:instrText>PAGEREF _Toc422836670 \h</w:instrText>
        </w:r>
        <w:r>
          <w:rPr>
            <w:webHidden/>
          </w:rPr>
          <w:fldChar w:fldCharType="separate"/>
        </w:r>
        <w:r>
          <w:rPr>
            <w:rStyle w:val="IndexLink"/>
          </w:rPr>
          <w:t>Applications Types</w:t>
          <w:tab/>
          <w:t>7</w:t>
        </w:r>
        <w:r>
          <w:rPr>
            <w:webHidden/>
          </w:rPr>
          <w:fldChar w:fldCharType="end"/>
        </w:r>
      </w:hyperlink>
      <w:r/>
    </w:p>
    <w:p>
      <w:pPr>
        <w:pStyle w:val="Contents1"/>
        <w:rPr>
          <w:b w:val="false"/>
          <w:b w:val="false"/>
          <w:rFonts w:ascii="Calibri" w:hAnsi="Calibri" w:eastAsia="宋体" w:cs="" w:asciiTheme="minorHAnsi" w:cstheme="minorBidi" w:eastAsiaTheme="minorEastAsia" w:hAnsiTheme="minorHAnsi"/>
          <w:lang w:eastAsia="en-GB" w:bidi="ar-SA"/>
        </w:rPr>
      </w:pPr>
      <w:hyperlink w:anchor="_Toc422836671">
        <w:r>
          <w:rPr>
            <w:webHidden/>
            <w:rStyle w:val="IndexLink"/>
            <w:rFonts w:cs="Symbol" w:ascii="Symbol" w:hAnsi="Symbol"/>
            <w:vanish w:val="false"/>
          </w:rPr>
          <w:t>3</w:t>
        </w:r>
        <w:r>
          <w:rPr>
            <w:rStyle w:val="IndexLink"/>
            <w:rFonts w:eastAsia="宋体" w:cs="" w:cstheme="minorBidi" w:eastAsiaTheme="minorEastAsia"/>
            <w:b w:val="false"/>
            <w:lang w:eastAsia="en-GB" w:bidi="ar-SA"/>
          </w:rPr>
          <w:tab/>
        </w:r>
        <w:r>
          <w:rPr>
            <w:webHidden/>
          </w:rPr>
          <w:fldChar w:fldCharType="begin"/>
        </w:r>
        <w:r>
          <w:rPr>
            <w:webHidden/>
          </w:rPr>
          <w:instrText>PAGEREF _Toc422836671 \h</w:instrText>
        </w:r>
        <w:r>
          <w:rPr>
            <w:webHidden/>
          </w:rPr>
          <w:fldChar w:fldCharType="separate"/>
        </w:r>
        <w:r>
          <w:rPr>
            <w:rStyle w:val="IndexLink"/>
          </w:rPr>
          <w:t>API concepts</w:t>
          <w:tab/>
          <w:t>8</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73">
        <w:r>
          <w:rPr>
            <w:webHidden/>
            <w:rStyle w:val="IndexLink"/>
            <w:vanish w:val="false"/>
          </w:rPr>
          <w:t>3.1</w:t>
        </w:r>
        <w:r>
          <w:rPr>
            <w:rStyle w:val="IndexLink"/>
            <w:rFonts w:eastAsia="宋体" w:cs="" w:cstheme="minorBidi" w:eastAsiaTheme="minorEastAsia"/>
            <w:szCs w:val="22"/>
            <w:lang w:bidi="ar-SA"/>
          </w:rPr>
          <w:tab/>
        </w:r>
        <w:r>
          <w:rPr>
            <w:rStyle w:val="IndexLink"/>
            <w:rFonts w:eastAsia="Calibri"/>
          </w:rPr>
          <w:t>Servers and Listeners</w:t>
        </w:r>
        <w:r>
          <w:rPr>
            <w:webHidden/>
          </w:rPr>
          <w:fldChar w:fldCharType="begin"/>
        </w:r>
        <w:r>
          <w:rPr>
            <w:webHidden/>
          </w:rPr>
          <w:instrText>PAGEREF _Toc422836673 \h</w:instrText>
        </w:r>
        <w:r>
          <w:rPr>
            <w:webHidden/>
          </w:rPr>
          <w:fldChar w:fldCharType="separate"/>
        </w:r>
        <w:r>
          <w:rPr>
            <w:rStyle w:val="IndexLink"/>
          </w:rPr>
          <w:tab/>
          <w:t>8</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74">
        <w:r>
          <w:rPr>
            <w:webHidden/>
            <w:rStyle w:val="IndexLink"/>
            <w:vanish w:val="false"/>
          </w:rPr>
          <w:t>3.1.1</w:t>
        </w:r>
        <w:r>
          <w:rPr>
            <w:rStyle w:val="IndexLink"/>
            <w:rFonts w:eastAsia="宋体" w:cs="" w:cstheme="minorBidi" w:eastAsiaTheme="minorEastAsia"/>
            <w:szCs w:val="22"/>
            <w:lang w:bidi="ar-SA"/>
          </w:rPr>
          <w:tab/>
        </w:r>
        <w:r>
          <w:rPr>
            <w:rStyle w:val="IndexLink"/>
            <w:rFonts w:eastAsia="Calibri"/>
          </w:rPr>
          <w:t>Service</w:t>
        </w:r>
        <w:r>
          <w:rPr>
            <w:webHidden/>
          </w:rPr>
          <w:fldChar w:fldCharType="begin"/>
        </w:r>
        <w:r>
          <w:rPr>
            <w:webHidden/>
          </w:rPr>
          <w:instrText>PAGEREF _Toc422836674 \h</w:instrText>
        </w:r>
        <w:r>
          <w:rPr>
            <w:webHidden/>
          </w:rPr>
          <w:fldChar w:fldCharType="separate"/>
        </w:r>
        <w:r>
          <w:rPr>
            <w:rStyle w:val="IndexLink"/>
          </w:rPr>
          <w:tab/>
          <w:t>8</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75">
        <w:r>
          <w:rPr>
            <w:webHidden/>
            <w:rStyle w:val="IndexLink"/>
            <w:vanish w:val="false"/>
          </w:rPr>
          <w:t>3.1.2</w:t>
        </w:r>
        <w:r>
          <w:rPr>
            <w:rStyle w:val="IndexLink"/>
            <w:rFonts w:eastAsia="宋体" w:cs="" w:cstheme="minorBidi" w:eastAsiaTheme="minorEastAsia"/>
            <w:szCs w:val="22"/>
            <w:lang w:bidi="ar-SA"/>
          </w:rPr>
          <w:tab/>
        </w:r>
        <w:r>
          <w:rPr>
            <w:rStyle w:val="IndexLink"/>
            <w:rFonts w:eastAsia="Calibri"/>
          </w:rPr>
          <w:t>Service Session</w:t>
        </w:r>
        <w:r>
          <w:rPr>
            <w:webHidden/>
          </w:rPr>
          <w:fldChar w:fldCharType="begin"/>
        </w:r>
        <w:r>
          <w:rPr>
            <w:webHidden/>
          </w:rPr>
          <w:instrText>PAGEREF _Toc422836675 \h</w:instrText>
        </w:r>
        <w:r>
          <w:rPr>
            <w:webHidden/>
          </w:rPr>
          <w:fldChar w:fldCharType="separate"/>
        </w:r>
        <w:r>
          <w:rPr>
            <w:rStyle w:val="IndexLink"/>
          </w:rPr>
          <w:tab/>
          <w:t>8</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76">
        <w:r>
          <w:rPr>
            <w:webHidden/>
            <w:rStyle w:val="IndexLink"/>
            <w:vanish w:val="false"/>
          </w:rPr>
          <w:t>3.2</w:t>
        </w:r>
        <w:r>
          <w:rPr>
            <w:rStyle w:val="IndexLink"/>
            <w:rFonts w:eastAsia="宋体" w:cs="" w:cstheme="minorBidi" w:eastAsiaTheme="minorEastAsia"/>
            <w:szCs w:val="22"/>
            <w:lang w:bidi="ar-SA"/>
          </w:rPr>
          <w:tab/>
        </w:r>
        <w:r>
          <w:rPr>
            <w:rStyle w:val="IndexLink"/>
            <w:rFonts w:eastAsia="Calibri"/>
          </w:rPr>
          <w:t>Service Version/Available/Unavailable</w:t>
        </w:r>
        <w:r>
          <w:rPr>
            <w:webHidden/>
          </w:rPr>
          <w:fldChar w:fldCharType="begin"/>
        </w:r>
        <w:r>
          <w:rPr>
            <w:webHidden/>
          </w:rPr>
          <w:instrText>PAGEREF _Toc422836676 \h</w:instrText>
        </w:r>
        <w:r>
          <w:rPr>
            <w:webHidden/>
          </w:rPr>
          <w:fldChar w:fldCharType="separate"/>
        </w:r>
        <w:r>
          <w:rPr>
            <w:rStyle w:val="IndexLink"/>
          </w:rPr>
          <w:tab/>
          <w:t>9</w:t>
        </w:r>
        <w:r>
          <w:rPr>
            <w:webHidden/>
          </w:rPr>
          <w:fldChar w:fldCharType="end"/>
        </w:r>
      </w:hyperlink>
      <w:r/>
    </w:p>
    <w:p>
      <w:pPr>
        <w:pStyle w:val="Contents1"/>
        <w:rPr>
          <w:b w:val="false"/>
          <w:b w:val="false"/>
          <w:rFonts w:ascii="Calibri" w:hAnsi="Calibri" w:eastAsia="宋体" w:cs="" w:asciiTheme="minorHAnsi" w:cstheme="minorBidi" w:eastAsiaTheme="minorEastAsia" w:hAnsiTheme="minorHAnsi"/>
          <w:lang w:eastAsia="en-GB" w:bidi="ar-SA"/>
        </w:rPr>
      </w:pPr>
      <w:hyperlink w:anchor="_Toc422836677">
        <w:r>
          <w:rPr>
            <w:webHidden/>
            <w:rStyle w:val="IndexLink"/>
            <w:rFonts w:cs="Symbol" w:ascii="Symbol" w:hAnsi="Symbol"/>
            <w:vanish w:val="false"/>
          </w:rPr>
          <w:t>4</w:t>
        </w:r>
        <w:r>
          <w:rPr>
            <w:rStyle w:val="IndexLink"/>
            <w:rFonts w:eastAsia="宋体" w:cs="" w:cstheme="minorBidi" w:eastAsiaTheme="minorEastAsia"/>
            <w:b w:val="false"/>
            <w:lang w:eastAsia="en-GB" w:bidi="ar-SA"/>
          </w:rPr>
          <w:tab/>
        </w:r>
        <w:r>
          <w:rPr>
            <w:webHidden/>
          </w:rPr>
          <w:fldChar w:fldCharType="begin"/>
        </w:r>
        <w:r>
          <w:rPr>
            <w:webHidden/>
          </w:rPr>
          <w:instrText>PAGEREF _Toc422836677 \h</w:instrText>
        </w:r>
        <w:r>
          <w:rPr>
            <w:webHidden/>
          </w:rPr>
          <w:fldChar w:fldCharType="separate"/>
        </w:r>
        <w:r>
          <w:rPr>
            <w:rStyle w:val="IndexLink"/>
          </w:rPr>
          <w:t>Android API</w:t>
          <w:tab/>
          <w:t>9</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79">
        <w:r>
          <w:rPr>
            <w:webHidden/>
            <w:rStyle w:val="IndexLink"/>
            <w:vanish w:val="false"/>
          </w:rPr>
          <w:t>4.1</w:t>
        </w:r>
        <w:r>
          <w:rPr>
            <w:rStyle w:val="IndexLink"/>
            <w:rFonts w:eastAsia="宋体" w:cs="" w:cstheme="minorBidi" w:eastAsiaTheme="minorEastAsia"/>
            <w:szCs w:val="22"/>
            <w:lang w:bidi="ar-SA"/>
          </w:rPr>
          <w:tab/>
        </w:r>
        <w:r>
          <w:rPr>
            <w:webHidden/>
          </w:rPr>
          <w:fldChar w:fldCharType="begin"/>
        </w:r>
        <w:r>
          <w:rPr>
            <w:webHidden/>
          </w:rPr>
          <w:instrText>PAGEREF _Toc422836679 \h</w:instrText>
        </w:r>
        <w:r>
          <w:rPr>
            <w:webHidden/>
          </w:rPr>
          <w:fldChar w:fldCharType="separate"/>
        </w:r>
        <w:r>
          <w:rPr>
            <w:rStyle w:val="IndexLink"/>
          </w:rPr>
          <w:t>Components Interaction</w:t>
          <w:tab/>
          <w:t>9</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80">
        <w:r>
          <w:rPr>
            <w:webHidden/>
            <w:rStyle w:val="IndexLink"/>
            <w:vanish w:val="false"/>
          </w:rPr>
          <w:t>4.1.1</w:t>
        </w:r>
        <w:r>
          <w:rPr>
            <w:rStyle w:val="IndexLink"/>
            <w:rFonts w:eastAsia="宋体" w:cs="" w:cstheme="minorBidi" w:eastAsiaTheme="minorEastAsia"/>
            <w:szCs w:val="22"/>
            <w:lang w:bidi="ar-SA"/>
          </w:rPr>
          <w:tab/>
        </w:r>
        <w:r>
          <w:rPr>
            <w:webHidden/>
          </w:rPr>
          <w:fldChar w:fldCharType="begin"/>
        </w:r>
        <w:r>
          <w:rPr>
            <w:webHidden/>
          </w:rPr>
          <w:instrText>PAGEREF _Toc422836680 \h</w:instrText>
        </w:r>
        <w:r>
          <w:rPr>
            <w:webHidden/>
          </w:rPr>
          <w:fldChar w:fldCharType="separate"/>
        </w:r>
        <w:r>
          <w:rPr>
            <w:rStyle w:val="IndexLink"/>
          </w:rPr>
          <w:t>New service application</w:t>
          <w:tab/>
          <w:t>9</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81">
        <w:r>
          <w:rPr>
            <w:webHidden/>
            <w:rStyle w:val="IndexLink"/>
            <w:vanish w:val="false"/>
          </w:rPr>
          <w:t>4.1.2</w:t>
        </w:r>
        <w:r>
          <w:rPr>
            <w:rStyle w:val="IndexLink"/>
            <w:rFonts w:eastAsia="宋体" w:cs="" w:cstheme="minorBidi" w:eastAsiaTheme="minorEastAsia"/>
            <w:szCs w:val="22"/>
            <w:lang w:bidi="ar-SA"/>
          </w:rPr>
          <w:tab/>
        </w:r>
        <w:r>
          <w:rPr>
            <w:webHidden/>
          </w:rPr>
          <w:fldChar w:fldCharType="begin"/>
        </w:r>
        <w:r>
          <w:rPr>
            <w:webHidden/>
          </w:rPr>
          <w:instrText>PAGEREF _Toc422836681 \h</w:instrText>
        </w:r>
        <w:r>
          <w:rPr>
            <w:webHidden/>
          </w:rPr>
          <w:fldChar w:fldCharType="separate"/>
        </w:r>
        <w:r>
          <w:rPr>
            <w:rStyle w:val="IndexLink"/>
          </w:rPr>
          <w:t>Constraints</w:t>
          <w:tab/>
          <w:t>9</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82">
        <w:r>
          <w:rPr>
            <w:webHidden/>
            <w:rStyle w:val="IndexLink"/>
            <w:vanish w:val="false"/>
          </w:rPr>
          <w:t>4.2</w:t>
        </w:r>
        <w:r>
          <w:rPr>
            <w:rStyle w:val="IndexLink"/>
            <w:rFonts w:eastAsia="宋体" w:cs="" w:cstheme="minorBidi" w:eastAsiaTheme="minorEastAsia"/>
            <w:szCs w:val="22"/>
            <w:lang w:bidi="ar-SA"/>
          </w:rPr>
          <w:tab/>
        </w:r>
        <w:r>
          <w:rPr>
            <w:webHidden/>
          </w:rPr>
          <w:fldChar w:fldCharType="begin"/>
        </w:r>
        <w:r>
          <w:rPr>
            <w:webHidden/>
          </w:rPr>
          <w:instrText>PAGEREF _Toc422836682 \h</w:instrText>
        </w:r>
        <w:r>
          <w:rPr>
            <w:webHidden/>
          </w:rPr>
          <w:fldChar w:fldCharType="separate"/>
        </w:r>
        <w:r>
          <w:rPr>
            <w:rStyle w:val="IndexLink"/>
          </w:rPr>
          <w:t>Security</w:t>
          <w:tab/>
          <w:t>9</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83">
        <w:r>
          <w:rPr>
            <w:webHidden/>
            <w:rStyle w:val="IndexLink"/>
            <w:vanish w:val="false"/>
          </w:rPr>
          <w:t>4.2.1</w:t>
        </w:r>
        <w:r>
          <w:rPr>
            <w:rStyle w:val="IndexLink"/>
            <w:rFonts w:eastAsia="宋体" w:cs="" w:cstheme="minorBidi" w:eastAsiaTheme="minorEastAsia"/>
            <w:szCs w:val="22"/>
            <w:lang w:bidi="ar-SA"/>
          </w:rPr>
          <w:tab/>
        </w:r>
        <w:r>
          <w:rPr>
            <w:webHidden/>
          </w:rPr>
          <w:fldChar w:fldCharType="begin"/>
        </w:r>
        <w:r>
          <w:rPr>
            <w:webHidden/>
          </w:rPr>
          <w:instrText>PAGEREF _Toc422836683 \h</w:instrText>
        </w:r>
        <w:r>
          <w:rPr>
            <w:webHidden/>
          </w:rPr>
          <w:fldChar w:fldCharType="separate"/>
        </w:r>
        <w:r>
          <w:rPr>
            <w:rStyle w:val="IndexLink"/>
          </w:rPr>
          <w:t>Service API Access Control</w:t>
          <w:tab/>
          <w:t>10</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84">
        <w:r>
          <w:rPr>
            <w:webHidden/>
            <w:rStyle w:val="IndexLink"/>
            <w:vanish w:val="false"/>
          </w:rPr>
          <w:t>4.3</w:t>
        </w:r>
        <w:r>
          <w:rPr>
            <w:rStyle w:val="IndexLink"/>
            <w:rFonts w:eastAsia="宋体" w:cs="" w:cstheme="minorBidi" w:eastAsiaTheme="minorEastAsia"/>
            <w:szCs w:val="22"/>
            <w:lang w:bidi="ar-SA"/>
          </w:rPr>
          <w:tab/>
        </w:r>
        <w:r>
          <w:rPr>
            <w:webHidden/>
          </w:rPr>
          <w:fldChar w:fldCharType="begin"/>
        </w:r>
        <w:r>
          <w:rPr>
            <w:webHidden/>
          </w:rPr>
          <w:instrText>PAGEREF _Toc422836684 \h</w:instrText>
        </w:r>
        <w:r>
          <w:rPr>
            <w:webHidden/>
          </w:rPr>
          <w:fldChar w:fldCharType="separate"/>
        </w:r>
        <w:r>
          <w:rPr>
            <w:rStyle w:val="IndexLink"/>
          </w:rPr>
          <w:t>UX API</w:t>
          <w:tab/>
          <w:t>10</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85">
        <w:r>
          <w:rPr>
            <w:webHidden/>
            <w:rStyle w:val="IndexLink"/>
            <w:vanish w:val="false"/>
          </w:rPr>
          <w:t>4.3.1</w:t>
        </w:r>
        <w:r>
          <w:rPr>
            <w:rStyle w:val="IndexLink"/>
            <w:rFonts w:eastAsia="宋体" w:cs="" w:cstheme="minorBidi" w:eastAsiaTheme="minorEastAsia"/>
            <w:szCs w:val="22"/>
            <w:lang w:bidi="ar-SA"/>
          </w:rPr>
          <w:tab/>
        </w:r>
        <w:r>
          <w:rPr>
            <w:webHidden/>
          </w:rPr>
          <w:fldChar w:fldCharType="begin"/>
        </w:r>
        <w:r>
          <w:rPr>
            <w:webHidden/>
          </w:rPr>
          <w:instrText>PAGEREF _Toc422836685 \h</w:instrText>
        </w:r>
        <w:r>
          <w:rPr>
            <w:webHidden/>
          </w:rPr>
          <w:fldChar w:fldCharType="separate"/>
        </w:r>
        <w:r>
          <w:rPr>
            <w:rStyle w:val="IndexLink"/>
          </w:rPr>
          <w:t>Package</w:t>
          <w:tab/>
          <w:t>10</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86">
        <w:r>
          <w:rPr>
            <w:webHidden/>
            <w:rStyle w:val="IndexLink"/>
            <w:vanish w:val="false"/>
          </w:rPr>
          <w:t>4.3.2</w:t>
        </w:r>
        <w:r>
          <w:rPr>
            <w:rStyle w:val="IndexLink"/>
            <w:rFonts w:eastAsia="宋体" w:cs="" w:cstheme="minorBidi" w:eastAsiaTheme="minorEastAsia"/>
            <w:szCs w:val="22"/>
            <w:lang w:bidi="ar-SA"/>
          </w:rPr>
          <w:tab/>
        </w:r>
        <w:r>
          <w:rPr>
            <w:webHidden/>
          </w:rPr>
          <w:fldChar w:fldCharType="begin"/>
        </w:r>
        <w:r>
          <w:rPr>
            <w:webHidden/>
          </w:rPr>
          <w:instrText>PAGEREF _Toc422836686 \h</w:instrText>
        </w:r>
        <w:r>
          <w:rPr>
            <w:webHidden/>
          </w:rPr>
          <w:fldChar w:fldCharType="separate"/>
        </w:r>
        <w:r>
          <w:rPr>
            <w:rStyle w:val="IndexLink"/>
          </w:rPr>
          <w:t>Methods and Callbacks</w:t>
          <w:tab/>
          <w:t>10</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687">
        <w:r>
          <w:rPr>
            <w:webHidden/>
            <w:rStyle w:val="IndexLink"/>
            <w:vanish w:val="false"/>
          </w:rPr>
          <w:t>4.4</w:t>
        </w:r>
        <w:r>
          <w:rPr>
            <w:rStyle w:val="IndexLink"/>
            <w:rFonts w:eastAsia="宋体" w:cs="" w:cstheme="minorBidi" w:eastAsiaTheme="minorEastAsia"/>
            <w:szCs w:val="22"/>
            <w:lang w:bidi="ar-SA"/>
          </w:rPr>
          <w:tab/>
        </w:r>
        <w:r>
          <w:rPr>
            <w:webHidden/>
          </w:rPr>
          <w:fldChar w:fldCharType="begin"/>
        </w:r>
        <w:r>
          <w:rPr>
            <w:webHidden/>
          </w:rPr>
          <w:instrText>PAGEREF _Toc422836687 \h</w:instrText>
        </w:r>
        <w:r>
          <w:rPr>
            <w:webHidden/>
          </w:rPr>
          <w:fldChar w:fldCharType="separate"/>
        </w:r>
        <w:r>
          <w:rPr>
            <w:rStyle w:val="IndexLink"/>
          </w:rPr>
          <w:t>Services API</w:t>
          <w:tab/>
          <w:t>14</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88">
        <w:r>
          <w:rPr>
            <w:webHidden/>
            <w:rStyle w:val="IndexLink"/>
            <w:vanish w:val="false"/>
          </w:rPr>
          <w:t>4.4.1</w:t>
        </w:r>
        <w:r>
          <w:rPr>
            <w:rStyle w:val="IndexLink"/>
            <w:rFonts w:eastAsia="宋体" w:cs="" w:cstheme="minorBidi" w:eastAsiaTheme="minorEastAsia"/>
            <w:szCs w:val="22"/>
            <w:lang w:bidi="ar-SA"/>
          </w:rPr>
          <w:tab/>
        </w:r>
        <w:r>
          <w:rPr>
            <w:webHidden/>
          </w:rPr>
          <w:fldChar w:fldCharType="begin"/>
        </w:r>
        <w:r>
          <w:rPr>
            <w:webHidden/>
          </w:rPr>
          <w:instrText>PAGEREF _Toc422836688 \h</w:instrText>
        </w:r>
        <w:r>
          <w:rPr>
            <w:webHidden/>
          </w:rPr>
          <w:fldChar w:fldCharType="separate"/>
        </w:r>
        <w:r>
          <w:rPr>
            <w:rStyle w:val="IndexLink"/>
          </w:rPr>
          <w:t>Overview</w:t>
          <w:tab/>
          <w:t>14</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89">
        <w:r>
          <w:rPr>
            <w:webHidden/>
            <w:rStyle w:val="IndexLink"/>
            <w:vanish w:val="false"/>
          </w:rPr>
          <w:t>4.4.2</w:t>
        </w:r>
        <w:r>
          <w:rPr>
            <w:rStyle w:val="IndexLink"/>
            <w:rFonts w:eastAsia="宋体" w:cs="" w:cstheme="minorBidi" w:eastAsiaTheme="minorEastAsia"/>
            <w:szCs w:val="22"/>
            <w:lang w:bidi="ar-SA"/>
          </w:rPr>
          <w:tab/>
        </w:r>
        <w:r>
          <w:rPr>
            <w:webHidden/>
          </w:rPr>
          <w:fldChar w:fldCharType="begin"/>
        </w:r>
        <w:r>
          <w:rPr>
            <w:webHidden/>
          </w:rPr>
          <w:instrText>PAGEREF _Toc422836689 \h</w:instrText>
        </w:r>
        <w:r>
          <w:rPr>
            <w:webHidden/>
          </w:rPr>
          <w:fldChar w:fldCharType="separate"/>
        </w:r>
        <w:r>
          <w:rPr>
            <w:rStyle w:val="IndexLink"/>
          </w:rPr>
          <w:t>Access Control</w:t>
          <w:tab/>
          <w:t>14</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0">
        <w:r>
          <w:rPr>
            <w:webHidden/>
            <w:rStyle w:val="IndexLink"/>
            <w:vanish w:val="false"/>
          </w:rPr>
          <w:t>4.4.3</w:t>
        </w:r>
        <w:r>
          <w:rPr>
            <w:rStyle w:val="IndexLink"/>
            <w:rFonts w:eastAsia="宋体" w:cs="" w:cstheme="minorBidi" w:eastAsiaTheme="minorEastAsia"/>
            <w:szCs w:val="22"/>
            <w:lang w:bidi="ar-SA"/>
          </w:rPr>
          <w:tab/>
        </w:r>
        <w:r>
          <w:rPr>
            <w:webHidden/>
          </w:rPr>
          <w:fldChar w:fldCharType="begin"/>
        </w:r>
        <w:r>
          <w:rPr>
            <w:webHidden/>
          </w:rPr>
          <w:instrText>PAGEREF _Toc422836690 \h</w:instrText>
        </w:r>
        <w:r>
          <w:rPr>
            <w:webHidden/>
          </w:rPr>
          <w:fldChar w:fldCharType="separate"/>
        </w:r>
        <w:r>
          <w:rPr>
            <w:rStyle w:val="IndexLink"/>
          </w:rPr>
          <w:t>Common architecture</w:t>
          <w:tab/>
          <w:t>14</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1">
        <w:r>
          <w:rPr>
            <w:webHidden/>
            <w:rStyle w:val="IndexLink"/>
            <w:vanish w:val="false"/>
          </w:rPr>
          <w:t>4.4.4</w:t>
        </w:r>
        <w:r>
          <w:rPr>
            <w:rStyle w:val="IndexLink"/>
            <w:rFonts w:eastAsia="宋体" w:cs="" w:cstheme="minorBidi" w:eastAsiaTheme="minorEastAsia"/>
            <w:szCs w:val="22"/>
            <w:lang w:bidi="ar-SA"/>
          </w:rPr>
          <w:tab/>
        </w:r>
        <w:r>
          <w:rPr>
            <w:webHidden/>
          </w:rPr>
          <w:fldChar w:fldCharType="begin"/>
        </w:r>
        <w:r>
          <w:rPr>
            <w:webHidden/>
          </w:rPr>
          <w:instrText>PAGEREF _Toc422836691 \h</w:instrText>
        </w:r>
        <w:r>
          <w:rPr>
            <w:webHidden/>
          </w:rPr>
          <w:fldChar w:fldCharType="separate"/>
        </w:r>
        <w:r>
          <w:rPr>
            <w:rStyle w:val="IndexLink"/>
          </w:rPr>
          <w:t>Capability API</w:t>
          <w:tab/>
          <w:t>20</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2">
        <w:r>
          <w:rPr>
            <w:webHidden/>
            <w:rStyle w:val="IndexLink"/>
            <w:vanish w:val="false"/>
          </w:rPr>
          <w:t>4.4.5</w:t>
        </w:r>
        <w:r>
          <w:rPr>
            <w:rStyle w:val="IndexLink"/>
            <w:rFonts w:eastAsia="宋体" w:cs="" w:cstheme="minorBidi" w:eastAsiaTheme="minorEastAsia"/>
            <w:szCs w:val="22"/>
            <w:lang w:bidi="ar-SA"/>
          </w:rPr>
          <w:tab/>
        </w:r>
        <w:r>
          <w:rPr>
            <w:webHidden/>
          </w:rPr>
          <w:fldChar w:fldCharType="begin"/>
        </w:r>
        <w:r>
          <w:rPr>
            <w:webHidden/>
          </w:rPr>
          <w:instrText>PAGEREF _Toc422836692 \h</w:instrText>
        </w:r>
        <w:r>
          <w:rPr>
            <w:webHidden/>
          </w:rPr>
          <w:fldChar w:fldCharType="separate"/>
        </w:r>
        <w:r>
          <w:rPr>
            <w:rStyle w:val="IndexLink"/>
          </w:rPr>
          <w:t>IM/Chat API</w:t>
          <w:tab/>
          <w:t>27</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3">
        <w:r>
          <w:rPr>
            <w:webHidden/>
            <w:rStyle w:val="IndexLink"/>
            <w:vanish w:val="false"/>
          </w:rPr>
          <w:t>4.4.6</w:t>
        </w:r>
        <w:r>
          <w:rPr>
            <w:rStyle w:val="IndexLink"/>
            <w:rFonts w:eastAsia="宋体" w:cs="" w:cstheme="minorBidi" w:eastAsiaTheme="minorEastAsia"/>
            <w:szCs w:val="22"/>
            <w:lang w:bidi="ar-SA"/>
          </w:rPr>
          <w:tab/>
        </w:r>
        <w:r>
          <w:rPr>
            <w:webHidden/>
          </w:rPr>
          <w:fldChar w:fldCharType="begin"/>
        </w:r>
        <w:r>
          <w:rPr>
            <w:webHidden/>
          </w:rPr>
          <w:instrText>PAGEREF _Toc422836693 \h</w:instrText>
        </w:r>
        <w:r>
          <w:rPr>
            <w:webHidden/>
          </w:rPr>
          <w:fldChar w:fldCharType="separate"/>
        </w:r>
        <w:r>
          <w:rPr>
            <w:rStyle w:val="IndexLink"/>
          </w:rPr>
          <w:t>File Transfer API</w:t>
          <w:tab/>
          <w:t>41</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4">
        <w:r>
          <w:rPr>
            <w:webHidden/>
            <w:rStyle w:val="IndexLink"/>
            <w:vanish w:val="false"/>
          </w:rPr>
          <w:t>4.4.7</w:t>
        </w:r>
        <w:r>
          <w:rPr>
            <w:rStyle w:val="IndexLink"/>
            <w:rFonts w:eastAsia="宋体" w:cs="" w:cstheme="minorBidi" w:eastAsiaTheme="minorEastAsia"/>
            <w:szCs w:val="22"/>
            <w:lang w:bidi="ar-SA"/>
          </w:rPr>
          <w:tab/>
        </w:r>
        <w:r>
          <w:rPr>
            <w:webHidden/>
          </w:rPr>
          <w:fldChar w:fldCharType="begin"/>
        </w:r>
        <w:r>
          <w:rPr>
            <w:webHidden/>
          </w:rPr>
          <w:instrText>PAGEREF _Toc422836694 \h</w:instrText>
        </w:r>
        <w:r>
          <w:rPr>
            <w:webHidden/>
          </w:rPr>
          <w:fldChar w:fldCharType="separate"/>
        </w:r>
        <w:r>
          <w:rPr>
            <w:rStyle w:val="IndexLink"/>
          </w:rPr>
          <w:t>Image Share API</w:t>
          <w:tab/>
          <w:t>53</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5">
        <w:r>
          <w:rPr>
            <w:webHidden/>
            <w:rStyle w:val="IndexLink"/>
            <w:vanish w:val="false"/>
          </w:rPr>
          <w:t>4.4.8</w:t>
        </w:r>
        <w:r>
          <w:rPr>
            <w:rStyle w:val="IndexLink"/>
            <w:rFonts w:eastAsia="宋体" w:cs="" w:cstheme="minorBidi" w:eastAsiaTheme="minorEastAsia"/>
            <w:szCs w:val="22"/>
            <w:lang w:bidi="ar-SA"/>
          </w:rPr>
          <w:tab/>
        </w:r>
        <w:r>
          <w:rPr>
            <w:webHidden/>
          </w:rPr>
          <w:fldChar w:fldCharType="begin"/>
        </w:r>
        <w:r>
          <w:rPr>
            <w:webHidden/>
          </w:rPr>
          <w:instrText>PAGEREF _Toc422836695 \h</w:instrText>
        </w:r>
        <w:r>
          <w:rPr>
            <w:webHidden/>
          </w:rPr>
          <w:fldChar w:fldCharType="separate"/>
        </w:r>
        <w:r>
          <w:rPr>
            <w:rStyle w:val="IndexLink"/>
          </w:rPr>
          <w:t>Video Share API</w:t>
          <w:tab/>
          <w:t>57</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6">
        <w:r>
          <w:rPr>
            <w:webHidden/>
            <w:rStyle w:val="IndexLink"/>
            <w:vanish w:val="false"/>
          </w:rPr>
          <w:t>4.4.9</w:t>
        </w:r>
        <w:r>
          <w:rPr>
            <w:rStyle w:val="IndexLink"/>
            <w:rFonts w:eastAsia="宋体" w:cs="" w:cstheme="minorBidi" w:eastAsiaTheme="minorEastAsia"/>
            <w:szCs w:val="22"/>
            <w:lang w:bidi="ar-SA"/>
          </w:rPr>
          <w:tab/>
        </w:r>
        <w:r>
          <w:rPr>
            <w:webHidden/>
          </w:rPr>
          <w:fldChar w:fldCharType="begin"/>
        </w:r>
        <w:r>
          <w:rPr>
            <w:webHidden/>
          </w:rPr>
          <w:instrText>PAGEREF _Toc422836696 \h</w:instrText>
        </w:r>
        <w:r>
          <w:rPr>
            <w:webHidden/>
          </w:rPr>
          <w:fldChar w:fldCharType="separate"/>
        </w:r>
        <w:r>
          <w:rPr>
            <w:rStyle w:val="IndexLink"/>
          </w:rPr>
          <w:t>Geoloc Share API</w:t>
          <w:tab/>
          <w:t>64</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7">
        <w:r>
          <w:rPr>
            <w:webHidden/>
            <w:rStyle w:val="IndexLink"/>
            <w:vanish w:val="false"/>
          </w:rPr>
          <w:t>4.4.10</w:t>
        </w:r>
        <w:r>
          <w:rPr>
            <w:rStyle w:val="IndexLink"/>
            <w:rFonts w:eastAsia="宋体" w:cs="" w:cstheme="minorBidi" w:eastAsiaTheme="minorEastAsia"/>
            <w:szCs w:val="22"/>
            <w:lang w:bidi="ar-SA"/>
          </w:rPr>
          <w:tab/>
        </w:r>
        <w:r>
          <w:rPr>
            <w:webHidden/>
          </w:rPr>
          <w:fldChar w:fldCharType="begin"/>
        </w:r>
        <w:r>
          <w:rPr>
            <w:webHidden/>
          </w:rPr>
          <w:instrText>PAGEREF _Toc422836697 \h</w:instrText>
        </w:r>
        <w:r>
          <w:rPr>
            <w:webHidden/>
          </w:rPr>
          <w:fldChar w:fldCharType="separate"/>
        </w:r>
        <w:r>
          <w:rPr>
            <w:rStyle w:val="IndexLink"/>
          </w:rPr>
          <w:t>Contact API</w:t>
          <w:tab/>
          <w:t>68</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8">
        <w:r>
          <w:rPr>
            <w:webHidden/>
            <w:rStyle w:val="IndexLink"/>
            <w:vanish w:val="false"/>
          </w:rPr>
          <w:t>4.4.11</w:t>
        </w:r>
        <w:r>
          <w:rPr>
            <w:rStyle w:val="IndexLink"/>
            <w:rFonts w:eastAsia="宋体" w:cs="" w:cstheme="minorBidi" w:eastAsiaTheme="minorEastAsia"/>
            <w:szCs w:val="22"/>
            <w:lang w:bidi="ar-SA"/>
          </w:rPr>
          <w:tab/>
        </w:r>
        <w:r>
          <w:rPr>
            <w:webHidden/>
          </w:rPr>
          <w:fldChar w:fldCharType="begin"/>
        </w:r>
        <w:r>
          <w:rPr>
            <w:webHidden/>
          </w:rPr>
          <w:instrText>PAGEREF _Toc422836698 \h</w:instrText>
        </w:r>
        <w:r>
          <w:rPr>
            <w:webHidden/>
          </w:rPr>
          <w:fldChar w:fldCharType="separate"/>
        </w:r>
        <w:r>
          <w:rPr>
            <w:rStyle w:val="IndexLink"/>
          </w:rPr>
          <w:t>API Versioning</w:t>
          <w:tab/>
          <w:t>73</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699">
        <w:r>
          <w:rPr>
            <w:webHidden/>
            <w:rStyle w:val="IndexLink"/>
            <w:vanish w:val="false"/>
          </w:rPr>
          <w:t>4.4.12</w:t>
        </w:r>
        <w:r>
          <w:rPr>
            <w:rStyle w:val="IndexLink"/>
            <w:rFonts w:eastAsia="宋体" w:cs="" w:cstheme="minorBidi" w:eastAsiaTheme="minorEastAsia"/>
            <w:szCs w:val="22"/>
            <w:lang w:bidi="ar-SA"/>
          </w:rPr>
          <w:tab/>
        </w:r>
        <w:r>
          <w:rPr>
            <w:webHidden/>
          </w:rPr>
          <w:fldChar w:fldCharType="begin"/>
        </w:r>
        <w:r>
          <w:rPr>
            <w:webHidden/>
          </w:rPr>
          <w:instrText>PAGEREF _Toc422836699 \h</w:instrText>
        </w:r>
        <w:r>
          <w:rPr>
            <w:webHidden/>
          </w:rPr>
          <w:fldChar w:fldCharType="separate"/>
        </w:r>
        <w:r>
          <w:rPr>
            <w:rStyle w:val="IndexLink"/>
          </w:rPr>
          <w:t>Multimedia Session API</w:t>
          <w:tab/>
          <w:t>74</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700">
        <w:r>
          <w:rPr>
            <w:webHidden/>
            <w:rStyle w:val="IndexLink"/>
            <w:vanish w:val="false"/>
          </w:rPr>
          <w:t>4.4.13</w:t>
        </w:r>
        <w:r>
          <w:rPr>
            <w:rStyle w:val="IndexLink"/>
            <w:rFonts w:eastAsia="宋体" w:cs="" w:cstheme="minorBidi" w:eastAsiaTheme="minorEastAsia"/>
            <w:szCs w:val="22"/>
            <w:lang w:bidi="ar-SA"/>
          </w:rPr>
          <w:tab/>
        </w:r>
        <w:r>
          <w:rPr>
            <w:webHidden/>
          </w:rPr>
          <w:fldChar w:fldCharType="begin"/>
        </w:r>
        <w:r>
          <w:rPr>
            <w:webHidden/>
          </w:rPr>
          <w:instrText>PAGEREF _Toc422836700 \h</w:instrText>
        </w:r>
        <w:r>
          <w:rPr>
            <w:webHidden/>
          </w:rPr>
          <w:fldChar w:fldCharType="separate"/>
        </w:r>
        <w:r>
          <w:rPr>
            <w:rStyle w:val="IndexLink"/>
          </w:rPr>
          <w:t>File Upload API</w:t>
          <w:tab/>
          <w:t>79</w:t>
        </w:r>
        <w:r>
          <w:rPr>
            <w:webHidden/>
          </w:rPr>
          <w:fldChar w:fldCharType="end"/>
        </w:r>
      </w:hyperlink>
      <w:r/>
    </w:p>
    <w:p>
      <w:pPr>
        <w:pStyle w:val="Contents3"/>
        <w:rPr>
          <w:szCs w:val="22"/>
          <w:rFonts w:ascii="Calibri" w:hAnsi="Calibri" w:eastAsia="宋体" w:cs="" w:asciiTheme="minorHAnsi" w:cstheme="minorBidi" w:eastAsiaTheme="minorEastAsia" w:hAnsiTheme="minorHAnsi"/>
          <w:lang w:bidi="ar-SA"/>
        </w:rPr>
      </w:pPr>
      <w:hyperlink w:anchor="_Toc422836701">
        <w:r>
          <w:rPr>
            <w:webHidden/>
            <w:rStyle w:val="IndexLink"/>
            <w:vanish w:val="false"/>
          </w:rPr>
          <w:t>4.4.14</w:t>
        </w:r>
        <w:r>
          <w:rPr>
            <w:rStyle w:val="IndexLink"/>
            <w:rFonts w:eastAsia="宋体" w:cs="" w:cstheme="minorBidi" w:eastAsiaTheme="minorEastAsia"/>
            <w:szCs w:val="22"/>
            <w:lang w:bidi="ar-SA"/>
          </w:rPr>
          <w:tab/>
        </w:r>
        <w:r>
          <w:rPr>
            <w:webHidden/>
          </w:rPr>
          <w:fldChar w:fldCharType="begin"/>
        </w:r>
        <w:r>
          <w:rPr>
            <w:webHidden/>
          </w:rPr>
          <w:instrText>PAGEREF _Toc422836701 \h</w:instrText>
        </w:r>
        <w:r>
          <w:rPr>
            <w:webHidden/>
          </w:rPr>
          <w:fldChar w:fldCharType="separate"/>
        </w:r>
        <w:r>
          <w:rPr>
            <w:rStyle w:val="IndexLink"/>
          </w:rPr>
          <w:t>Convergent historylog API</w:t>
          <w:tab/>
          <w:t>82</w:t>
        </w:r>
        <w:r>
          <w:rPr>
            <w:webHidden/>
          </w:rPr>
          <w:fldChar w:fldCharType="end"/>
        </w:r>
      </w:hyperlink>
      <w:r/>
    </w:p>
    <w:p>
      <w:pPr>
        <w:pStyle w:val="Contents1"/>
        <w:tabs>
          <w:tab w:val="left" w:pos="397" w:leader="none"/>
          <w:tab w:val="left" w:pos="1248" w:leader="none"/>
          <w:tab w:val="right" w:pos="9015" w:leader="none"/>
        </w:tabs>
        <w:rPr>
          <w:b w:val="false"/>
          <w:b w:val="false"/>
          <w:rFonts w:ascii="Calibri" w:hAnsi="Calibri" w:eastAsia="宋体" w:cs="" w:asciiTheme="minorHAnsi" w:cstheme="minorBidi" w:eastAsiaTheme="minorEastAsia" w:hAnsiTheme="minorHAnsi"/>
          <w:lang w:eastAsia="en-GB" w:bidi="ar-SA"/>
        </w:rPr>
      </w:pPr>
      <w:hyperlink w:anchor="_Toc422836702">
        <w:r>
          <w:rPr>
            <w:webHidden/>
            <w:rStyle w:val="IndexLink"/>
            <w:vanish w:val="false"/>
          </w:rPr>
          <w:t>Annex A</w:t>
        </w:r>
        <w:r>
          <w:rPr>
            <w:rStyle w:val="IndexLink"/>
            <w:rFonts w:eastAsia="宋体" w:cs="" w:cstheme="minorBidi" w:eastAsiaTheme="minorEastAsia"/>
            <w:b w:val="false"/>
            <w:lang w:eastAsia="en-GB" w:bidi="ar-SA"/>
          </w:rPr>
          <w:tab/>
        </w:r>
        <w:r>
          <w:rPr>
            <w:webHidden/>
          </w:rPr>
          <w:fldChar w:fldCharType="begin"/>
        </w:r>
        <w:r>
          <w:rPr>
            <w:webHidden/>
          </w:rPr>
          <w:instrText>PAGEREF _Toc422836702 \h</w:instrText>
        </w:r>
        <w:r>
          <w:rPr>
            <w:webHidden/>
          </w:rPr>
          <w:fldChar w:fldCharType="separate"/>
        </w:r>
        <w:r>
          <w:rPr>
            <w:rStyle w:val="IndexLink"/>
          </w:rPr>
          <w:t>Document Management</w:t>
          <w:tab/>
          <w:t>86</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703">
        <w:r>
          <w:rPr>
            <w:webHidden/>
            <w:rStyle w:val="IndexLink"/>
            <w:vanish w:val="false"/>
          </w:rPr>
          <w:t>A.1</w:t>
        </w:r>
        <w:r>
          <w:rPr>
            <w:rStyle w:val="IndexLink"/>
            <w:rFonts w:eastAsia="宋体" w:cs="" w:cstheme="minorBidi" w:eastAsiaTheme="minorEastAsia"/>
            <w:szCs w:val="22"/>
            <w:lang w:bidi="ar-SA"/>
          </w:rPr>
          <w:tab/>
        </w:r>
        <w:r>
          <w:rPr>
            <w:webHidden/>
          </w:rPr>
          <w:fldChar w:fldCharType="begin"/>
        </w:r>
        <w:r>
          <w:rPr>
            <w:webHidden/>
          </w:rPr>
          <w:instrText>PAGEREF _Toc422836703 \h</w:instrText>
        </w:r>
        <w:r>
          <w:rPr>
            <w:webHidden/>
          </w:rPr>
          <w:fldChar w:fldCharType="separate"/>
        </w:r>
        <w:r>
          <w:rPr>
            <w:rStyle w:val="IndexLink"/>
          </w:rPr>
          <w:t>Document History</w:t>
          <w:tab/>
          <w:t>86</w:t>
        </w:r>
        <w:r>
          <w:rPr>
            <w:webHidden/>
          </w:rPr>
          <w:fldChar w:fldCharType="end"/>
        </w:r>
      </w:hyperlink>
      <w:r/>
    </w:p>
    <w:p>
      <w:pPr>
        <w:pStyle w:val="Contents2"/>
        <w:rPr>
          <w:szCs w:val="22"/>
          <w:rFonts w:ascii="Calibri" w:hAnsi="Calibri" w:eastAsia="宋体" w:cs="" w:asciiTheme="minorHAnsi" w:cstheme="minorBidi" w:eastAsiaTheme="minorEastAsia" w:hAnsiTheme="minorHAnsi"/>
          <w:lang w:bidi="ar-SA"/>
        </w:rPr>
      </w:pPr>
      <w:hyperlink w:anchor="_Toc422836704">
        <w:r>
          <w:rPr>
            <w:webHidden/>
            <w:rStyle w:val="IndexLink"/>
            <w:vanish w:val="false"/>
          </w:rPr>
          <w:t>A.2</w:t>
        </w:r>
        <w:r>
          <w:rPr>
            <w:rStyle w:val="IndexLink"/>
            <w:rFonts w:eastAsia="宋体" w:cs="" w:cstheme="minorBidi" w:eastAsiaTheme="minorEastAsia"/>
            <w:szCs w:val="22"/>
            <w:lang w:bidi="ar-SA"/>
          </w:rPr>
          <w:tab/>
        </w:r>
        <w:r>
          <w:rPr>
            <w:webHidden/>
          </w:rPr>
          <w:fldChar w:fldCharType="begin"/>
        </w:r>
        <w:r>
          <w:rPr>
            <w:webHidden/>
          </w:rPr>
          <w:instrText>PAGEREF _Toc422836704 \h</w:instrText>
        </w:r>
        <w:r>
          <w:rPr>
            <w:webHidden/>
          </w:rPr>
          <w:fldChar w:fldCharType="separate"/>
        </w:r>
        <w:r>
          <w:rPr>
            <w:rStyle w:val="IndexLink"/>
          </w:rPr>
          <w:t>Other Information</w:t>
          <w:tab/>
          <w:t>86</w:t>
        </w:r>
        <w:r>
          <w:rPr>
            <w:webHidden/>
          </w:rPr>
          <w:fldChar w:fldCharType="end"/>
        </w:r>
      </w:hyperlink>
      <w:r/>
    </w:p>
    <w:p>
      <w:pPr>
        <w:pStyle w:val="NormalParagraph"/>
        <w:spacing w:lineRule="auto" w:line="240" w:before="120" w:after="0"/>
        <w:rPr>
          <w:sz w:val="22"/>
          <w:sz w:val="22"/>
          <w:szCs w:val="22"/>
          <w:rFonts w:ascii="Arial" w:hAnsi="Arial" w:eastAsia="SimSun" w:cs="Times New Roman"/>
          <w:color w:val="00000A"/>
          <w:lang w:val="en-GB" w:eastAsia="en-GB" w:bidi="ar-SA"/>
        </w:rPr>
      </w:pPr>
      <w:r>
        <w:rPr>
          <w:rFonts w:eastAsia="SimSun" w:cs="Times New Roman"/>
          <w:color w:val="00000A"/>
          <w:sz w:val="22"/>
          <w:szCs w:val="22"/>
          <w:lang w:val="en-GB" w:eastAsia="en-GB" w:bidi="ar-SA"/>
        </w:rPr>
      </w:r>
      <w:r>
        <w:fldChar w:fldCharType="end"/>
      </w:r>
      <w:r/>
    </w:p>
    <w:p>
      <w:pPr>
        <w:pStyle w:val="NormalParagraph"/>
        <w:rPr>
          <w:sz w:val="22"/>
          <w:sz w:val="22"/>
          <w:szCs w:val="22"/>
          <w:rFonts w:ascii="Arial" w:hAnsi="Arial" w:eastAsia="SimSun" w:cs="Arial"/>
          <w:color w:val="00000A"/>
          <w:lang w:val="en-GB" w:eastAsia="en-GB" w:bidi="ar-SA"/>
        </w:rPr>
      </w:pPr>
      <w:r>
        <w:rPr>
          <w:rFonts w:eastAsia="SimSun" w:cs="Arial"/>
          <w:color w:val="00000A"/>
          <w:sz w:val="22"/>
          <w:szCs w:val="22"/>
          <w:lang w:val="en-GB" w:eastAsia="en-GB" w:bidi="ar-SA"/>
        </w:rPr>
      </w:r>
      <w:r>
        <w:br w:type="page"/>
      </w:r>
      <w:r/>
    </w:p>
    <w:p>
      <w:pPr>
        <w:pStyle w:val="Heading1"/>
        <w:numPr>
          <w:ilvl w:val="0"/>
          <w:numId w:val="15"/>
        </w:numPr>
        <w:rPr>
          <w:sz w:val="28"/>
          <w:b/>
          <w:sz w:val="28"/>
          <w:b/>
          <w:szCs w:val="32"/>
          <w:bCs/>
          <w:rFonts w:ascii="Arial" w:hAnsi="Arial" w:eastAsia="Times New Roman" w:cs="Arial"/>
          <w:lang w:val="en-US" w:eastAsia="en-US" w:bidi="bn-BD"/>
        </w:rPr>
      </w:pPr>
      <w:r>
        <w:rPr/>
        <w:t xml:space="preserve">  </w:t>
      </w:r>
      <w:bookmarkStart w:id="2" w:name="_Toc327547998"/>
      <w:bookmarkStart w:id="3" w:name="_Toc327548198"/>
      <w:bookmarkStart w:id="4" w:name="_Toc333330446"/>
      <w:bookmarkStart w:id="5" w:name="_Toc375229859"/>
      <w:bookmarkStart w:id="6" w:name="_Toc419808108"/>
      <w:bookmarkStart w:id="7" w:name="_Toc419808328"/>
      <w:bookmarkStart w:id="8" w:name="_Toc422836659"/>
      <w:bookmarkEnd w:id="4"/>
      <w:bookmarkEnd w:id="5"/>
      <w:bookmarkEnd w:id="6"/>
      <w:bookmarkEnd w:id="7"/>
      <w:bookmarkEnd w:id="8"/>
      <w:r>
        <w:rPr/>
        <w:t>Introduction</w:t>
      </w:r>
      <w:r/>
    </w:p>
    <w:p>
      <w:pPr>
        <w:pStyle w:val="Heading2"/>
        <w:numPr>
          <w:ilvl w:val="1"/>
          <w:numId w:val="25"/>
        </w:numPr>
        <w:rPr>
          <w:sz w:val="24"/>
          <w:b/>
          <w:sz w:val="24"/>
          <w:b/>
          <w:szCs w:val="28"/>
          <w:iCs/>
          <w:bCs/>
          <w:rFonts w:ascii="Arial" w:hAnsi="Arial" w:eastAsia="Times New Roman" w:cs="Arial"/>
          <w:lang w:val="en-US" w:eastAsia="en-US" w:bidi="bn-BD"/>
        </w:rPr>
      </w:pPr>
      <w:bookmarkStart w:id="9" w:name="_Toc375229860"/>
      <w:bookmarkStart w:id="10" w:name="_Toc419808109"/>
      <w:bookmarkStart w:id="11" w:name="_Toc419808329"/>
      <w:bookmarkStart w:id="12" w:name="_Toc422836660"/>
      <w:bookmarkEnd w:id="2"/>
      <w:bookmarkEnd w:id="3"/>
      <w:bookmarkEnd w:id="9"/>
      <w:bookmarkEnd w:id="10"/>
      <w:bookmarkEnd w:id="11"/>
      <w:bookmarkEnd w:id="12"/>
      <w:r>
        <w:rPr/>
        <w:t>Overview</w:t>
      </w:r>
      <w:r/>
    </w:p>
    <w:p>
      <w:pPr>
        <w:pStyle w:val="NormalParagraph"/>
      </w:pPr>
      <w:r>
        <w:rPr/>
        <w:t>This document defines the architecture and a set of standardized Application Programming Interfaces (API) to develop joyn user experience (UX), use joyn services and develop IP Multimedia Sub-system (IMS)-based services.</w:t>
      </w:r>
      <w:r/>
    </w:p>
    <w:p>
      <w:pPr>
        <w:pStyle w:val="Heading2"/>
        <w:numPr>
          <w:ilvl w:val="1"/>
          <w:numId w:val="25"/>
        </w:numPr>
        <w:rPr>
          <w:sz w:val="24"/>
          <w:b/>
          <w:sz w:val="24"/>
          <w:b/>
          <w:szCs w:val="28"/>
          <w:iCs/>
          <w:bCs/>
          <w:rFonts w:ascii="Arial" w:hAnsi="Arial" w:eastAsia="Times New Roman" w:cs="Arial"/>
          <w:lang w:val="en-US" w:eastAsia="en-US" w:bidi="bn-BD"/>
        </w:rPr>
      </w:pPr>
      <w:bookmarkStart w:id="13" w:name="_Toc375229861"/>
      <w:bookmarkStart w:id="14" w:name="_Toc419808110"/>
      <w:bookmarkStart w:id="15" w:name="_Toc419808330"/>
      <w:bookmarkStart w:id="16" w:name="_Toc422836661"/>
      <w:bookmarkEnd w:id="13"/>
      <w:bookmarkEnd w:id="14"/>
      <w:bookmarkEnd w:id="15"/>
      <w:bookmarkEnd w:id="16"/>
      <w:r>
        <w:rPr/>
        <w:t>Scope</w:t>
      </w:r>
      <w:r/>
    </w:p>
    <w:p>
      <w:pPr>
        <w:pStyle w:val="NormalParagraph"/>
      </w:pPr>
      <w:r>
        <w:rPr/>
        <w:t xml:space="preserve">The scope of this document covers the APIs along with security limitations for the functionalities defined in </w:t>
      </w:r>
      <w:r>
        <w:rPr/>
        <w:fldChar w:fldCharType="begin"/>
      </w:r>
      <w:r>
        <w:instrText> REF RCSe \h </w:instrText>
      </w:r>
      <w:r>
        <w:fldChar w:fldCharType="separate"/>
      </w:r>
      <w:r/>
      <w:r>
        <w:fldChar w:fldCharType="end"/>
      </w:r>
      <w:r>
        <w:rPr/>
        <w:t>.</w:t>
      </w:r>
      <w:r/>
    </w:p>
    <w:p>
      <w:pPr>
        <w:pStyle w:val="Heading2"/>
        <w:numPr>
          <w:ilvl w:val="1"/>
          <w:numId w:val="25"/>
        </w:numPr>
        <w:rPr>
          <w:sz w:val="24"/>
          <w:b/>
          <w:sz w:val="24"/>
          <w:b/>
          <w:szCs w:val="28"/>
          <w:iCs/>
          <w:bCs/>
          <w:rFonts w:ascii="Arial" w:hAnsi="Arial" w:eastAsia="Times New Roman" w:cs="Arial"/>
          <w:lang w:val="en-US" w:eastAsia="en-US" w:bidi="bn-BD"/>
        </w:rPr>
      </w:pPr>
      <w:bookmarkStart w:id="17" w:name="_Toc375229862"/>
      <w:bookmarkStart w:id="18" w:name="_Toc327548201"/>
      <w:bookmarkStart w:id="19" w:name="_Toc327548001"/>
      <w:bookmarkStart w:id="20" w:name="_Toc327447333"/>
      <w:bookmarkStart w:id="21" w:name="_Toc419808111"/>
      <w:bookmarkStart w:id="22" w:name="_Toc419808331"/>
      <w:bookmarkStart w:id="23" w:name="_Toc422836662"/>
      <w:bookmarkEnd w:id="17"/>
      <w:bookmarkEnd w:id="18"/>
      <w:bookmarkEnd w:id="19"/>
      <w:bookmarkEnd w:id="20"/>
      <w:bookmarkEnd w:id="21"/>
      <w:bookmarkEnd w:id="22"/>
      <w:bookmarkEnd w:id="23"/>
      <w:r>
        <w:rPr/>
        <w:t>Definitions</w:t>
      </w:r>
      <w:r/>
    </w:p>
    <w:tbl>
      <w:tblPr>
        <w:tblW w:w="9392" w:type="dxa"/>
        <w:jc w:val="left"/>
        <w:tblInd w:w="-9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1730"/>
        <w:gridCol w:w="7661"/>
      </w:tblGrid>
      <w:tr>
        <w:trPr>
          <w:tblHeader w:val="true"/>
          <w:cantSplit w:val="true"/>
        </w:trPr>
        <w:tc>
          <w:tcPr>
            <w:tcW w:w="1730"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 xml:space="preserve">Term </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Description</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pPr>
            <w:r>
              <w:rPr/>
              <w:t>3</w:t>
            </w:r>
            <w:r>
              <w:rPr>
                <w:vertAlign w:val="superscript"/>
              </w:rPr>
              <w:t>rd</w:t>
            </w:r>
            <w:r>
              <w:rPr/>
              <w:t xml:space="preserve"> Party Applications</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Applications that are not part of the joyn Client and developed by companies or individuals other than Mobile Network Operators (MNO) and Original Equipment Manufacturers (OEM).</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Core Applications</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Applications that are part of the joyn Client.</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Trusted Applications</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Applications using the IMS API, developed by trusted parties (MNOs and OEMs).</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IMS Stack</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Component responsible for implementing IMS protocol suite and core services.</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RCS Client</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 xml:space="preserve">Complete software package that passed joyn accreditation. </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Service API</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 xml:space="preserve">APIs that expose Standard Services and can be used in multiple instances without any restrictions. </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rFonts w:eastAsia="Arial"/>
              </w:rPr>
            </w:pPr>
            <w:r>
              <w:rPr/>
              <w:t>Privileged Client API</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rFonts w:eastAsia="Arial"/>
              </w:rPr>
              <w:t xml:space="preserve"> </w:t>
            </w:r>
            <w:r>
              <w:rPr/>
              <w:t>API shall expose key functionalities which are necessary for the proper working of the joyn client.</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IMS API</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APIs that are exposed by the IMS Stack.</w:t>
            </w:r>
            <w:r/>
          </w:p>
        </w:tc>
      </w:tr>
      <w:tr>
        <w:trPr/>
        <w:tc>
          <w:tcPr>
            <w:tcW w:w="173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Standard Services</w:t>
            </w:r>
            <w:r/>
          </w:p>
        </w:tc>
        <w:tc>
          <w:tcPr>
            <w:tcW w:w="7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Services that are identified by feature tags, as defined by joyn Specification.</w:t>
            </w:r>
            <w:r/>
          </w:p>
        </w:tc>
      </w:tr>
    </w:tbl>
    <w:p>
      <w:pPr>
        <w:pStyle w:val="Heading2"/>
        <w:numPr>
          <w:ilvl w:val="1"/>
          <w:numId w:val="25"/>
        </w:numPr>
        <w:rPr>
          <w:sz w:val="24"/>
          <w:b/>
          <w:sz w:val="24"/>
          <w:b/>
          <w:szCs w:val="28"/>
          <w:iCs/>
          <w:bCs/>
          <w:rFonts w:ascii="Arial" w:hAnsi="Arial" w:eastAsia="Times New Roman" w:cs="Arial"/>
          <w:lang w:val="en-US" w:eastAsia="en-US" w:bidi="bn-BD"/>
        </w:rPr>
      </w:pPr>
      <w:bookmarkStart w:id="24" w:name="_Toc375229863"/>
      <w:bookmarkStart w:id="25" w:name="_Toc327548202"/>
      <w:bookmarkStart w:id="26" w:name="_Toc327548002"/>
      <w:bookmarkStart w:id="27" w:name="_Toc327447334"/>
      <w:bookmarkStart w:id="28" w:name="_Toc419808112"/>
      <w:bookmarkStart w:id="29" w:name="_Toc419808332"/>
      <w:bookmarkStart w:id="30" w:name="_Toc422836663"/>
      <w:bookmarkEnd w:id="24"/>
      <w:bookmarkEnd w:id="25"/>
      <w:bookmarkEnd w:id="26"/>
      <w:bookmarkEnd w:id="27"/>
      <w:bookmarkEnd w:id="28"/>
      <w:bookmarkEnd w:id="29"/>
      <w:bookmarkEnd w:id="30"/>
      <w:r>
        <w:rPr/>
        <w:t>Abbreviations</w:t>
      </w:r>
      <w:r/>
    </w:p>
    <w:tbl>
      <w:tblPr>
        <w:tblW w:w="9334" w:type="dxa"/>
        <w:jc w:val="left"/>
        <w:tblInd w:w="-9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1238"/>
        <w:gridCol w:w="8095"/>
      </w:tblGrid>
      <w:tr>
        <w:trPr>
          <w:tblHeader w:val="true"/>
          <w:cantSplit w:val="true"/>
        </w:trPr>
        <w:tc>
          <w:tcPr>
            <w:tcW w:w="1238"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 xml:space="preserve">Term </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Description</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AIDL</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Android Interface Definition Language</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 xml:space="preserve">API </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Application Programming Interfaces</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CD</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Capability Discovery</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CS</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Circuit Switched</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FT</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File Transfer</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ID</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Identifier</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IM</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Instant Messaging</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IMS</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IP Multimedia Sub-system</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IS</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Image Share</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MIME</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Multipurpose Internet Mail Extensions</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 xml:space="preserve">MNO </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Mobile Network Operator</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MSISDN</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Mobile Subscriber Integrated Services Digital Network Number</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MSRP</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Message Session Relay Protocol</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OEM</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Original Equipment Manufacturer</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OMA</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Open Mobile Alliance</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QCIF</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Quarter Common Intermediate Format</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RCS</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Rich Communication Services</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RTCP</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Real-Time Control Protocol</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RTP</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Real-Time Protocol</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SDK</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Software Development Kit</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SIMPLE</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SIP (Session Initiation Protocol) Instant Message and Presence Leveraging  Extensions</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SIP</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Session Initiation Protocol</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URI</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Uniform Resource Identifier</w:t>
            </w:r>
            <w:r/>
          </w:p>
        </w:tc>
      </w:tr>
      <w:tr>
        <w:trPr/>
        <w:tc>
          <w:tcPr>
            <w:tcW w:w="123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UX</w:t>
            </w:r>
            <w:r/>
          </w:p>
        </w:tc>
        <w:tc>
          <w:tcPr>
            <w:tcW w:w="8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User Experience</w:t>
            </w:r>
            <w:r/>
          </w:p>
        </w:tc>
      </w:tr>
    </w:tbl>
    <w:p>
      <w:pPr>
        <w:pStyle w:val="Heading2"/>
        <w:numPr>
          <w:ilvl w:val="1"/>
          <w:numId w:val="25"/>
        </w:numPr>
        <w:rPr>
          <w:sz w:val="24"/>
          <w:b/>
          <w:sz w:val="24"/>
          <w:b/>
          <w:szCs w:val="28"/>
          <w:iCs/>
          <w:bCs/>
          <w:rFonts w:ascii="Arial" w:hAnsi="Arial" w:eastAsia="Times New Roman" w:cs="Arial"/>
          <w:lang w:val="en-US" w:eastAsia="en-US" w:bidi="bn-BD"/>
        </w:rPr>
      </w:pPr>
      <w:bookmarkStart w:id="31" w:name="_Toc375229864"/>
      <w:bookmarkStart w:id="32" w:name="_Toc327548199"/>
      <w:bookmarkStart w:id="33" w:name="_Toc327547999"/>
      <w:bookmarkStart w:id="34" w:name="_Toc327447332"/>
      <w:bookmarkStart w:id="35" w:name="_Toc419808113"/>
      <w:bookmarkStart w:id="36" w:name="_Toc419808333"/>
      <w:bookmarkStart w:id="37" w:name="_Toc422836664"/>
      <w:r>
        <w:rPr/>
        <w:t>References</w:t>
      </w:r>
      <w:bookmarkEnd w:id="31"/>
      <w:bookmarkEnd w:id="32"/>
      <w:bookmarkEnd w:id="33"/>
      <w:bookmarkEnd w:id="34"/>
      <w:bookmarkEnd w:id="35"/>
      <w:bookmarkEnd w:id="36"/>
      <w:bookmarkEnd w:id="37"/>
      <w:r>
        <w:rPr/>
        <w:t xml:space="preserve"> </w:t>
      </w:r>
      <w:r/>
    </w:p>
    <w:tbl>
      <w:tblPr>
        <w:tblW w:w="9330" w:type="dxa"/>
        <w:jc w:val="left"/>
        <w:tblInd w:w="-9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709"/>
        <w:gridCol w:w="1814"/>
        <w:gridCol w:w="6807"/>
      </w:tblGrid>
      <w:tr>
        <w:trPr>
          <w:tblHeader w:val="true"/>
        </w:trPr>
        <w:tc>
          <w:tcPr>
            <w:tcW w:w="709"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vAlign w:val="bottom"/>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Ref</w:t>
            </w:r>
            <w:r/>
          </w:p>
        </w:tc>
        <w:tc>
          <w:tcPr>
            <w:tcW w:w="1814"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vAlign w:val="bottom"/>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Doc Number</w:t>
            </w:r>
            <w:r/>
          </w:p>
        </w:tc>
        <w:tc>
          <w:tcPr>
            <w:tcW w:w="6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vAlign w:val="bottom"/>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Title</w:t>
            </w:r>
            <w:r/>
          </w:p>
        </w:tc>
      </w:tr>
      <w:tr>
        <w:trPr/>
        <w:tc>
          <w:tcPr>
            <w:tcW w:w="7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bookmarkStart w:id="38" w:name="_Ref325119390"/>
            <w:bookmarkEnd w:id="38"/>
            <w:r>
              <w:rPr/>
              <w:t>[1]</w:t>
            </w:r>
            <w:r/>
          </w:p>
        </w:tc>
        <w:tc>
          <w:tcPr>
            <w:tcW w:w="181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4"/>
                <w:sz w:val="24"/>
                <w:color w:val="000000"/>
              </w:rPr>
            </w:pPr>
            <w:bookmarkStart w:id="39" w:name="RCSe"/>
            <w:bookmarkEnd w:id="39"/>
            <w:r>
              <w:rPr/>
              <w:t>[PRD RCC.60]</w:t>
            </w:r>
            <w:r/>
          </w:p>
        </w:tc>
        <w:tc>
          <w:tcPr>
            <w:tcW w:w="6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pPr>
            <w:r>
              <w:rPr/>
              <w:t xml:space="preserve">joyn Blackbird Product Definition Document </w:t>
            </w:r>
            <w:hyperlink r:id="rId6">
              <w:r>
                <w:rPr>
                  <w:webHidden/>
                  <w:rStyle w:val="InternetLink"/>
                  <w:vanish/>
                </w:rPr>
                <w:t>http://www.gsma.com/network2020/wp-content/uploads/2014/01/joyn-Blackbird-PDD-V3-0.pdf</w:t>
              </w:r>
            </w:hyperlink>
            <w:r/>
          </w:p>
        </w:tc>
      </w:tr>
      <w:tr>
        <w:trPr/>
        <w:tc>
          <w:tcPr>
            <w:tcW w:w="7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bookmarkStart w:id="40" w:name="_Ref327455043"/>
            <w:bookmarkEnd w:id="40"/>
            <w:r>
              <w:rPr/>
              <w:t>[2]</w:t>
            </w:r>
            <w:r/>
          </w:p>
        </w:tc>
        <w:tc>
          <w:tcPr>
            <w:tcW w:w="181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rFonts w:eastAsia="Arial"/>
              </w:rPr>
            </w:pPr>
            <w:bookmarkStart w:id="41" w:name="RFC2119"/>
            <w:bookmarkEnd w:id="41"/>
            <w:r>
              <w:rPr/>
              <w:t>[RFC 2119]</w:t>
            </w:r>
            <w:r/>
          </w:p>
        </w:tc>
        <w:tc>
          <w:tcPr>
            <w:tcW w:w="6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pPr>
            <w:r>
              <w:rPr>
                <w:rFonts w:eastAsia="Arial"/>
              </w:rPr>
              <w:t>“</w:t>
            </w:r>
            <w:r>
              <w:rPr/>
              <w:t xml:space="preserve">Key words for use in RFCs to Indicate Requirement Levels”, S. Bradner, March 1997. Available at </w:t>
            </w:r>
            <w:hyperlink r:id="rId7">
              <w:r>
                <w:rPr>
                  <w:webHidden/>
                  <w:rStyle w:val="InternetLink"/>
                  <w:vanish/>
                </w:rPr>
                <w:t>http://www.ietf.org/rfc/rfc2119.txt</w:t>
              </w:r>
            </w:hyperlink>
            <w:r>
              <w:rPr/>
              <w:t xml:space="preserve"> </w:t>
            </w:r>
            <w:r/>
          </w:p>
        </w:tc>
      </w:tr>
    </w:tbl>
    <w:p>
      <w:pPr>
        <w:pStyle w:val="Heading2"/>
        <w:numPr>
          <w:ilvl w:val="1"/>
          <w:numId w:val="25"/>
        </w:numPr>
        <w:rPr>
          <w:rFonts w:eastAsia="Arial"/>
        </w:rPr>
      </w:pPr>
      <w:bookmarkStart w:id="42" w:name="_Toc375229865"/>
      <w:bookmarkStart w:id="43" w:name="_Toc333330452"/>
      <w:bookmarkStart w:id="44" w:name="_Toc419808114"/>
      <w:bookmarkStart w:id="45" w:name="_Toc419808334"/>
      <w:bookmarkStart w:id="46" w:name="_Toc422836665"/>
      <w:bookmarkEnd w:id="42"/>
      <w:bookmarkEnd w:id="43"/>
      <w:bookmarkEnd w:id="44"/>
      <w:bookmarkEnd w:id="45"/>
      <w:bookmarkEnd w:id="46"/>
      <w:r>
        <w:rPr/>
        <w:t>Conventions</w:t>
      </w:r>
      <w:r/>
    </w:p>
    <w:p>
      <w:pPr>
        <w:pStyle w:val="NormalParagraph"/>
      </w:pPr>
      <w:r>
        <w:rPr>
          <w:rFonts w:eastAsia="Arial"/>
        </w:rPr>
        <w:t>“</w:t>
      </w:r>
      <w:r>
        <w:rPr/>
        <w:t xml:space="preserve">The key words “must”, “must not”, “required”, “shall”, “shall not”, “should”, “should not”, “recommended”, “may”, and “optional” in this document are to be interpreted as described in </w:t>
      </w:r>
      <w:r>
        <w:rPr/>
        <w:fldChar w:fldCharType="begin"/>
      </w:r>
      <w:r>
        <w:instrText> REF RFC2119 \h </w:instrText>
      </w:r>
      <w:r>
        <w:fldChar w:fldCharType="separate"/>
      </w:r>
      <w:r/>
      <w:r>
        <w:fldChar w:fldCharType="end"/>
      </w:r>
      <w:r>
        <w:rPr/>
        <w:t>.”</w:t>
      </w:r>
      <w:r/>
    </w:p>
    <w:p>
      <w:pPr>
        <w:pStyle w:val="Heading1"/>
        <w:numPr>
          <w:ilvl w:val="0"/>
          <w:numId w:val="15"/>
        </w:numPr>
        <w:rPr>
          <w:sz w:val="28"/>
          <w:b/>
          <w:sz w:val="28"/>
          <w:b/>
          <w:szCs w:val="32"/>
          <w:bCs/>
          <w:rFonts w:ascii="Arial" w:hAnsi="Arial" w:eastAsia="Times New Roman" w:cs="Arial"/>
          <w:lang w:val="en-US" w:eastAsia="en-US" w:bidi="bn-BD"/>
        </w:rPr>
      </w:pPr>
      <w:bookmarkStart w:id="47" w:name="_Toc375229866"/>
      <w:bookmarkStart w:id="48" w:name="_Toc419808115"/>
      <w:bookmarkStart w:id="49" w:name="_Toc419808335"/>
      <w:bookmarkStart w:id="50" w:name="_Toc422836666"/>
      <w:bookmarkEnd w:id="47"/>
      <w:bookmarkEnd w:id="48"/>
      <w:bookmarkEnd w:id="49"/>
      <w:bookmarkEnd w:id="50"/>
      <w:r>
        <w:rPr/>
        <w:t>API Architecture</w:t>
      </w:r>
      <w:r/>
    </w:p>
    <w:p>
      <w:pPr>
        <w:pStyle w:val="ListParagraph"/>
        <w:keepNext/>
        <w:keepLines/>
        <w:numPr>
          <w:ilvl w:val="0"/>
          <w:numId w:val="25"/>
        </w:numPr>
        <w:spacing w:before="240" w:after="60"/>
        <w:jc w:val="left"/>
        <w:outlineLvl w:val="1"/>
        <w:rPr>
          <w:sz w:val="24"/>
          <w:b/>
          <w:sz w:val="24"/>
          <w:b/>
          <w:szCs w:val="28"/>
          <w:iCs/>
          <w:bCs/>
          <w:vanish/>
          <w:rFonts w:ascii="Arial" w:hAnsi="Arial" w:eastAsia="Times New Roman" w:cs="Arial"/>
          <w:color w:val="00000A"/>
          <w:lang w:val="en-GB" w:eastAsia="en-US" w:bidi="bn-BD"/>
        </w:rPr>
      </w:pPr>
      <w:bookmarkStart w:id="51" w:name="_Toc419122739"/>
      <w:bookmarkStart w:id="52" w:name="_Toc419282454"/>
      <w:bookmarkStart w:id="53" w:name="_Toc419282509"/>
      <w:bookmarkStart w:id="54" w:name="_Toc419807608"/>
      <w:bookmarkStart w:id="55" w:name="_Toc419808116"/>
      <w:bookmarkStart w:id="56" w:name="_Toc419808289"/>
      <w:bookmarkStart w:id="57" w:name="_Toc419808336"/>
      <w:bookmarkStart w:id="58" w:name="_Toc422836504"/>
      <w:bookmarkStart w:id="59" w:name="_Toc422836550"/>
      <w:bookmarkStart w:id="60" w:name="_Toc422836667"/>
      <w:bookmarkStart w:id="61" w:name="_Toc419122739"/>
      <w:bookmarkStart w:id="62" w:name="_Toc419282454"/>
      <w:bookmarkStart w:id="63" w:name="_Toc419282509"/>
      <w:bookmarkStart w:id="64" w:name="_Toc419807608"/>
      <w:bookmarkStart w:id="65" w:name="_Toc419808116"/>
      <w:bookmarkStart w:id="66" w:name="_Toc419808289"/>
      <w:bookmarkStart w:id="67" w:name="_Toc419808336"/>
      <w:bookmarkStart w:id="68" w:name="_Toc422836504"/>
      <w:bookmarkStart w:id="69" w:name="_Toc422836550"/>
      <w:bookmarkStart w:id="70" w:name="_Toc422836667"/>
      <w:bookmarkEnd w:id="61"/>
      <w:bookmarkEnd w:id="62"/>
      <w:bookmarkEnd w:id="63"/>
      <w:bookmarkEnd w:id="64"/>
      <w:bookmarkEnd w:id="65"/>
      <w:bookmarkEnd w:id="66"/>
      <w:bookmarkEnd w:id="67"/>
      <w:bookmarkEnd w:id="68"/>
      <w:bookmarkEnd w:id="69"/>
      <w:bookmarkEnd w:id="70"/>
      <w:r>
        <w:rPr>
          <w:rFonts w:eastAsia="Times New Roman" w:cs="Arial"/>
          <w:b/>
          <w:bCs/>
          <w:iCs/>
          <w:vanish/>
          <w:color w:val="00000A"/>
          <w:sz w:val="24"/>
          <w:szCs w:val="28"/>
          <w:lang w:val="en-GB" w:eastAsia="en-US" w:bidi="bn-BD"/>
        </w:rPr>
      </w:r>
      <w:r/>
    </w:p>
    <w:p>
      <w:pPr>
        <w:pStyle w:val="Heading2"/>
        <w:numPr>
          <w:ilvl w:val="1"/>
          <w:numId w:val="25"/>
        </w:numPr>
        <w:rPr>
          <w:sz w:val="24"/>
          <w:b/>
          <w:sz w:val="24"/>
          <w:b/>
          <w:szCs w:val="28"/>
          <w:iCs/>
          <w:bCs/>
          <w:rFonts w:ascii="Arial" w:hAnsi="Arial" w:eastAsia="Times New Roman" w:cs="Arial"/>
          <w:lang w:val="en-US" w:eastAsia="en-US" w:bidi="bn-BD"/>
        </w:rPr>
      </w:pPr>
      <w:bookmarkStart w:id="71" w:name="_Toc375229867"/>
      <w:bookmarkStart w:id="72" w:name="_Toc419808117"/>
      <w:bookmarkStart w:id="73" w:name="_Toc419808337"/>
      <w:bookmarkStart w:id="74" w:name="_Toc422836668"/>
      <w:bookmarkEnd w:id="71"/>
      <w:bookmarkEnd w:id="72"/>
      <w:bookmarkEnd w:id="73"/>
      <w:bookmarkEnd w:id="74"/>
      <w:r>
        <w:rPr/>
        <w:t>Architecture Overview</w:t>
      </w:r>
      <w:r/>
    </w:p>
    <w:p>
      <w:pPr>
        <w:pStyle w:val="NormalParagraph"/>
      </w:pPr>
      <w:bookmarkStart w:id="75" w:name="_Toc350519268"/>
      <w:bookmarkStart w:id="76" w:name="_Toc350519271"/>
      <w:bookmarkEnd w:id="75"/>
      <w:bookmarkEnd w:id="76"/>
      <w:r>
        <w:rPr/>
        <w:t>The joyn Client architecture is composed of several sub-systems, organized into functional layers as shown in the diagram below.</w:t>
      </w:r>
      <w:r/>
    </w:p>
    <w:p>
      <w:pPr>
        <w:pStyle w:val="NormalParagraph"/>
      </w:pPr>
      <w:r>
        <w:rPr/>
        <w:t xml:space="preserve">The fundamental enabling component is the </w:t>
      </w:r>
      <w:r>
        <w:rPr>
          <w:b/>
        </w:rPr>
        <w:t>IMS Stack</w:t>
      </w:r>
      <w:r>
        <w:rPr/>
        <w:t xml:space="preserve"> which contains the protocol suite (Session Initiation Protocol [SIP], Message Session Relay Protocol [MSRP], Real-Time Protocol [RTP]/Real-Time Control Protocol [RTCP], Hyper-Text Transfer Protocol [HTTP], etc.) and core services (IMS Session Management, Registration, etc.). The functionality of this component is governed by the IMS specifications.</w:t>
      </w:r>
      <w:r/>
    </w:p>
    <w:p>
      <w:pPr>
        <w:pStyle w:val="NormalParagraph"/>
      </w:pPr>
      <w:r>
        <w:rPr/>
        <w:t xml:space="preserve">Above IMS there are the </w:t>
      </w:r>
      <w:r>
        <w:rPr>
          <w:b/>
        </w:rPr>
        <w:t>Rich Communication Services</w:t>
      </w:r>
      <w:r>
        <w:rPr/>
        <w:t xml:space="preserve"> (</w:t>
      </w:r>
      <w:r>
        <w:rPr>
          <w:b/>
        </w:rPr>
        <w:t>RCS) Enablers</w:t>
      </w:r>
      <w:r>
        <w:rPr/>
        <w:t>, comprising the functionality to enable RCS-based Chat, Video and Image sharing, File Transfer and other RCS services. The functionality of this layer is governed by the GSMA RCS specifications.</w:t>
      </w:r>
      <w:r/>
    </w:p>
    <w:p>
      <w:pPr>
        <w:pStyle w:val="NormalParagraph"/>
      </w:pPr>
      <w:r>
        <w:rPr/>
        <w:t xml:space="preserve">Access to these functional layers is mediated by </w:t>
      </w:r>
      <w:r>
        <w:rPr>
          <w:b/>
        </w:rPr>
        <w:t>RCS Services API</w:t>
      </w:r>
      <w:r>
        <w:rPr/>
        <w:t xml:space="preserve">. Client applications and services access the underlying functionality exclusively through this interface. The RCS service API logic access for client applications to the RCS services (Open Mobile Alliance [OMA] SIP Instant Message and Presence Leveraging  Extensions [SIMPLE] Instant Messaging [IM], GSMA Video Share, GSMA Image Share, etc.). </w:t>
      </w:r>
      <w:r/>
    </w:p>
    <w:p>
      <w:pPr>
        <w:pStyle w:val="NormalParagraph"/>
      </w:pPr>
      <w:r>
        <w:rPr/>
        <w:t xml:space="preserve">The joyn </w:t>
      </w:r>
      <w:r>
        <w:rPr>
          <w:b/>
        </w:rPr>
        <w:t>Core Applications or OEM UX</w:t>
      </w:r>
      <w:r>
        <w:rPr/>
        <w:t xml:space="preserve"> are the (typically embedded) applications that provide the end-user’s access to RCS services. The Core Applications make use of the </w:t>
      </w:r>
      <w:r>
        <w:rPr>
          <w:b/>
        </w:rPr>
        <w:t>RCS Services API</w:t>
      </w:r>
      <w:r>
        <w:rPr/>
        <w:t xml:space="preserve"> and also expose a </w:t>
      </w:r>
      <w:r>
        <w:rPr>
          <w:b/>
        </w:rPr>
        <w:t>UX API</w:t>
      </w:r>
      <w:r>
        <w:rPr/>
        <w:t xml:space="preserve"> (a subset of the Service API) whereby any other applications can programmatically invoke operations that are interactively fulfilled by the Core Applications.</w:t>
      </w:r>
      <w:r/>
    </w:p>
    <w:p>
      <w:pPr>
        <w:pStyle w:val="NormalParagraph"/>
      </w:pPr>
      <w:r>
        <w:rPr/>
        <w:t xml:space="preserve">The architecture is intended to enable </w:t>
      </w:r>
      <w:r>
        <w:rPr>
          <w:b/>
        </w:rPr>
        <w:t>RCS Extension</w:t>
      </w:r>
      <w:r>
        <w:rPr/>
        <w:t xml:space="preserve"> to make direct use also of the RCS Service API, enabling programmatic access to the RCS services. The RCS Service API is scoped so as to make access by Third Party Applications possible subject to those applications having the appropriate permission.</w:t>
      </w:r>
      <w:r/>
    </w:p>
    <w:p>
      <w:pPr>
        <w:pStyle w:val="NormalParagraph"/>
      </w:pPr>
      <w:r>
        <w:rPr/>
      </w:r>
      <w:r/>
    </w:p>
    <w:p>
      <w:pPr>
        <w:pStyle w:val="NormalParagraph"/>
        <w:jc w:val="center"/>
      </w:pPr>
      <w:r>
        <w:rPr/>
        <w:drawing>
          <wp:inline distT="0" distB="0" distL="0" distR="0">
            <wp:extent cx="4838700" cy="43148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838700" cy="4314825"/>
                    </a:xfrm>
                    <a:prstGeom prst="rect">
                      <a:avLst/>
                    </a:prstGeom>
                    <a:noFill/>
                    <a:ln w="9525">
                      <a:noFill/>
                      <a:miter lim="800000"/>
                      <a:headEnd/>
                      <a:tailEnd/>
                    </a:ln>
                  </pic:spPr>
                </pic:pic>
              </a:graphicData>
            </a:graphic>
          </wp:inline>
        </w:drawing>
      </w:r>
      <w:r/>
    </w:p>
    <w:p>
      <w:pPr>
        <w:pStyle w:val="Figurecaption"/>
        <w:numPr>
          <w:ilvl w:val="0"/>
          <w:numId w:val="2"/>
        </w:numPr>
        <w:ind w:left="709" w:hanging="360"/>
        <w:rPr>
          <w:sz w:val="22"/>
          <w:b/>
          <w:sz w:val="22"/>
          <w:b/>
          <w:rFonts w:cs="Arial"/>
          <w:lang w:val="en-US"/>
        </w:rPr>
      </w:pPr>
      <w:r>
        <w:rPr/>
        <w:t>: General Architecture Overview</w:t>
      </w:r>
      <w:r/>
    </w:p>
    <w:p>
      <w:pPr>
        <w:pStyle w:val="Heading3"/>
        <w:numPr>
          <w:ilvl w:val="2"/>
          <w:numId w:val="25"/>
        </w:numPr>
        <w:rPr>
          <w:lang w:bidi="ar-SA"/>
        </w:rPr>
      </w:pPr>
      <w:bookmarkStart w:id="77" w:name="_Toc375229868"/>
      <w:bookmarkStart w:id="78" w:name="_Toc419808118"/>
      <w:bookmarkStart w:id="79" w:name="_Toc419808338"/>
      <w:bookmarkStart w:id="80" w:name="_Toc422836669"/>
      <w:bookmarkStart w:id="81" w:name="_Toc351038543"/>
      <w:bookmarkStart w:id="82" w:name="_Toc351038544"/>
      <w:bookmarkStart w:id="83" w:name="_Toc351038545"/>
      <w:bookmarkStart w:id="84" w:name="_Toc350864583"/>
      <w:bookmarkStart w:id="85" w:name="_Toc351038546"/>
      <w:bookmarkStart w:id="86" w:name="_Toc350374567"/>
      <w:bookmarkStart w:id="87" w:name="_Toc350374568"/>
      <w:bookmarkStart w:id="88" w:name="_Toc350374569"/>
      <w:bookmarkEnd w:id="77"/>
      <w:bookmarkEnd w:id="78"/>
      <w:bookmarkEnd w:id="79"/>
      <w:bookmarkEnd w:id="80"/>
      <w:bookmarkEnd w:id="81"/>
      <w:bookmarkEnd w:id="82"/>
      <w:bookmarkEnd w:id="83"/>
      <w:bookmarkEnd w:id="84"/>
      <w:bookmarkEnd w:id="85"/>
      <w:bookmarkEnd w:id="86"/>
      <w:bookmarkEnd w:id="87"/>
      <w:bookmarkEnd w:id="88"/>
      <w:r>
        <w:rPr/>
        <w:t>API Descriptions</w:t>
      </w:r>
      <w:r/>
    </w:p>
    <w:p>
      <w:pPr>
        <w:pStyle w:val="Heading4"/>
        <w:numPr>
          <w:ilvl w:val="3"/>
          <w:numId w:val="25"/>
        </w:numPr>
        <w:rPr>
          <w:lang w:eastAsia="en-GB"/>
        </w:rPr>
      </w:pPr>
      <w:r>
        <w:rPr>
          <w:lang w:bidi="ar-SA"/>
        </w:rPr>
        <w:t>Service APIs</w:t>
      </w:r>
      <w:r/>
    </w:p>
    <w:p>
      <w:pPr>
        <w:pStyle w:val="NormalParagraph"/>
      </w:pPr>
      <w:r>
        <w:rPr/>
        <w:t>RCS Service APIs provide a functional interface to the RCS enablers, enabling the Core Applications and Third Party Applications to interoperate with other RCS devices whilst relying on the stack to ensure conformance to the RCS Specification.</w:t>
      </w:r>
      <w:r/>
    </w:p>
    <w:p>
      <w:pPr>
        <w:pStyle w:val="NormalParagraph"/>
      </w:pPr>
      <w:r>
        <w:rPr/>
        <w:t>There are two types of service APIs:</w:t>
      </w:r>
      <w:r/>
    </w:p>
    <w:p>
      <w:pPr>
        <w:pStyle w:val="ListBullet1"/>
        <w:numPr>
          <w:ilvl w:val="0"/>
          <w:numId w:val="1"/>
        </w:numPr>
        <w:rPr>
          <w:sz w:val="22"/>
          <w:sz w:val="22"/>
        </w:rPr>
      </w:pPr>
      <w:r>
        <w:rPr/>
        <w:t>The UX API which is a high level API enabling other installed applications to link to the native RCS services or applications.</w:t>
      </w:r>
      <w:r/>
    </w:p>
    <w:p>
      <w:pPr>
        <w:pStyle w:val="ListBullet1"/>
        <w:numPr>
          <w:ilvl w:val="0"/>
          <w:numId w:val="1"/>
        </w:numPr>
        <w:rPr>
          <w:sz w:val="22"/>
          <w:sz w:val="22"/>
        </w:rPr>
      </w:pPr>
      <w:r>
        <w:rPr/>
        <w:t>The core service APIs offering lower level APIs for the following:</w:t>
      </w:r>
      <w:r/>
    </w:p>
    <w:p>
      <w:pPr>
        <w:pStyle w:val="ListBullet2"/>
      </w:pPr>
      <w:r>
        <w:rPr/>
        <w:t>Capabilities service API</w:t>
      </w:r>
      <w:r/>
    </w:p>
    <w:p>
      <w:pPr>
        <w:pStyle w:val="ListBullet2"/>
      </w:pPr>
      <w:r>
        <w:rPr/>
        <w:t>Chat service API</w:t>
      </w:r>
      <w:r/>
    </w:p>
    <w:p>
      <w:pPr>
        <w:pStyle w:val="ListBullet2"/>
      </w:pPr>
      <w:r>
        <w:rPr/>
        <w:t>File Transfer service API</w:t>
      </w:r>
      <w:r/>
    </w:p>
    <w:p>
      <w:pPr>
        <w:pStyle w:val="ListBullet2"/>
      </w:pPr>
      <w:r>
        <w:rPr/>
        <w:t>Video Share service API</w:t>
      </w:r>
      <w:r/>
    </w:p>
    <w:p>
      <w:pPr>
        <w:pStyle w:val="ListBullet2"/>
      </w:pPr>
      <w:r>
        <w:rPr/>
        <w:t>Image Share service API</w:t>
      </w:r>
      <w:r/>
    </w:p>
    <w:p>
      <w:pPr>
        <w:pStyle w:val="ListBullet2"/>
      </w:pPr>
      <w:r>
        <w:rPr/>
        <w:t>Geoloc Share service API</w:t>
      </w:r>
      <w:r/>
    </w:p>
    <w:p>
      <w:pPr>
        <w:pStyle w:val="ListBullet2"/>
      </w:pPr>
      <w:r>
        <w:rPr/>
        <w:t>History service API</w:t>
      </w:r>
      <w:r/>
    </w:p>
    <w:p>
      <w:pPr>
        <w:pStyle w:val="ListBullet2"/>
      </w:pPr>
      <w:r>
        <w:rPr/>
        <w:t>MultiMedia Session service API</w:t>
      </w:r>
      <w:r/>
    </w:p>
    <w:p>
      <w:pPr>
        <w:pStyle w:val="ListBullet2"/>
      </w:pPr>
      <w:r>
        <w:rPr/>
        <w:t>File Upload API</w:t>
      </w:r>
      <w:r/>
    </w:p>
    <w:p>
      <w:pPr>
        <w:pStyle w:val="ListBullet2"/>
      </w:pPr>
      <w:r>
        <w:rPr/>
        <w:t>Client Connector</w:t>
      </w:r>
      <w:r/>
    </w:p>
    <w:p>
      <w:pPr>
        <w:pStyle w:val="NOTE"/>
      </w:pPr>
      <w:r>
        <w:rPr/>
        <w:t xml:space="preserve">NOTE: </w:t>
        <w:tab/>
        <w:t>For Video Share, Image Share and Geoloc Share functionality to be fully available, a call needs to be ongoing with a RCS contact possessing Video Share, Image Share and Geoloc Share capabilities respectively.</w:t>
      </w:r>
      <w:r/>
    </w:p>
    <w:p>
      <w:pPr>
        <w:pStyle w:val="NormalParagraph"/>
      </w:pPr>
      <w:r>
        <w:rP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r/>
    </w:p>
    <w:p>
      <w:pPr>
        <w:pStyle w:val="NormalParagraph"/>
      </w:pPr>
      <w:r>
        <w:rPr/>
        <w:t>The APIs in this layer also expose common joyn functionality for capability fetching and retrieving parts of the joyn network configuration required for UI elements.</w:t>
      </w:r>
      <w:r/>
    </w:p>
    <w:p>
      <w:pPr>
        <w:pStyle w:val="NormalParagraph"/>
      </w:pPr>
      <w:r>
        <w:rPr/>
        <w:t>In case of Android OS, client enables to interface the native RCS service functionality with 3rd party applications on the device.</w:t>
      </w:r>
      <w:r/>
    </w:p>
    <w:p>
      <w:pPr>
        <w:pStyle w:val="Heading3"/>
        <w:numPr>
          <w:ilvl w:val="2"/>
          <w:numId w:val="25"/>
        </w:numPr>
        <w:rPr>
          <w:szCs w:val="22"/>
          <w:lang w:eastAsia="en-GB"/>
        </w:rPr>
      </w:pPr>
      <w:bookmarkStart w:id="89" w:name="_Toc375229869"/>
      <w:bookmarkStart w:id="90" w:name="_Toc419808119"/>
      <w:bookmarkStart w:id="91" w:name="_Toc419808339"/>
      <w:bookmarkStart w:id="92" w:name="_Toc422836670"/>
      <w:bookmarkStart w:id="93" w:name="_Toc350864585"/>
      <w:bookmarkStart w:id="94" w:name="_Toc351038548"/>
      <w:bookmarkStart w:id="95" w:name="_Toc350864586"/>
      <w:bookmarkStart w:id="96" w:name="_Toc350864587"/>
      <w:bookmarkEnd w:id="89"/>
      <w:bookmarkEnd w:id="90"/>
      <w:bookmarkEnd w:id="91"/>
      <w:bookmarkEnd w:id="92"/>
      <w:bookmarkEnd w:id="93"/>
      <w:bookmarkEnd w:id="94"/>
      <w:bookmarkEnd w:id="95"/>
      <w:bookmarkEnd w:id="96"/>
      <w:r>
        <w:rPr/>
        <w:t>Applications Types</w:t>
      </w:r>
      <w:r/>
    </w:p>
    <w:p>
      <w:pPr>
        <w:pStyle w:val="Normal"/>
        <w:spacing w:lineRule="auto" w:line="276" w:before="120" w:after="200"/>
      </w:pPr>
      <w:r>
        <w:rPr>
          <w:szCs w:val="22"/>
          <w:lang w:eastAsia="en-GB"/>
        </w:rPr>
        <w:t>Applications types can be divided into three broad categories:</w:t>
      </w:r>
      <w:r/>
    </w:p>
    <w:p>
      <w:pPr>
        <w:pStyle w:val="ListBullet1"/>
        <w:numPr>
          <w:ilvl w:val="0"/>
          <w:numId w:val="30"/>
        </w:numPr>
        <w:spacing w:before="120" w:after="120"/>
        <w:ind w:left="1020" w:hanging="340"/>
        <w:rPr>
          <w:sz w:val="22"/>
          <w:sz w:val="22"/>
        </w:rPr>
      </w:pPr>
      <w:r>
        <w:rPr/>
        <w:t>OEM applications</w:t>
      </w:r>
      <w:r/>
    </w:p>
    <w:p>
      <w:pPr>
        <w:pStyle w:val="ListBullet1"/>
        <w:numPr>
          <w:ilvl w:val="0"/>
          <w:numId w:val="30"/>
        </w:numPr>
        <w:spacing w:before="120" w:after="120"/>
        <w:ind w:left="1020" w:hanging="340"/>
        <w:rPr>
          <w:sz w:val="22"/>
          <w:sz w:val="22"/>
        </w:rPr>
      </w:pPr>
      <w:r>
        <w:rPr/>
        <w:t>MNO applications</w:t>
      </w:r>
      <w:r/>
    </w:p>
    <w:p>
      <w:pPr>
        <w:pStyle w:val="ListBullet1"/>
        <w:numPr>
          <w:ilvl w:val="0"/>
          <w:numId w:val="30"/>
        </w:numPr>
        <w:spacing w:before="120" w:after="120"/>
        <w:ind w:left="1020" w:hanging="340"/>
        <w:rPr>
          <w:sz w:val="22"/>
          <w:sz w:val="22"/>
        </w:rPr>
      </w:pPr>
      <w:r>
        <w:rPr/>
        <w:t>Third party applications</w:t>
      </w:r>
      <w:r/>
    </w:p>
    <w:p>
      <w:pPr>
        <w:pStyle w:val="NormalParagraph"/>
      </w:pPr>
      <w:r>
        <w:rPr/>
        <w:t>An application may use:</w:t>
      </w:r>
      <w:r/>
    </w:p>
    <w:p>
      <w:pPr>
        <w:pStyle w:val="ListBullet1"/>
        <w:numPr>
          <w:ilvl w:val="0"/>
          <w:numId w:val="1"/>
        </w:numPr>
        <w:spacing w:before="120" w:after="120"/>
        <w:rPr>
          <w:sz w:val="22"/>
          <w:sz w:val="22"/>
        </w:rPr>
      </w:pPr>
      <w:r>
        <w:rPr/>
        <w:t>RCS Extensions to provide service-over-service functionality. These applications use additional parameterization defined in the Service APIs, and may have their own feature tags not defined by the joyn Specification.</w:t>
      </w:r>
      <w:r/>
    </w:p>
    <w:p>
      <w:pPr>
        <w:pStyle w:val="ListBullet1"/>
        <w:numPr>
          <w:ilvl w:val="0"/>
          <w:numId w:val="1"/>
        </w:numPr>
        <w:spacing w:before="120" w:after="120"/>
        <w:rPr>
          <w:rFonts w:eastAsia="Arial"/>
        </w:rPr>
      </w:pPr>
      <w:r>
        <w:rPr/>
        <w:t>Core Services that are included in the joyn Client. These components must undergo GSMA accreditation as part of the joyn Client. Core Applications may use Service APIs (such as IM) and can have overlapping functionality with RCS Extensions.</w:t>
      </w:r>
      <w:r/>
    </w:p>
    <w:p>
      <w:pPr>
        <w:pStyle w:val="Heading1"/>
        <w:numPr>
          <w:ilvl w:val="0"/>
          <w:numId w:val="15"/>
        </w:numPr>
        <w:rPr>
          <w:rFonts w:eastAsia="Calibri"/>
          <w:lang w:bidi="ar-SA"/>
        </w:rPr>
      </w:pPr>
      <w:r>
        <w:rPr>
          <w:rFonts w:eastAsia="Arial"/>
        </w:rPr>
        <w:t xml:space="preserve"> </w:t>
      </w:r>
      <w:bookmarkStart w:id="97" w:name="_Toc375229870"/>
      <w:bookmarkStart w:id="98" w:name="_Toc419808120"/>
      <w:bookmarkStart w:id="99" w:name="_Toc419808340"/>
      <w:bookmarkStart w:id="100" w:name="_Toc422836671"/>
      <w:bookmarkEnd w:id="97"/>
      <w:bookmarkEnd w:id="98"/>
      <w:bookmarkEnd w:id="99"/>
      <w:bookmarkEnd w:id="100"/>
      <w:r>
        <w:rPr/>
        <w:t>API concepts</w:t>
      </w:r>
      <w:r/>
    </w:p>
    <w:p>
      <w:pPr>
        <w:pStyle w:val="ListParagraph"/>
        <w:keepNext/>
        <w:keepLines/>
        <w:numPr>
          <w:ilvl w:val="0"/>
          <w:numId w:val="25"/>
        </w:numPr>
        <w:spacing w:before="240" w:after="60"/>
        <w:jc w:val="left"/>
        <w:outlineLvl w:val="1"/>
        <w:rPr>
          <w:sz w:val="24"/>
          <w:sz w:val="24"/>
          <w:szCs w:val="20"/>
          <w:vanish/>
          <w:rFonts w:ascii="Arial" w:hAnsi="Arial" w:eastAsia="SimSun" w:cs="Times New Roman"/>
          <w:color w:val="00000A"/>
          <w:lang w:val="en-GB" w:eastAsia="zh-CN" w:bidi="bn-BD"/>
        </w:rPr>
      </w:pPr>
      <w:bookmarkStart w:id="101" w:name="_Toc419122744"/>
      <w:bookmarkStart w:id="102" w:name="_Toc419282459"/>
      <w:bookmarkStart w:id="103" w:name="_Toc419282514"/>
      <w:bookmarkStart w:id="104" w:name="_Toc419807613"/>
      <w:bookmarkStart w:id="105" w:name="_Toc419808121"/>
      <w:bookmarkStart w:id="106" w:name="_Toc419808294"/>
      <w:bookmarkStart w:id="107" w:name="_Toc419808341"/>
      <w:bookmarkStart w:id="108" w:name="_Toc422836509"/>
      <w:bookmarkStart w:id="109" w:name="_Toc422836555"/>
      <w:bookmarkStart w:id="110" w:name="_Toc422836672"/>
      <w:bookmarkStart w:id="111" w:name="_Toc419122744"/>
      <w:bookmarkStart w:id="112" w:name="_Toc419282459"/>
      <w:bookmarkStart w:id="113" w:name="_Toc419282514"/>
      <w:bookmarkStart w:id="114" w:name="_Toc419807613"/>
      <w:bookmarkStart w:id="115" w:name="_Toc419808121"/>
      <w:bookmarkStart w:id="116" w:name="_Toc419808294"/>
      <w:bookmarkStart w:id="117" w:name="_Toc419808341"/>
      <w:bookmarkStart w:id="118" w:name="_Toc422836509"/>
      <w:bookmarkStart w:id="119" w:name="_Toc422836555"/>
      <w:bookmarkStart w:id="120" w:name="_Toc422836672"/>
      <w:bookmarkEnd w:id="111"/>
      <w:bookmarkEnd w:id="112"/>
      <w:bookmarkEnd w:id="113"/>
      <w:bookmarkEnd w:id="114"/>
      <w:bookmarkEnd w:id="115"/>
      <w:bookmarkEnd w:id="116"/>
      <w:bookmarkEnd w:id="117"/>
      <w:bookmarkEnd w:id="118"/>
      <w:bookmarkEnd w:id="119"/>
      <w:bookmarkEnd w:id="120"/>
      <w:r>
        <w:rPr>
          <w:rFonts w:eastAsia="SimSun" w:cs="Times New Roman"/>
          <w:vanish/>
          <w:color w:val="00000A"/>
          <w:sz w:val="24"/>
          <w:szCs w:val="20"/>
          <w:lang w:val="en-GB" w:eastAsia="zh-CN" w:bidi="bn-BD"/>
        </w:rPr>
      </w:r>
      <w:r/>
    </w:p>
    <w:p>
      <w:pPr>
        <w:pStyle w:val="Heading2"/>
        <w:numPr>
          <w:ilvl w:val="1"/>
          <w:numId w:val="25"/>
        </w:numPr>
      </w:pPr>
      <w:bookmarkStart w:id="121" w:name="_Toc375229871"/>
      <w:bookmarkStart w:id="122" w:name="_Toc419808122"/>
      <w:bookmarkStart w:id="123" w:name="_Toc419808342"/>
      <w:bookmarkStart w:id="124" w:name="_Toc422836673"/>
      <w:bookmarkEnd w:id="121"/>
      <w:bookmarkEnd w:id="122"/>
      <w:bookmarkEnd w:id="123"/>
      <w:bookmarkEnd w:id="124"/>
      <w:r>
        <w:rPr>
          <w:rFonts w:eastAsia="Calibri"/>
          <w:lang w:bidi="ar-SA"/>
        </w:rPr>
        <w:t>Servers and Listeners</w:t>
      </w:r>
      <w:r/>
    </w:p>
    <w:p>
      <w:pPr>
        <w:pStyle w:val="NormalParagraph"/>
      </w:pPr>
      <w:r>
        <w:rPr/>
        <w:t xml:space="preserve">RCS APIs are provided with a client/server model. At any time, for a service, there may be zero or more clients. At any time, a client may be connected to zero or more services. </w:t>
      </w:r>
      <w:r/>
    </w:p>
    <w:p>
      <w:pPr>
        <w:pStyle w:val="NormalParagraph"/>
      </w:pPr>
      <w:r>
        <w:rPr/>
        <w:t xml:space="preserve">Prior to requesting a service, a client connects to that service. </w:t>
      </w:r>
      <w:r/>
    </w:p>
    <w:p>
      <w:pPr>
        <w:pStyle w:val="NormalParagraph"/>
      </w:pPr>
      <w:r>
        <w:rPr/>
        <w:t xml:space="preserve">Servers provide RCS services to the clients and notify the registered clients with the events through listeners. Clients request RCS services from the servers by invoking the appropriate API(s). Servers notify clients of RCS events by invoking the appropriate listener (callback functions). For RCS events that a client is required to monitor, the client must supply the listener to the server. </w:t>
      </w:r>
      <w:r/>
    </w:p>
    <w:p>
      <w:pPr>
        <w:pStyle w:val="NormalParagraph"/>
        <w:rPr>
          <w:rFonts w:eastAsia="Calibri"/>
        </w:rPr>
      </w:pPr>
      <w:r>
        <w:rPr/>
        <w:t xml:space="preserve">For each service, this document describes all server APIs as well as the set of events that are available for that service. </w:t>
      </w:r>
      <w:r/>
    </w:p>
    <w:p>
      <w:pPr>
        <w:pStyle w:val="Heading3"/>
        <w:numPr>
          <w:ilvl w:val="2"/>
          <w:numId w:val="25"/>
        </w:numPr>
      </w:pPr>
      <w:bookmarkStart w:id="125" w:name="_Toc375229872"/>
      <w:bookmarkStart w:id="126" w:name="_Toc419808123"/>
      <w:bookmarkStart w:id="127" w:name="_Toc419808343"/>
      <w:bookmarkStart w:id="128" w:name="_Toc422836674"/>
      <w:bookmarkEnd w:id="125"/>
      <w:bookmarkEnd w:id="126"/>
      <w:bookmarkEnd w:id="127"/>
      <w:bookmarkEnd w:id="128"/>
      <w:r>
        <w:rPr>
          <w:rFonts w:eastAsia="Calibri"/>
          <w:lang w:bidi="ar-SA"/>
        </w:rPr>
        <w:t>Service</w:t>
      </w:r>
      <w:r/>
    </w:p>
    <w:p>
      <w:pPr>
        <w:pStyle w:val="NormalParagraph"/>
      </w:pPr>
      <w:r>
        <w:rPr/>
        <w:t>Prior to using a service, a RCS client invokes the appropriate API to create the service</w:t>
      </w:r>
      <w:r>
        <w:rPr>
          <w:rFonts w:eastAsia="Calibri"/>
        </w:rPr>
        <w:t xml:space="preserve">. </w:t>
      </w:r>
      <w:r>
        <w:rPr/>
        <w:t>At this time, the client can also register for events by supplying the appropriate listener functions.</w:t>
      </w:r>
      <w:r/>
    </w:p>
    <w:p>
      <w:pPr>
        <w:pStyle w:val="NormalParagraph"/>
      </w:pPr>
      <w:r>
        <w:rPr/>
        <w:t xml:space="preserve">Once the service is created, the service communicates/notifies its clients about the service availability and/or service-specific functionality changes through the listener supplied by the clients. </w:t>
      </w:r>
      <w:r/>
    </w:p>
    <w:p>
      <w:pPr>
        <w:pStyle w:val="NormalParagraph"/>
      </w:pPr>
      <w:r>
        <w:rPr/>
        <w:t>At any time, a service may have zero or more sessions associated with it.</w:t>
      </w:r>
      <w:r/>
    </w:p>
    <w:p>
      <w:pPr>
        <w:pStyle w:val="NormalParagraph"/>
        <w:rPr>
          <w:rFonts w:eastAsia="Calibri"/>
        </w:rPr>
      </w:pPr>
      <w:r>
        <w:rPr/>
        <w:t>When a service is no longer needed, the client can destroy the service by invoking the appropriate API for that service. When a service is destroyed, all the service sessions associated with that service are also terminated.</w:t>
      </w:r>
      <w:r/>
    </w:p>
    <w:p>
      <w:pPr>
        <w:pStyle w:val="Heading3"/>
        <w:numPr>
          <w:ilvl w:val="2"/>
          <w:numId w:val="25"/>
        </w:numPr>
      </w:pPr>
      <w:bookmarkStart w:id="129" w:name="_Toc375229873"/>
      <w:bookmarkStart w:id="130" w:name="_Toc419808124"/>
      <w:bookmarkStart w:id="131" w:name="_Toc419808344"/>
      <w:bookmarkStart w:id="132" w:name="_Toc422836675"/>
      <w:bookmarkEnd w:id="129"/>
      <w:bookmarkEnd w:id="130"/>
      <w:bookmarkEnd w:id="131"/>
      <w:bookmarkEnd w:id="132"/>
      <w:r>
        <w:rPr>
          <w:rFonts w:eastAsia="Calibri"/>
        </w:rPr>
        <w:t>Service Session</w:t>
      </w:r>
      <w:r/>
    </w:p>
    <w:p>
      <w:pPr>
        <w:pStyle w:val="NormalParagraph"/>
      </w:pPr>
      <w:r>
        <w:rPr/>
        <w:t xml:space="preserve">A service session is established based on external triggers, e.g. a user attempting to establish a call or upon receipt of an event from the RCS service about a request from a remote user. When a service session is to be established, the appropriate API is invoked. At the time of establishment of a service session, the client registers for events by supplying appropriate listener functions. Each service session is associated with a RCS service. </w:t>
      </w:r>
      <w:r/>
    </w:p>
    <w:p>
      <w:pPr>
        <w:pStyle w:val="NormalParagraph"/>
      </w:pPr>
      <w:r>
        <w:rPr/>
        <w:t xml:space="preserve">After the service session is created, the RCS service communicates/notifies its clients about the session state through the listeners supplied by the clients. </w:t>
      </w:r>
      <w:r/>
    </w:p>
    <w:p>
      <w:pPr>
        <w:pStyle w:val="NormalParagraph"/>
        <w:rPr>
          <w:rFonts w:eastAsia="Calibri"/>
        </w:rPr>
      </w:pPr>
      <w:r>
        <w:rPr/>
        <w:t>At any time, the client can terminate a service session by invoking the appropriate API, for example, based on user action or based on events from the RCS server that indicate a change in the session state.</w:t>
      </w:r>
      <w:r/>
    </w:p>
    <w:p>
      <w:pPr>
        <w:pStyle w:val="Heading2"/>
        <w:numPr>
          <w:ilvl w:val="1"/>
          <w:numId w:val="25"/>
        </w:numPr>
      </w:pPr>
      <w:bookmarkStart w:id="133" w:name="_Toc375229874"/>
      <w:bookmarkStart w:id="134" w:name="_Toc419808125"/>
      <w:bookmarkStart w:id="135" w:name="_Toc419808345"/>
      <w:bookmarkStart w:id="136" w:name="_Toc422836676"/>
      <w:bookmarkEnd w:id="133"/>
      <w:bookmarkEnd w:id="134"/>
      <w:bookmarkEnd w:id="135"/>
      <w:bookmarkEnd w:id="136"/>
      <w:r>
        <w:rPr>
          <w:rFonts w:eastAsia="Calibri"/>
          <w:lang w:bidi="ar-SA"/>
        </w:rPr>
        <w:t>Service Version/Available/Unavailable</w:t>
      </w:r>
      <w:r/>
    </w:p>
    <w:p>
      <w:pPr>
        <w:pStyle w:val="NormalParagraph"/>
      </w:pPr>
      <w:r>
        <w:rPr/>
        <w:t>Each service is associated with a specific client. Services are designed to allow each service to have its own service version and its availability/unavailability attribute independently. Each service follows the same template API to provide versioning information and has the same type of listener functions through which the service informs its clients about specific service status.</w:t>
      </w:r>
      <w:r/>
    </w:p>
    <w:p>
      <w:pPr>
        <w:pStyle w:val="Heading1"/>
        <w:numPr>
          <w:ilvl w:val="0"/>
          <w:numId w:val="15"/>
        </w:numPr>
        <w:rPr>
          <w:sz w:val="28"/>
          <w:b/>
          <w:sz w:val="28"/>
          <w:b/>
          <w:szCs w:val="32"/>
          <w:bCs/>
          <w:rFonts w:ascii="Arial" w:hAnsi="Arial" w:eastAsia="Times New Roman" w:cs="Arial"/>
          <w:lang w:val="en-US" w:eastAsia="en-US" w:bidi="bn-BD"/>
        </w:rPr>
      </w:pPr>
      <w:bookmarkStart w:id="137" w:name="_Toc375229875"/>
      <w:bookmarkStart w:id="138" w:name="_Toc419808126"/>
      <w:bookmarkStart w:id="139" w:name="_Toc419808346"/>
      <w:bookmarkStart w:id="140" w:name="_Toc422836677"/>
      <w:bookmarkEnd w:id="137"/>
      <w:bookmarkEnd w:id="138"/>
      <w:bookmarkEnd w:id="139"/>
      <w:bookmarkEnd w:id="140"/>
      <w:r>
        <w:rPr/>
        <w:t>Android API</w:t>
      </w:r>
      <w:r/>
    </w:p>
    <w:p>
      <w:pPr>
        <w:pStyle w:val="NormalParagraph"/>
      </w:pPr>
      <w:r>
        <w:rPr>
          <w:lang w:bidi="bn-BD"/>
        </w:rPr>
        <w:t>See also a detailed Javadoc of the Android API from the RCJTA web site (</w:t>
      </w:r>
      <w:hyperlink r:id="rId9">
        <w:r>
          <w:rPr>
            <w:webHidden/>
            <w:rStyle w:val="InternetLink"/>
            <w:vanish/>
          </w:rPr>
          <w:t>https://code.google.com/p/rcsjta/</w:t>
        </w:r>
      </w:hyperlink>
      <w:r>
        <w:rPr>
          <w:lang w:bidi="bn-BD"/>
        </w:rPr>
        <w:t xml:space="preserve">). </w:t>
      </w:r>
      <w:r/>
    </w:p>
    <w:p>
      <w:pPr>
        <w:pStyle w:val="ListParagraph"/>
        <w:keepNext/>
        <w:keepLines/>
        <w:numPr>
          <w:ilvl w:val="0"/>
          <w:numId w:val="25"/>
        </w:numPr>
        <w:spacing w:before="240" w:after="60"/>
        <w:jc w:val="left"/>
        <w:outlineLvl w:val="1"/>
        <w:rPr>
          <w:sz w:val="24"/>
          <w:b/>
          <w:sz w:val="24"/>
          <w:b/>
          <w:szCs w:val="28"/>
          <w:iCs/>
          <w:bCs/>
          <w:vanish/>
          <w:rFonts w:ascii="Arial" w:hAnsi="Arial" w:eastAsia="Times New Roman" w:cs="Arial"/>
          <w:color w:val="00000A"/>
          <w:lang w:val="en-GB" w:eastAsia="en-US" w:bidi="bn-BD"/>
        </w:rPr>
      </w:pPr>
      <w:bookmarkStart w:id="141" w:name="_Toc419122750"/>
      <w:bookmarkStart w:id="142" w:name="_Toc419282465"/>
      <w:bookmarkStart w:id="143" w:name="_Toc419282520"/>
      <w:bookmarkStart w:id="144" w:name="_Toc419807619"/>
      <w:bookmarkStart w:id="145" w:name="_Toc419808127"/>
      <w:bookmarkStart w:id="146" w:name="_Toc419808300"/>
      <w:bookmarkStart w:id="147" w:name="_Toc419808347"/>
      <w:bookmarkStart w:id="148" w:name="_Toc422836515"/>
      <w:bookmarkStart w:id="149" w:name="_Toc422836561"/>
      <w:bookmarkStart w:id="150" w:name="_Toc422836678"/>
      <w:bookmarkStart w:id="151" w:name="_Toc419122750"/>
      <w:bookmarkStart w:id="152" w:name="_Toc419282465"/>
      <w:bookmarkStart w:id="153" w:name="_Toc419282520"/>
      <w:bookmarkStart w:id="154" w:name="_Toc419807619"/>
      <w:bookmarkStart w:id="155" w:name="_Toc419808127"/>
      <w:bookmarkStart w:id="156" w:name="_Toc419808300"/>
      <w:bookmarkStart w:id="157" w:name="_Toc419808347"/>
      <w:bookmarkStart w:id="158" w:name="_Toc422836515"/>
      <w:bookmarkStart w:id="159" w:name="_Toc422836561"/>
      <w:bookmarkStart w:id="160" w:name="_Toc422836678"/>
      <w:bookmarkEnd w:id="151"/>
      <w:bookmarkEnd w:id="152"/>
      <w:bookmarkEnd w:id="153"/>
      <w:bookmarkEnd w:id="154"/>
      <w:bookmarkEnd w:id="155"/>
      <w:bookmarkEnd w:id="156"/>
      <w:bookmarkEnd w:id="157"/>
      <w:bookmarkEnd w:id="158"/>
      <w:bookmarkEnd w:id="159"/>
      <w:bookmarkEnd w:id="160"/>
      <w:r>
        <w:rPr>
          <w:rFonts w:eastAsia="Times New Roman" w:cs="Arial"/>
          <w:b/>
          <w:bCs/>
          <w:iCs/>
          <w:vanish/>
          <w:color w:val="00000A"/>
          <w:sz w:val="24"/>
          <w:szCs w:val="28"/>
          <w:lang w:val="en-GB" w:eastAsia="en-US" w:bidi="bn-BD"/>
        </w:rPr>
      </w:r>
      <w:r/>
    </w:p>
    <w:p>
      <w:pPr>
        <w:pStyle w:val="Heading2"/>
        <w:numPr>
          <w:ilvl w:val="1"/>
          <w:numId w:val="25"/>
        </w:numPr>
        <w:rPr>
          <w:sz w:val="24"/>
          <w:b/>
          <w:sz w:val="24"/>
          <w:b/>
          <w:szCs w:val="28"/>
          <w:iCs/>
          <w:bCs/>
          <w:rFonts w:ascii="Arial" w:hAnsi="Arial" w:eastAsia="Times New Roman" w:cs="Arial"/>
          <w:lang w:val="en-US" w:eastAsia="en-US" w:bidi="bn-BD"/>
        </w:rPr>
      </w:pPr>
      <w:bookmarkStart w:id="161" w:name="_Toc375229876"/>
      <w:bookmarkStart w:id="162" w:name="_Toc419808128"/>
      <w:bookmarkStart w:id="163" w:name="_Toc419808348"/>
      <w:bookmarkStart w:id="164" w:name="_Toc422836679"/>
      <w:bookmarkEnd w:id="161"/>
      <w:bookmarkEnd w:id="162"/>
      <w:bookmarkEnd w:id="163"/>
      <w:bookmarkEnd w:id="164"/>
      <w:r>
        <w:rPr/>
        <w:t>Components Interaction</w:t>
      </w:r>
      <w:r/>
    </w:p>
    <w:p>
      <w:pPr>
        <w:pStyle w:val="NormalParagraph"/>
      </w:pPr>
      <w:r>
        <w:rPr>
          <w:lang w:bidi="bn-BD"/>
        </w:rPr>
        <w:t>Each of the Terminal APIs for Android defines their interaction individually and how they can be used by an Android Application.</w:t>
      </w:r>
      <w:r/>
    </w:p>
    <w:p>
      <w:pPr>
        <w:pStyle w:val="Heading3"/>
        <w:numPr>
          <w:ilvl w:val="2"/>
          <w:numId w:val="25"/>
        </w:numPr>
        <w:rPr>
          <w:sz w:val="24"/>
          <w:b/>
          <w:sz w:val="24"/>
          <w:b/>
          <w:szCs w:val="26"/>
          <w:iCs/>
          <w:bCs/>
          <w:rFonts w:ascii="Arial" w:hAnsi="Arial" w:eastAsia="Times New Roman" w:cs="Arial"/>
          <w:lang w:val="en-US" w:eastAsia="en-US" w:bidi="bn-BD"/>
        </w:rPr>
      </w:pPr>
      <w:bookmarkStart w:id="165" w:name="_Toc375229877"/>
      <w:bookmarkStart w:id="166" w:name="_Toc419808129"/>
      <w:bookmarkStart w:id="167" w:name="_Toc419808349"/>
      <w:bookmarkStart w:id="168" w:name="_Toc422836680"/>
      <w:bookmarkEnd w:id="165"/>
      <w:bookmarkEnd w:id="166"/>
      <w:bookmarkEnd w:id="167"/>
      <w:bookmarkEnd w:id="168"/>
      <w:r>
        <w:rPr/>
        <w:t>New service application</w:t>
      </w:r>
      <w:r/>
    </w:p>
    <w:p>
      <w:pPr>
        <w:pStyle w:val="NormalParagraph"/>
        <w:rPr>
          <w:rFonts w:eastAsia="Arial"/>
          <w:lang w:bidi="bn-BD"/>
        </w:rPr>
      </w:pPr>
      <w:r>
        <w:rPr>
          <w:lang w:bidi="bn-BD"/>
        </w:rPr>
        <w:t>When an Android application wants to define a new service, it needs to add its feature tag as meta-data value in its Android Application Manifest. The RCS Service Tag also needs to be accompanied by the feature tag. Refer to [PRD RCC.60]</w:t>
      </w:r>
      <w:r>
        <w:rPr>
          <w:rFonts w:eastAsia="Arial"/>
          <w:lang w:bidi="bn-BD"/>
        </w:rPr>
        <w:t xml:space="preserve"> </w:t>
      </w:r>
      <w:r>
        <w:rPr>
          <w:lang w:bidi="bn-BD"/>
        </w:rPr>
        <w:t>for exact definitions of possible feature tags.</w:t>
      </w:r>
      <w:r/>
    </w:p>
    <w:p>
      <w:pPr>
        <w:pStyle w:val="Heading3"/>
        <w:numPr>
          <w:ilvl w:val="2"/>
          <w:numId w:val="25"/>
        </w:numPr>
        <w:rPr>
          <w:sz w:val="24"/>
          <w:b/>
          <w:sz w:val="24"/>
          <w:b/>
          <w:szCs w:val="26"/>
          <w:iCs/>
          <w:bCs/>
          <w:rFonts w:ascii="Arial" w:hAnsi="Arial" w:eastAsia="Times New Roman" w:cs="Arial"/>
          <w:lang w:val="en-US" w:eastAsia="en-US" w:bidi="bn-BD"/>
        </w:rPr>
      </w:pPr>
      <w:bookmarkStart w:id="169" w:name="_Toc375229878"/>
      <w:bookmarkStart w:id="170" w:name="_Toc419808130"/>
      <w:bookmarkStart w:id="171" w:name="_Toc419808350"/>
      <w:bookmarkStart w:id="172" w:name="_Toc422836681"/>
      <w:bookmarkEnd w:id="169"/>
      <w:bookmarkEnd w:id="170"/>
      <w:bookmarkEnd w:id="171"/>
      <w:bookmarkEnd w:id="172"/>
      <w:r>
        <w:rPr/>
        <w:t>Constraints</w:t>
      </w:r>
      <w:r/>
    </w:p>
    <w:p>
      <w:pPr>
        <w:pStyle w:val="NormalParagraph"/>
      </w:pPr>
      <w:r>
        <w:rPr>
          <w:lang w:bidi="bn-BD"/>
        </w:rPr>
        <w:t>Following constraints apply:</w:t>
      </w:r>
      <w:r/>
    </w:p>
    <w:p>
      <w:pPr>
        <w:pStyle w:val="ListNumber"/>
        <w:numPr>
          <w:ilvl w:val="0"/>
          <w:numId w:val="27"/>
        </w:numPr>
        <w:spacing w:before="120" w:after="0"/>
        <w:rPr>
          <w:sz w:val="22"/>
          <w:sz w:val="22"/>
          <w:rFonts w:ascii="Arial" w:hAnsi="Arial" w:eastAsia="SimSun"/>
          <w:lang w:eastAsia="zh-CN" w:bidi="bn-BD"/>
        </w:rPr>
      </w:pPr>
      <w:r>
        <w:rPr/>
        <w:t>Only a single RCS Stack can be active on a device. This constraint limits the possibilities for deployment of additional RCS Stacks with the Terminal API, as they cannot replace the package of a previously installed stack on the device. This constraint could be avoided if the Terminal APIs could be retrieved dynamically instead of static package reference.</w:t>
      </w:r>
      <w:r/>
    </w:p>
    <w:p>
      <w:pPr>
        <w:pStyle w:val="ListNumber"/>
        <w:numPr>
          <w:ilvl w:val="0"/>
          <w:numId w:val="27"/>
        </w:numPr>
        <w:spacing w:before="120" w:after="0"/>
        <w:rPr>
          <w:sz w:val="22"/>
          <w:sz w:val="22"/>
          <w:rFonts w:ascii="Arial" w:hAnsi="Arial" w:eastAsia="SimSun"/>
          <w:lang w:eastAsia="zh-CN" w:bidi="bn-BD"/>
        </w:rPr>
      </w:pPr>
      <w:r>
        <w:rPr/>
        <w:t>When multiple applications are present, that support the same type of service notifications, multiple notification may be placed in the Notification Tray, if each application handles the broadcasted intent.</w:t>
      </w:r>
      <w:r/>
    </w:p>
    <w:p>
      <w:pPr>
        <w:pStyle w:val="ListNumber"/>
        <w:numPr>
          <w:ilvl w:val="0"/>
          <w:numId w:val="27"/>
        </w:numPr>
        <w:spacing w:before="120" w:after="0"/>
        <w:rPr>
          <w:sz w:val="22"/>
          <w:sz w:val="22"/>
          <w:rFonts w:ascii="Arial" w:hAnsi="Arial" w:eastAsia="SimSun"/>
          <w:lang w:eastAsia="zh-CN" w:bidi="bn-BD"/>
        </w:rPr>
      </w:pPr>
      <w:r>
        <w:rPr/>
        <w:t>Trusted application can only run if any IMS Stack is running. This means trusted applications can only be dynamically registered/de-registered. They are not allowed to be part of initial registration application set. Any exceptions need to be carefully considered.</w:t>
      </w:r>
      <w:r/>
    </w:p>
    <w:p>
      <w:pPr>
        <w:pStyle w:val="Heading2"/>
        <w:numPr>
          <w:ilvl w:val="1"/>
          <w:numId w:val="25"/>
        </w:numPr>
        <w:rPr>
          <w:sz w:val="24"/>
          <w:b/>
          <w:sz w:val="24"/>
          <w:b/>
          <w:szCs w:val="28"/>
          <w:iCs/>
          <w:bCs/>
          <w:rFonts w:ascii="Arial" w:hAnsi="Arial" w:eastAsia="Times New Roman" w:cs="Arial"/>
          <w:lang w:val="en-US" w:eastAsia="en-US" w:bidi="bn-BD"/>
        </w:rPr>
      </w:pPr>
      <w:bookmarkStart w:id="173" w:name="_Toc375229879"/>
      <w:bookmarkStart w:id="174" w:name="_Toc419808131"/>
      <w:bookmarkStart w:id="175" w:name="_Toc419808351"/>
      <w:bookmarkStart w:id="176" w:name="_Toc422836682"/>
      <w:bookmarkStart w:id="177" w:name="_Toc351497313"/>
      <w:bookmarkEnd w:id="173"/>
      <w:bookmarkEnd w:id="174"/>
      <w:bookmarkEnd w:id="175"/>
      <w:bookmarkEnd w:id="176"/>
      <w:bookmarkEnd w:id="177"/>
      <w:r>
        <w:rPr/>
        <w:t>Security</w:t>
      </w:r>
      <w:r/>
    </w:p>
    <w:p>
      <w:pPr>
        <w:pStyle w:val="NormalParagraph"/>
      </w:pPr>
      <w:r>
        <w:rPr>
          <w:lang w:bidi="bn-BD"/>
        </w:rPr>
        <w:t>Most of the RCS APIs provide access to sensitive functionality, either because they enable access to privacy-sensitive information or because they can cause charges to be incurred for network and service usage. In addition, certain APIs expose the internal functionality of the stack, and abuse of those APIs could compromise the integrity of the stack or the RCS services.</w:t>
      </w:r>
      <w:r/>
    </w:p>
    <w:p>
      <w:pPr>
        <w:pStyle w:val="Heading3"/>
        <w:numPr>
          <w:ilvl w:val="2"/>
          <w:numId w:val="25"/>
        </w:numPr>
        <w:rPr>
          <w:sz w:val="24"/>
          <w:b/>
          <w:sz w:val="24"/>
          <w:b/>
          <w:szCs w:val="26"/>
          <w:iCs/>
          <w:bCs/>
          <w:rFonts w:ascii="Arial" w:hAnsi="Arial" w:eastAsia="Times New Roman" w:cs="Arial"/>
          <w:lang w:val="en-US" w:eastAsia="en-US" w:bidi="bn-BD"/>
        </w:rPr>
      </w:pPr>
      <w:bookmarkStart w:id="178" w:name="_Toc419808132"/>
      <w:bookmarkStart w:id="179" w:name="_Toc419808352"/>
      <w:bookmarkStart w:id="180" w:name="_Toc422836683"/>
      <w:bookmarkEnd w:id="178"/>
      <w:bookmarkEnd w:id="179"/>
      <w:bookmarkEnd w:id="180"/>
      <w:r>
        <w:rPr/>
        <w:t>Service API Access Control</w:t>
      </w:r>
      <w:r/>
    </w:p>
    <w:p>
      <w:pPr>
        <w:pStyle w:val="NormalParagraph"/>
      </w:pPr>
      <w:r>
        <w:rPr/>
        <w:t>The Service APIs are sensitive and their abuse could compromise the integrity of the stack or the RCS services. Access is therefore restricted so that they may only be used by authorised RCS Extensions, through OEM signing, embedding in system folder, or another solution mutually agreed between MNO and OEM.RCS service API exposes privacy-sensitive information or may trigger service charges, the user must grant a general permission for any application to use that API.</w:t>
      </w:r>
      <w:r/>
    </w:p>
    <w:p>
      <w:pPr>
        <w:pStyle w:val="Heading2"/>
        <w:numPr>
          <w:ilvl w:val="1"/>
          <w:numId w:val="25"/>
        </w:numPr>
        <w:rPr>
          <w:sz w:val="24"/>
          <w:b/>
          <w:sz w:val="24"/>
          <w:b/>
          <w:szCs w:val="28"/>
          <w:iCs/>
          <w:bCs/>
          <w:rFonts w:ascii="Arial" w:hAnsi="Arial" w:eastAsia="Times New Roman" w:cs="Arial"/>
          <w:lang w:val="en-US" w:eastAsia="en-US" w:bidi="bn-BD"/>
        </w:rPr>
      </w:pPr>
      <w:bookmarkStart w:id="181" w:name="_Toc375229880"/>
      <w:bookmarkStart w:id="182" w:name="_Toc419808133"/>
      <w:bookmarkStart w:id="183" w:name="_Toc419808353"/>
      <w:bookmarkStart w:id="184" w:name="_Toc422836684"/>
      <w:bookmarkEnd w:id="181"/>
      <w:bookmarkEnd w:id="182"/>
      <w:bookmarkEnd w:id="183"/>
      <w:bookmarkEnd w:id="184"/>
      <w:r>
        <w:rPr/>
        <w:t>UX API</w:t>
      </w:r>
      <w:r/>
    </w:p>
    <w:p>
      <w:pPr>
        <w:pStyle w:val="NormalParagraph"/>
      </w:pPr>
      <w:r>
        <w:rPr>
          <w:lang w:bidi="bn-BD"/>
        </w:rPr>
        <w:t>This API offers:</w:t>
      </w:r>
      <w:r/>
    </w:p>
    <w:p>
      <w:pPr>
        <w:pStyle w:val="ListBullet1"/>
        <w:numPr>
          <w:ilvl w:val="0"/>
          <w:numId w:val="1"/>
        </w:numPr>
        <w:rPr>
          <w:sz w:val="22"/>
          <w:sz w:val="22"/>
        </w:rPr>
      </w:pPr>
      <w:r>
        <w:rPr/>
        <w:t xml:space="preserve">Intents which permit to link RCS applications with other third party applications installed on the device. </w:t>
      </w:r>
      <w:r/>
    </w:p>
    <w:p>
      <w:pPr>
        <w:pStyle w:val="ListBullet1"/>
        <w:numPr>
          <w:ilvl w:val="0"/>
          <w:numId w:val="1"/>
        </w:numPr>
        <w:rPr>
          <w:sz w:val="22"/>
          <w:sz w:val="22"/>
        </w:rPr>
      </w:pPr>
      <w:r>
        <w:rPr/>
        <w:t>Methods to discover existing RCS services on the device and their activation states.</w:t>
      </w:r>
      <w:r/>
    </w:p>
    <w:p>
      <w:pPr>
        <w:pStyle w:val="Heading3"/>
        <w:numPr>
          <w:ilvl w:val="2"/>
          <w:numId w:val="25"/>
        </w:numPr>
        <w:rPr>
          <w:sz w:val="24"/>
          <w:b/>
          <w:sz w:val="24"/>
          <w:b/>
          <w:szCs w:val="26"/>
          <w:iCs/>
          <w:bCs/>
          <w:rFonts w:ascii="Arial" w:hAnsi="Arial" w:eastAsia="Times New Roman" w:cs="Arial"/>
          <w:lang w:val="en-US" w:eastAsia="en-US" w:bidi="bn-BD"/>
        </w:rPr>
      </w:pPr>
      <w:bookmarkStart w:id="185" w:name="_Toc375229881"/>
      <w:bookmarkStart w:id="186" w:name="_Toc419808134"/>
      <w:bookmarkStart w:id="187" w:name="_Toc419808354"/>
      <w:bookmarkStart w:id="188" w:name="_Toc422836685"/>
      <w:bookmarkEnd w:id="185"/>
      <w:bookmarkEnd w:id="186"/>
      <w:bookmarkEnd w:id="187"/>
      <w:bookmarkEnd w:id="188"/>
      <w:r>
        <w:rPr/>
        <w:t>Package</w:t>
      </w:r>
      <w:r/>
    </w:p>
    <w:p>
      <w:pPr>
        <w:pStyle w:val="NormalParagraph"/>
      </w:pPr>
      <w:r>
        <w:rPr/>
        <w:t xml:space="preserve">Package name </w:t>
      </w:r>
      <w:r>
        <w:rPr>
          <w:b/>
        </w:rPr>
        <w:t>com.gsma.services.rcs</w:t>
      </w:r>
      <w:r/>
    </w:p>
    <w:p>
      <w:pPr>
        <w:pStyle w:val="Heading3"/>
        <w:numPr>
          <w:ilvl w:val="2"/>
          <w:numId w:val="25"/>
        </w:numPr>
        <w:rPr>
          <w:sz w:val="24"/>
          <w:b/>
          <w:sz w:val="24"/>
          <w:b/>
          <w:szCs w:val="26"/>
          <w:iCs/>
          <w:bCs/>
          <w:rFonts w:ascii="Arial" w:hAnsi="Arial" w:eastAsia="Times New Roman" w:cs="Arial"/>
          <w:lang w:val="en-US" w:eastAsia="en-US" w:bidi="bn-BD"/>
        </w:rPr>
      </w:pPr>
      <w:bookmarkStart w:id="189" w:name="_Toc375229882"/>
      <w:bookmarkStart w:id="190" w:name="_Toc419808135"/>
      <w:bookmarkStart w:id="191" w:name="_Toc419808355"/>
      <w:bookmarkStart w:id="192" w:name="_Toc422836686"/>
      <w:bookmarkEnd w:id="189"/>
      <w:bookmarkEnd w:id="190"/>
      <w:bookmarkEnd w:id="191"/>
      <w:bookmarkEnd w:id="192"/>
      <w:r>
        <w:rPr/>
        <w:t>Methods and Callbacks</w:t>
      </w:r>
      <w:r/>
    </w:p>
    <w:p>
      <w:pPr>
        <w:pStyle w:val="ListBullet1"/>
      </w:pPr>
      <w:r>
        <w:rPr>
          <w:color w:val="000000"/>
        </w:rPr>
        <w:t xml:space="preserve">Class </w:t>
      </w:r>
      <w:r>
        <w:rPr>
          <w:b/>
          <w:bCs/>
          <w:color w:val="000000"/>
          <w:lang w:eastAsia="en-US"/>
        </w:rPr>
        <w:t>RcsService</w:t>
      </w:r>
      <w:r>
        <w:rPr>
          <w:b/>
          <w:color w:val="000000"/>
          <w:lang w:eastAsia="en-US"/>
        </w:rPr>
        <w:t>Control</w:t>
      </w:r>
      <w:r>
        <w:rPr>
          <w:b/>
          <w:color w:val="000000"/>
        </w:rPr>
        <w:t>:</w:t>
      </w:r>
      <w:r/>
    </w:p>
    <w:p>
      <w:pPr>
        <w:pStyle w:val="ListBullet1"/>
        <w:spacing w:before="120" w:after="0"/>
        <w:rPr>
          <w:sz w:val="22"/>
          <w:sz w:val="22"/>
        </w:rPr>
      </w:pPr>
      <w:r>
        <w:rPr/>
        <w:t>This class is a utility to control the activation of the RCS service.</w:t>
      </w:r>
      <w:r/>
    </w:p>
    <w:p>
      <w:pPr>
        <w:pStyle w:val="ListBullet1"/>
        <w:numPr>
          <w:ilvl w:val="0"/>
          <w:numId w:val="12"/>
        </w:numPr>
        <w:spacing w:before="120" w:after="0"/>
      </w:pPr>
      <w:r>
        <w:rPr>
          <w:color w:val="000000"/>
        </w:rPr>
        <w:t>Constant: RCS stack package name</w:t>
      </w:r>
      <w:r/>
    </w:p>
    <w:p>
      <w:pPr>
        <w:pStyle w:val="ASN1Code"/>
        <w:ind w:left="720" w:hanging="0"/>
        <w:rPr>
          <w:color w:val="000000"/>
        </w:rPr>
      </w:pPr>
      <w:r>
        <w:rPr/>
        <w:t>final static String RCS_STACK_PACKAGENAME = "com.gsma.rcs"</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ASN1Code"/>
        <w:ind w:left="680" w:hanging="0"/>
        <w:rPr>
          <w:szCs w:val="20"/>
          <w:color w:val="000000"/>
        </w:rPr>
      </w:pPr>
      <w:r>
        <w:rPr>
          <w:color w:val="000000"/>
        </w:rPr>
        <w:t>Method: returns a singleton instance of the RcsServiceControl class.static RcsServiceControl getInstance(Context ctx)</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true if the RCS stack is installed and not disabled on the device.</w:t>
      </w:r>
      <w:r/>
    </w:p>
    <w:p>
      <w:pPr>
        <w:pStyle w:val="ASN1Code"/>
        <w:ind w:left="680" w:hanging="0"/>
        <w:rPr>
          <w:szCs w:val="20"/>
          <w:color w:val="000000"/>
        </w:rPr>
      </w:pPr>
      <w:r>
        <w:rPr>
          <w:color w:val="000000"/>
        </w:rPr>
        <w:t>boolean isAvailable()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true if the RCS stack is marked as active on the device.</w:t>
      </w:r>
      <w:r/>
    </w:p>
    <w:p>
      <w:pPr>
        <w:pStyle w:val="ASN1Code"/>
        <w:ind w:left="680" w:hanging="0"/>
        <w:rPr>
          <w:szCs w:val="20"/>
          <w:color w:val="000000"/>
        </w:rPr>
      </w:pPr>
      <w:r>
        <w:rPr>
          <w:color w:val="000000"/>
        </w:rPr>
        <w:t>boolean isActivated()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true if the RCS stack deactivation/activation is allowed by the client.</w:t>
      </w:r>
      <w:r/>
    </w:p>
    <w:p>
      <w:pPr>
        <w:pStyle w:val="ASN1Code"/>
        <w:ind w:left="680" w:hanging="0"/>
        <w:rPr>
          <w:szCs w:val="20"/>
          <w:color w:val="000000"/>
        </w:rPr>
      </w:pPr>
      <w:bookmarkStart w:id="193" w:name="_Toc368471092"/>
      <w:bookmarkStart w:id="194" w:name="_Toc368471093"/>
      <w:bookmarkStart w:id="195" w:name="_Toc368471094"/>
      <w:bookmarkStart w:id="196" w:name="_Toc368471095"/>
      <w:bookmarkStart w:id="197" w:name="_Toc368471096"/>
      <w:bookmarkEnd w:id="193"/>
      <w:bookmarkEnd w:id="194"/>
      <w:bookmarkEnd w:id="195"/>
      <w:bookmarkEnd w:id="196"/>
      <w:bookmarkEnd w:id="197"/>
      <w:r>
        <w:rPr>
          <w:color w:val="000000"/>
        </w:rPr>
        <w:t>boolean isActivationModeChangeable()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permits deactivation/activation of the RCS stack in case these operations are allowed (see isStackActivationStatusChangeable) or else throws an </w:t>
      </w:r>
      <w:r>
        <w:rPr>
          <w:bCs/>
        </w:rPr>
        <w:t>RcsPermissionDeniedException</w:t>
      </w:r>
      <w:r>
        <w:rPr>
          <w:color w:val="000000"/>
        </w:rPr>
        <w:t>.</w:t>
      </w:r>
      <w:r/>
    </w:p>
    <w:p>
      <w:pPr>
        <w:pStyle w:val="ASN1Code"/>
        <w:ind w:left="680" w:hanging="0"/>
        <w:rPr>
          <w:color w:val="000000"/>
        </w:rPr>
      </w:pPr>
      <w:r>
        <w:rPr>
          <w:color w:val="000000"/>
        </w:rPr>
        <w:t>void setActivationMode(Boolean active)</w:t>
        <w:br/>
      </w:r>
      <w:r/>
    </w:p>
    <w:p>
      <w:pPr>
        <w:pStyle w:val="ListBullet1"/>
        <w:numPr>
          <w:ilvl w:val="0"/>
          <w:numId w:val="10"/>
        </w:numPr>
        <w:spacing w:before="120" w:after="0"/>
        <w:rPr>
          <w:color w:val="000000"/>
        </w:rPr>
      </w:pPr>
      <w:r>
        <w:rPr/>
        <w:t>Method: returns true if the RCS service is started.</w:t>
      </w:r>
      <w:r/>
    </w:p>
    <w:p>
      <w:pPr>
        <w:pStyle w:val="ASN1Code"/>
        <w:ind w:left="680" w:hanging="0"/>
      </w:pPr>
      <w:r>
        <w:rPr>
          <w:color w:val="000000"/>
        </w:rPr>
        <w:t>boolean isServiceStarted()</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rPr>
          <w:color w:val="000000"/>
          <w:lang w:eastAsia="en-US"/>
        </w:rPr>
      </w:pPr>
      <w:r>
        <w:rPr>
          <w:color w:val="000000"/>
          <w:lang w:eastAsia="en-US"/>
        </w:rPr>
        <w:t xml:space="preserve">Class </w:t>
      </w:r>
      <w:r>
        <w:rPr>
          <w:b/>
          <w:color w:val="000000"/>
          <w:lang w:eastAsia="en-US"/>
        </w:rPr>
        <w:t>Intents.Service</w:t>
      </w:r>
      <w:r>
        <w:rPr>
          <w:b/>
          <w:color w:val="000000"/>
        </w:rPr>
        <w:t>:</w:t>
      </w:r>
      <w:r/>
    </w:p>
    <w:p>
      <w:pPr>
        <w:pStyle w:val="Normal"/>
      </w:pPr>
      <w:r>
        <w:rPr>
          <w:color w:val="000000"/>
          <w:lang w:eastAsia="en-US"/>
        </w:rPr>
        <w:t>This class defines intents to handle the RCS stack activation.</w:t>
      </w:r>
      <w:r/>
    </w:p>
    <w:p>
      <w:pPr>
        <w:pStyle w:val="Normal"/>
        <w:numPr>
          <w:ilvl w:val="0"/>
          <w:numId w:val="32"/>
        </w:numPr>
      </w:pPr>
      <w:r>
        <w:rPr>
          <w:color w:val="000000"/>
          <w:lang w:eastAsia="en-US"/>
        </w:rPr>
        <w:t xml:space="preserve">Intent: this intent is used to </w:t>
      </w:r>
      <w:r>
        <w:rPr/>
        <w:t>check if RCS stack is activated.</w:t>
      </w:r>
      <w:r/>
    </w:p>
    <w:p>
      <w:pPr>
        <w:pStyle w:val="Normal"/>
      </w:pPr>
      <w:r>
        <w:rPr/>
      </w:r>
      <w:r/>
    </w:p>
    <w:p>
      <w:pPr>
        <w:pStyle w:val="ASN1Code"/>
        <w:ind w:left="720" w:hanging="0"/>
        <w:rPr>
          <w:sz w:val="22"/>
          <w:sz w:val="22"/>
          <w:szCs w:val="22"/>
          <w:rFonts w:ascii="Courier New" w:hAnsi="Courier New" w:eastAsia="SimSun"/>
        </w:rPr>
      </w:pPr>
      <w:r>
        <w:rPr/>
        <w:t>static final String ACTION_GET_ACTIVATION_MODE = "com.gsma.services.rcs.action.GET_ACTIVATION_MODE"</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pPr>
      <w:r>
        <w:rPr/>
        <w:t>The RCS stack sends back the intent with a boolean extra parameter indicating if the RCS stack is activated or not:</w:t>
      </w:r>
      <w:r/>
    </w:p>
    <w:p>
      <w:pPr>
        <w:pStyle w:val="Normal"/>
      </w:pPr>
      <w:r>
        <w:rPr/>
      </w:r>
      <w:r/>
    </w:p>
    <w:p>
      <w:pPr>
        <w:pStyle w:val="ASN1Code"/>
        <w:ind w:left="720" w:hanging="0"/>
        <w:rPr>
          <w:sz w:val="22"/>
          <w:sz w:val="22"/>
          <w:szCs w:val="22"/>
          <w:rFonts w:ascii="Courier New" w:hAnsi="Courier New" w:eastAsia="SimSun"/>
        </w:rPr>
      </w:pPr>
      <w:r>
        <w:rPr/>
        <w:t>static final String EXTRA_GET_ACTIVATION_MODE = "get_activation_mode"</w:t>
      </w:r>
      <w:r/>
    </w:p>
    <w:p>
      <w:pPr>
        <w:pStyle w:val="Normal"/>
        <w:rPr>
          <w:sz w:val="22"/>
          <w:sz w:val="22"/>
          <w:szCs w:val="22"/>
          <w:rFonts w:ascii="Arial" w:hAnsi="Arial" w:eastAsia="SimSun" w:cs="Times New Roman"/>
          <w:color w:val="00000A"/>
          <w:lang w:val="en-GB" w:eastAsia="zh-CN" w:bidi="bn-BD"/>
        </w:rPr>
      </w:pPr>
      <w:r>
        <w:rPr>
          <w:rFonts w:eastAsia="SimSun" w:cs="Times New Roman"/>
          <w:color w:val="00000A"/>
          <w:sz w:val="22"/>
          <w:szCs w:val="22"/>
          <w:lang w:val="en-GB" w:eastAsia="zh-CN" w:bidi="bn-BD"/>
        </w:rPr>
      </w:r>
      <w:r/>
    </w:p>
    <w:p>
      <w:pPr>
        <w:pStyle w:val="Normal"/>
        <w:numPr>
          <w:ilvl w:val="0"/>
          <w:numId w:val="32"/>
        </w:numPr>
      </w:pPr>
      <w:r>
        <w:rPr>
          <w:color w:val="000000"/>
          <w:lang w:eastAsia="en-US"/>
        </w:rPr>
        <w:t xml:space="preserve">Intent: this intent is used to </w:t>
      </w:r>
      <w:r>
        <w:rPr/>
        <w:t>check if RCS stack activation is changeable by the client.</w:t>
      </w:r>
      <w:r/>
    </w:p>
    <w:p>
      <w:pPr>
        <w:pStyle w:val="Normal"/>
      </w:pPr>
      <w:r>
        <w:rPr/>
      </w:r>
      <w:r/>
    </w:p>
    <w:p>
      <w:pPr>
        <w:pStyle w:val="ASN1Code"/>
        <w:ind w:left="720" w:hanging="0"/>
        <w:rPr>
          <w:sz w:val="22"/>
          <w:sz w:val="22"/>
          <w:szCs w:val="22"/>
          <w:rFonts w:ascii="Courier New" w:hAnsi="Courier New" w:eastAsia="SimSun"/>
        </w:rPr>
      </w:pPr>
      <w:r>
        <w:rPr/>
        <w:t>static final String ACTION_GET_ACTIVATION_MODE_CHANGEABLE = "com.gsma.services.rcs.action.GET_ACTIVATION_MODE_CHANGEABLE"</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pPr>
      <w:r>
        <w:rPr/>
        <w:t>The RCS stack sends back the intent with a boolean extra parameter indicating if the RCS stack activation is changeable by the client:</w:t>
      </w:r>
      <w:r/>
    </w:p>
    <w:p>
      <w:pPr>
        <w:pStyle w:val="Normal"/>
      </w:pPr>
      <w:r>
        <w:rPr/>
      </w:r>
      <w:r/>
    </w:p>
    <w:p>
      <w:pPr>
        <w:pStyle w:val="ASN1Code"/>
        <w:ind w:left="720" w:hanging="0"/>
        <w:rPr>
          <w:rFonts w:ascii="Arial" w:hAnsi="Arial" w:cs="Arial"/>
        </w:rPr>
      </w:pPr>
      <w:r>
        <w:rPr/>
        <w:t>static final String EXTRA_GET_ACTIVATION_MODE_CHANGEABLE = "get_activation_mode_changeable"</w:t>
      </w:r>
      <w:r/>
    </w:p>
    <w:p>
      <w:pPr>
        <w:pStyle w:val="ASN1Code"/>
        <w:ind w:left="720" w:hanging="0"/>
        <w:rPr>
          <w:sz w:val="22"/>
          <w:sz w:val="22"/>
          <w:szCs w:val="22"/>
          <w:rFonts w:ascii="Arial" w:hAnsi="Arial" w:eastAsia="SimSun" w:cs="Arial"/>
          <w:color w:val="00000A"/>
          <w:lang w:val="en-GB" w:eastAsia="en-GB" w:bidi="ar-SA"/>
        </w:rPr>
      </w:pPr>
      <w:r>
        <w:rPr>
          <w:rFonts w:eastAsia="SimSun" w:cs="Arial" w:ascii="Arial" w:hAnsi="Arial"/>
          <w:color w:val="00000A"/>
          <w:sz w:val="22"/>
          <w:szCs w:val="22"/>
          <w:lang w:val="en-GB" w:eastAsia="en-GB" w:bidi="ar-SA"/>
        </w:rPr>
      </w:r>
      <w:r/>
    </w:p>
    <w:p>
      <w:pPr>
        <w:pStyle w:val="Normal"/>
        <w:numPr>
          <w:ilvl w:val="0"/>
          <w:numId w:val="32"/>
        </w:numPr>
      </w:pPr>
      <w:r>
        <w:rPr>
          <w:color w:val="000000"/>
          <w:lang w:eastAsia="en-US"/>
        </w:rPr>
        <w:t>Intent: this intent is used to set the</w:t>
      </w:r>
      <w:r>
        <w:rPr/>
        <w:t xml:space="preserve"> RCS stack activation mode.</w:t>
      </w:r>
      <w:r/>
    </w:p>
    <w:p>
      <w:pPr>
        <w:pStyle w:val="Normal"/>
      </w:pPr>
      <w:r>
        <w:rPr/>
      </w:r>
      <w:r/>
    </w:p>
    <w:p>
      <w:pPr>
        <w:pStyle w:val="ASN1Code"/>
        <w:ind w:left="720" w:hanging="0"/>
        <w:rPr>
          <w:sz w:val="22"/>
          <w:sz w:val="22"/>
          <w:szCs w:val="22"/>
          <w:rFonts w:ascii="Courier New" w:hAnsi="Courier New" w:eastAsia="SimSun"/>
        </w:rPr>
      </w:pPr>
      <w:r>
        <w:rPr/>
        <w:t>static final String ACTION_SET_ACTIVATION_MODE = "com.gsma.services.rcs.action.SET_ACTIVATION_MODE"</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pPr>
      <w:r>
        <w:rPr/>
        <w:t>A boolean extra parameter is set by the client to indicate if the RCS stack shall be activated or deactivated:</w:t>
      </w:r>
      <w:r/>
    </w:p>
    <w:p>
      <w:pPr>
        <w:pStyle w:val="Normal"/>
      </w:pPr>
      <w:r>
        <w:rPr/>
      </w:r>
      <w:r/>
    </w:p>
    <w:p>
      <w:pPr>
        <w:pStyle w:val="ASN1Code"/>
        <w:ind w:left="720" w:hanging="0"/>
        <w:rPr>
          <w:sz w:val="22"/>
          <w:sz w:val="22"/>
          <w:szCs w:val="22"/>
          <w:rFonts w:ascii="Courier New" w:hAnsi="Courier New" w:eastAsia="SimSun"/>
        </w:rPr>
      </w:pPr>
      <w:r>
        <w:rPr/>
        <w:t>static final String EXTRA_SET_ACTIVATION_MODE = "set_activation_mode"</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ASN1Code"/>
        <w:numPr>
          <w:ilvl w:val="0"/>
          <w:numId w:val="35"/>
        </w:numPr>
      </w:pPr>
      <w:r>
        <w:rPr>
          <w:rFonts w:cs="Arial" w:ascii="Arial" w:hAnsi="Arial"/>
        </w:rPr>
        <w:t>Intent: this intent is used to check if RCS stack is compatible with RCS client API</w:t>
      </w:r>
      <w:r/>
    </w:p>
    <w:p>
      <w:pPr>
        <w:pStyle w:val="ASN1Code"/>
      </w:pPr>
      <w:r>
        <w:rPr/>
      </w:r>
      <w:r/>
    </w:p>
    <w:p>
      <w:pPr>
        <w:pStyle w:val="PreformattedText"/>
        <w:ind w:left="720" w:hanging="0"/>
        <w:jc w:val="left"/>
        <w:rPr>
          <w:rFonts w:ascii="Courier New" w:hAnsi="Courier New" w:cs="Courier New"/>
        </w:rPr>
      </w:pPr>
      <w:r>
        <w:rPr>
          <w:rFonts w:ascii="Courier New" w:hAnsi="Courier New"/>
        </w:rPr>
        <w:t xml:space="preserve">static final </w:t>
      </w:r>
      <w:r>
        <w:rPr>
          <w:rFonts w:cs="Courier New" w:ascii="Courier New" w:hAnsi="Courier New"/>
        </w:rPr>
        <w:t>String ACTION_GET_COMPATIBILITY = "com.gsma.services.rcs.action.GET_COMPATIBILITY"</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ASN1Code"/>
        <w:rPr>
          <w:rFonts w:ascii="Arial" w:hAnsi="Arial" w:cs="Arial"/>
        </w:rPr>
      </w:pPr>
      <w:r>
        <w:rPr>
          <w:rFonts w:cs="Arial" w:ascii="Arial" w:hAnsi="Arial"/>
        </w:rPr>
        <w:t xml:space="preserve">The RCS client API sends a String extra field in ACTION_GET_COMPATIBILITY intent to convey the </w:t>
      </w:r>
      <w:r>
        <w:rPr>
          <w:rFonts w:ascii="Arial" w:hAnsi="Arial"/>
        </w:rPr>
        <w:t>service</w:t>
      </w:r>
      <w:r>
        <w:rPr>
          <w:rFonts w:cs="Arial" w:ascii="Arial" w:hAnsi="Arial"/>
        </w:rPr>
        <w:t xml:space="preserve"> class</w:t>
      </w:r>
      <w:r>
        <w:rPr>
          <w:rFonts w:ascii="Arial" w:hAnsi="Arial"/>
        </w:rPr>
        <w:t xml:space="preserve"> name</w:t>
      </w:r>
      <w:r>
        <w:rPr>
          <w:rFonts w:cs="Arial" w:ascii="Arial" w:hAnsi="Arial"/>
        </w:rPr>
        <w:t>:</w:t>
      </w:r>
      <w:r/>
    </w:p>
    <w:p>
      <w:pPr>
        <w:pStyle w:val="ASN1Code"/>
        <w:rPr>
          <w:sz w:val="22"/>
          <w:sz w:val="22"/>
          <w:szCs w:val="22"/>
          <w:rFonts w:ascii="Arial" w:hAnsi="Arial" w:eastAsia="SimSun" w:cs="Arial"/>
          <w:color w:val="00000A"/>
          <w:lang w:val="en-GB" w:eastAsia="en-GB" w:bidi="ar-SA"/>
        </w:rPr>
      </w:pPr>
      <w:r>
        <w:rPr>
          <w:rFonts w:eastAsia="SimSun" w:cs="Arial" w:ascii="Arial" w:hAnsi="Arial"/>
          <w:color w:val="00000A"/>
          <w:sz w:val="22"/>
          <w:szCs w:val="22"/>
          <w:lang w:val="en-GB" w:eastAsia="en-GB" w:bidi="ar-SA"/>
        </w:rPr>
      </w:r>
      <w:r/>
    </w:p>
    <w:p>
      <w:pPr>
        <w:pStyle w:val="PreformattedText"/>
        <w:ind w:left="720" w:hanging="0"/>
        <w:jc w:val="left"/>
        <w:rPr>
          <w:rFonts w:ascii="Arial" w:hAnsi="Arial"/>
        </w:rPr>
      </w:pPr>
      <w:r>
        <w:rPr>
          <w:rFonts w:eastAsia="SimSun" w:cs="Courier New" w:ascii="Courier New" w:hAnsi="Courier New"/>
          <w:sz w:val="22"/>
          <w:szCs w:val="22"/>
          <w:lang w:bidi="ar-SA"/>
        </w:rPr>
        <w:t>static final String EXTRA_GET_COMPATIBILITY_SERVICE = "get_compatibility_</w:t>
      </w:r>
      <w:r>
        <w:rPr>
          <w:rFonts w:ascii="Courier New" w:hAnsi="Courier New"/>
          <w:sz w:val="22"/>
        </w:rPr>
        <w:t>service</w:t>
      </w:r>
      <w:r>
        <w:rPr>
          <w:rFonts w:eastAsia="SimSun" w:cs="Courier New" w:ascii="Courier New" w:hAnsi="Courier New"/>
          <w:sz w:val="22"/>
          <w:szCs w:val="22"/>
          <w:lang w:bidi="ar-SA"/>
        </w:rPr>
        <w:t>"</w:t>
      </w:r>
      <w:r/>
    </w:p>
    <w:p>
      <w:pPr>
        <w:pStyle w:val="ASN1Code"/>
        <w:ind w:left="720" w:hanging="0"/>
        <w:rPr>
          <w:sz w:val="22"/>
          <w:sz w:val="22"/>
          <w:szCs w:val="22"/>
          <w:rFonts w:ascii="Arial" w:hAnsi="Arial" w:eastAsia="SimSun" w:cs="Arial"/>
          <w:color w:val="00000A"/>
          <w:lang w:val="en-GB" w:eastAsia="en-GB" w:bidi="ar-SA"/>
        </w:rPr>
      </w:pPr>
      <w:r>
        <w:rPr>
          <w:rFonts w:eastAsia="SimSun" w:cs="Arial" w:ascii="Arial" w:hAnsi="Arial"/>
          <w:color w:val="00000A"/>
          <w:sz w:val="22"/>
          <w:szCs w:val="22"/>
          <w:lang w:val="en-GB" w:eastAsia="en-GB" w:bidi="ar-SA"/>
        </w:rPr>
      </w:r>
      <w:r/>
    </w:p>
    <w:p>
      <w:pPr>
        <w:pStyle w:val="ASN1Code"/>
        <w:rPr>
          <w:rFonts w:ascii="Arial" w:hAnsi="Arial" w:cs="Arial"/>
        </w:rPr>
      </w:pPr>
      <w:r>
        <w:rPr>
          <w:rFonts w:cs="Arial" w:ascii="Arial" w:hAnsi="Arial"/>
        </w:rPr>
        <w:t>The RCS client API sends a String extra field in ACTION_GET_COMPATIBILITY intent to convey the code name:</w:t>
      </w:r>
      <w:r/>
    </w:p>
    <w:p>
      <w:pPr>
        <w:pStyle w:val="ASN1Code"/>
        <w:rPr>
          <w:sz w:val="22"/>
          <w:sz w:val="22"/>
          <w:szCs w:val="22"/>
          <w:rFonts w:ascii="Arial" w:hAnsi="Arial" w:eastAsia="SimSun" w:cs="Arial"/>
          <w:color w:val="00000A"/>
          <w:lang w:val="en-GB" w:eastAsia="en-GB" w:bidi="ar-SA"/>
        </w:rPr>
      </w:pPr>
      <w:r>
        <w:rPr>
          <w:rFonts w:eastAsia="SimSun" w:cs="Arial" w:ascii="Arial" w:hAnsi="Arial"/>
          <w:color w:val="00000A"/>
          <w:sz w:val="22"/>
          <w:szCs w:val="22"/>
          <w:lang w:val="en-GB" w:eastAsia="en-GB" w:bidi="ar-SA"/>
        </w:rPr>
      </w:r>
      <w:r/>
    </w:p>
    <w:p>
      <w:pPr>
        <w:pStyle w:val="PreformattedText"/>
        <w:ind w:left="720" w:hanging="0"/>
        <w:jc w:val="left"/>
        <w:rPr>
          <w:sz w:val="22"/>
          <w:sz w:val="22"/>
          <w:szCs w:val="22"/>
          <w:rFonts w:ascii="Courier New" w:hAnsi="Courier New" w:eastAsia="SimSun" w:cs="Courier New"/>
          <w:lang w:bidi="ar-SA"/>
        </w:rPr>
      </w:pPr>
      <w:r>
        <w:rPr>
          <w:rFonts w:eastAsia="SimSun" w:cs="Courier New" w:ascii="Courier New" w:hAnsi="Courier New"/>
          <w:sz w:val="22"/>
          <w:szCs w:val="22"/>
          <w:lang w:bidi="ar-SA"/>
        </w:rPr>
        <w:t>static final String EXTRA_GET_COMPATIBILITY_CODENAME = "get_compatibility_codename"</w:t>
      </w:r>
      <w:r/>
    </w:p>
    <w:p>
      <w:pPr>
        <w:pStyle w:val="PreformattedText"/>
        <w:jc w:val="left"/>
        <w:rPr>
          <w:sz w:val="22"/>
          <w:sz w:val="22"/>
          <w:szCs w:val="20"/>
          <w:rFonts w:ascii="DejaVu Sans Mono" w:hAnsi="DejaVu Sans Mono" w:eastAsia="WenQuanYi Micro Hei" w:cs="Lohit Hindi"/>
          <w:color w:val="00000A"/>
          <w:lang w:val="en-GB" w:eastAsia="zh-CN" w:bidi="bn-BD"/>
        </w:rPr>
      </w:pPr>
      <w:r>
        <w:rPr>
          <w:rFonts w:eastAsia="WenQuanYi Micro Hei" w:cs="Lohit Hindi"/>
          <w:color w:val="00000A"/>
          <w:sz w:val="22"/>
          <w:szCs w:val="20"/>
          <w:lang w:val="en-GB" w:eastAsia="zh-CN" w:bidi="bn-BD"/>
        </w:rPr>
      </w:r>
      <w:r/>
    </w:p>
    <w:p>
      <w:pPr>
        <w:pStyle w:val="ASN1Code"/>
        <w:rPr>
          <w:rFonts w:ascii="Arial" w:hAnsi="Arial" w:cs="Arial"/>
        </w:rPr>
      </w:pPr>
      <w:r>
        <w:rPr>
          <w:rFonts w:ascii="Arial" w:hAnsi="Arial"/>
        </w:rPr>
        <w:t xml:space="preserve">The </w:t>
      </w:r>
      <w:r>
        <w:rPr>
          <w:rFonts w:cs="Arial" w:ascii="Arial" w:hAnsi="Arial"/>
        </w:rPr>
        <w:t>RCS client API sends an integer extra field in ACTION_GET_COMPATIBILITY intent to convey the version:</w:t>
      </w:r>
      <w:r/>
    </w:p>
    <w:p>
      <w:pPr>
        <w:pStyle w:val="ASN1Code"/>
        <w:rPr>
          <w:sz w:val="22"/>
          <w:sz w:val="22"/>
          <w:szCs w:val="22"/>
          <w:rFonts w:ascii="Arial" w:hAnsi="Arial" w:eastAsia="SimSun" w:cs="Arial"/>
          <w:color w:val="00000A"/>
          <w:lang w:val="en-GB" w:eastAsia="en-GB" w:bidi="ar-SA"/>
        </w:rPr>
      </w:pPr>
      <w:r>
        <w:rPr>
          <w:rFonts w:eastAsia="SimSun" w:cs="Arial" w:ascii="Arial" w:hAnsi="Arial"/>
          <w:color w:val="00000A"/>
          <w:sz w:val="22"/>
          <w:szCs w:val="22"/>
          <w:lang w:val="en-GB" w:eastAsia="en-GB" w:bidi="ar-SA"/>
        </w:rPr>
      </w:r>
      <w:r/>
    </w:p>
    <w:p>
      <w:pPr>
        <w:pStyle w:val="PreformattedText"/>
        <w:ind w:left="720" w:hanging="0"/>
        <w:jc w:val="left"/>
        <w:rPr>
          <w:sz w:val="22"/>
          <w:sz w:val="22"/>
          <w:szCs w:val="22"/>
          <w:rFonts w:ascii="Courier New" w:hAnsi="Courier New" w:eastAsia="SimSun" w:cs="Courier New"/>
          <w:lang w:bidi="ar-SA"/>
        </w:rPr>
      </w:pPr>
      <w:r>
        <w:rPr>
          <w:rFonts w:eastAsia="SimSun" w:cs="Courier New" w:ascii="Courier New" w:hAnsi="Courier New"/>
          <w:sz w:val="22"/>
          <w:szCs w:val="22"/>
          <w:lang w:bidi="ar-SA"/>
        </w:rPr>
        <w:t>static final String EXTRA_GET_COMPATIBILITY_VERSION = "get_compatibility_version"</w:t>
      </w:r>
      <w:r/>
    </w:p>
    <w:p>
      <w:pPr>
        <w:pStyle w:val="PreformattedText"/>
        <w:jc w:val="left"/>
        <w:rPr>
          <w:sz w:val="22"/>
          <w:sz w:val="22"/>
          <w:szCs w:val="22"/>
          <w:rFonts w:ascii="Courier New" w:hAnsi="Courier New" w:eastAsia="SimSun" w:cs="Courier New"/>
          <w:color w:val="00000A"/>
          <w:lang w:val="en-GB" w:eastAsia="zh-CN" w:bidi="ar-SA"/>
        </w:rPr>
      </w:pPr>
      <w:r>
        <w:rPr>
          <w:rFonts w:eastAsia="SimSun" w:cs="Courier New" w:ascii="Courier New" w:hAnsi="Courier New"/>
          <w:color w:val="00000A"/>
          <w:sz w:val="22"/>
          <w:szCs w:val="22"/>
          <w:lang w:val="en-GB" w:eastAsia="zh-CN" w:bidi="ar-SA"/>
        </w:rPr>
      </w:r>
      <w:r/>
    </w:p>
    <w:p>
      <w:pPr>
        <w:pStyle w:val="ASN1Code"/>
        <w:rPr>
          <w:rFonts w:ascii="Arial" w:hAnsi="Arial" w:cs="Arial"/>
        </w:rPr>
      </w:pPr>
      <w:r>
        <w:rPr>
          <w:rFonts w:cs="Arial" w:ascii="Arial" w:hAnsi="Arial"/>
        </w:rPr>
        <w:t>The RCS client API sends an integer extra field in ACTION_GET_COMPATIBILITY intent to convey the increment:</w:t>
      </w:r>
      <w:r/>
    </w:p>
    <w:p>
      <w:pPr>
        <w:pStyle w:val="ASN1Code"/>
        <w:rPr>
          <w:sz w:val="22"/>
          <w:sz w:val="22"/>
          <w:szCs w:val="22"/>
          <w:rFonts w:ascii="Arial" w:hAnsi="Arial" w:eastAsia="SimSun" w:cs="Arial"/>
          <w:color w:val="00000A"/>
          <w:lang w:val="en-GB" w:eastAsia="en-GB" w:bidi="ar-SA"/>
        </w:rPr>
      </w:pPr>
      <w:r>
        <w:rPr>
          <w:rFonts w:eastAsia="SimSun" w:cs="Arial" w:ascii="Arial" w:hAnsi="Arial"/>
          <w:color w:val="00000A"/>
          <w:sz w:val="22"/>
          <w:szCs w:val="22"/>
          <w:lang w:val="en-GB" w:eastAsia="en-GB" w:bidi="ar-SA"/>
        </w:rPr>
      </w:r>
      <w:r/>
    </w:p>
    <w:p>
      <w:pPr>
        <w:pStyle w:val="PreformattedText"/>
        <w:ind w:left="720" w:hanging="0"/>
        <w:jc w:val="left"/>
        <w:rPr>
          <w:sz w:val="22"/>
          <w:sz w:val="22"/>
          <w:szCs w:val="22"/>
          <w:rFonts w:ascii="Courier New" w:hAnsi="Courier New" w:eastAsia="SimSun" w:cs="Courier New"/>
          <w:lang w:bidi="ar-SA"/>
        </w:rPr>
      </w:pPr>
      <w:r>
        <w:rPr>
          <w:rFonts w:eastAsia="SimSun" w:cs="Courier New" w:ascii="Courier New" w:hAnsi="Courier New"/>
          <w:sz w:val="22"/>
          <w:szCs w:val="22"/>
          <w:lang w:bidi="ar-SA"/>
        </w:rPr>
        <w:t>static final String EXTRA_GET_COMPATIBILITY_INCREMENT = "get_compatibility_increment"</w:t>
      </w:r>
      <w:r/>
    </w:p>
    <w:p>
      <w:pPr>
        <w:pStyle w:val="PreformattedText"/>
        <w:jc w:val="left"/>
        <w:rPr>
          <w:sz w:val="22"/>
          <w:sz w:val="22"/>
          <w:szCs w:val="22"/>
          <w:rFonts w:ascii="Courier New" w:hAnsi="Courier New" w:eastAsia="SimSun" w:cs="Courier New"/>
          <w:color w:val="00000A"/>
          <w:lang w:val="en-GB" w:eastAsia="zh-CN" w:bidi="ar-SA"/>
        </w:rPr>
      </w:pPr>
      <w:r>
        <w:rPr>
          <w:rFonts w:eastAsia="SimSun" w:cs="Courier New" w:ascii="Courier New" w:hAnsi="Courier New"/>
          <w:color w:val="00000A"/>
          <w:sz w:val="22"/>
          <w:szCs w:val="22"/>
          <w:lang w:val="en-GB" w:eastAsia="zh-CN" w:bidi="ar-SA"/>
        </w:rPr>
      </w:r>
      <w:r/>
    </w:p>
    <w:p>
      <w:pPr>
        <w:pStyle w:val="Normal"/>
      </w:pPr>
      <w:r>
        <w:rPr/>
        <w:t>The RCS stack sends back the intent with a boolean extra parameter indicating if the RCS client API is compatible:</w:t>
      </w:r>
      <w:r/>
    </w:p>
    <w:p>
      <w:pPr>
        <w:pStyle w:val="Normal"/>
      </w:pPr>
      <w:r>
        <w:rPr/>
      </w:r>
      <w:r/>
    </w:p>
    <w:p>
      <w:pPr>
        <w:pStyle w:val="ASN1Code"/>
        <w:ind w:left="720" w:hanging="0"/>
        <w:rPr>
          <w:sz w:val="22"/>
          <w:sz w:val="22"/>
          <w:szCs w:val="22"/>
          <w:rFonts w:ascii="Courier New" w:hAnsi="Courier New" w:eastAsia="SimSun"/>
        </w:rPr>
      </w:pPr>
      <w:r>
        <w:rPr/>
        <w:t>static final String EXTRA_GET_COMPATIBILITY_RESPONSE = "get_compatibility_response"</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ASN1Code"/>
        <w:numPr>
          <w:ilvl w:val="0"/>
          <w:numId w:val="36"/>
        </w:numPr>
      </w:pPr>
      <w:r>
        <w:rPr>
          <w:rFonts w:cs="Arial" w:ascii="Arial" w:hAnsi="Arial"/>
        </w:rPr>
        <w:t>Intent: this intent is used to check if RCS service is started</w:t>
      </w:r>
      <w:r/>
    </w:p>
    <w:p>
      <w:pPr>
        <w:pStyle w:val="ASN1Code"/>
      </w:pPr>
      <w:r>
        <w:rPr/>
      </w:r>
      <w:r/>
    </w:p>
    <w:p>
      <w:pPr>
        <w:pStyle w:val="PreformattedText"/>
        <w:ind w:left="720" w:hanging="0"/>
        <w:jc w:val="left"/>
      </w:pPr>
      <w:r>
        <w:rPr>
          <w:rFonts w:cs="Courier New" w:ascii="Courier New" w:hAnsi="Courier New"/>
        </w:rPr>
        <w:t>static final String ACTION_GET_SERVICE_STARTING_STATE = "com.gsma.services.rcs.action.GET_SERVICE_STARTING_STATE"</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ASN1Code"/>
        <w:rPr>
          <w:rFonts w:ascii="Arial" w:hAnsi="Arial" w:cs="Arial"/>
        </w:rPr>
      </w:pPr>
      <w:r>
        <w:rPr>
          <w:rFonts w:cs="Arial" w:ascii="Arial" w:hAnsi="Arial"/>
        </w:rPr>
        <w:t>The RCS stack sends back the intent with a boolean extra parameter indicating if the RCS service is started:</w:t>
      </w:r>
      <w:r/>
    </w:p>
    <w:p>
      <w:pPr>
        <w:pStyle w:val="ASN1Code"/>
        <w:rPr>
          <w:sz w:val="22"/>
          <w:sz w:val="22"/>
          <w:szCs w:val="22"/>
          <w:rFonts w:ascii="Arial" w:hAnsi="Arial" w:eastAsia="SimSun" w:cs="Arial"/>
          <w:color w:val="00000A"/>
          <w:lang w:val="en-GB" w:eastAsia="en-GB" w:bidi="ar-SA"/>
        </w:rPr>
      </w:pPr>
      <w:r>
        <w:rPr>
          <w:rFonts w:eastAsia="SimSun" w:cs="Arial" w:ascii="Arial" w:hAnsi="Arial"/>
          <w:color w:val="00000A"/>
          <w:sz w:val="22"/>
          <w:szCs w:val="22"/>
          <w:lang w:val="en-GB" w:eastAsia="en-GB" w:bidi="ar-SA"/>
        </w:rPr>
      </w:r>
      <w:r/>
    </w:p>
    <w:p>
      <w:pPr>
        <w:pStyle w:val="PreformattedText"/>
        <w:ind w:left="720" w:hanging="0"/>
        <w:jc w:val="left"/>
        <w:rPr>
          <w:sz w:val="22"/>
          <w:sz w:val="22"/>
          <w:szCs w:val="22"/>
          <w:rFonts w:ascii="Courier New" w:hAnsi="Courier New" w:eastAsia="SimSun" w:cs="Courier New"/>
          <w:lang w:bidi="ar-SA"/>
        </w:rPr>
      </w:pPr>
      <w:r>
        <w:rPr>
          <w:rFonts w:eastAsia="SimSun" w:cs="Courier New" w:ascii="Courier New" w:hAnsi="Courier New"/>
          <w:sz w:val="22"/>
          <w:szCs w:val="22"/>
          <w:lang w:bidi="ar-SA"/>
        </w:rPr>
        <w:t>static final String EXTRA_GET_SERVICE_STARTING_STATE = "get_service_starting_state"</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PreformattedText"/>
        <w:ind w:left="720" w:hanging="0"/>
        <w:jc w:val="left"/>
        <w:rPr>
          <w:sz w:val="20"/>
          <w:sz w:val="20"/>
          <w:szCs w:val="20"/>
          <w:rFonts w:ascii="Courier New" w:hAnsi="Courier New" w:eastAsia="WenQuanYi Micro Hei" w:cs="Lohit Hindi"/>
          <w:color w:val="00000A"/>
          <w:lang w:val="en-GB" w:eastAsia="zh-CN" w:bidi="bn-BD"/>
        </w:rPr>
      </w:pPr>
      <w:r>
        <w:rPr>
          <w:rFonts w:eastAsia="WenQuanYi Micro Hei" w:cs="Lohit Hindi" w:ascii="Courier New" w:hAnsi="Courier New"/>
          <w:color w:val="00000A"/>
          <w:sz w:val="20"/>
          <w:szCs w:val="20"/>
          <w:lang w:val="en-GB" w:eastAsia="zh-CN" w:bidi="bn-BD"/>
        </w:rPr>
      </w:r>
      <w:r/>
    </w:p>
    <w:p>
      <w:pPr>
        <w:pStyle w:val="Normal"/>
        <w:rPr>
          <w:color w:val="000000"/>
        </w:rPr>
      </w:pPr>
      <w:r>
        <w:rPr>
          <w:color w:val="000000"/>
          <w:lang w:eastAsia="en-US"/>
        </w:rPr>
        <w:t xml:space="preserve">Class </w:t>
      </w:r>
      <w:r>
        <w:rPr>
          <w:b/>
          <w:color w:val="000000"/>
          <w:lang w:eastAsia="en-US"/>
        </w:rPr>
        <w:t>Intents.Chat</w:t>
      </w:r>
      <w:r>
        <w:rPr>
          <w:color w:val="000000"/>
          <w:lang w:eastAsia="en-US"/>
        </w:rPr>
        <w:t>:</w:t>
      </w:r>
      <w:r/>
    </w:p>
    <w:p>
      <w:pPr>
        <w:pStyle w:val="ListContinue1"/>
        <w:ind w:left="0" w:hanging="0"/>
        <w:rPr>
          <w:color w:val="000000"/>
          <w:lang w:eastAsia="en-US"/>
        </w:rPr>
      </w:pPr>
      <w:r>
        <w:rPr>
          <w:color w:val="000000"/>
        </w:rPr>
        <w:t>This class offers Intents to link applications to RCS applications for chat services.</w:t>
      </w:r>
      <w:r/>
    </w:p>
    <w:p>
      <w:pPr>
        <w:pStyle w:val="ListBullet1"/>
        <w:numPr>
          <w:ilvl w:val="0"/>
          <w:numId w:val="12"/>
        </w:numPr>
        <w:spacing w:before="120" w:after="0"/>
        <w:rPr>
          <w:color w:val="000000"/>
        </w:rPr>
      </w:pPr>
      <w:r>
        <w:rPr>
          <w:color w:val="000000"/>
          <w:lang w:eastAsia="en-US"/>
        </w:rPr>
        <w:t xml:space="preserve">Intent: load </w:t>
      </w:r>
      <w:r>
        <w:rPr>
          <w:color w:val="000000"/>
          <w:shd w:fill="FFFFFF" w:val="clear"/>
        </w:rPr>
        <w:t>the chat application to view a chat conversation. This Intent takes into parameter a Uniform Resource Identifier (URI) on the chat conversation (i.e. content://chats/chat_ID). If no parameter found the main entry of the chat application is displayed.</w:t>
      </w:r>
      <w:r/>
    </w:p>
    <w:p>
      <w:pPr>
        <w:pStyle w:val="ASN1Code"/>
        <w:ind w:left="680" w:hanging="0"/>
        <w:rPr>
          <w:color w:val="000000"/>
        </w:rPr>
      </w:pPr>
      <w:r>
        <w:rPr>
          <w:color w:val="000000"/>
        </w:rPr>
        <w:t>static final String ACTION_VIEW_ONE_TO_ONE_CHAT = "com.gsma.services.rcs.</w:t>
      </w:r>
      <w:r>
        <w:rPr>
          <w:color w:val="000000"/>
          <w:shd w:fill="FFFFFF" w:val="clear"/>
        </w:rPr>
        <w:t>action.</w:t>
      </w:r>
      <w:r>
        <w:rPr>
          <w:color w:val="000000"/>
        </w:rPr>
        <w:t>VIEW_ONE_TO_ONE_CHAT"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
        </w:numPr>
        <w:rPr>
          <w:color w:val="000000"/>
        </w:rPr>
      </w:pPr>
      <w:r>
        <w:rPr/>
        <w:t>This Intent contains the following extra:</w:t>
      </w:r>
      <w:r/>
    </w:p>
    <w:p>
      <w:pPr>
        <w:pStyle w:val="ASN1Code"/>
        <w:ind w:left="680" w:hanging="0"/>
        <w:rPr>
          <w:szCs w:val="20"/>
          <w:color w:val="000000"/>
        </w:rPr>
      </w:pPr>
      <w:r>
        <w:rPr>
          <w:rFonts w:eastAsia="Courier New"/>
          <w:color w:val="000000"/>
        </w:rPr>
        <w:t>“</w:t>
      </w:r>
      <w:r>
        <w:rPr>
          <w:color w:val="000000"/>
        </w:rPr>
        <w:t>uri”: (android.net.Uri) uri of the one to one chat conversation.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Intent:</w:t>
      </w:r>
      <w:r>
        <w:rPr>
          <w:color w:val="000000"/>
          <w:shd w:fill="FFFFFF" w:val="clear"/>
        </w:rPr>
        <w:t xml:space="preserve"> load the chat application to send a new chat message to a given contact. This Intent takes into parameter a contact URI (i.e. content://contacts/people/contact_ID). If no parameter the main entry of the chat application is displayed.</w:t>
      </w:r>
      <w:r/>
    </w:p>
    <w:p>
      <w:pPr>
        <w:pStyle w:val="ASN1Code"/>
        <w:ind w:left="680" w:hanging="0"/>
        <w:rPr>
          <w:shd w:fill="FFFFFF" w:val="clear"/>
          <w:color w:val="000000"/>
        </w:rPr>
      </w:pPr>
      <w:r>
        <w:rPr>
          <w:color w:val="000000"/>
        </w:rPr>
        <w:t>static final String ACTION_SEND_ONE_TO_ONE_CHAT_MESSAGE = "com.gsma.services.rcs.</w:t>
      </w:r>
      <w:r>
        <w:rPr>
          <w:color w:val="000000"/>
          <w:shd w:fill="FFFFFF" w:val="clear"/>
        </w:rPr>
        <w:t>action.</w:t>
      </w:r>
      <w:r>
        <w:rPr>
          <w:color w:val="000000"/>
        </w:rPr>
        <w:t>SEND_ONE_TO_ONE_CHAT_MESSAGE"</w:t>
      </w:r>
      <w:r/>
    </w:p>
    <w:p>
      <w:pPr>
        <w:pStyle w:val="ASN1Code"/>
        <w:ind w:left="680" w:hanging="0"/>
        <w:rPr>
          <w:sz w:val="22"/>
          <w:shd w:fill="FFFFFF" w:val="clear"/>
          <w:sz w:val="22"/>
          <w:szCs w:val="22"/>
          <w:rFonts w:ascii="Courier New" w:hAnsi="Courier New" w:eastAsia="SimSun" w:cs="Times New Roman"/>
          <w:color w:val="000000"/>
          <w:lang w:val="en-GB" w:eastAsia="en-GB" w:bidi="ar-SA"/>
        </w:rPr>
      </w:pPr>
      <w:r>
        <w:rPr>
          <w:rFonts w:eastAsia="SimSun" w:cs="Times New Roman"/>
          <w:color w:val="000000"/>
          <w:sz w:val="22"/>
          <w:szCs w:val="22"/>
          <w:shd w:fill="FFFFFF" w:val="clear"/>
          <w:lang w:val="en-GB" w:eastAsia="en-GB" w:bidi="ar-SA"/>
        </w:rPr>
      </w:r>
      <w:r/>
    </w:p>
    <w:p>
      <w:pPr>
        <w:pStyle w:val="ListBullet1"/>
        <w:numPr>
          <w:ilvl w:val="0"/>
          <w:numId w:val="1"/>
        </w:numPr>
        <w:rPr>
          <w:rFonts w:eastAsia="Courier New"/>
        </w:rPr>
      </w:pPr>
      <w:r>
        <w:rPr/>
        <w:t>This Intent contains the following extra:</w:t>
      </w:r>
      <w:r/>
    </w:p>
    <w:p>
      <w:pPr>
        <w:pStyle w:val="ASN1Code"/>
        <w:ind w:left="680" w:hanging="0"/>
      </w:pPr>
      <w:r>
        <w:rPr>
          <w:rFonts w:eastAsia="Courier New"/>
        </w:rPr>
        <w:t>“</w:t>
      </w:r>
      <w:r>
        <w:rPr/>
        <w:t>uri”: (android.net.Uri) uri of the contact.</w:t>
      </w:r>
      <w:r/>
    </w:p>
    <w:p>
      <w:pPr>
        <w:pStyle w:val="ASN1Code"/>
      </w:pPr>
      <w:r>
        <w:rPr/>
      </w:r>
      <w:r/>
    </w:p>
    <w:p>
      <w:pPr>
        <w:pStyle w:val="ListBullet1"/>
        <w:numPr>
          <w:ilvl w:val="0"/>
          <w:numId w:val="12"/>
        </w:numPr>
        <w:spacing w:before="120" w:after="0"/>
        <w:rPr>
          <w:color w:val="000000"/>
        </w:rPr>
      </w:pPr>
      <w:r>
        <w:rPr>
          <w:color w:val="000000"/>
        </w:rPr>
        <w:t xml:space="preserve">Intent: </w:t>
      </w:r>
      <w:r>
        <w:rPr>
          <w:color w:val="000000"/>
          <w:shd w:fill="FFFFFF" w:val="clear"/>
        </w:rPr>
        <w:t>load the group chat application. This Intent takes into parameter an URI on the group chat conversation (i.e. content://chats/chat_ID). If no parameter is found the main entry of the group chat application is displayed.</w:t>
      </w:r>
      <w:r/>
    </w:p>
    <w:p>
      <w:pPr>
        <w:pStyle w:val="ASN1Code"/>
        <w:ind w:left="680" w:hanging="0"/>
        <w:rPr>
          <w:color w:val="000000"/>
        </w:rPr>
      </w:pPr>
      <w:r>
        <w:rPr>
          <w:color w:val="000000"/>
        </w:rPr>
        <w:t>static final String ACTION_VIEW_GROUP_CHAT = "com.gsma.services.rcs.</w:t>
      </w:r>
      <w:r>
        <w:rPr>
          <w:color w:val="000000"/>
          <w:shd w:fill="FFFFFF" w:val="clear"/>
        </w:rPr>
        <w:t>action.</w:t>
      </w:r>
      <w:r>
        <w:rPr>
          <w:color w:val="000000"/>
        </w:rPr>
        <w:t>VIEW_GROUP_CHAT"</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
        </w:numPr>
        <w:rPr>
          <w:rFonts w:eastAsia="Courier New"/>
        </w:rPr>
      </w:pPr>
      <w:r>
        <w:rPr/>
        <w:t>This Intent contains the following extra:</w:t>
      </w:r>
      <w:r/>
    </w:p>
    <w:p>
      <w:pPr>
        <w:pStyle w:val="ASN1Code"/>
        <w:ind w:left="680" w:hanging="0"/>
      </w:pPr>
      <w:r>
        <w:rPr>
          <w:rFonts w:eastAsia="Courier New"/>
        </w:rPr>
        <w:t xml:space="preserve"> “</w:t>
      </w:r>
      <w:r>
        <w:rPr/>
        <w:t>uri”: (android.net.Uri) uri of the group chat conversation.</w:t>
      </w:r>
      <w:r/>
    </w:p>
    <w:p>
      <w:pPr>
        <w:pStyle w:val="ASN1Code"/>
      </w:pPr>
      <w:r>
        <w:rPr/>
      </w:r>
      <w:r/>
    </w:p>
    <w:p>
      <w:pPr>
        <w:pStyle w:val="ListBullet1"/>
        <w:numPr>
          <w:ilvl w:val="0"/>
          <w:numId w:val="12"/>
        </w:numPr>
        <w:spacing w:before="120" w:after="0"/>
        <w:rPr>
          <w:color w:val="000000"/>
        </w:rPr>
      </w:pPr>
      <w:r>
        <w:rPr>
          <w:color w:val="000000"/>
        </w:rPr>
        <w:t xml:space="preserve">Intent: </w:t>
      </w:r>
      <w:r>
        <w:rPr>
          <w:color w:val="000000"/>
          <w:shd w:fill="FFFFFF" w:val="clear"/>
        </w:rPr>
        <w:t>load the group chat application to start a new conversation with a group of contacts. This Intent takes into parameter a list of contact URIs (i.e. content://contacts/people/contact_ID). If no parameter, the main entry of the group chat application is displayed.</w:t>
      </w:r>
      <w:r/>
    </w:p>
    <w:p>
      <w:pPr>
        <w:pStyle w:val="ASN1Code"/>
        <w:ind w:left="680" w:hanging="0"/>
        <w:rPr>
          <w:color w:val="000000"/>
        </w:rPr>
      </w:pPr>
      <w:r>
        <w:rPr>
          <w:color w:val="000000"/>
        </w:rPr>
        <w:t>static final String ACTION_INITIATE_GROUP_CHAT = "com.gsma.services.rcs.</w:t>
      </w:r>
      <w:r>
        <w:rPr>
          <w:color w:val="000000"/>
          <w:shd w:fill="FFFFFF" w:val="clear"/>
        </w:rPr>
        <w:t>action.</w:t>
      </w:r>
      <w:r>
        <w:rPr>
          <w:color w:val="000000"/>
        </w:rPr>
        <w:t>INITIATE_GROUP_CHAT"</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
        </w:numPr>
        <w:rPr>
          <w:rFonts w:eastAsia="Courier New"/>
        </w:rPr>
      </w:pPr>
      <w:r>
        <w:rPr/>
        <w:t>This Intent contains the following extra:</w:t>
      </w:r>
      <w:r/>
    </w:p>
    <w:p>
      <w:pPr>
        <w:pStyle w:val="ASN1Code"/>
        <w:ind w:left="680" w:hanging="0"/>
        <w:rPr>
          <w:color w:val="000000"/>
        </w:rPr>
      </w:pPr>
      <w:r>
        <w:rPr>
          <w:rFonts w:eastAsia="Courier New"/>
        </w:rPr>
        <w:t xml:space="preserve"> “</w:t>
      </w:r>
      <w:r>
        <w:rPr/>
        <w:t>uris”: (List&lt;android.net.Uri&gt;) List of uris of the contacts.</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pPr>
      <w:r>
        <w:rPr>
          <w:color w:val="000000"/>
          <w:lang w:eastAsia="en-US"/>
        </w:rPr>
        <w:t xml:space="preserve">Class </w:t>
      </w:r>
      <w:r>
        <w:rPr>
          <w:b/>
          <w:color w:val="000000"/>
          <w:lang w:eastAsia="en-US"/>
        </w:rPr>
        <w:t>Intents.FileTransfer</w:t>
      </w:r>
      <w:r>
        <w:rPr>
          <w:color w:val="000000"/>
          <w:lang w:eastAsia="en-US"/>
        </w:rPr>
        <w:t>:</w:t>
      </w:r>
      <w:r/>
    </w:p>
    <w:p>
      <w:pPr>
        <w:pStyle w:val="Normal"/>
        <w:rPr>
          <w:color w:val="000000"/>
        </w:rPr>
      </w:pPr>
      <w:r>
        <w:rPr/>
        <w:t>This class offers Intents to link applications to RCS applications for file transfer services.</w:t>
      </w:r>
      <w:r/>
    </w:p>
    <w:p>
      <w:pPr>
        <w:pStyle w:val="ListBullet1"/>
        <w:numPr>
          <w:ilvl w:val="0"/>
          <w:numId w:val="12"/>
        </w:numPr>
        <w:spacing w:before="120" w:after="0"/>
        <w:rPr>
          <w:color w:val="000000"/>
        </w:rPr>
      </w:pPr>
      <w:r>
        <w:rPr>
          <w:color w:val="000000"/>
          <w:lang w:eastAsia="en-US"/>
        </w:rPr>
        <w:t xml:space="preserve">Intent: load </w:t>
      </w:r>
      <w:r>
        <w:rPr>
          <w:color w:val="000000"/>
          <w:shd w:fill="FFFFFF" w:val="clear"/>
        </w:rPr>
        <w:t>the file transfer application to view a file transfer. This Intent takes into parameter a URI on the file transfer (i.e. content://filetransfers/ft_ID). If no parameter is found, the main entry of the file transfer application is displayed.</w:t>
      </w:r>
      <w:r/>
    </w:p>
    <w:p>
      <w:pPr>
        <w:pStyle w:val="ASN1Code"/>
        <w:ind w:left="680" w:hanging="0"/>
        <w:rPr>
          <w:szCs w:val="20"/>
          <w:color w:val="000000"/>
        </w:rPr>
      </w:pPr>
      <w:r>
        <w:rPr>
          <w:color w:val="000000"/>
        </w:rPr>
        <w:t>static final String ACTION_VIEW_FILE_TRANSFER = "com.gsma.services.rcs.action.VIEW_FILE_TRANSFER"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
        </w:numPr>
        <w:rPr>
          <w:rFonts w:eastAsia="Courier New"/>
        </w:rPr>
      </w:pPr>
      <w:r>
        <w:rPr/>
        <w:t>This Intent contains the following extra:</w:t>
      </w:r>
      <w:r/>
    </w:p>
    <w:p>
      <w:pPr>
        <w:pStyle w:val="ASN1Code"/>
        <w:ind w:left="680" w:hanging="0"/>
        <w:rPr>
          <w:color w:val="000000"/>
        </w:rPr>
      </w:pPr>
      <w:r>
        <w:rPr>
          <w:rFonts w:eastAsia="Courier New"/>
        </w:rPr>
        <w:t>“</w:t>
      </w:r>
      <w:r>
        <w:rPr/>
        <w:t>uri”: (android.net.Uri) uri of the file transfer.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Intent:</w:t>
      </w:r>
      <w:r>
        <w:rPr>
          <w:color w:val="000000"/>
          <w:shd w:fill="FFFFFF" w:val="clear"/>
        </w:rPr>
        <w:t xml:space="preserve"> load the file transfer application to start a new file transfer to a given contact. This Intent takes into parameter a contact URI (i.e. content://contacts/people/contact_ID). If no parameter, the main entry of the file transfer application is displayed.</w:t>
      </w:r>
      <w:r/>
    </w:p>
    <w:p>
      <w:pPr>
        <w:pStyle w:val="ASN1Code"/>
        <w:ind w:left="680" w:hanging="0"/>
      </w:pPr>
      <w:r>
        <w:rPr>
          <w:color w:val="000000"/>
        </w:rPr>
        <w:t>static final String ACTION_INITIATE_ONE_TO_ONE_FILE_TRANSFER = "com.gsma.services.rcs.action.INITIATE_ONE_TO_ONE_FILE_TRANSFER"</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
        </w:numPr>
        <w:rPr>
          <w:rFonts w:eastAsia="Courier New"/>
        </w:rPr>
      </w:pPr>
      <w:r>
        <w:rPr/>
        <w:t>This Intent contains the following extra:</w:t>
      </w:r>
      <w:r/>
    </w:p>
    <w:p>
      <w:pPr>
        <w:pStyle w:val="ASN1Code"/>
        <w:ind w:left="680" w:hanging="0"/>
        <w:rPr>
          <w:color w:val="000000"/>
        </w:rPr>
      </w:pPr>
      <w:r>
        <w:rPr>
          <w:rFonts w:eastAsia="Courier New"/>
        </w:rPr>
        <w:t>“</w:t>
      </w:r>
      <w:r>
        <w:rPr/>
        <w:t>uri”: (android.net.Uri) uri of the 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Intent: </w:t>
      </w:r>
      <w:r>
        <w:rPr>
          <w:color w:val="000000"/>
          <w:shd w:fill="FFFFFF" w:val="clear"/>
        </w:rPr>
        <w:t>load the group chat application to start a new conversation with a group of contacts and send a file to them. This Intent takes into parameter a list of contact URIs (i.e. content://contacts/people/contact_ID). If no parameter, the main entry of the group chat application is displayed.</w:t>
      </w:r>
      <w:r/>
    </w:p>
    <w:p>
      <w:pPr>
        <w:pStyle w:val="ASN1Code"/>
        <w:ind w:left="680" w:hanging="0"/>
        <w:rPr>
          <w:color w:val="000000"/>
        </w:rPr>
      </w:pPr>
      <w:r>
        <w:rPr>
          <w:color w:val="000000"/>
        </w:rPr>
        <w:t>static final String ACTION_INITIATE_GROUP_FILE_TRANSFER = "com.gsma.services.rcs.</w:t>
      </w:r>
      <w:r>
        <w:rPr>
          <w:color w:val="000000"/>
          <w:shd w:fill="FFFFFF" w:val="clear"/>
        </w:rPr>
        <w:t>action.</w:t>
      </w:r>
      <w:r>
        <w:rPr>
          <w:color w:val="000000"/>
        </w:rPr>
        <w:t>INITIATE_GROUP_FILE_TRANSFER"</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
        </w:numPr>
        <w:rPr>
          <w:rFonts w:eastAsia="Courier New"/>
        </w:rPr>
      </w:pPr>
      <w:r>
        <w:rPr/>
        <w:t>This Intent contains the following extra:</w:t>
      </w:r>
      <w:r/>
    </w:p>
    <w:p>
      <w:pPr>
        <w:pStyle w:val="ASN1Code"/>
        <w:ind w:left="680" w:hanging="0"/>
        <w:rPr>
          <w:color w:val="000000"/>
        </w:rPr>
      </w:pPr>
      <w:r>
        <w:rPr>
          <w:rFonts w:eastAsia="Courier New"/>
        </w:rPr>
        <w:t xml:space="preserve"> “</w:t>
      </w:r>
      <w:r>
        <w:rPr/>
        <w:t>uris”: (List&lt;android.net.Uri&gt;) List of uris of the contacts.</w:t>
      </w:r>
      <w:r/>
    </w:p>
    <w:p>
      <w:pPr>
        <w:pStyle w:val="NOTE"/>
        <w:rPr>
          <w:sz w:val="22"/>
          <w:sz w:val="22"/>
          <w:szCs w:val="20"/>
          <w:rFonts w:ascii="Calibri" w:hAnsi="Calibri" w:eastAsia="Calibri" w:cs="Times New Roman"/>
          <w:color w:val="000000"/>
          <w:lang w:val="en-GB" w:eastAsia="en-GB" w:bidi="ar-SA"/>
        </w:rPr>
      </w:pPr>
      <w:r>
        <w:rPr>
          <w:rFonts w:eastAsia="Calibri" w:cs="Times New Roman"/>
          <w:color w:val="000000"/>
          <w:sz w:val="22"/>
          <w:szCs w:val="20"/>
          <w:lang w:val="en-GB" w:eastAsia="en-GB" w:bidi="ar-SA"/>
        </w:rPr>
      </w:r>
      <w:r/>
    </w:p>
    <w:p>
      <w:pPr>
        <w:pStyle w:val="NOTE"/>
        <w:tabs>
          <w:tab w:val="left" w:pos="1276" w:leader="none"/>
          <w:tab w:val="left" w:pos="1560" w:leader="none"/>
        </w:tabs>
        <w:ind w:left="709" w:hanging="851"/>
        <w:rPr>
          <w:color w:val="000000"/>
        </w:rPr>
      </w:pPr>
      <w:r>
        <w:rPr>
          <w:color w:val="000000"/>
        </w:rPr>
        <w:t xml:space="preserve">NOTE: </w:t>
        <w:tab/>
        <w:t>for Intents using a contact URI as a parameter, if the contact has several phone numbers which are RCS compliant, then the application receiving the Intent should request to the user to select which phone number should be used by the service.</w:t>
      </w:r>
      <w:r/>
    </w:p>
    <w:p>
      <w:pPr>
        <w:pStyle w:val="NOTE"/>
        <w:tabs>
          <w:tab w:val="left" w:pos="1276" w:leader="none"/>
          <w:tab w:val="left" w:pos="1560" w:leader="none"/>
        </w:tabs>
        <w:ind w:left="709" w:hanging="851"/>
        <w:rPr>
          <w:color w:val="000000"/>
        </w:rPr>
      </w:pPr>
      <w:r>
        <w:rPr>
          <w:color w:val="000000"/>
        </w:rPr>
        <w:t xml:space="preserve">NOTE: </w:t>
        <w:tab/>
        <w:t>sharing during a call (image &amp; video) are part of the native dialer application and may be only visible when a call is established, in this case there is no public Intent to initiate a sharing.</w:t>
      </w:r>
      <w:r/>
    </w:p>
    <w:p>
      <w:pPr>
        <w:pStyle w:val="Heading2"/>
        <w:numPr>
          <w:ilvl w:val="1"/>
          <w:numId w:val="25"/>
        </w:numPr>
        <w:rPr>
          <w:sz w:val="24"/>
          <w:b/>
          <w:sz w:val="24"/>
          <w:b/>
          <w:szCs w:val="28"/>
          <w:iCs/>
          <w:bCs/>
          <w:rFonts w:ascii="Arial" w:hAnsi="Arial" w:eastAsia="Times New Roman" w:cs="Arial"/>
          <w:lang w:val="en-US" w:eastAsia="en-US" w:bidi="bn-BD"/>
        </w:rPr>
      </w:pPr>
      <w:bookmarkStart w:id="198" w:name="_Toc375229884"/>
      <w:bookmarkStart w:id="199" w:name="_Toc419808137"/>
      <w:bookmarkStart w:id="200" w:name="_Toc419808357"/>
      <w:bookmarkStart w:id="201" w:name="_Toc422836687"/>
      <w:bookmarkEnd w:id="198"/>
      <w:bookmarkEnd w:id="199"/>
      <w:bookmarkEnd w:id="200"/>
      <w:bookmarkEnd w:id="201"/>
      <w:r>
        <w:rPr/>
        <w:t>Services API</w:t>
      </w:r>
      <w:r/>
    </w:p>
    <w:p>
      <w:pPr>
        <w:pStyle w:val="Heading3"/>
        <w:numPr>
          <w:ilvl w:val="2"/>
          <w:numId w:val="25"/>
        </w:numPr>
        <w:rPr>
          <w:sz w:val="24"/>
          <w:b/>
          <w:sz w:val="24"/>
          <w:b/>
          <w:szCs w:val="26"/>
          <w:iCs/>
          <w:bCs/>
          <w:rFonts w:ascii="Arial" w:hAnsi="Arial" w:eastAsia="Times New Roman" w:cs="Arial"/>
          <w:lang w:val="en-US" w:eastAsia="en-US" w:bidi="bn-BD"/>
        </w:rPr>
      </w:pPr>
      <w:bookmarkStart w:id="202" w:name="_Toc375229885"/>
      <w:bookmarkStart w:id="203" w:name="_Toc419808138"/>
      <w:bookmarkStart w:id="204" w:name="_Toc419808358"/>
      <w:bookmarkStart w:id="205" w:name="_Toc422836688"/>
      <w:bookmarkEnd w:id="202"/>
      <w:bookmarkEnd w:id="203"/>
      <w:bookmarkEnd w:id="204"/>
      <w:bookmarkEnd w:id="205"/>
      <w:r>
        <w:rPr/>
        <w:t>Overview</w:t>
      </w:r>
      <w:r/>
    </w:p>
    <w:p>
      <w:pPr>
        <w:pStyle w:val="NormalParagraph"/>
      </w:pPr>
      <w:r>
        <w:rPr/>
        <w:t>This section contains all the Service APIs. Each of the presented APIs may have a Core Application using it, but a separate 3</w:t>
      </w:r>
      <w:r>
        <w:rPr>
          <w:vertAlign w:val="superscript"/>
        </w:rPr>
        <w:t>rd</w:t>
      </w:r>
      <w:r>
        <w:rPr/>
        <w:t xml:space="preserve"> Party Application can also use it. Each API exposes all its functionality on a high level and does put constraints on the invoking application as to the preconditions and order of method calls.</w:t>
      </w:r>
      <w:r>
        <w:rPr>
          <w:sz w:val="20"/>
        </w:rPr>
        <w:t xml:space="preserve"> All Service APIs are stateless, meaning that any part of the API can be used without first satisfying any preconditions.</w:t>
      </w:r>
      <w:r/>
    </w:p>
    <w:p>
      <w:pPr>
        <w:pStyle w:val="Heading3"/>
        <w:numPr>
          <w:ilvl w:val="2"/>
          <w:numId w:val="25"/>
        </w:numPr>
        <w:rPr>
          <w:sz w:val="24"/>
          <w:b/>
          <w:sz w:val="24"/>
          <w:b/>
          <w:szCs w:val="26"/>
          <w:iCs/>
          <w:bCs/>
          <w:rFonts w:ascii="Arial" w:hAnsi="Arial" w:eastAsia="Times New Roman" w:cs="Arial"/>
          <w:lang w:val="en-US" w:eastAsia="en-US" w:bidi="bn-BD"/>
        </w:rPr>
      </w:pPr>
      <w:bookmarkStart w:id="206" w:name="_Toc375229886"/>
      <w:bookmarkStart w:id="207" w:name="_Toc419808139"/>
      <w:bookmarkStart w:id="208" w:name="_Toc419808359"/>
      <w:bookmarkStart w:id="209" w:name="_Toc422836689"/>
      <w:bookmarkStart w:id="210" w:name="_Toc351497978"/>
      <w:bookmarkEnd w:id="206"/>
      <w:bookmarkEnd w:id="207"/>
      <w:bookmarkEnd w:id="208"/>
      <w:bookmarkEnd w:id="209"/>
      <w:bookmarkEnd w:id="210"/>
      <w:r>
        <w:rPr/>
        <w:t>Access Control</w:t>
      </w:r>
      <w:r/>
    </w:p>
    <w:p>
      <w:pPr>
        <w:pStyle w:val="NormalParagraph"/>
      </w:pPr>
      <w:r>
        <w:rPr/>
        <w:t>Each of the services requires one or more permissions to be held by the calling application; the permissions associated by each service are defined in the sections that follow.</w:t>
      </w:r>
      <w:r/>
    </w:p>
    <w:p>
      <w:pPr>
        <w:pStyle w:val="Heading3"/>
        <w:numPr>
          <w:ilvl w:val="2"/>
          <w:numId w:val="25"/>
        </w:numPr>
        <w:rPr>
          <w:sz w:val="24"/>
          <w:b/>
          <w:sz w:val="24"/>
          <w:b/>
          <w:szCs w:val="26"/>
          <w:iCs/>
          <w:bCs/>
          <w:rFonts w:ascii="Arial" w:hAnsi="Arial" w:eastAsia="Times New Roman" w:cs="Arial"/>
          <w:lang w:val="en-US" w:eastAsia="en-US" w:bidi="bn-BD"/>
        </w:rPr>
      </w:pPr>
      <w:bookmarkStart w:id="211" w:name="_Toc375229887"/>
      <w:bookmarkStart w:id="212" w:name="_Toc419808140"/>
      <w:bookmarkStart w:id="213" w:name="_Toc419808360"/>
      <w:bookmarkStart w:id="214" w:name="_Toc422836690"/>
      <w:bookmarkEnd w:id="211"/>
      <w:bookmarkEnd w:id="212"/>
      <w:bookmarkEnd w:id="213"/>
      <w:bookmarkEnd w:id="214"/>
      <w:r>
        <w:rPr/>
        <w:t>Common architecture</w:t>
      </w:r>
      <w:r/>
    </w:p>
    <w:p>
      <w:pPr>
        <w:pStyle w:val="Normal"/>
      </w:pPr>
      <w:r>
        <w:rPr>
          <w:lang w:eastAsia="en-US"/>
        </w:rPr>
        <w:t xml:space="preserve">The </w:t>
      </w:r>
      <w:r>
        <w:rPr>
          <w:szCs w:val="22"/>
          <w:lang w:bidi="ar-SA"/>
        </w:rPr>
        <w:t>RCS</w:t>
      </w:r>
      <w:r>
        <w:rPr>
          <w:lang w:eastAsia="en-US"/>
        </w:rPr>
        <w:t xml:space="preserve"> terminal API contains the following service API:</w:t>
      </w:r>
      <w:r/>
    </w:p>
    <w:p>
      <w:pPr>
        <w:pStyle w:val="ListBullet1"/>
        <w:numPr>
          <w:ilvl w:val="0"/>
          <w:numId w:val="1"/>
        </w:numPr>
        <w:rPr>
          <w:sz w:val="22"/>
          <w:sz w:val="22"/>
        </w:rPr>
      </w:pPr>
      <w:r>
        <w:rPr/>
        <w:t>Capability service API</w:t>
      </w:r>
      <w:r/>
    </w:p>
    <w:p>
      <w:pPr>
        <w:pStyle w:val="ListBullet1"/>
        <w:numPr>
          <w:ilvl w:val="0"/>
          <w:numId w:val="1"/>
        </w:numPr>
        <w:rPr>
          <w:sz w:val="22"/>
          <w:sz w:val="22"/>
        </w:rPr>
      </w:pPr>
      <w:r>
        <w:rPr/>
        <w:t>Chat API</w:t>
      </w:r>
      <w:r/>
    </w:p>
    <w:p>
      <w:pPr>
        <w:pStyle w:val="ListBullet1"/>
        <w:numPr>
          <w:ilvl w:val="0"/>
          <w:numId w:val="1"/>
        </w:numPr>
        <w:rPr>
          <w:sz w:val="22"/>
          <w:sz w:val="22"/>
        </w:rPr>
      </w:pPr>
      <w:r>
        <w:rPr/>
        <w:t>File Transfer API</w:t>
      </w:r>
      <w:r/>
    </w:p>
    <w:p>
      <w:pPr>
        <w:pStyle w:val="ListBullet1"/>
        <w:numPr>
          <w:ilvl w:val="0"/>
          <w:numId w:val="1"/>
        </w:numPr>
        <w:rPr>
          <w:sz w:val="22"/>
          <w:sz w:val="22"/>
        </w:rPr>
      </w:pPr>
      <w:r>
        <w:rPr/>
        <w:t>Video Share  service API</w:t>
      </w:r>
      <w:r/>
    </w:p>
    <w:p>
      <w:pPr>
        <w:pStyle w:val="ListBullet1"/>
        <w:numPr>
          <w:ilvl w:val="0"/>
          <w:numId w:val="1"/>
        </w:numPr>
        <w:rPr>
          <w:sz w:val="22"/>
          <w:sz w:val="22"/>
        </w:rPr>
      </w:pPr>
      <w:r>
        <w:rPr/>
        <w:t>Image Share service API</w:t>
      </w:r>
      <w:r/>
    </w:p>
    <w:p>
      <w:pPr>
        <w:pStyle w:val="ListBullet1"/>
        <w:numPr>
          <w:ilvl w:val="0"/>
          <w:numId w:val="1"/>
        </w:numPr>
        <w:rPr>
          <w:sz w:val="22"/>
          <w:sz w:val="22"/>
        </w:rPr>
      </w:pPr>
      <w:r>
        <w:rPr/>
        <w:t>Geoloc Share service API</w:t>
      </w:r>
      <w:r/>
    </w:p>
    <w:p>
      <w:pPr>
        <w:pStyle w:val="ListBullet1"/>
        <w:numPr>
          <w:ilvl w:val="0"/>
          <w:numId w:val="1"/>
        </w:numPr>
        <w:rPr>
          <w:sz w:val="22"/>
          <w:sz w:val="22"/>
        </w:rPr>
      </w:pPr>
      <w:r>
        <w:rPr/>
        <w:t>History service API</w:t>
      </w:r>
      <w:r/>
    </w:p>
    <w:p>
      <w:pPr>
        <w:pStyle w:val="ListBullet1"/>
        <w:numPr>
          <w:ilvl w:val="0"/>
          <w:numId w:val="1"/>
        </w:numPr>
        <w:rPr>
          <w:sz w:val="22"/>
          <w:sz w:val="22"/>
        </w:rPr>
      </w:pPr>
      <w:r>
        <w:rPr/>
        <w:t>Multimedia Session service API</w:t>
      </w:r>
      <w:r/>
    </w:p>
    <w:p>
      <w:pPr>
        <w:pStyle w:val="ListBullet1"/>
        <w:numPr>
          <w:ilvl w:val="0"/>
          <w:numId w:val="1"/>
        </w:numPr>
        <w:rPr>
          <w:lang w:eastAsia="en-US"/>
        </w:rPr>
      </w:pPr>
      <w:r>
        <w:rPr/>
        <w:t>File Upload API</w:t>
      </w:r>
      <w:r/>
    </w:p>
    <w:p>
      <w:pPr>
        <w:pStyle w:val="Normal"/>
      </w:pPr>
      <w:r>
        <w:rPr>
          <w:lang w:eastAsia="en-US"/>
        </w:rP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Package</w:t>
      </w:r>
      <w:r/>
    </w:p>
    <w:p>
      <w:pPr>
        <w:pStyle w:val="Normal"/>
        <w:tabs>
          <w:tab w:val="left" w:pos="4582" w:leader="none"/>
        </w:tabs>
      </w:pPr>
      <w:r>
        <w:rPr/>
        <w:t xml:space="preserve">Package name </w:t>
      </w:r>
      <w:r>
        <w:rPr>
          <w:b/>
        </w:rPr>
        <w:t>com.gsma.services.rcs</w:t>
        <w:tab/>
      </w:r>
      <w:r/>
    </w:p>
    <w:p>
      <w:pPr>
        <w:pStyle w:val="Heading4"/>
        <w:numPr>
          <w:ilvl w:val="3"/>
          <w:numId w:val="25"/>
        </w:numPr>
        <w:rPr>
          <w:color w:val="000000"/>
        </w:rPr>
      </w:pPr>
      <w:r>
        <w:rPr>
          <w:color w:val="000000"/>
        </w:rPr>
        <w:t>Methods and Callbacks</w:t>
      </w:r>
      <w:r/>
    </w:p>
    <w:p>
      <w:pPr>
        <w:pStyle w:val="Normal"/>
      </w:pPr>
      <w:r>
        <w:rPr>
          <w:color w:val="000000"/>
          <w:lang w:eastAsia="en-US"/>
        </w:rPr>
        <w:t xml:space="preserve">Class </w:t>
      </w:r>
      <w:r>
        <w:rPr>
          <w:b/>
          <w:bCs/>
          <w:color w:val="000000"/>
          <w:lang w:eastAsia="en-US"/>
        </w:rPr>
        <w:t>Rcs</w:t>
      </w:r>
      <w:r>
        <w:rPr>
          <w:b/>
          <w:color w:val="000000"/>
          <w:lang w:eastAsia="en-US"/>
        </w:rPr>
        <w:t>Service</w:t>
      </w:r>
      <w:r>
        <w:rPr>
          <w:color w:val="000000"/>
          <w:lang w:eastAsia="en-US"/>
        </w:rPr>
        <w:t>:</w:t>
      </w:r>
      <w:r/>
    </w:p>
    <w:p>
      <w:pPr>
        <w:pStyle w:val="Normal"/>
      </w:pPr>
      <w:r>
        <w:rPr/>
        <w:t>Each service API should extend the abstract class RcsService.</w:t>
      </w:r>
      <w:r/>
    </w:p>
    <w:p>
      <w:pPr>
        <w:pStyle w:val="Normal"/>
      </w:pPr>
      <w:r>
        <w:rPr/>
      </w:r>
      <w:r/>
    </w:p>
    <w:p>
      <w:pPr>
        <w:pStyle w:val="ListBullet1"/>
        <w:numPr>
          <w:ilvl w:val="0"/>
          <w:numId w:val="28"/>
        </w:numPr>
        <w:tabs>
          <w:tab w:val="left" w:pos="0" w:leader="none"/>
          <w:tab w:val="left" w:pos="680" w:leader="none"/>
        </w:tabs>
        <w:spacing w:before="120" w:after="0"/>
        <w:ind w:left="680" w:hanging="340"/>
        <w:rPr>
          <w:sz w:val="20"/>
          <w:sz w:val="20"/>
        </w:rPr>
      </w:pPr>
      <w:r>
        <w:rPr>
          <w:color w:val="000000"/>
        </w:rPr>
        <w:t>Enum: directions of a chat message, geoloc, filetransfer, imageshare, videoshare etc..</w:t>
      </w:r>
      <w:r/>
    </w:p>
    <w:p>
      <w:pPr>
        <w:pStyle w:val="ASN1Code"/>
        <w:ind w:left="680" w:hanging="0"/>
      </w:pPr>
      <w:r>
        <w:rPr>
          <w:szCs w:val="20"/>
        </w:rPr>
        <w:t>enum Direction { INCOMING(0), OUTGOING(1), IRRELEVANT(2) }</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28"/>
        </w:numPr>
        <w:tabs>
          <w:tab w:val="left" w:pos="0" w:leader="none"/>
          <w:tab w:val="left" w:pos="680" w:leader="none"/>
        </w:tabs>
        <w:spacing w:before="120" w:after="0"/>
        <w:ind w:left="680" w:hanging="340"/>
        <w:rPr>
          <w:sz w:val="20"/>
          <w:sz w:val="20"/>
        </w:rPr>
      </w:pPr>
      <w:r>
        <w:rPr>
          <w:color w:val="000000"/>
        </w:rPr>
        <w:t>Enum: Read status of a chat message or a file transfer.</w:t>
      </w:r>
      <w:r/>
    </w:p>
    <w:p>
      <w:pPr>
        <w:pStyle w:val="ASN1Code"/>
        <w:ind w:left="680" w:hanging="0"/>
        <w:rPr>
          <w:szCs w:val="20"/>
        </w:rPr>
      </w:pPr>
      <w:r>
        <w:rPr>
          <w:szCs w:val="20"/>
        </w:rPr>
        <w:t xml:space="preserve">enum ReadStatus { </w:t>
      </w:r>
      <w:r>
        <w:rPr>
          <w:rFonts w:eastAsia="Monospace"/>
          <w:color w:val="000000"/>
          <w:szCs w:val="20"/>
        </w:rPr>
        <w:t>UNREAD</w:t>
      </w:r>
      <w:r>
        <w:rPr>
          <w:szCs w:val="20"/>
        </w:rPr>
        <w:t xml:space="preserve">(0), </w:t>
      </w:r>
      <w:r>
        <w:rPr>
          <w:rFonts w:eastAsia="Monospace"/>
          <w:color w:val="000000"/>
          <w:szCs w:val="20"/>
        </w:rPr>
        <w:t>READ</w:t>
      </w:r>
      <w:r>
        <w:rPr>
          <w:szCs w:val="20"/>
        </w:rPr>
        <w:t>(1) }</w:t>
      </w:r>
      <w:r/>
    </w:p>
    <w:p>
      <w:pPr>
        <w:pStyle w:val="ASN1Code"/>
        <w:ind w:left="720" w:hanging="0"/>
        <w:rPr>
          <w:sz w:val="22"/>
          <w:sz w:val="22"/>
          <w:szCs w:val="20"/>
          <w:rFonts w:ascii="Courier New" w:hAnsi="Courier New" w:eastAsia="SimSun" w:cs="Times New Roman"/>
          <w:color w:val="00000A"/>
          <w:lang w:val="en-GB" w:eastAsia="en-GB" w:bidi="ar-SA"/>
        </w:rPr>
      </w:pPr>
      <w:r>
        <w:rPr>
          <w:rFonts w:eastAsia="SimSun" w:cs="Times New Roman"/>
          <w:color w:val="00000A"/>
          <w:sz w:val="22"/>
          <w:szCs w:val="20"/>
          <w:lang w:val="en-GB" w:eastAsia="en-GB" w:bidi="ar-SA"/>
        </w:rPr>
      </w:r>
      <w:r/>
    </w:p>
    <w:p>
      <w:pPr>
        <w:pStyle w:val="ListBullet1"/>
        <w:numPr>
          <w:ilvl w:val="0"/>
          <w:numId w:val="12"/>
        </w:numPr>
        <w:spacing w:before="120" w:after="0"/>
        <w:rPr>
          <w:color w:val="000000"/>
        </w:rPr>
      </w:pPr>
      <w:r>
        <w:rPr>
          <w:color w:val="000000"/>
        </w:rPr>
        <w:t>Constructor: instantiates a service API. This method takes in parameter a service event listener which permits to monitor the connection to the RCS service. The parameter context is an Android context which permits to initiate the binding with the corresponding service.</w:t>
      </w:r>
      <w:r/>
    </w:p>
    <w:p>
      <w:pPr>
        <w:pStyle w:val="ASN1Code"/>
        <w:ind w:left="680" w:hanging="0"/>
        <w:rPr>
          <w:szCs w:val="20"/>
          <w:color w:val="000000"/>
          <w:lang w:val="fr-FR"/>
        </w:rPr>
      </w:pPr>
      <w:r>
        <w:rPr>
          <w:color w:val="000000"/>
          <w:lang w:val="fr-FR"/>
        </w:rPr>
        <w:t>RcsService(Context ctx, RcsServiceListener listener)</w:t>
      </w:r>
      <w:r/>
    </w:p>
    <w:p>
      <w:pPr>
        <w:pStyle w:val="ASN1Code"/>
        <w:ind w:left="680" w:hanging="0"/>
        <w:rPr>
          <w:sz w:val="22"/>
          <w:sz w:val="22"/>
          <w:szCs w:val="20"/>
          <w:rFonts w:ascii="Courier New" w:hAnsi="Courier New" w:eastAsia="SimSun" w:cs="Times New Roman"/>
          <w:color w:val="000000"/>
          <w:lang w:val="fr-FR" w:eastAsia="en-GB" w:bidi="ar-SA"/>
        </w:rPr>
      </w:pPr>
      <w:r>
        <w:rPr>
          <w:rFonts w:eastAsia="SimSun" w:cs="Times New Roman"/>
          <w:color w:val="000000"/>
          <w:sz w:val="22"/>
          <w:szCs w:val="20"/>
          <w:lang w:val="fr-FR" w:eastAsia="en-GB" w:bidi="ar-SA"/>
        </w:rPr>
      </w:r>
      <w:r/>
    </w:p>
    <w:p>
      <w:pPr>
        <w:pStyle w:val="ListBullet1"/>
        <w:numPr>
          <w:ilvl w:val="0"/>
          <w:numId w:val="12"/>
        </w:numPr>
        <w:spacing w:before="120" w:after="0"/>
        <w:rPr>
          <w:color w:val="000000"/>
        </w:rPr>
      </w:pPr>
      <w:r>
        <w:rPr>
          <w:color w:val="000000"/>
        </w:rPr>
        <w:t>Method: connects to the API. This method permits to explicitly bind to the service called com.gsma.rcs.service.RcsCoreService.</w:t>
      </w:r>
      <w:r/>
    </w:p>
    <w:p>
      <w:pPr>
        <w:pStyle w:val="ASN1Code"/>
        <w:ind w:left="680" w:hanging="0"/>
        <w:rPr>
          <w:szCs w:val="20"/>
          <w:color w:val="000000"/>
        </w:rPr>
      </w:pPr>
      <w:r>
        <w:rPr>
          <w:color w:val="000000"/>
        </w:rPr>
        <w:t>void 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disconnects from the API. This method permits to unbind from the service.</w:t>
      </w:r>
      <w:r/>
    </w:p>
    <w:p>
      <w:pPr>
        <w:pStyle w:val="ASN1Code"/>
        <w:ind w:left="680" w:hanging="0"/>
        <w:rPr>
          <w:szCs w:val="20"/>
          <w:color w:val="000000"/>
        </w:rPr>
      </w:pPr>
      <w:r>
        <w:rPr>
          <w:color w:val="000000"/>
        </w:rPr>
        <w:t>void disconnect()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“true” if connected to the service, else returns “false”.</w:t>
      </w:r>
      <w:r/>
    </w:p>
    <w:p>
      <w:pPr>
        <w:pStyle w:val="ASN1Code"/>
        <w:ind w:left="680" w:hanging="0"/>
        <w:rPr>
          <w:szCs w:val="20"/>
          <w:color w:val="000000"/>
        </w:rPr>
      </w:pPr>
      <w:r>
        <w:rPr>
          <w:color w:val="000000"/>
        </w:rPr>
        <w:t>boolean isServiceConnected()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true if service registered to the RCS service platform, else returns false.</w:t>
      </w:r>
      <w:r/>
    </w:p>
    <w:p>
      <w:pPr>
        <w:pStyle w:val="ASN1Code"/>
        <w:ind w:left="680" w:hanging="0"/>
        <w:rPr>
          <w:color w:val="000000"/>
        </w:rPr>
      </w:pPr>
      <w:r>
        <w:rPr>
          <w:color w:val="000000"/>
        </w:rPr>
        <w:t>boolean isServiceRegistered()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rFonts w:ascii="Courier New" w:hAnsi="Courier New" w:cs="Courier New"/>
          <w:color w:val="000000"/>
        </w:rPr>
      </w:pPr>
      <w:r>
        <w:rPr>
          <w:color w:val="000000"/>
        </w:rPr>
        <w:t>Method: returns the configuration that is common for all the service APIs.</w:t>
      </w:r>
      <w:r/>
    </w:p>
    <w:p>
      <w:pPr>
        <w:pStyle w:val="ListBullet1"/>
        <w:ind w:left="720" w:hanging="0"/>
        <w:rPr>
          <w:color w:val="000000"/>
        </w:rPr>
      </w:pPr>
      <w:r>
        <w:rPr>
          <w:rFonts w:cs="Courier New" w:ascii="Courier New" w:hAnsi="Courier New"/>
          <w:color w:val="000000"/>
        </w:rPr>
        <w:t>CommonServiceConfiguration getCommonConfiguration()</w:t>
      </w:r>
      <w:r>
        <w:rPr>
          <w:color w:val="000000"/>
        </w:rPr>
        <w:br/>
      </w:r>
      <w:r/>
    </w:p>
    <w:p>
      <w:pPr>
        <w:pStyle w:val="ListBullet1"/>
        <w:numPr>
          <w:ilvl w:val="0"/>
          <w:numId w:val="12"/>
        </w:numPr>
        <w:spacing w:before="120" w:after="0"/>
        <w:rPr>
          <w:color w:val="000000"/>
        </w:rPr>
      </w:pPr>
      <w:r>
        <w:rPr>
          <w:color w:val="000000"/>
        </w:rPr>
        <w:t>Method: adds a listener on service registration event.</w:t>
      </w:r>
      <w:r/>
    </w:p>
    <w:p>
      <w:pPr>
        <w:pStyle w:val="ASN1Code"/>
        <w:ind w:left="680" w:hanging="0"/>
        <w:rPr>
          <w:szCs w:val="20"/>
          <w:color w:val="000000"/>
        </w:rPr>
      </w:pPr>
      <w:r>
        <w:rPr>
          <w:color w:val="000000"/>
        </w:rPr>
        <w:t>void addEventListener(RcsServiceRegistrationListener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removes a listener on service registration event.</w:t>
      </w:r>
      <w:r/>
    </w:p>
    <w:p>
      <w:pPr>
        <w:pStyle w:val="ASN1Code"/>
        <w:ind w:left="680" w:hanging="0"/>
        <w:rPr>
          <w:color w:val="000000"/>
          <w:lang w:eastAsia="en-US"/>
        </w:rPr>
      </w:pPr>
      <w:r>
        <w:rPr>
          <w:color w:val="000000"/>
        </w:rPr>
        <w:t>void removeEventListener(RcsServiceRegistrationListener listener)</w:t>
      </w:r>
      <w:r/>
    </w:p>
    <w:p>
      <w:pPr>
        <w:pStyle w:val="ASN1Code"/>
        <w:ind w:left="680" w:hanging="0"/>
        <w:rPr>
          <w:sz w:val="22"/>
          <w:sz w:val="22"/>
          <w:szCs w:val="22"/>
          <w:rFonts w:ascii="Courier New" w:hAnsi="Courier New" w:eastAsia="SimSun" w:cs="Times New Roman"/>
          <w:color w:val="000000"/>
          <w:lang w:val="en-GB" w:eastAsia="en-US" w:bidi="ar-SA"/>
        </w:rPr>
      </w:pPr>
      <w:r>
        <w:rPr>
          <w:rFonts w:eastAsia="SimSun" w:cs="Times New Roman"/>
          <w:color w:val="000000"/>
          <w:sz w:val="22"/>
          <w:szCs w:val="22"/>
          <w:lang w:val="en-GB" w:eastAsia="en-US" w:bidi="ar-SA"/>
        </w:rPr>
      </w:r>
      <w:r/>
    </w:p>
    <w:p>
      <w:pPr>
        <w:pStyle w:val="ListBullet1"/>
        <w:numPr>
          <w:ilvl w:val="0"/>
          <w:numId w:val="12"/>
        </w:numPr>
        <w:spacing w:before="120" w:after="0"/>
        <w:rPr>
          <w:color w:val="000000"/>
          <w:lang w:eastAsia="en-US"/>
        </w:rPr>
      </w:pPr>
      <w:r>
        <w:rPr>
          <w:color w:val="000000"/>
        </w:rPr>
        <w:t>Method: returns the version of the service (see constants from class RcsService.Build.VERSION_CODES).</w:t>
      </w:r>
      <w:r/>
    </w:p>
    <w:p>
      <w:pPr>
        <w:pStyle w:val="ASN1Code"/>
        <w:ind w:left="680" w:hanging="0"/>
        <w:rPr>
          <w:color w:val="000000"/>
          <w:lang w:eastAsia="en-US"/>
        </w:rPr>
      </w:pPr>
      <w:r>
        <w:rPr>
          <w:color w:val="000000"/>
          <w:lang w:eastAsia="en-US"/>
        </w:rPr>
        <w:t>int getServiceVersion()</w:t>
      </w:r>
      <w:r/>
    </w:p>
    <w:p>
      <w:pPr>
        <w:pStyle w:val="ASN1Code"/>
        <w:ind w:left="680" w:hanging="0"/>
        <w:rPr>
          <w:sz w:val="22"/>
          <w:sz w:val="22"/>
          <w:szCs w:val="22"/>
          <w:rFonts w:ascii="Courier New" w:hAnsi="Courier New" w:eastAsia="SimSun" w:cs="Times New Roman"/>
          <w:color w:val="000000"/>
          <w:lang w:val="en-GB" w:eastAsia="en-US" w:bidi="ar-SA"/>
        </w:rPr>
      </w:pPr>
      <w:r>
        <w:rPr>
          <w:rFonts w:eastAsia="SimSun" w:cs="Times New Roman"/>
          <w:color w:val="000000"/>
          <w:sz w:val="22"/>
          <w:szCs w:val="22"/>
          <w:lang w:val="en-GB" w:eastAsia="en-US" w:bidi="ar-SA"/>
        </w:rPr>
      </w:r>
      <w:r/>
    </w:p>
    <w:p>
      <w:pPr>
        <w:pStyle w:val="ListBullet1"/>
        <w:numPr>
          <w:ilvl w:val="0"/>
          <w:numId w:val="12"/>
        </w:numPr>
        <w:spacing w:before="120" w:after="0"/>
      </w:pPr>
      <w:r>
        <w:rPr>
          <w:color w:val="000000"/>
        </w:rPr>
        <w:t>Method: retur</w:t>
      </w:r>
      <w:r>
        <w:rPr/>
        <w:t>ns the reason code for the service registration</w:t>
      </w:r>
      <w:r/>
    </w:p>
    <w:p>
      <w:pPr>
        <w:pStyle w:val="ASN1Code"/>
        <w:ind w:left="720" w:hanging="0"/>
        <w:rPr>
          <w:color w:val="000000"/>
          <w:lang w:eastAsia="en-US"/>
        </w:rPr>
      </w:pPr>
      <w:r>
        <w:rPr/>
        <w:t>RcsServiceRegistration.ReasonCode getServiceRegistrationReasonCode()</w:t>
      </w:r>
      <w:r/>
    </w:p>
    <w:p>
      <w:pPr>
        <w:pStyle w:val="ASN1Code"/>
        <w:ind w:left="680" w:hanging="0"/>
        <w:rPr>
          <w:sz w:val="22"/>
          <w:sz w:val="22"/>
          <w:szCs w:val="22"/>
          <w:rFonts w:ascii="Courier New" w:hAnsi="Courier New" w:eastAsia="SimSun" w:cs="Times New Roman"/>
          <w:color w:val="000000"/>
          <w:lang w:val="en-GB" w:eastAsia="en-US" w:bidi="ar-SA"/>
        </w:rPr>
      </w:pPr>
      <w:r>
        <w:rPr>
          <w:rFonts w:eastAsia="SimSun" w:cs="Times New Roman"/>
          <w:color w:val="000000"/>
          <w:sz w:val="22"/>
          <w:szCs w:val="22"/>
          <w:lang w:val="en-GB" w:eastAsia="en-US" w:bidi="ar-SA"/>
        </w:rPr>
      </w:r>
      <w:r/>
    </w:p>
    <w:p>
      <w:pPr>
        <w:pStyle w:val="Normal"/>
        <w:rPr>
          <w:color w:val="000000"/>
          <w:lang w:eastAsia="en-US"/>
        </w:rPr>
      </w:pPr>
      <w:r>
        <w:rPr>
          <w:color w:val="000000"/>
          <w:lang w:eastAsia="en-US"/>
        </w:rPr>
        <w:t xml:space="preserve">Interface </w:t>
      </w:r>
      <w:r>
        <w:rPr>
          <w:b/>
        </w:rPr>
        <w:t>RcsServiceListener</w:t>
      </w:r>
      <w:r>
        <w:rPr>
          <w:color w:val="000000"/>
          <w:lang w:eastAsia="en-US"/>
        </w:rPr>
        <w:t>:</w:t>
      </w:r>
      <w:r/>
    </w:p>
    <w:p>
      <w:pPr>
        <w:pStyle w:val="Normal"/>
        <w:rPr>
          <w:sz w:val="22"/>
          <w:sz w:val="22"/>
          <w:szCs w:val="20"/>
          <w:rFonts w:ascii="Arial" w:hAnsi="Arial" w:eastAsia="SimSun" w:cs="Times New Roman"/>
          <w:color w:val="000000"/>
          <w:lang w:val="en-GB" w:eastAsia="en-US" w:bidi="bn-BD"/>
        </w:rPr>
      </w:pPr>
      <w:r>
        <w:rPr>
          <w:rFonts w:eastAsia="SimSun" w:cs="Times New Roman"/>
          <w:color w:val="000000"/>
          <w:sz w:val="22"/>
          <w:szCs w:val="20"/>
          <w:lang w:val="en-GB" w:eastAsia="en-US" w:bidi="bn-BD"/>
        </w:rPr>
      </w:r>
      <w:r/>
    </w:p>
    <w:p>
      <w:pPr>
        <w:pStyle w:val="ListBullet1"/>
        <w:numPr>
          <w:ilvl w:val="0"/>
          <w:numId w:val="12"/>
        </w:numPr>
        <w:spacing w:before="120" w:after="0"/>
        <w:rPr>
          <w:color w:val="000000"/>
        </w:rPr>
      </w:pPr>
      <w:bookmarkStart w:id="215" w:name="OLE_LINK1"/>
      <w:bookmarkEnd w:id="215"/>
      <w:r>
        <w:rPr>
          <w:color w:val="000000"/>
        </w:rPr>
        <w:t>Method: callback called when service is connected. This method is called when the service is well connected to the RCS service (binding procedure successful): this means the methods of the API may be used.</w:t>
      </w:r>
      <w:r/>
    </w:p>
    <w:p>
      <w:pPr>
        <w:pStyle w:val="ASN1Code"/>
        <w:ind w:left="680" w:hanging="0"/>
        <w:rPr>
          <w:szCs w:val="20"/>
          <w:color w:val="000000"/>
        </w:rPr>
      </w:pPr>
      <w:r>
        <w:rPr>
          <w:color w:val="000000"/>
        </w:rPr>
        <w:t>void onServiceConnected()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callback called when service has been disconnected. This method is called when the service is disconnected from the RCS service (e.g. service deactivated). </w:t>
      </w:r>
      <w:r/>
    </w:p>
    <w:p>
      <w:pPr>
        <w:pStyle w:val="ASN1Code"/>
        <w:ind w:left="680" w:hanging="0"/>
        <w:rPr>
          <w:color w:val="000000"/>
        </w:rPr>
      </w:pPr>
      <w:r>
        <w:rPr>
          <w:color w:val="000000"/>
        </w:rPr>
        <w:t>void onServiceDisconnected(ReasonCode reasonCode)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Enum: the reason code of the service disconnection.</w:t>
      </w:r>
      <w:r/>
    </w:p>
    <w:p>
      <w:pPr>
        <w:pStyle w:val="ASN1Code"/>
        <w:ind w:left="680" w:hanging="0"/>
        <w:rPr>
          <w:szCs w:val="20"/>
          <w:color w:val="000000"/>
        </w:rPr>
      </w:pPr>
      <w:r>
        <w:rPr>
          <w:color w:val="000000"/>
        </w:rPr>
        <w:t>enum ReasonCode { INTERNAL_ERROR(0), SERVICE_DISABLED(1), CONNECTION_LOST(2) }</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rPr>
          <w:color w:val="000000"/>
        </w:rPr>
      </w:pPr>
      <w:r>
        <w:rPr>
          <w:color w:val="000000"/>
        </w:rPr>
        <w:t xml:space="preserve">Class </w:t>
      </w:r>
      <w:r>
        <w:rPr>
          <w:b/>
          <w:color w:val="000000"/>
        </w:rPr>
        <w:t>RcsServiceRegistration</w:t>
      </w:r>
      <w:r>
        <w:rPr>
          <w:color w:val="000000"/>
        </w:rPr>
        <w:t>:</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28"/>
        </w:numPr>
        <w:tabs>
          <w:tab w:val="left" w:pos="0" w:leader="none"/>
          <w:tab w:val="left" w:pos="680" w:leader="none"/>
        </w:tabs>
        <w:spacing w:before="120" w:after="0"/>
        <w:ind w:left="680" w:hanging="340"/>
        <w:rPr>
          <w:color w:val="000000"/>
        </w:rPr>
      </w:pPr>
      <w:r>
        <w:rPr>
          <w:color w:val="000000"/>
        </w:rPr>
        <w:t>Enum: the reason code for RCS service unregistration.</w:t>
      </w:r>
      <w:r/>
    </w:p>
    <w:p>
      <w:pPr>
        <w:pStyle w:val="ASN1Code"/>
        <w:ind w:left="680" w:hanging="0"/>
      </w:pPr>
      <w:r>
        <w:rPr>
          <w:color w:val="000000"/>
          <w:szCs w:val="20"/>
        </w:rPr>
        <w:t xml:space="preserve">enum ReasonCode { </w:t>
      </w:r>
      <w:r>
        <w:rPr/>
        <w:t>UNSPECIFIED</w:t>
      </w:r>
      <w:r>
        <w:rPr>
          <w:color w:val="000000"/>
          <w:szCs w:val="20"/>
        </w:rPr>
        <w:t xml:space="preserve">(0), </w:t>
      </w:r>
      <w:r>
        <w:rPr/>
        <w:t>CONNECTION_LOST</w:t>
      </w:r>
      <w:r>
        <w:rPr>
          <w:color w:val="000000"/>
          <w:szCs w:val="20"/>
        </w:rPr>
        <w:t xml:space="preserve">(1), </w:t>
      </w:r>
      <w:r>
        <w:rPr/>
        <w:t>BATTERY_LOW</w:t>
      </w:r>
      <w:r>
        <w:rPr>
          <w:color w:val="000000"/>
          <w:szCs w:val="20"/>
        </w:rPr>
        <w:t>(2) }</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pPr>
      <w:r>
        <w:rPr/>
        <w:t xml:space="preserve">Class </w:t>
      </w:r>
      <w:r>
        <w:rPr>
          <w:b/>
        </w:rPr>
        <w:t>RcsServiceRegistrationListener</w:t>
      </w:r>
      <w:r>
        <w:rPr/>
        <w:t>:</w:t>
      </w:r>
      <w:r/>
    </w:p>
    <w:p>
      <w:pPr>
        <w:pStyle w:val="Normal"/>
      </w:pPr>
      <w:r>
        <w:rPr/>
      </w:r>
      <w:r/>
    </w:p>
    <w:p>
      <w:pPr>
        <w:pStyle w:val="ListBullet1"/>
        <w:numPr>
          <w:ilvl w:val="0"/>
          <w:numId w:val="12"/>
        </w:numPr>
        <w:spacing w:before="120" w:after="0"/>
        <w:rPr>
          <w:color w:val="000000"/>
        </w:rPr>
      </w:pPr>
      <w:r>
        <w:rPr>
          <w:color w:val="000000"/>
        </w:rPr>
        <w:t>Method: callback called when a service is registered to the RCS platform. This method is called when the terminal is registered to the RCS/IMS service platform.</w:t>
      </w:r>
      <w:r/>
    </w:p>
    <w:p>
      <w:pPr>
        <w:pStyle w:val="ASN1Code"/>
        <w:ind w:left="680" w:hanging="0"/>
        <w:rPr>
          <w:szCs w:val="20"/>
          <w:color w:val="000000"/>
        </w:rPr>
      </w:pPr>
      <w:r>
        <w:rPr>
          <w:color w:val="000000"/>
        </w:rPr>
        <w:t>void onServiceRegistered()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callback called when a service is unregistered from RCS platform. This method is called when the terminal is not registered to the RCS service platform.</w:t>
      </w:r>
      <w:r/>
    </w:p>
    <w:p>
      <w:pPr>
        <w:pStyle w:val="ASN1Code"/>
        <w:ind w:left="680" w:hanging="0"/>
        <w:rPr>
          <w:b/>
          <w:b/>
          <w:bCs/>
          <w:color w:val="000000"/>
        </w:rPr>
      </w:pPr>
      <w:r>
        <w:rPr>
          <w:color w:val="000000"/>
        </w:rPr>
        <w:t>void onServiceUnregistered(</w:t>
      </w:r>
      <w:r>
        <w:rPr/>
        <w:t>RcsServiceRegistration.ReasonCode reasonCode</w:t>
      </w:r>
      <w:r>
        <w:rPr>
          <w:color w:val="000000"/>
        </w:rPr>
        <w:t>)</w:t>
      </w:r>
      <w:r/>
    </w:p>
    <w:p>
      <w:pPr>
        <w:pStyle w:val="NormalParagraph"/>
        <w:rPr>
          <w:sz w:val="22"/>
          <w:b/>
          <w:sz w:val="22"/>
          <w:b/>
          <w:szCs w:val="22"/>
          <w:bCs/>
          <w:rFonts w:ascii="Arial" w:hAnsi="Arial" w:eastAsia="SimSun" w:cs="Times New Roman"/>
          <w:color w:val="000000"/>
          <w:lang w:val="en-GB" w:eastAsia="en-GB" w:bidi="ar-SA"/>
        </w:rPr>
      </w:pPr>
      <w:r>
        <w:rPr>
          <w:rFonts w:eastAsia="SimSun" w:cs="Times New Roman"/>
          <w:b/>
          <w:bCs/>
          <w:color w:val="000000"/>
          <w:sz w:val="22"/>
          <w:szCs w:val="22"/>
          <w:lang w:val="en-GB" w:eastAsia="en-GB" w:bidi="ar-SA"/>
        </w:rPr>
      </w:r>
      <w:r/>
    </w:p>
    <w:p>
      <w:pPr>
        <w:pStyle w:val="NormalParagraph"/>
        <w:spacing w:before="120" w:after="0"/>
      </w:pPr>
      <w:r>
        <w:rPr>
          <w:color w:val="000000"/>
        </w:rPr>
        <w:t>Class</w:t>
      </w:r>
      <w:r>
        <w:rPr>
          <w:b/>
          <w:color w:val="000000"/>
        </w:rPr>
        <w:t xml:space="preserve"> CommonServiceConfiguration:</w:t>
      </w:r>
      <w:r/>
    </w:p>
    <w:p>
      <w:pPr>
        <w:pStyle w:val="Normal"/>
        <w:rPr>
          <w:color w:val="000000"/>
        </w:rPr>
      </w:pPr>
      <w:r>
        <w:rPr/>
        <w:t xml:space="preserve">This class represents the particular common configuration of all </w:t>
      </w:r>
      <w:r>
        <w:rPr>
          <w:color w:val="000000"/>
        </w:rPr>
        <w:t>RCS</w:t>
      </w:r>
      <w:r>
        <w:rPr/>
        <w:t xml:space="preserve"> Services.</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12"/>
        </w:numPr>
        <w:spacing w:before="120" w:after="0"/>
        <w:rPr>
          <w:color w:val="000000"/>
        </w:rPr>
      </w:pPr>
      <w:r>
        <w:rPr/>
        <w:t>Enum: the minimum battery level.</w:t>
      </w:r>
      <w:r/>
    </w:p>
    <w:p>
      <w:pPr>
        <w:pStyle w:val="ASN1Code"/>
        <w:ind w:left="720" w:hanging="0"/>
      </w:pPr>
      <w:r>
        <w:rPr>
          <w:rFonts w:cs="Arial"/>
          <w:color w:val="000000"/>
          <w:szCs w:val="20"/>
        </w:rPr>
        <w:t xml:space="preserve">enum </w:t>
      </w:r>
      <w:r>
        <w:rPr/>
        <w:t>MinimumBatteryLevel</w:t>
      </w:r>
      <w:r>
        <w:rPr>
          <w:rFonts w:cs="Arial"/>
          <w:color w:val="000000"/>
          <w:szCs w:val="20"/>
        </w:rPr>
        <w:t xml:space="preserve"> { NONE(0), </w:t>
      </w:r>
      <w:r>
        <w:rPr/>
        <w:t>PERCENT_5</w:t>
      </w:r>
      <w:r>
        <w:rPr>
          <w:color w:val="000000"/>
          <w:szCs w:val="20"/>
        </w:rPr>
        <w:t xml:space="preserve">(5), </w:t>
      </w:r>
      <w:r>
        <w:rPr/>
        <w:t>PERCENT_10(10</w:t>
      </w:r>
      <w:r>
        <w:rPr>
          <w:color w:val="000000"/>
          <w:szCs w:val="20"/>
        </w:rPr>
        <w:t xml:space="preserve">), </w:t>
      </w:r>
      <w:r>
        <w:rPr/>
        <w:t>PERCENT_20</w:t>
      </w:r>
      <w:r>
        <w:rPr>
          <w:color w:val="000000"/>
          <w:szCs w:val="20"/>
        </w:rPr>
        <w:t>(20) }</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color w:val="000000"/>
        </w:rPr>
      </w:pPr>
      <w:r>
        <w:rPr/>
        <w:t>Enum: the messaging client mode.</w:t>
      </w:r>
      <w:r/>
    </w:p>
    <w:p>
      <w:pPr>
        <w:pStyle w:val="ASN1Code"/>
        <w:ind w:left="720" w:hanging="0"/>
        <w:rPr>
          <w:szCs w:val="20"/>
          <w:color w:val="000000"/>
        </w:rPr>
      </w:pPr>
      <w:r>
        <w:rPr>
          <w:rFonts w:cs="Arial"/>
          <w:color w:val="000000"/>
          <w:szCs w:val="20"/>
        </w:rPr>
        <w:t xml:space="preserve">enum MessagingMode { NONE(0), </w:t>
      </w:r>
      <w:r>
        <w:rPr>
          <w:color w:val="000000"/>
          <w:szCs w:val="20"/>
        </w:rPr>
        <w:t>INTEGRATED(1), CONVERGED(2), SEAMLESS(3) }</w:t>
      </w:r>
      <w:r/>
    </w:p>
    <w:p>
      <w:pPr>
        <w:pStyle w:val="ASN1Code"/>
        <w:ind w:left="72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t>Enum: the messaging method.</w:t>
      </w:r>
      <w:r/>
    </w:p>
    <w:p>
      <w:pPr>
        <w:pStyle w:val="ASN1Code"/>
        <w:ind w:left="720" w:hanging="0"/>
        <w:rPr>
          <w:szCs w:val="20"/>
          <w:color w:val="000000"/>
        </w:rPr>
      </w:pPr>
      <w:r>
        <w:rPr>
          <w:rFonts w:cs="Arial"/>
          <w:color w:val="000000"/>
          <w:szCs w:val="20"/>
        </w:rPr>
        <w:t>enum MessagingMethod { AUTOMATIC(0), RCS(1), NON_RCS(2) }</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display name associated to the RCS user account. The display name may be updated by the end user via the RCS settings application.</w:t>
      </w:r>
      <w:r/>
    </w:p>
    <w:p>
      <w:pPr>
        <w:pStyle w:val="ASN1Code"/>
        <w:rPr>
          <w:color w:val="000000"/>
        </w:rPr>
      </w:pPr>
      <w:r>
        <w:rPr>
          <w:color w:val="000000"/>
        </w:rPr>
        <w:tab/>
        <w:t>String getMyDisplayName()</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w:t>
      </w:r>
      <w:r>
        <w:rPr/>
        <w:t xml:space="preserve"> set the display name associated to the </w:t>
      </w:r>
      <w:r>
        <w:rPr>
          <w:color w:val="000000"/>
        </w:rPr>
        <w:t>RCS</w:t>
      </w:r>
      <w:r>
        <w:rPr/>
        <w:t xml:space="preserve"> user account.</w:t>
      </w:r>
      <w:r/>
    </w:p>
    <w:p>
      <w:pPr>
        <w:pStyle w:val="ASN1Code"/>
        <w:rPr>
          <w:color w:val="000000"/>
        </w:rPr>
      </w:pPr>
      <w:r>
        <w:rPr>
          <w:color w:val="000000"/>
        </w:rPr>
        <w:tab/>
        <w:t>void setMyDisplayName(String name)</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w:t>
      </w:r>
      <w:r>
        <w:rPr/>
        <w:t xml:space="preserve"> returns the user contact identifior (i.e. username part of the IMPU).</w:t>
      </w:r>
      <w:r/>
    </w:p>
    <w:p>
      <w:pPr>
        <w:pStyle w:val="ASN1Code"/>
        <w:rPr>
          <w:color w:val="000000"/>
        </w:rPr>
      </w:pPr>
      <w:r>
        <w:rPr>
          <w:color w:val="000000"/>
        </w:rPr>
        <w:tab/>
      </w:r>
      <w:r>
        <w:rPr>
          <w:color w:val="000000"/>
          <w:szCs w:val="20"/>
        </w:rPr>
        <w:t>ContactId</w:t>
      </w:r>
      <w:r>
        <w:rPr>
          <w:color w:val="000000"/>
        </w:rPr>
        <w:t xml:space="preserve"> </w:t>
      </w:r>
      <w:r>
        <w:rPr>
          <w:rFonts w:eastAsia="Times New Roman"/>
          <w:color w:val="000000"/>
          <w:szCs w:val="20"/>
        </w:rPr>
        <w:t>getMyContactId</w:t>
      </w:r>
      <w:r>
        <w:rPr>
          <w:color w:val="000000"/>
        </w:rPr>
        <w:t>()</w:t>
      </w:r>
      <w:r/>
    </w:p>
    <w:p>
      <w:pPr>
        <w:pStyle w:val="ListBullet1"/>
        <w:numPr>
          <w:ilvl w:val="0"/>
          <w:numId w:val="12"/>
        </w:numPr>
        <w:spacing w:before="120" w:after="0"/>
        <w:rPr>
          <w:color w:val="000000"/>
        </w:rPr>
      </w:pPr>
      <w:r>
        <w:rPr/>
        <w:t>Method: returns “true” if RCS configuration is valid</w:t>
      </w:r>
      <w:r/>
    </w:p>
    <w:p>
      <w:pPr>
        <w:pStyle w:val="ASN1Code"/>
        <w:rPr>
          <w:szCs w:val="20"/>
          <w:color w:val="000000"/>
        </w:rPr>
      </w:pPr>
      <w:r>
        <w:rPr>
          <w:color w:val="000000"/>
        </w:rPr>
        <w:tab/>
        <w:t>boolean isConfigValid()</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t>Method: returns the messaging client mode.</w:t>
      </w:r>
      <w:r/>
    </w:p>
    <w:p>
      <w:pPr>
        <w:pStyle w:val="ASN1Code"/>
        <w:rPr>
          <w:color w:val="000000"/>
        </w:rPr>
      </w:pPr>
      <w:r>
        <w:rPr>
          <w:color w:val="000000"/>
        </w:rPr>
        <w:tab/>
        <w:t>MessagingMode getMessagingUX()</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t xml:space="preserve">Method: returns the default messaging method. </w:t>
      </w:r>
      <w:r/>
    </w:p>
    <w:p>
      <w:pPr>
        <w:pStyle w:val="ASN1Code"/>
        <w:rPr>
          <w:color w:val="000000"/>
        </w:rPr>
      </w:pPr>
      <w:r>
        <w:rPr>
          <w:color w:val="000000"/>
        </w:rPr>
        <w:tab/>
      </w:r>
      <w:r>
        <w:rPr>
          <w:rFonts w:cs="Arial"/>
          <w:color w:val="000000"/>
          <w:szCs w:val="20"/>
        </w:rPr>
        <w:t xml:space="preserve">MessagingMethod </w:t>
      </w:r>
      <w:r>
        <w:rPr>
          <w:color w:val="000000"/>
        </w:rPr>
        <w:t>getDefaultMessagingMethod()</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t>Method: set the default messaging method.</w:t>
      </w:r>
      <w:r/>
    </w:p>
    <w:p>
      <w:pPr>
        <w:pStyle w:val="ASN1Code"/>
        <w:rPr>
          <w:szCs w:val="20"/>
          <w:color w:val="000000"/>
        </w:rPr>
      </w:pPr>
      <w:r>
        <w:rPr>
          <w:color w:val="000000"/>
          <w:szCs w:val="20"/>
        </w:rPr>
        <w:tab/>
        <w:t>void setDefaultMessagingMethod(</w:t>
      </w:r>
      <w:r>
        <w:rPr>
          <w:rFonts w:cs="Arial"/>
          <w:color w:val="000000"/>
          <w:szCs w:val="20"/>
        </w:rPr>
        <w:t>MessagingMethod method</w:t>
      </w:r>
      <w:r>
        <w:rPr>
          <w:color w:val="000000"/>
          <w:szCs w:val="20"/>
        </w:rPr>
        <w:t>)</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t>Method: returns the minimum battery level.</w:t>
      </w:r>
      <w:r/>
    </w:p>
    <w:p>
      <w:pPr>
        <w:pStyle w:val="ASN1Code"/>
        <w:ind w:left="680" w:hanging="0"/>
      </w:pPr>
      <w:r>
        <w:rPr>
          <w:color w:val="000000"/>
          <w:szCs w:val="20"/>
        </w:rPr>
        <w:t>MinimumBatteryLevel getMinimumBatteryLevel</w:t>
      </w:r>
      <w:r>
        <w:rPr/>
        <w:t>()</w:t>
      </w:r>
      <w:r/>
    </w:p>
    <w:p>
      <w:pPr>
        <w:pStyle w:val="ASN1Code"/>
      </w:pPr>
      <w:r>
        <w:rPr/>
      </w:r>
      <w:r/>
    </w:p>
    <w:p>
      <w:pPr>
        <w:pStyle w:val="ListBullet1"/>
        <w:numPr>
          <w:ilvl w:val="0"/>
          <w:numId w:val="12"/>
        </w:numPr>
        <w:spacing w:before="120" w:after="0"/>
        <w:rPr>
          <w:color w:val="000000"/>
        </w:rPr>
      </w:pPr>
      <w:r>
        <w:rPr/>
        <w:t>Method: sets the minimum battery level. Under the specified level, the RCS stack unregisters from the RCS platform.</w:t>
      </w:r>
      <w:r/>
    </w:p>
    <w:p>
      <w:pPr>
        <w:pStyle w:val="ASN1Code"/>
        <w:ind w:left="680" w:hanging="0"/>
      </w:pPr>
      <w:r>
        <w:rPr>
          <w:color w:val="000000"/>
          <w:szCs w:val="20"/>
        </w:rPr>
        <w:t>setMinimumBatteryLevel</w:t>
      </w:r>
      <w:r>
        <w:rPr/>
        <w:t>(MinimumBatteryLevel level)</w:t>
      </w:r>
      <w:r/>
    </w:p>
    <w:p>
      <w:pPr>
        <w:pStyle w:val="ASN1Code"/>
      </w:pPr>
      <w:r>
        <w:rPr/>
      </w:r>
      <w:r/>
    </w:p>
    <w:p>
      <w:pPr>
        <w:pStyle w:val="Heading4"/>
        <w:numPr>
          <w:ilvl w:val="3"/>
          <w:numId w:val="25"/>
        </w:numPr>
        <w:rPr>
          <w:color w:val="000000"/>
        </w:rPr>
      </w:pPr>
      <w:r>
        <w:rPr/>
        <w:t xml:space="preserve">Common </w:t>
      </w:r>
      <w:r>
        <w:rPr>
          <w:rFonts w:ascii="Arial" w:hAnsi="Arial"/>
        </w:rPr>
        <w:t>Data Classes</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Paragraph"/>
      </w:pPr>
      <w:r>
        <w:rPr>
          <w:color w:val="000000"/>
        </w:rPr>
        <w:t>Class</w:t>
      </w:r>
      <w:r>
        <w:rPr>
          <w:b/>
          <w:color w:val="000000"/>
        </w:rPr>
        <w:t xml:space="preserve"> </w:t>
      </w:r>
      <w:r>
        <w:rPr>
          <w:b/>
          <w:bCs/>
          <w:color w:val="000000"/>
        </w:rPr>
        <w:t>Geoloc</w:t>
      </w:r>
      <w:r>
        <w:rPr>
          <w:b/>
          <w:color w:val="000000"/>
        </w:rPr>
        <w:t>:</w:t>
      </w:r>
      <w:r/>
    </w:p>
    <w:p>
      <w:pPr>
        <w:pStyle w:val="Normal"/>
        <w:rPr>
          <w:color w:val="000000"/>
        </w:rPr>
      </w:pPr>
      <w:r>
        <w:rPr/>
        <w:t>This class allows extracting geoloc information and is used in common for both geoloc chat message content and geoloc sharings.</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12"/>
        </w:numPr>
        <w:spacing w:before="120" w:after="0"/>
        <w:rPr>
          <w:color w:val="000000"/>
        </w:rPr>
      </w:pPr>
      <w:r>
        <w:rPr>
          <w:color w:val="000000"/>
        </w:rPr>
        <w:t>Constructor: creates a Geoloc instance with the specified parameters.</w:t>
      </w:r>
      <w:r/>
    </w:p>
    <w:p>
      <w:pPr>
        <w:pStyle w:val="ASN1Code"/>
        <w:ind w:left="680" w:hanging="0"/>
        <w:rPr>
          <w:color w:val="000000"/>
        </w:rPr>
      </w:pPr>
      <w:r>
        <w:rPr>
          <w:color w:val="000000"/>
        </w:rPr>
        <w:t>Geoloc(String label, double latitude, double longitude, long expiration, float accuracy)</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Constructor: returns a Geoloc instance as parsed from the CONTENT field in the GeolocSharingLog provider or the CONTENT field of a geoloc chat message in the ChatLog.Message provider.</w:t>
      </w:r>
      <w:r/>
    </w:p>
    <w:p>
      <w:pPr>
        <w:pStyle w:val="ASN1Code"/>
        <w:ind w:left="680" w:hanging="0"/>
        <w:rPr>
          <w:color w:val="000000"/>
        </w:rPr>
      </w:pPr>
      <w:r>
        <w:rPr>
          <w:color w:val="000000"/>
        </w:rPr>
        <w:t>Geoloc(String geolocContent)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label associated to the geoloc.</w:t>
      </w:r>
      <w:r/>
    </w:p>
    <w:p>
      <w:pPr>
        <w:pStyle w:val="ASN1Code"/>
        <w:ind w:left="680" w:hanging="0"/>
        <w:rPr>
          <w:color w:val="000000"/>
        </w:rPr>
      </w:pPr>
      <w:r>
        <w:rPr>
          <w:color w:val="000000"/>
        </w:rPr>
        <w:t>String getLabel()</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latitude.</w:t>
      </w:r>
      <w:r/>
    </w:p>
    <w:p>
      <w:pPr>
        <w:pStyle w:val="ASN1Code"/>
        <w:ind w:left="680" w:hanging="0"/>
        <w:rPr>
          <w:color w:val="000000"/>
        </w:rPr>
      </w:pPr>
      <w:r>
        <w:rPr>
          <w:color w:val="000000"/>
        </w:rPr>
        <w:t>double getLatitude()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longitude.</w:t>
      </w:r>
      <w:r/>
    </w:p>
    <w:p>
      <w:pPr>
        <w:pStyle w:val="ASN1Code"/>
        <w:ind w:left="680" w:hanging="0"/>
        <w:rPr>
          <w:color w:val="000000"/>
        </w:rPr>
      </w:pPr>
      <w:r>
        <w:rPr>
          <w:color w:val="000000"/>
        </w:rPr>
        <w:t>double getLongitude()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accuracy of the geoloc info (in meter).</w:t>
      </w:r>
      <w:r/>
    </w:p>
    <w:p>
      <w:pPr>
        <w:pStyle w:val="ASN1Code"/>
        <w:ind w:left="680" w:hanging="0"/>
        <w:rPr>
          <w:color w:val="000000"/>
        </w:rPr>
      </w:pPr>
      <w:r>
        <w:rPr>
          <w:color w:val="000000"/>
        </w:rPr>
        <w:t>float getAccuracy()</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expiration date of the geoloc info.</w:t>
      </w:r>
      <w:r/>
    </w:p>
    <w:p>
      <w:pPr>
        <w:pStyle w:val="ASN1Code"/>
        <w:ind w:left="680" w:hanging="0"/>
        <w:rPr>
          <w:color w:val="000000"/>
        </w:rPr>
      </w:pPr>
      <w:r>
        <w:rPr>
          <w:color w:val="000000"/>
        </w:rPr>
        <w:t>long getExpiration()</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String representation of a Geoloc object (same format as can be given in one of the constructors and the same format as is stored in the chat message provider).</w:t>
      </w:r>
      <w:r/>
    </w:p>
    <w:p>
      <w:pPr>
        <w:pStyle w:val="ASN1Code"/>
        <w:ind w:left="680" w:hanging="0"/>
      </w:pPr>
      <w:r>
        <w:rPr>
          <w:color w:val="000000"/>
        </w:rPr>
        <w:t>String toString()</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Exceptions</w:t>
      </w:r>
      <w:r/>
    </w:p>
    <w:p>
      <w:pPr>
        <w:pStyle w:val="NormalParagraph"/>
      </w:pPr>
      <w:r>
        <w:rPr/>
        <w:t xml:space="preserve">Class </w:t>
      </w:r>
      <w:r>
        <w:rPr>
          <w:b/>
          <w:bCs/>
        </w:rPr>
        <w:t>Rcs</w:t>
      </w:r>
      <w:r>
        <w:rPr>
          <w:b/>
        </w:rPr>
        <w:t>ServiceException</w:t>
      </w:r>
      <w:r>
        <w:rPr/>
        <w:t>:</w:t>
      </w:r>
      <w:r/>
    </w:p>
    <w:p>
      <w:pPr>
        <w:pStyle w:val="NormalParagraph"/>
      </w:pPr>
      <w:r>
        <w:rPr/>
        <w:t>This is the parent exception from which all of the below checked exceptions extend.</w:t>
      </w:r>
      <w:r/>
    </w:p>
    <w:p>
      <w:pPr>
        <w:pStyle w:val="NormalParagraph"/>
      </w:pPr>
      <w:r>
        <w:rPr/>
        <w:t xml:space="preserve">Class </w:t>
      </w:r>
      <w:r>
        <w:rPr>
          <w:b/>
          <w:bCs/>
        </w:rPr>
        <w:t>RcsGenericException:</w:t>
      </w:r>
      <w:r/>
    </w:p>
    <w:p>
      <w:pPr>
        <w:pStyle w:val="NormalParagraph"/>
      </w:pPr>
      <w:r>
        <w:rPr/>
        <w:t>This generic class must be thrown when from a service API when the requested operation failed to fully complete its scope of responsibility and none of the more specified exceptions below can be thrown. This exception is not to be defined as an abstract exception neither are any of the more specific exceptions below indented to extend this exception. The client must be able to trust that in case of any failure what so ever and none of the more specific exception below are thrown this exception will be thrown as a kind of default exception to signify that some error occurred that not necessarily need to be more specific than that.</w:t>
      </w:r>
      <w:r/>
    </w:p>
    <w:p>
      <w:pPr>
        <w:pStyle w:val="NormalParagraph"/>
      </w:pPr>
      <w:r>
        <w:rPr/>
        <w:t xml:space="preserve">Class </w:t>
      </w:r>
      <w:r>
        <w:rPr>
          <w:b/>
        </w:rPr>
        <w:t>RcsServiceNotAvailableException</w:t>
      </w:r>
      <w:r>
        <w:rPr/>
        <w:t>:</w:t>
      </w:r>
      <w:r/>
    </w:p>
    <w:p>
      <w:pPr>
        <w:pStyle w:val="NormalParagraph"/>
      </w:pPr>
      <w:r>
        <w:rPr/>
        <w:t>This class is thrown when a method of the service API is called and the service API is not bound to the RCS service (e.g. RCS service not yet started or API not yet connected).</w:t>
      </w:r>
      <w:r/>
    </w:p>
    <w:p>
      <w:pPr>
        <w:pStyle w:val="NormalParagraph"/>
      </w:pPr>
      <w:r>
        <w:rPr/>
        <w:t xml:space="preserve">Class </w:t>
      </w:r>
      <w:r>
        <w:rPr>
          <w:b/>
          <w:bCs/>
        </w:rPr>
        <w:t>Rcs</w:t>
      </w:r>
      <w:r>
        <w:rPr>
          <w:b/>
        </w:rPr>
        <w:t>ServiceNotRegisteredException</w:t>
      </w:r>
      <w:r>
        <w:rPr/>
        <w:t>:</w:t>
      </w:r>
      <w:r/>
    </w:p>
    <w:p>
      <w:pPr>
        <w:pStyle w:val="NormalParagraph"/>
      </w:pPr>
      <w:r>
        <w:rPr/>
        <w:t>This class is thrown when a method of the service API using the RCS service platform is called and the terminal which requires that the RcsCoreService is registered and connected to the IMS server like for instance initiateGroupChat(,,,) is not registered to the RCS service platform (e.g. not yet registered) It is not thrown when a service API method is called that fully could perform its scope of responsibility without having to be connected to the IMS like for instance calling getConfiguration() on a service</w:t>
      </w:r>
      <w:r/>
    </w:p>
    <w:p>
      <w:pPr>
        <w:pStyle w:val="NormalParagraph"/>
      </w:pPr>
      <w:r>
        <w:rPr/>
        <w:t xml:space="preserve">Class </w:t>
      </w:r>
      <w:r>
        <w:rPr>
          <w:b/>
          <w:bCs/>
        </w:rPr>
        <w:t>RcsMaxAllowedSessionLimitReachedException</w:t>
      </w:r>
      <w:r>
        <w:rPr>
          <w:bCs/>
        </w:rPr>
        <w:t>:</w:t>
      </w:r>
      <w:r/>
    </w:p>
    <w:p>
      <w:pPr>
        <w:pStyle w:val="NormalParagraph"/>
      </w:pPr>
      <w:r>
        <w:rPr/>
        <w:t xml:space="preserve">This class is thrown if the message/filetransfer/imageshare/geolocationshare etc (all the types) cannot be sent/transfered/resent or a new group chat invitation cannot be sent right now since the limit of allowed ongoing sessions has already been reached and the client needs to wait </w:t>
      </w:r>
      <w:r>
        <w:rPr>
          <w:lang w:eastAsia="ar-SA"/>
        </w:rPr>
        <w:t xml:space="preserve">for at least one </w:t>
      </w:r>
      <w:r>
        <w:rPr/>
        <w:t>session to be released back to the stack first.</w:t>
      </w:r>
      <w:r/>
    </w:p>
    <w:p>
      <w:pPr>
        <w:pStyle w:val="NormalParagraph"/>
      </w:pPr>
      <w:r>
        <w:rPr/>
        <w:t xml:space="preserve">Class </w:t>
      </w:r>
      <w:r>
        <w:rPr>
          <w:b/>
          <w:bCs/>
        </w:rPr>
        <w:t>RcsPermissionDeniedException</w:t>
      </w:r>
      <w:r>
        <w:rPr>
          <w:bCs/>
        </w:rPr>
        <w:t>:</w:t>
      </w:r>
      <w:r/>
    </w:p>
    <w:p>
      <w:pPr>
        <w:pStyle w:val="NormalParagraph"/>
      </w:pPr>
      <w:r>
        <w:rPr/>
        <w:t>This class is thrown when a method of the service API is called that not allowed right now. This can be for multiple reasons like it is not possible to call accept() on a file transfer invitation that has previously already been rejected, the file trying to be sent is not allowed to be read back due to security aspects or any other operation that fails because the operation is not allowed or has been blocked for some other reason.</w:t>
      </w:r>
      <w:r/>
    </w:p>
    <w:p>
      <w:pPr>
        <w:pStyle w:val="NormalParagraph"/>
      </w:pPr>
      <w:r>
        <w:rPr/>
        <w:t xml:space="preserve">Class </w:t>
      </w:r>
      <w:r>
        <w:rPr>
          <w:b/>
          <w:bCs/>
        </w:rPr>
        <w:t>RcsPersistentStorageException</w:t>
      </w:r>
      <w:r>
        <w:rPr>
          <w:bCs/>
        </w:rPr>
        <w:t>:</w:t>
      </w:r>
      <w:r/>
    </w:p>
    <w:p>
      <w:pPr>
        <w:pStyle w:val="NormalParagraph"/>
      </w:pPr>
      <w:r>
        <w:rPr/>
        <w:t>This class is thrown when a method of the service API is called to persist data or read back persisted data failed. This can be because the underlying persistent storage database (or possibly further on a CPM cloud)  reported an error such as no more entries can be added perhaps because disk is full, or just that a SQL operation failed or even a unsuccessful read operation from persistent storage.</w:t>
      </w:r>
      <w:r/>
    </w:p>
    <w:p>
      <w:pPr>
        <w:pStyle w:val="NormalParagraph"/>
      </w:pPr>
      <w:r>
        <w:rPr/>
        <w:t xml:space="preserve">Class </w:t>
      </w:r>
      <w:r>
        <w:rPr>
          <w:b/>
          <w:bCs/>
        </w:rPr>
        <w:t>RcsUnsupportedOperationException (UnsupportedOperationException)</w:t>
      </w:r>
      <w:r>
        <w:rPr>
          <w:bCs/>
        </w:rPr>
        <w:t>:</w:t>
      </w:r>
      <w:r/>
    </w:p>
    <w:p>
      <w:pPr>
        <w:pStyle w:val="NormalParagraph"/>
      </w:pPr>
      <w:r>
        <w:rPr/>
        <w:t>This class is thrown when a method of the service API is called that is not supported (i.e. does not make sense within the scope of the use case) like trying to call pauseTransfer() on a non pauseable file transfer that does not support that or trying to accept a file transfer on the originating side etc.</w:t>
      </w:r>
      <w:r/>
    </w:p>
    <w:p>
      <w:pPr>
        <w:pStyle w:val="NormalParagraph"/>
      </w:pPr>
      <w:r>
        <w:rPr/>
        <w:t xml:space="preserve">Class </w:t>
      </w:r>
      <w:r>
        <w:rPr>
          <w:b/>
          <w:bCs/>
        </w:rPr>
        <w:t>RcsIllegalArgumentException (IllegalArgumentException)</w:t>
      </w:r>
      <w:r>
        <w:rPr>
          <w:bCs/>
        </w:rPr>
        <w:t>:</w:t>
      </w:r>
      <w:r/>
    </w:p>
    <w:p>
      <w:pPr>
        <w:pStyle w:val="NormalParagraph"/>
      </w:pPr>
      <w:r>
        <w:rPr/>
        <w:t>This class is thrown when a method of the service API is called with one or multiple illegal input parameter. Such as calling a method and passing null as a parameter in the case that null is not valid for that parameter or a file uri that does not point to any existing file or a file that is bigger than max size limit or a group chat id that must not refer to a non existing group chat unless that is specifically otherwise specified in the method description etc.</w:t>
      </w:r>
      <w:r/>
    </w:p>
    <w:p>
      <w:pPr>
        <w:pStyle w:val="NOTE"/>
      </w:pPr>
      <w:r>
        <w:rPr/>
        <w:t xml:space="preserve">NOTE: For more detailed information about exactly which method call in the API can throw which exceptions above see the javadoc </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
      </w:pPr>
      <w:r>
        <w:rPr>
          <w:lang w:eastAsia="en-US"/>
        </w:rPr>
        <w:t>Access to the Services API and read access to the providers requires the com.gsma.services.permission.RCS permission. This is a new permission covering general access to the RCS service.</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Intents</w:t>
      </w:r>
      <w:r/>
    </w:p>
    <w:p>
      <w:pPr>
        <w:pStyle w:val="Normal"/>
      </w:pPr>
      <w:r>
        <w:rPr/>
        <w:t>Intent broadcasted when the service is up.</w:t>
      </w:r>
      <w:r/>
    </w:p>
    <w:p>
      <w:pPr>
        <w:pStyle w:val="Normal"/>
      </w:pPr>
      <w:r>
        <w:rPr/>
      </w:r>
      <w:r/>
    </w:p>
    <w:p>
      <w:pPr>
        <w:pStyle w:val="ASN1Code"/>
        <w:rPr>
          <w:szCs w:val="20"/>
          <w:color w:val="000000"/>
        </w:rPr>
      </w:pPr>
      <w:r>
        <w:rPr>
          <w:rFonts w:cs="Arial"/>
          <w:color w:val="000000"/>
        </w:rPr>
        <w:t>com.gsma.services.rcs.action.SERVICE_UP</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t>Intent broadcasted when the service has received, parsed and stored new provisioning information. This could be either a provisioning or re-provisioning success or even an unprovisioning.</w:t>
      </w:r>
      <w:r/>
    </w:p>
    <w:p>
      <w:pPr>
        <w:pStyle w:val="Normal"/>
      </w:pPr>
      <w:r>
        <w:rPr/>
      </w:r>
      <w:r/>
    </w:p>
    <w:p>
      <w:pPr>
        <w:pStyle w:val="ASN1Code"/>
        <w:rPr>
          <w:rFonts w:cs="Arial"/>
          <w:color w:val="000000"/>
        </w:rPr>
      </w:pPr>
      <w:r>
        <w:rPr>
          <w:rFonts w:cs="Arial"/>
          <w:color w:val="000000"/>
        </w:rPr>
        <w:t>com.gsma.services.rcs.action.SERVICE_PROVISIONING_DATA_CHANGED</w:t>
      </w:r>
      <w:r/>
    </w:p>
    <w:p>
      <w:pPr>
        <w:pStyle w:val="ASN1Code"/>
        <w:rPr>
          <w:sz w:val="22"/>
          <w:sz w:val="22"/>
          <w:szCs w:val="22"/>
          <w:rFonts w:ascii="Courier New" w:hAnsi="Courier New" w:eastAsia="SimSun" w:cs="Arial"/>
          <w:color w:val="000000"/>
          <w:lang w:val="en-GB" w:eastAsia="en-GB" w:bidi="ar-SA"/>
        </w:rPr>
      </w:pPr>
      <w:r>
        <w:rPr>
          <w:rFonts w:eastAsia="SimSun" w:cs="Arial"/>
          <w:color w:val="000000"/>
          <w:sz w:val="22"/>
          <w:szCs w:val="22"/>
          <w:lang w:val="en-GB" w:eastAsia="en-GB" w:bidi="ar-SA"/>
        </w:rPr>
      </w:r>
      <w:r/>
    </w:p>
    <w:p>
      <w:pPr>
        <w:pStyle w:val="Heading3"/>
        <w:numPr>
          <w:ilvl w:val="2"/>
          <w:numId w:val="25"/>
        </w:numPr>
        <w:rPr>
          <w:sz w:val="24"/>
          <w:b/>
          <w:sz w:val="24"/>
          <w:b/>
          <w:szCs w:val="26"/>
          <w:iCs/>
          <w:bCs/>
          <w:rFonts w:ascii="Arial" w:hAnsi="Arial" w:eastAsia="Times New Roman" w:cs="Arial"/>
          <w:lang w:val="en-US" w:eastAsia="en-US" w:bidi="bn-BD"/>
        </w:rPr>
      </w:pPr>
      <w:bookmarkStart w:id="216" w:name="_Toc375229888"/>
      <w:bookmarkStart w:id="217" w:name="_Toc419808141"/>
      <w:bookmarkStart w:id="218" w:name="_Toc419808361"/>
      <w:bookmarkStart w:id="219" w:name="_Toc422836691"/>
      <w:bookmarkStart w:id="220" w:name="_Toc356917607"/>
      <w:bookmarkStart w:id="221" w:name="_Toc356917608"/>
      <w:bookmarkStart w:id="222" w:name="_Toc356917609"/>
      <w:bookmarkStart w:id="223" w:name="_Toc356917610"/>
      <w:bookmarkStart w:id="224" w:name="_Toc356917611"/>
      <w:bookmarkStart w:id="225" w:name="_Toc356917612"/>
      <w:bookmarkStart w:id="226" w:name="_Toc356917613"/>
      <w:bookmarkStart w:id="227" w:name="_Toc356917614"/>
      <w:bookmarkStart w:id="228" w:name="_Toc356917615"/>
      <w:bookmarkStart w:id="229" w:name="_Toc356917616"/>
      <w:bookmarkStart w:id="230" w:name="_Toc356917617"/>
      <w:bookmarkStart w:id="231" w:name="_Toc356917618"/>
      <w:bookmarkStart w:id="232" w:name="_Toc356917619"/>
      <w:bookmarkStart w:id="233" w:name="_Toc356917620"/>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Pr/>
        <w:t>Capability API</w:t>
      </w:r>
      <w:r/>
    </w:p>
    <w:p>
      <w:pPr>
        <w:pStyle w:val="Normal"/>
      </w:pPr>
      <w:r>
        <w:rPr>
          <w:lang w:eastAsia="en-US"/>
        </w:rPr>
        <w:t>This API allows for querying the capabilities of a user or users and checking for changes in their capabilities:</w:t>
      </w:r>
      <w:r/>
    </w:p>
    <w:p>
      <w:pPr>
        <w:pStyle w:val="ListBullet1"/>
        <w:numPr>
          <w:ilvl w:val="0"/>
          <w:numId w:val="1"/>
        </w:numPr>
        <w:rPr>
          <w:sz w:val="22"/>
          <w:sz w:val="22"/>
        </w:rPr>
      </w:pPr>
      <w:r>
        <w:rPr/>
        <w:t>Read the supported capabilities locally by the user on its device.</w:t>
      </w:r>
      <w:r/>
    </w:p>
    <w:p>
      <w:pPr>
        <w:pStyle w:val="ListBullet1"/>
        <w:numPr>
          <w:ilvl w:val="0"/>
          <w:numId w:val="1"/>
        </w:numPr>
        <w:rPr>
          <w:sz w:val="22"/>
          <w:sz w:val="22"/>
        </w:rPr>
      </w:pPr>
      <w:r>
        <w:rPr/>
        <w:t>Retrieve all capabilities of a user.</w:t>
      </w:r>
      <w:r/>
    </w:p>
    <w:p>
      <w:pPr>
        <w:pStyle w:val="ListBullet1"/>
        <w:numPr>
          <w:ilvl w:val="0"/>
          <w:numId w:val="1"/>
        </w:numPr>
        <w:rPr>
          <w:sz w:val="22"/>
          <w:sz w:val="22"/>
        </w:rPr>
      </w:pPr>
      <w:r>
        <w:rPr/>
        <w:t>Checking a specific capability of a user.</w:t>
      </w:r>
      <w:r/>
    </w:p>
    <w:p>
      <w:pPr>
        <w:pStyle w:val="ListBullet1"/>
        <w:numPr>
          <w:ilvl w:val="0"/>
          <w:numId w:val="1"/>
        </w:numPr>
        <w:rPr>
          <w:sz w:val="22"/>
          <w:sz w:val="22"/>
        </w:rPr>
      </w:pPr>
      <w:r>
        <w:rPr/>
        <w:t>Refresh capabilities for all contacts.</w:t>
      </w:r>
      <w:r/>
    </w:p>
    <w:p>
      <w:pPr>
        <w:pStyle w:val="ListBullet1"/>
        <w:numPr>
          <w:ilvl w:val="0"/>
          <w:numId w:val="1"/>
        </w:numPr>
        <w:rPr>
          <w:sz w:val="22"/>
          <w:sz w:val="22"/>
        </w:rPr>
      </w:pPr>
      <w:r>
        <w:rPr/>
        <w:t>Registering for changes to a user/users ‘s capabilities</w:t>
      </w:r>
      <w:r/>
    </w:p>
    <w:p>
      <w:pPr>
        <w:pStyle w:val="ListBullet1"/>
        <w:numPr>
          <w:ilvl w:val="0"/>
          <w:numId w:val="1"/>
        </w:numPr>
        <w:rPr>
          <w:sz w:val="22"/>
          <w:sz w:val="22"/>
        </w:rPr>
      </w:pPr>
      <w:r>
        <w:rPr/>
        <w:t>Unregistering for changes to a user/users ‘s capabilities</w:t>
      </w:r>
      <w:r/>
    </w:p>
    <w:p>
      <w:pPr>
        <w:pStyle w:val="ListBullet1"/>
        <w:numPr>
          <w:ilvl w:val="0"/>
          <w:numId w:val="1"/>
        </w:numPr>
        <w:rPr>
          <w:lang w:eastAsia="en-US"/>
        </w:rPr>
      </w:pPr>
      <w:r>
        <w:rPr/>
        <w:t>Define scheme for registering new service capabilities based on manifest defined feature tags.</w:t>
      </w:r>
      <w:r/>
    </w:p>
    <w:p>
      <w:pPr>
        <w:pStyle w:val="Normal"/>
        <w:rPr>
          <w:lang w:eastAsia="en-US"/>
        </w:rPr>
      </w:pPr>
      <w:r>
        <w:rPr>
          <w:lang w:eastAsia="en-US"/>
        </w:rPr>
        <w:t>This API may be accessible by any application (third party, MNO, OEM). The RCS extensions are controlled internally by the RCS service.</w:t>
      </w:r>
      <w:r/>
    </w:p>
    <w:p>
      <w:pPr>
        <w:pStyle w:val="Normal"/>
      </w:pPr>
      <w:r>
        <w:rPr>
          <w:lang w:eastAsia="en-US"/>
        </w:rPr>
        <w:t>Note: there is the same API between File transfer and File Transfer over HTTP. So from an API perspective there is the same capability for both mode (MSRP and HTTP) and it is transparent for the user.</w:t>
      </w:r>
      <w:r/>
    </w:p>
    <w:p>
      <w:pPr>
        <w:pStyle w:val="Heading4"/>
        <w:numPr>
          <w:ilvl w:val="3"/>
          <w:numId w:val="25"/>
        </w:numPr>
        <w:rPr>
          <w:lang w:eastAsia="en-GB" w:bidi="ar-SA"/>
        </w:rPr>
      </w:pPr>
      <w:r>
        <w:rPr/>
        <w:t>Capability Discovery API calling flow</w:t>
      </w:r>
      <w:r/>
    </w:p>
    <w:p>
      <w:pPr>
        <w:pStyle w:val="Normal"/>
        <w:rPr>
          <w:lang w:eastAsia="en-GB" w:bidi="ar-SA"/>
        </w:rPr>
      </w:pPr>
      <w:r>
        <w:rPr>
          <w:lang w:eastAsia="en-GB" w:bidi="ar-SA"/>
        </w:rPr>
        <w:t>The Capability Discovery (CD) service provides the API through which the user can get the capabilities of other contacts and also "announce" its own capabilities.</w:t>
      </w:r>
      <w:r/>
    </w:p>
    <w:p>
      <w:pPr>
        <w:pStyle w:val="Normal"/>
      </w:pPr>
      <w:r>
        <w:rPr>
          <w:lang w:eastAsia="en-GB" w:bidi="ar-SA"/>
        </w:rPr>
        <w:t>The figures in this section contains basic call flows of the CD service API.</w:t>
      </w:r>
      <w:r/>
    </w:p>
    <w:p>
      <w:pPr>
        <w:pStyle w:val="Normal"/>
      </w:pPr>
      <w:r>
        <w:rPr/>
        <w:t xml:space="preserve">The following </w:t>
      </w:r>
      <w:r>
        <w:rPr>
          <w:lang w:eastAsia="en-GB" w:bidi="ar-SA"/>
        </w:rPr>
        <w:t>is an example that shows the retrieval of the capabilities of a list of remote contacts.</w:t>
      </w:r>
      <w:r/>
    </w:p>
    <w:p>
      <w:pPr>
        <w:pStyle w:val="NormalParagraph"/>
        <w:jc w:val="center"/>
      </w:pPr>
      <w:r>
        <w:rPr/>
        <w:object>
          <v:shape id="ole_rId10" style="width:28.35pt;height:28.35pt" o:ole="">
            <v:imagedata r:id="rId11" o:title=""/>
          </v:shape>
          <o:OLEObject Type="Embed" ProgID="Visio.Drawing.11" ShapeID="ole_rId10" DrawAspect="Content" ObjectID="_5734" r:id="rId10"/>
        </w:object>
      </w:r>
      <w:r/>
    </w:p>
    <w:p>
      <w:pPr>
        <w:pStyle w:val="Figurecaption"/>
        <w:numPr>
          <w:ilvl w:val="0"/>
          <w:numId w:val="2"/>
        </w:numPr>
        <w:ind w:left="142" w:hanging="360"/>
        <w:rPr>
          <w:sz w:val="22"/>
          <w:b/>
          <w:sz w:val="22"/>
          <w:b/>
          <w:rFonts w:cs="Arial"/>
          <w:lang w:val="en-US"/>
        </w:rPr>
      </w:pPr>
      <w:r>
        <w:rPr/>
        <w:t>: Get the capabilities of a list of remote contacts</w:t>
      </w:r>
      <w:r/>
    </w:p>
    <w:p>
      <w:pPr>
        <w:pStyle w:val="ListNumber"/>
        <w:numPr>
          <w:ilvl w:val="0"/>
          <w:numId w:val="31"/>
        </w:numPr>
        <w:spacing w:before="120" w:after="0"/>
        <w:rPr>
          <w:sz w:val="22"/>
          <w:sz w:val="22"/>
          <w:rFonts w:ascii="Arial" w:hAnsi="Arial" w:eastAsia="SimSun"/>
          <w:lang w:eastAsia="zh-CN" w:bidi="bn-BD"/>
        </w:rPr>
      </w:pPr>
      <w:r>
        <w:rPr/>
        <w:t>The RCS client instantiates a service instance of the Capability Discovery Service. At this time, it also specifies the list of listener functions.</w:t>
      </w:r>
      <w:r/>
    </w:p>
    <w:p>
      <w:pPr>
        <w:pStyle w:val="ListNumber"/>
        <w:numPr>
          <w:ilvl w:val="0"/>
          <w:numId w:val="31"/>
        </w:numPr>
        <w:spacing w:before="120" w:after="0"/>
        <w:rPr>
          <w:sz w:val="22"/>
          <w:sz w:val="22"/>
          <w:rFonts w:ascii="Arial" w:hAnsi="Arial" w:eastAsia="SimSun"/>
          <w:lang w:eastAsia="zh-CN" w:bidi="bn-BD"/>
        </w:rPr>
      </w:pPr>
      <w:r>
        <w:rPr/>
        <w:t>The RCS client establishes a connection with the Capability Discovery Service. The Capability Discovery Service associates the listener with this RCS client.</w:t>
      </w:r>
      <w:r/>
    </w:p>
    <w:p>
      <w:pPr>
        <w:pStyle w:val="ListNumber"/>
        <w:numPr>
          <w:ilvl w:val="0"/>
          <w:numId w:val="31"/>
        </w:numPr>
        <w:spacing w:before="120" w:after="0"/>
        <w:rPr>
          <w:sz w:val="22"/>
          <w:sz w:val="22"/>
          <w:rFonts w:ascii="Arial" w:hAnsi="Arial" w:eastAsia="SimSun"/>
          <w:lang w:eastAsia="zh-CN" w:bidi="bn-BD"/>
        </w:rPr>
      </w:pPr>
      <w:r>
        <w:rPr/>
        <w:t xml:space="preserve">The RCS client constructs a list of contacts for which it wants to get the latest capabilities. It invokes the API to get the capabilities of these contacts by providing the contact list as parameter. The Capability Discovery Service returns the requested information from the local database. </w:t>
      </w:r>
      <w:r/>
    </w:p>
    <w:p>
      <w:pPr>
        <w:pStyle w:val="ListNumber"/>
        <w:numPr>
          <w:ilvl w:val="0"/>
          <w:numId w:val="31"/>
        </w:numPr>
        <w:spacing w:before="120" w:after="0"/>
        <w:rPr>
          <w:sz w:val="22"/>
          <w:sz w:val="22"/>
          <w:rFonts w:ascii="Arial" w:hAnsi="Arial" w:eastAsia="SimSun"/>
          <w:lang w:eastAsia="zh-CN" w:bidi="bn-BD"/>
        </w:rPr>
      </w:pPr>
      <w:r>
        <w:rPr/>
        <w:t>Additionally, the Capability Discovery Service initiates procedures with the remote parties to retrieve the latest capabilities.</w:t>
      </w:r>
      <w:r/>
    </w:p>
    <w:p>
      <w:pPr>
        <w:pStyle w:val="ListNumber"/>
        <w:numPr>
          <w:ilvl w:val="0"/>
          <w:numId w:val="31"/>
        </w:numPr>
        <w:spacing w:before="120" w:after="0"/>
        <w:rPr>
          <w:sz w:val="22"/>
          <w:sz w:val="22"/>
          <w:rFonts w:ascii="Arial" w:hAnsi="Arial" w:eastAsia="SimSun"/>
          <w:lang w:eastAsia="zh-CN" w:bidi="bn-BD"/>
        </w:rPr>
      </w:pPr>
      <w:r>
        <w:rPr/>
        <w:t>When the updated capability information is available for a contact, the listener function(s) are invoked to inform all the RCS clients that have installed a listener. This step is repeated for each contact for which updated capability information becomes available.</w:t>
      </w:r>
      <w:r/>
    </w:p>
    <w:p>
      <w:pPr>
        <w:pStyle w:val="ListNumber"/>
        <w:numPr>
          <w:ilvl w:val="0"/>
          <w:numId w:val="31"/>
        </w:numPr>
        <w:spacing w:before="120" w:after="0"/>
        <w:rPr>
          <w:sz w:val="22"/>
          <w:sz w:val="22"/>
          <w:rFonts w:ascii="Arial" w:hAnsi="Arial" w:eastAsia="SimSun"/>
          <w:lang w:eastAsia="zh-CN" w:bidi="bn-BD"/>
        </w:rPr>
      </w:pPr>
      <w:r>
        <w:rPr/>
        <w:t>Finally, the RCS client, having retrieved the contact information, disconnects from the capability discovery service. At this time, the Capability Service discards all listeners associated with this client.</w:t>
      </w:r>
      <w:r/>
    </w:p>
    <w:p>
      <w:pPr>
        <w:pStyle w:val="Heading4"/>
        <w:numPr>
          <w:ilvl w:val="3"/>
          <w:numId w:val="25"/>
        </w:numPr>
        <w:rPr>
          <w:color w:val="000000"/>
        </w:rPr>
      </w:pPr>
      <w:r>
        <w:rPr/>
        <w:t>Package</w:t>
      </w:r>
      <w:r/>
    </w:p>
    <w:p>
      <w:pPr>
        <w:pStyle w:val="Normal"/>
      </w:pPr>
      <w:r>
        <w:rPr>
          <w:color w:val="000000"/>
        </w:rPr>
        <w:t xml:space="preserve">Package name </w:t>
      </w:r>
      <w:r>
        <w:rPr>
          <w:b/>
          <w:color w:val="000000"/>
        </w:rPr>
        <w:t>com.gsma.services.rcs.capability</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Methods and Callbacks</w:t>
      </w:r>
      <w:r/>
    </w:p>
    <w:p>
      <w:pPr>
        <w:pStyle w:val="Normal"/>
      </w:pPr>
      <w:r>
        <w:rPr>
          <w:lang w:eastAsia="en-US"/>
        </w:rPr>
        <w:t xml:space="preserve">Class </w:t>
      </w:r>
      <w:r>
        <w:rPr>
          <w:b/>
          <w:lang w:eastAsia="en-US"/>
        </w:rPr>
        <w:t>CapabilityService</w:t>
      </w:r>
      <w:r>
        <w:rPr>
          <w:lang w:eastAsia="en-US"/>
        </w:rPr>
        <w:t>:</w:t>
      </w:r>
      <w:r/>
    </w:p>
    <w:p>
      <w:pPr>
        <w:pStyle w:val="Normal"/>
      </w:pPr>
      <w:r>
        <w:rPr/>
        <w:t>This class offers the main entry point to the Capability service which permits to read capabilities of remote contacts, to initiate capability discovery and to receive capabilities updates. Several applications may connect/disconnect to the API.</w:t>
      </w:r>
      <w:r/>
    </w:p>
    <w:p>
      <w:pPr>
        <w:pStyle w:val="Normal"/>
      </w:pPr>
      <w:r>
        <w:rPr/>
        <w:t>A set of capabilities is associated to each MSISDN of a contact.</w:t>
      </w:r>
      <w:r/>
    </w:p>
    <w:p>
      <w:pPr>
        <w:pStyle w:val="Normal"/>
      </w:pPr>
      <w:r>
        <w:rPr/>
      </w:r>
      <w:r/>
    </w:p>
    <w:p>
      <w:pPr>
        <w:pStyle w:val="ListBullet1"/>
        <w:numPr>
          <w:ilvl w:val="0"/>
          <w:numId w:val="12"/>
        </w:numPr>
        <w:spacing w:before="120" w:after="0"/>
        <w:rPr>
          <w:color w:val="000000"/>
        </w:rPr>
      </w:pPr>
      <w:r>
        <w:rPr>
          <w:color w:val="000000"/>
        </w:rPr>
        <w:t>Method: connects to the API.</w:t>
      </w:r>
      <w:r/>
    </w:p>
    <w:p>
      <w:pPr>
        <w:pStyle w:val="ASN1Code"/>
        <w:ind w:left="680" w:hanging="0"/>
        <w:rPr>
          <w:szCs w:val="20"/>
          <w:color w:val="000000"/>
        </w:rPr>
      </w:pPr>
      <w:r>
        <w:rPr>
          <w:color w:val="000000"/>
        </w:rPr>
        <w:t>void 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disconnects from the API.</w:t>
      </w:r>
      <w:r/>
    </w:p>
    <w:p>
      <w:pPr>
        <w:pStyle w:val="ASN1Code"/>
        <w:ind w:left="680" w:hanging="0"/>
        <w:rPr>
          <w:szCs w:val="20"/>
          <w:color w:val="000000"/>
        </w:rPr>
      </w:pPr>
      <w:r>
        <w:rPr>
          <w:color w:val="000000"/>
        </w:rPr>
        <w:t>void disconnect()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36"/>
        </w:numPr>
        <w:spacing w:before="120" w:after="0"/>
        <w:rPr>
          <w:color w:val="000000"/>
        </w:rPr>
      </w:pPr>
      <w:r>
        <w:rPr/>
        <w:t>Method: returns the capabilities supported by the local end user. The supported capabilities are fixed by the MNO and read during the provisioning.</w:t>
      </w:r>
      <w:r/>
    </w:p>
    <w:p>
      <w:pPr>
        <w:pStyle w:val="ASN1Code"/>
        <w:ind w:left="680" w:hanging="0"/>
        <w:rPr>
          <w:szCs w:val="20"/>
          <w:color w:val="000000"/>
        </w:rPr>
      </w:pPr>
      <w:r>
        <w:rPr>
          <w:color w:val="000000"/>
        </w:rPr>
        <w:t>Capabilities getMyCapabilities()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capabilities of a given contact from the local database. This method doesn’t request any network update to the remote contact. If no matching contact capabilities is found then null is returned.</w:t>
      </w:r>
      <w:r/>
    </w:p>
    <w:p>
      <w:pPr>
        <w:pStyle w:val="ASN1Code"/>
        <w:ind w:left="680" w:hanging="0"/>
        <w:rPr>
          <w:szCs w:val="20"/>
          <w:color w:val="000000"/>
        </w:rPr>
      </w:pPr>
      <w:r>
        <w:rPr>
          <w:color w:val="000000"/>
        </w:rPr>
        <w:t>Capabilities getContactCapabilities(</w:t>
      </w:r>
      <w:r>
        <w:rPr>
          <w:color w:val="000000"/>
          <w:szCs w:val="20"/>
        </w:rPr>
        <w:t>ContactId</w:t>
      </w:r>
      <w:r>
        <w:rPr>
          <w:color w:val="000000"/>
        </w:rPr>
        <w:t xml:space="preserve">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requests capabilities to a remote contact. This method initiates in the background a new capability request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and a refresh for updated capabilities was not already requested not too long ago for the same contact. The result of the capability refresh request is provided to all the clients that have registered the listener for this event.</w:t>
      </w:r>
      <w:r/>
    </w:p>
    <w:p>
      <w:pPr>
        <w:pStyle w:val="ASN1Code"/>
        <w:ind w:left="680" w:hanging="0"/>
        <w:rPr>
          <w:szCs w:val="20"/>
          <w:color w:val="000000"/>
        </w:rPr>
      </w:pPr>
      <w:r>
        <w:rPr>
          <w:color w:val="000000"/>
        </w:rPr>
        <w:t>void requestContactCapabilities(</w:t>
      </w:r>
      <w:r>
        <w:rPr>
          <w:color w:val="000000"/>
          <w:szCs w:val="20"/>
        </w:rPr>
        <w:t>ContactId</w:t>
      </w:r>
      <w:r>
        <w:rPr>
          <w:color w:val="000000"/>
        </w:rPr>
        <w:t xml:space="preserve">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requests capabilities for a group of remote contacts. This method initiates in the background new capability requests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The result of the capability refresh request is provided to all the clients that have registered the listener for this event.</w:t>
      </w:r>
      <w:r/>
    </w:p>
    <w:p>
      <w:pPr>
        <w:pStyle w:val="ASN1Code"/>
        <w:ind w:left="680" w:hanging="0"/>
        <w:rPr>
          <w:szCs w:val="20"/>
          <w:color w:val="000000"/>
        </w:rPr>
      </w:pPr>
      <w:r>
        <w:rPr>
          <w:color w:val="000000"/>
        </w:rPr>
        <w:t>void requestContactCapabilities(Set&lt;</w:t>
      </w:r>
      <w:r>
        <w:rPr>
          <w:color w:val="000000"/>
          <w:szCs w:val="20"/>
        </w:rPr>
        <w:t>ContactId</w:t>
      </w:r>
      <w:r>
        <w:rPr>
          <w:color w:val="000000"/>
        </w:rPr>
        <w:t>&gt; contacts)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requests capabilities for all contacts existing in the local address book. This method initiates in the background new capability requests for each contact of the address book by sending SIP OPTIONS. The result of a capability request is sent asynchronously via callback method of the capabilities listener. A capability refresh is only sent if the timestamp associated to the capability has expired (the expiration value is fixed via MNO provisioning). The result of the capability refresh request is provided to all the clients that have registered the listener for this event.</w:t>
      </w:r>
      <w:r/>
    </w:p>
    <w:p>
      <w:pPr>
        <w:pStyle w:val="ASN1Code"/>
        <w:ind w:left="680" w:hanging="0"/>
        <w:rPr>
          <w:szCs w:val="20"/>
          <w:color w:val="000000"/>
        </w:rPr>
      </w:pPr>
      <w:r>
        <w:rPr>
          <w:color w:val="000000"/>
        </w:rPr>
        <w:t>void requestAllContactsCapabilities()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registers a listener for receiving capabilities on any contact.</w:t>
      </w:r>
      <w:r/>
    </w:p>
    <w:p>
      <w:pPr>
        <w:pStyle w:val="ASN1Code"/>
        <w:ind w:left="680" w:hanging="0"/>
        <w:rPr>
          <w:szCs w:val="20"/>
          <w:color w:val="000000"/>
        </w:rPr>
      </w:pPr>
      <w:r>
        <w:rPr>
          <w:color w:val="000000"/>
        </w:rPr>
        <w:t>void addCapabilitiesListener(CapabilitiesListener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unregisters a capabilities listener.</w:t>
      </w:r>
      <w:r/>
    </w:p>
    <w:p>
      <w:pPr>
        <w:pStyle w:val="ASN1Code"/>
        <w:ind w:left="680" w:hanging="0"/>
        <w:rPr>
          <w:szCs w:val="20"/>
          <w:color w:val="000000"/>
        </w:rPr>
      </w:pPr>
      <w:r>
        <w:rPr>
          <w:color w:val="000000"/>
        </w:rPr>
        <w:t>void removeCapabilitiesListener(CapabilitiesListener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registers a capabilities listener for receiving capabilities on a list of contacts.</w:t>
      </w:r>
      <w:r/>
    </w:p>
    <w:p>
      <w:pPr>
        <w:pStyle w:val="ASN1Code"/>
        <w:ind w:left="680" w:hanging="0"/>
        <w:rPr>
          <w:szCs w:val="20"/>
          <w:color w:val="000000"/>
        </w:rPr>
      </w:pPr>
      <w:r>
        <w:rPr>
          <w:color w:val="000000"/>
        </w:rPr>
        <w:t>void addCapabilitiesListener(Set&lt;</w:t>
      </w:r>
      <w:r>
        <w:rPr>
          <w:color w:val="000000"/>
          <w:szCs w:val="20"/>
        </w:rPr>
        <w:t>ContactId</w:t>
      </w:r>
      <w:r>
        <w:rPr>
          <w:color w:val="000000"/>
        </w:rPr>
        <w:t>&gt; contacts, CapabilitiesListener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unregisters a capabilities listener on a list of contacts.</w:t>
      </w:r>
      <w:r/>
    </w:p>
    <w:p>
      <w:pPr>
        <w:pStyle w:val="ASN1Code"/>
        <w:ind w:left="680" w:hanging="0"/>
        <w:rPr>
          <w:szCs w:val="20"/>
          <w:color w:val="000000"/>
        </w:rPr>
      </w:pPr>
      <w:r>
        <w:rPr>
          <w:color w:val="000000"/>
        </w:rPr>
        <w:t>void removeCapabilitiesListener(Set&lt;</w:t>
      </w:r>
      <w:r>
        <w:rPr>
          <w:color w:val="000000"/>
          <w:szCs w:val="20"/>
        </w:rPr>
        <w:t>ContactId</w:t>
      </w:r>
      <w:r>
        <w:rPr>
          <w:color w:val="000000"/>
        </w:rPr>
        <w:t>&gt; contacts, CapabilitiesListener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lang w:eastAsia="en-US"/>
        </w:rPr>
        <w:t xml:space="preserve">Class </w:t>
      </w:r>
      <w:r>
        <w:rPr>
          <w:b/>
          <w:color w:val="000000"/>
          <w:lang w:eastAsia="en-US"/>
        </w:rPr>
        <w:t>CapabilitiesListener</w:t>
      </w:r>
      <w:r>
        <w:rPr>
          <w:color w:val="000000"/>
          <w:lang w:eastAsia="en-US"/>
        </w:rPr>
        <w:t>:</w:t>
      </w:r>
      <w:r/>
    </w:p>
    <w:p>
      <w:pPr>
        <w:pStyle w:val="Normal"/>
        <w:rPr>
          <w:bCs/>
          <w:lang w:eastAsia="en-US"/>
        </w:rPr>
      </w:pPr>
      <w:r>
        <w:rPr/>
        <w:t>This class offers callback methods for the listener of capabilities.</w:t>
      </w:r>
      <w:r/>
    </w:p>
    <w:p>
      <w:pPr>
        <w:pStyle w:val="Normal"/>
        <w:rPr>
          <w:sz w:val="22"/>
          <w:sz w:val="22"/>
          <w:szCs w:val="20"/>
          <w:bCs/>
          <w:rFonts w:ascii="Arial" w:hAnsi="Arial" w:eastAsia="SimSun" w:cs="Times New Roman"/>
          <w:color w:val="00000A"/>
          <w:lang w:val="en-GB" w:eastAsia="en-US" w:bidi="bn-BD"/>
        </w:rPr>
      </w:pPr>
      <w:r>
        <w:rPr>
          <w:rFonts w:eastAsia="SimSun" w:cs="Times New Roman"/>
          <w:bCs/>
          <w:color w:val="00000A"/>
          <w:sz w:val="22"/>
          <w:szCs w:val="20"/>
          <w:lang w:val="en-GB" w:eastAsia="en-US" w:bidi="bn-BD"/>
        </w:rPr>
      </w:r>
      <w:r/>
    </w:p>
    <w:p>
      <w:pPr>
        <w:pStyle w:val="ListBullet1"/>
        <w:numPr>
          <w:ilvl w:val="0"/>
          <w:numId w:val="12"/>
        </w:numPr>
        <w:spacing w:before="120" w:after="0"/>
        <w:rPr>
          <w:color w:val="000000"/>
        </w:rPr>
      </w:pPr>
      <w:r>
        <w:rPr>
          <w:bCs/>
          <w:color w:val="000000"/>
          <w:lang w:eastAsia="en-US"/>
        </w:rPr>
        <w:t>Method: callback called when new capabilities are received for a given contact.</w:t>
      </w:r>
      <w:r>
        <w:rPr>
          <w:b/>
          <w:bCs/>
          <w:color w:val="000000"/>
          <w:lang w:eastAsia="en-US"/>
        </w:rPr>
        <w:t xml:space="preserve"> </w:t>
        <w:br/>
      </w:r>
      <w:r>
        <w:rPr>
          <w:color w:val="000000"/>
        </w:rPr>
        <w:t xml:space="preserve">The first argument </w:t>
      </w:r>
      <w:r>
        <w:rPr>
          <w:rFonts w:cs="Courier New" w:ascii="Courier New" w:hAnsi="Courier New"/>
          <w:color w:val="000000"/>
        </w:rPr>
        <w:t>contact</w:t>
      </w:r>
      <w:r>
        <w:rPr>
          <w:color w:val="000000"/>
        </w:rPr>
        <w:t xml:space="preserve"> contains the canonical representation of the identity of the contact whose capabilities are indicated by the second argument capabilities</w:t>
      </w:r>
      <w:r/>
    </w:p>
    <w:p>
      <w:pPr>
        <w:pStyle w:val="ASN1Code"/>
        <w:ind w:left="680" w:hanging="0"/>
        <w:rPr>
          <w:szCs w:val="20"/>
          <w:color w:val="000000"/>
        </w:rPr>
      </w:pPr>
      <w:r>
        <w:rPr>
          <w:color w:val="000000"/>
        </w:rPr>
        <w:t>void onCapabilitiesReceived(ContactId contact, Capabilities capabilities)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lang w:eastAsia="en-US"/>
        </w:rPr>
        <w:t xml:space="preserve">Class </w:t>
      </w:r>
      <w:r>
        <w:rPr>
          <w:b/>
          <w:color w:val="000000"/>
          <w:lang w:eastAsia="en-US"/>
        </w:rPr>
        <w:t>Capabilities</w:t>
      </w:r>
      <w:r>
        <w:rPr>
          <w:color w:val="000000"/>
          <w:lang w:eastAsia="en-US"/>
        </w:rPr>
        <w:t>:</w:t>
      </w:r>
      <w:r/>
    </w:p>
    <w:p>
      <w:pPr>
        <w:pStyle w:val="Normal"/>
        <w:rPr>
          <w:bCs/>
          <w:lang w:eastAsia="en-US"/>
        </w:rPr>
      </w:pPr>
      <w:r>
        <w:rPr/>
        <w:t>This class encapsulates the different capabilities which may be supported by the local user or a remote contact.</w:t>
      </w:r>
      <w:r/>
    </w:p>
    <w:p>
      <w:pPr>
        <w:pStyle w:val="Normal"/>
        <w:rPr>
          <w:sz w:val="22"/>
          <w:sz w:val="22"/>
          <w:szCs w:val="20"/>
          <w:bCs/>
          <w:rFonts w:ascii="Arial" w:hAnsi="Arial" w:eastAsia="SimSun" w:cs="Times New Roman"/>
          <w:color w:val="00000A"/>
          <w:lang w:val="en-GB" w:eastAsia="en-US" w:bidi="bn-BD"/>
        </w:rPr>
      </w:pPr>
      <w:r>
        <w:rPr>
          <w:rFonts w:eastAsia="SimSun" w:cs="Times New Roman"/>
          <w:bCs/>
          <w:color w:val="00000A"/>
          <w:sz w:val="22"/>
          <w:szCs w:val="20"/>
          <w:lang w:val="en-GB" w:eastAsia="en-US" w:bidi="bn-BD"/>
        </w:rPr>
      </w:r>
      <w:r/>
    </w:p>
    <w:p>
      <w:pPr>
        <w:pStyle w:val="ListBullet1"/>
        <w:numPr>
          <w:ilvl w:val="0"/>
          <w:numId w:val="12"/>
        </w:numPr>
        <w:spacing w:before="120" w:after="0"/>
        <w:rPr>
          <w:color w:val="000000"/>
        </w:rPr>
      </w:pPr>
      <w:r>
        <w:rPr>
          <w:bCs/>
          <w:color w:val="000000"/>
          <w:lang w:eastAsia="en-US"/>
        </w:rPr>
        <w:t>Method: returns true if the file transfer is supported, else returns false</w:t>
      </w:r>
      <w:r/>
    </w:p>
    <w:p>
      <w:pPr>
        <w:pStyle w:val="ASN1Code"/>
        <w:ind w:left="680" w:hanging="0"/>
        <w:rPr>
          <w:szCs w:val="20"/>
          <w:color w:val="000000"/>
        </w:rPr>
      </w:pPr>
      <w:r>
        <w:rPr>
          <w:color w:val="000000"/>
        </w:rPr>
        <w:t>boolean isFileTransferSupported()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bCs/>
          <w:color w:val="000000"/>
          <w:lang w:eastAsia="en-US"/>
        </w:rPr>
        <w:t>Method: returns true if IM/Chat is supported, else returns false</w:t>
      </w:r>
      <w:r/>
    </w:p>
    <w:p>
      <w:pPr>
        <w:pStyle w:val="ASN1Code"/>
        <w:ind w:left="680" w:hanging="0"/>
        <w:rPr>
          <w:szCs w:val="20"/>
          <w:color w:val="000000"/>
        </w:rPr>
      </w:pPr>
      <w:r>
        <w:rPr>
          <w:color w:val="000000"/>
        </w:rPr>
        <w:t>boolean isImSessionSupported()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bCs/>
          <w:color w:val="000000"/>
          <w:lang w:eastAsia="en-US"/>
        </w:rPr>
        <w:t>Method: returns true if image sharing is supported, else returns false</w:t>
      </w:r>
      <w:r/>
    </w:p>
    <w:p>
      <w:pPr>
        <w:pStyle w:val="ASN1Code"/>
        <w:ind w:left="680" w:hanging="0"/>
        <w:rPr>
          <w:szCs w:val="20"/>
          <w:color w:val="000000"/>
        </w:rPr>
      </w:pPr>
      <w:r>
        <w:rPr>
          <w:color w:val="000000"/>
        </w:rPr>
        <w:t>boolean isImageSharingSupported()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bCs/>
          <w:color w:val="000000"/>
          <w:lang w:eastAsia="en-US"/>
        </w:rPr>
        <w:t>Method: returns true if video sharing is supported, else returns false</w:t>
      </w:r>
      <w:r/>
    </w:p>
    <w:p>
      <w:pPr>
        <w:pStyle w:val="ASN1Code"/>
        <w:ind w:left="680" w:hanging="0"/>
        <w:rPr>
          <w:color w:val="000000"/>
        </w:rPr>
      </w:pPr>
      <w:r>
        <w:rPr>
          <w:color w:val="000000"/>
        </w:rPr>
        <w:t>boolean isVideoSharingSupported()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bCs/>
          <w:color w:val="000000"/>
          <w:lang w:eastAsia="en-US"/>
        </w:rPr>
        <w:t>Method: returns true if geoloc push is supported, else returns false</w:t>
      </w:r>
      <w:r/>
    </w:p>
    <w:p>
      <w:pPr>
        <w:pStyle w:val="ASN1Code"/>
        <w:ind w:left="680" w:hanging="0"/>
        <w:rPr>
          <w:szCs w:val="20"/>
          <w:color w:val="000000"/>
        </w:rPr>
      </w:pPr>
      <w:r>
        <w:rPr>
          <w:color w:val="000000"/>
          <w:szCs w:val="20"/>
        </w:rPr>
        <w:t xml:space="preserve">boolean </w:t>
      </w:r>
      <w:r>
        <w:rPr>
          <w:rFonts w:eastAsia="Monospace"/>
          <w:color w:val="3C3C3C"/>
          <w:szCs w:val="20"/>
        </w:rPr>
        <w:t>isGeolocPushSupported</w:t>
      </w:r>
      <w:r>
        <w:rPr>
          <w:color w:val="000000"/>
          <w:szCs w:val="20"/>
        </w:rPr>
        <w: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bCs/>
          <w:color w:val="000000"/>
          <w:lang w:eastAsia="en-US"/>
        </w:rPr>
        <w:t>Method: returns true if the specified feature tag is supported, else returns false. The parameter tag represents the feature tag to be tested.</w:t>
      </w:r>
      <w:r/>
    </w:p>
    <w:p>
      <w:pPr>
        <w:pStyle w:val="ASN1Code"/>
        <w:ind w:left="680" w:hanging="0"/>
        <w:rPr>
          <w:szCs w:val="20"/>
          <w:color w:val="000000"/>
        </w:rPr>
      </w:pPr>
      <w:r>
        <w:rPr>
          <w:color w:val="000000"/>
        </w:rPr>
        <w:t>boolean isExtensionSupported(String tag)</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bCs/>
          <w:color w:val="000000"/>
          <w:lang w:eastAsia="en-US"/>
        </w:rPr>
        <w:t>Method: returns the list of supported RCS extensions</w:t>
      </w:r>
      <w:r/>
    </w:p>
    <w:p>
      <w:pPr>
        <w:pStyle w:val="ASN1Code"/>
        <w:ind w:left="680" w:hanging="0"/>
        <w:rPr>
          <w:szCs w:val="20"/>
          <w:color w:val="000000"/>
        </w:rPr>
      </w:pPr>
      <w:r>
        <w:rPr>
          <w:color w:val="000000"/>
        </w:rPr>
        <w:t>Set&lt;String&gt; getSupportedExtensions()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bCs/>
          <w:color w:val="000000"/>
          <w:lang w:eastAsia="en-US"/>
        </w:rPr>
        <w:t>Method: returns true if it’s an automata, else returns false</w:t>
      </w:r>
      <w:r/>
    </w:p>
    <w:p>
      <w:pPr>
        <w:pStyle w:val="ASN1Code"/>
        <w:ind w:left="680" w:hanging="0"/>
        <w:rPr>
          <w:szCs w:val="20"/>
          <w:color w:val="000000"/>
        </w:rPr>
      </w:pPr>
      <w:r>
        <w:rPr>
          <w:color w:val="000000"/>
        </w:rPr>
        <w:t>boolean isAutomata()</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21"/>
        </w:numPr>
        <w:spacing w:before="120" w:after="0"/>
        <w:rPr>
          <w:color w:val="000000"/>
        </w:rPr>
      </w:pPr>
      <w:r>
        <w:rPr>
          <w:bCs/>
          <w:color w:val="000000"/>
          <w:lang w:eastAsia="en-US"/>
        </w:rPr>
        <w:t>Method: returns the timestamp of the last capability refresh.</w:t>
      </w:r>
      <w:r/>
    </w:p>
    <w:p>
      <w:pPr>
        <w:pStyle w:val="ASN1Code"/>
        <w:ind w:left="680" w:hanging="0"/>
        <w:rPr>
          <w:szCs w:val="20"/>
          <w:color w:val="000000"/>
        </w:rPr>
      </w:pPr>
      <w:r>
        <w:rPr>
          <w:color w:val="000000"/>
        </w:rPr>
        <w:t>long getTimestamp()</w:t>
      </w:r>
      <w:r/>
    </w:p>
    <w:p>
      <w:pPr>
        <w:pStyle w:val="ListBullet1"/>
      </w:pPr>
      <w:r>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
      </w:pPr>
      <w:r>
        <w:rPr/>
        <w:t>A content provider is used to store locally the capabilities of each remote contact. In this case the capabilities may be read even if there is no connection to the RCS platform. There is one entry per remote MSISDN Number.</w:t>
      </w:r>
      <w:r/>
    </w:p>
    <w:p>
      <w:pPr>
        <w:pStyle w:val="Normal"/>
      </w:pPr>
      <w:r>
        <w:rPr/>
      </w:r>
      <w:r/>
    </w:p>
    <w:p>
      <w:pPr>
        <w:pStyle w:val="Normal"/>
        <w:jc w:val="left"/>
      </w:pPr>
      <w:r>
        <w:rPr>
          <w:lang w:eastAsia="en-US"/>
        </w:rPr>
        <w:t xml:space="preserve">Class </w:t>
      </w:r>
      <w:r>
        <w:rPr>
          <w:b/>
          <w:lang w:eastAsia="en-US"/>
        </w:rPr>
        <w:t>CapabilitiesLog:</w:t>
      </w:r>
      <w:r/>
    </w:p>
    <w:p>
      <w:pPr>
        <w:pStyle w:val="Normal"/>
        <w:jc w:val="left"/>
        <w:rPr>
          <w:sz w:val="20"/>
          <w:sz w:val="20"/>
          <w:rFonts w:ascii="Courier New" w:hAnsi="Courier New"/>
        </w:rPr>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r/>
    </w:p>
    <w:p>
      <w:pPr>
        <w:pStyle w:val="Normal"/>
        <w:jc w:val="left"/>
      </w:pPr>
      <w:r>
        <w:rPr>
          <w:rFonts w:cs="Courier New" w:ascii="Courier New" w:hAnsi="Courier New"/>
          <w:sz w:val="20"/>
        </w:rPr>
        <w:t>static final Uri CONTENT_URI = "content://com.gsma.services.rcs.provider.capability/capability"</w:t>
      </w:r>
      <w:r/>
    </w:p>
    <w:p>
      <w:pPr>
        <w:pStyle w:val="Normal"/>
        <w:jc w:val="left"/>
        <w:rPr>
          <w:szCs w:val="22"/>
        </w:rPr>
      </w:pPr>
      <w:r>
        <w:rPr/>
        <w:t>The “CONTACT” column below is defined as the unique primary key and can be references with adding a path segment to the CONTENT_URI + “/” + &lt;primary key&gt;</w:t>
      </w:r>
      <w:r/>
    </w:p>
    <w:p>
      <w:pPr>
        <w:pStyle w:val="Normal"/>
        <w:jc w:val="left"/>
        <w:rPr>
          <w:sz w:val="20"/>
          <w:sz w:val="20"/>
          <w:rFonts w:ascii="Courier New" w:hAnsi="Courier New"/>
        </w:rPr>
      </w:pPr>
      <w:r>
        <w:rPr>
          <w:szCs w:val="22"/>
        </w:rPr>
        <w:t>Column name definition constants to be used when accessing this provider:</w:t>
      </w:r>
      <w:r/>
    </w:p>
    <w:p>
      <w:pPr>
        <w:pStyle w:val="Normal"/>
        <w:rPr>
          <w:sz w:val="20"/>
          <w:sz w:val="20"/>
          <w:rFonts w:ascii="Courier New" w:hAnsi="Courier New" w:cs="Courier New"/>
        </w:rPr>
      </w:pPr>
      <w:r>
        <w:rPr>
          <w:rFonts w:cs="Courier New" w:ascii="Courier New" w:hAnsi="Courier New"/>
          <w:sz w:val="20"/>
        </w:rPr>
        <w:t>static final String BASECOLUMN_ID = “_id”</w:t>
      </w:r>
      <w:r/>
    </w:p>
    <w:p>
      <w:pPr>
        <w:pStyle w:val="Normal"/>
        <w:rPr>
          <w:sz w:val="20"/>
          <w:sz w:val="20"/>
          <w:rFonts w:ascii="Courier New" w:hAnsi="Courier New" w:cs="Courier New"/>
        </w:rPr>
      </w:pPr>
      <w:r>
        <w:rPr>
          <w:rFonts w:cs="Courier New" w:ascii="Courier New" w:hAnsi="Courier New"/>
          <w:sz w:val="20"/>
        </w:rPr>
        <w:t>static final String CONTACT = “contact”</w:t>
      </w:r>
      <w:r/>
    </w:p>
    <w:p>
      <w:pPr>
        <w:pStyle w:val="Normal"/>
        <w:rPr>
          <w:sz w:val="20"/>
          <w:sz w:val="20"/>
          <w:rFonts w:ascii="Courier New" w:hAnsi="Courier New" w:cs="Courier New"/>
        </w:rPr>
      </w:pPr>
      <w:r>
        <w:rPr>
          <w:rFonts w:cs="Courier New" w:ascii="Courier New" w:hAnsi="Courier New"/>
          <w:sz w:val="20"/>
        </w:rPr>
        <w:t>static final String CAPABILITY_IMAGE_SHARE = "capability_image_share"</w:t>
      </w:r>
      <w:r/>
    </w:p>
    <w:p>
      <w:pPr>
        <w:pStyle w:val="Normal"/>
        <w:rPr>
          <w:sz w:val="20"/>
          <w:sz w:val="20"/>
          <w:rFonts w:ascii="Courier New" w:hAnsi="Courier New" w:cs="Courier New"/>
        </w:rPr>
      </w:pPr>
      <w:r>
        <w:rPr>
          <w:rFonts w:cs="Courier New" w:ascii="Courier New" w:hAnsi="Courier New"/>
          <w:sz w:val="20"/>
        </w:rPr>
        <w:t>static final String CAPABILITY_VIDEO_SHARE = "capability_video_share"</w:t>
      </w:r>
      <w:r/>
    </w:p>
    <w:p>
      <w:pPr>
        <w:pStyle w:val="Normal"/>
        <w:rPr>
          <w:sz w:val="20"/>
          <w:sz w:val="20"/>
          <w:rFonts w:ascii="Courier New" w:hAnsi="Courier New" w:cs="Courier New"/>
        </w:rPr>
      </w:pPr>
      <w:r>
        <w:rPr>
          <w:rFonts w:cs="Courier New" w:ascii="Courier New" w:hAnsi="Courier New"/>
          <w:sz w:val="20"/>
        </w:rPr>
        <w:t>static final String CAPABILITY_FILE_TRANSFER = "capability_file_transfer"</w:t>
      </w:r>
      <w:r/>
    </w:p>
    <w:p>
      <w:pPr>
        <w:pStyle w:val="Normal"/>
        <w:rPr>
          <w:sz w:val="20"/>
          <w:sz w:val="20"/>
          <w:rFonts w:ascii="Courier New" w:hAnsi="Courier New" w:cs="Courier New"/>
        </w:rPr>
      </w:pPr>
      <w:r>
        <w:rPr>
          <w:rFonts w:cs="Courier New" w:ascii="Courier New" w:hAnsi="Courier New"/>
          <w:sz w:val="20"/>
        </w:rPr>
        <w:t>static final String CAPABILITY_IM_SESSION = "capability_im_session"</w:t>
      </w:r>
      <w:r/>
    </w:p>
    <w:p>
      <w:pPr>
        <w:pStyle w:val="Normal"/>
        <w:rPr>
          <w:sz w:val="20"/>
          <w:sz w:val="20"/>
          <w:rFonts w:ascii="Courier New" w:hAnsi="Courier New" w:cs="Courier New"/>
        </w:rPr>
      </w:pPr>
      <w:r>
        <w:rPr>
          <w:rFonts w:cs="Courier New" w:ascii="Courier New" w:hAnsi="Courier New"/>
          <w:sz w:val="20"/>
        </w:rPr>
        <w:t>static final String CAPABILITY_GEOLOC_PUSH = "capability_geoloc_push"</w:t>
      </w:r>
      <w:r/>
    </w:p>
    <w:p>
      <w:pPr>
        <w:pStyle w:val="Normal"/>
        <w:rPr>
          <w:sz w:val="20"/>
          <w:sz w:val="20"/>
          <w:rFonts w:ascii="Courier New" w:hAnsi="Courier New" w:cs="Courier New"/>
        </w:rPr>
      </w:pPr>
      <w:r>
        <w:rPr>
          <w:rFonts w:cs="Courier New" w:ascii="Courier New" w:hAnsi="Courier New"/>
          <w:sz w:val="20"/>
        </w:rPr>
        <w:t>static final String CAPABILITY_EXTENSIONS = "capability_extensions"</w:t>
      </w:r>
      <w:r/>
    </w:p>
    <w:p>
      <w:pPr>
        <w:pStyle w:val="Normal"/>
        <w:rPr>
          <w:sz w:val="20"/>
          <w:sz w:val="20"/>
          <w:rFonts w:ascii="Courier New" w:hAnsi="Courier New" w:cs="Courier New"/>
        </w:rPr>
      </w:pPr>
      <w:r>
        <w:rPr>
          <w:rFonts w:cs="Courier New" w:ascii="Courier New" w:hAnsi="Courier New"/>
          <w:sz w:val="20"/>
        </w:rPr>
        <w:t>static final String AUTOMATA = “automata”</w:t>
      </w:r>
      <w:r/>
    </w:p>
    <w:p>
      <w:pPr>
        <w:pStyle w:val="Normal"/>
      </w:pPr>
      <w:r>
        <w:rPr>
          <w:rFonts w:cs="Courier New" w:ascii="Courier New" w:hAnsi="Courier New"/>
          <w:sz w:val="20"/>
        </w:rPr>
        <w:t>static final String TIMESTAMP = “timestamp”</w:t>
      </w:r>
      <w:r/>
    </w:p>
    <w:p>
      <w:pPr>
        <w:pStyle w:val="Normal"/>
      </w:pPr>
      <w:r>
        <w:rPr/>
      </w:r>
      <w:r/>
    </w:p>
    <w:p>
      <w:pPr>
        <w:pStyle w:val="Normal"/>
      </w:pPr>
      <w:r>
        <w:rPr/>
        <w:t>The content provider has the following columns:</w:t>
      </w:r>
      <w:r/>
    </w:p>
    <w:tbl>
      <w:tblPr>
        <w:tblW w:w="9002" w:type="dxa"/>
        <w:jc w:val="left"/>
        <w:tblInd w:w="10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3194"/>
        <w:gridCol w:w="2471"/>
        <w:gridCol w:w="3337"/>
      </w:tblGrid>
      <w:tr>
        <w:trPr>
          <w:tblHeader w:val="true"/>
        </w:trPr>
        <w:tc>
          <w:tcPr>
            <w:tcW w:w="3194"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w:t>
            </w:r>
            <w:r/>
          </w:p>
        </w:tc>
        <w:tc>
          <w:tcPr>
            <w:tcW w:w="2471"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 type</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color w:val="000000"/>
              </w:rPr>
            </w:pPr>
            <w:r>
              <w:rPr/>
              <w:t>Comment</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value</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(primary key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ContactId formatted number of contact associated to the capabilities</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CAPABILITY_IMAGE_SHARING</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 xml:space="preserve">Image sharing capability. Values: 1 (true), 0 (false) </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CAPABILITY_VIDEO_SHARING</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Video sharing capability. Values: 1 (true), 0 (false)</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CAPABILITY_IM_SESSION</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IM/Chat capability. Values: 1 (true), 0 (false)</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CAPABILITY_FILE_TRANSFER</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 transfer capability. Values: 1 (true), 0 (false)</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CAPABILITY_GEOLOC_PUSH</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Geolocation push capability. Values: 1 (true), 0 (false)</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CAPABILITY_EXTENSIONS</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Supported RCS extensions. List of features tags semicolon separated (e.g. &lt;TAG1&gt;;&lt;TAG2&gt;;…;TAGn)</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AUTOMATA</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Is an automata. Values: 1 (true), 0 (false).</w:t>
            </w:r>
            <w:r/>
          </w:p>
        </w:tc>
      </w:tr>
      <w:tr>
        <w:trPr/>
        <w:tc>
          <w:tcPr>
            <w:tcW w:w="319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w:t>
            </w:r>
            <w:r/>
          </w:p>
        </w:tc>
        <w:tc>
          <w:tcPr>
            <w:tcW w:w="247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Timestamp of when these capabilities was received.</w:t>
            </w:r>
            <w:r/>
          </w:p>
        </w:tc>
      </w:tr>
    </w:tbl>
    <w:p>
      <w:pPr>
        <w:pStyle w:val="Heading4"/>
        <w:numPr>
          <w:ilvl w:val="3"/>
          <w:numId w:val="25"/>
        </w:numPr>
        <w:rPr>
          <w:sz w:val="22"/>
          <w:b/>
          <w:sz w:val="22"/>
          <w:b/>
          <w:szCs w:val="28"/>
          <w:iCs/>
          <w:bCs w:val="false"/>
          <w:rFonts w:ascii="Arial Bold" w:hAnsi="Arial Bold" w:eastAsia="Times New Roman" w:cs="Arial"/>
          <w:lang w:val="en-US" w:eastAsia="en-US" w:bidi="bn-BD"/>
        </w:rPr>
      </w:pPr>
      <w:r>
        <w:rPr/>
        <w:t>RCS extensions</w:t>
      </w:r>
      <w:r/>
    </w:p>
    <w:p>
      <w:pPr>
        <w:pStyle w:val="Normal"/>
      </w:pPr>
      <w:r>
        <w:rPr/>
        <w:t xml:space="preserve">A MNO/OEM application can create a new RCS/IMS service by defining a new RCS capability (or RCS extension). This new service is identified by an IARI feature tag which is the unique key to identify the service in the RCS API and to trigger the service internally in the device and to route the service on the network side. </w:t>
      </w:r>
      <w:r/>
    </w:p>
    <w:p>
      <w:pPr>
        <w:pStyle w:val="Normal"/>
      </w:pPr>
      <w:r>
        <w:rPr/>
        <w:t>Note: How the IARI feature tags are used in the RCS API is for further study</w:t>
      </w:r>
      <w:r/>
    </w:p>
    <w:p>
      <w:pPr>
        <w:pStyle w:val="Normal"/>
      </w:pPr>
      <w:r>
        <w:rPr/>
        <w:t>To create a new capability, the MNO/OEM application should declare the new supported feature tag in its Android Manifest file. Then, when the MNO/OEM application is deployed on the device, the RCS service will detect automatically the new installed application and will take into account the new feature tag in the next capability refreshes, via SIP OPTIONS.</w:t>
      </w:r>
      <w:r/>
    </w:p>
    <w:p>
      <w:pPr>
        <w:pStyle w:val="Normal"/>
      </w:pPr>
      <w:r>
        <w:rPr/>
        <w:t>When the MNO/OEM application is removed the RCS service will remove the associated capability from the next capability refreshes via SIP OPTIONS.</w:t>
      </w:r>
      <w:r/>
    </w:p>
    <w:p>
      <w:pPr>
        <w:pStyle w:val="Normal"/>
      </w:pPr>
      <w:r>
        <w:rPr/>
        <w:t>The role of the RCS service is to manage the extensions and to take into account the new feature tag or not. This may be done by analyzing the certificate of the application supporting the feature tag or by checking the provisioning.</w:t>
      </w:r>
      <w:r/>
    </w:p>
    <w:p>
      <w:pPr>
        <w:pStyle w:val="Normal"/>
      </w:pPr>
      <w:r>
        <w:rPr/>
        <w:t>There are two type of extensions:</w:t>
      </w:r>
      <w:r/>
    </w:p>
    <w:p>
      <w:pPr>
        <w:pStyle w:val="ListBullet1"/>
        <w:numPr>
          <w:ilvl w:val="0"/>
          <w:numId w:val="1"/>
        </w:numPr>
        <w:rPr>
          <w:sz w:val="22"/>
          <w:sz w:val="22"/>
        </w:rPr>
      </w:pPr>
      <w:r>
        <w:rPr/>
        <w:t>Extensions for service provider specific service.</w:t>
      </w:r>
      <w:r/>
    </w:p>
    <w:p>
      <w:pPr>
        <w:pStyle w:val="ListBullet1"/>
        <w:numPr>
          <w:ilvl w:val="0"/>
          <w:numId w:val="1"/>
        </w:numPr>
        <w:rPr>
          <w:sz w:val="22"/>
          <w:sz w:val="22"/>
        </w:rPr>
      </w:pPr>
      <w:r>
        <w:rPr/>
        <w:t>Extensions for third-party specific service.</w:t>
      </w:r>
      <w:r/>
    </w:p>
    <w:p>
      <w:pPr>
        <w:pStyle w:val="Normal"/>
      </w:pPr>
      <w:r>
        <w:rPr/>
        <w:t>For a third-party specific service, the extension should start with the prefix « </w:t>
      </w:r>
      <w:r>
        <w:rPr>
          <w:rFonts w:cs="Courier New" w:ascii="Courier New" w:hAnsi="Courier New"/>
        </w:rPr>
        <w:t>+g.3gpp.iari-ref=”urn%3Aurn-7%3A3gpp-application.ims.iari.rcs.ext.xxx”</w:t>
      </w:r>
      <w:r>
        <w:rPr/>
        <w:t>, where “xxx“ is a unique service identifier encoded in base64 as per [RFC4648] associated to the application implementing the RCS extension.</w:t>
      </w:r>
      <w:r/>
    </w:p>
    <w:p>
      <w:pPr>
        <w:pStyle w:val="Normal"/>
        <w:rPr>
          <w:sz w:val="20"/>
          <w:sz w:val="20"/>
          <w:rFonts w:ascii="Consolas" w:hAnsi="Consolas"/>
          <w:color w:val="008080"/>
        </w:rPr>
      </w:pPr>
      <w:r>
        <w:rPr/>
        <w:t>See the following API syntax to be added in the Android Manifest file:</w:t>
      </w:r>
      <w:r/>
    </w:p>
    <w:p>
      <w:pPr>
        <w:pStyle w:val="Normal"/>
        <w:rPr>
          <w:sz w:val="20"/>
          <w:sz w:val="20"/>
          <w:rFonts w:ascii="Consolas" w:hAnsi="Consolas"/>
          <w:color w:val="008080"/>
        </w:rPr>
      </w:pPr>
      <w:r>
        <w:rPr>
          <w:rFonts w:ascii="Consolas" w:hAnsi="Consolas"/>
          <w:color w:val="008080"/>
          <w:sz w:val="20"/>
        </w:rPr>
        <w:t>&lt;</w:t>
      </w:r>
      <w:r>
        <w:rPr>
          <w:rFonts w:ascii="Consolas" w:hAnsi="Consolas"/>
          <w:color w:val="3F7F7F"/>
          <w:sz w:val="20"/>
        </w:rPr>
        <w:t>application</w:t>
      </w:r>
      <w:r>
        <w:rPr>
          <w:rFonts w:ascii="Consolas" w:hAnsi="Consolas"/>
          <w:color w:val="008080"/>
          <w:sz w:val="20"/>
        </w:rPr>
        <w:t>&gt;</w:t>
      </w:r>
      <w:r/>
    </w:p>
    <w:p>
      <w:pPr>
        <w:pStyle w:val="Normal"/>
        <w:widowControl w:val="false"/>
        <w:spacing w:before="0" w:after="0"/>
        <w:ind w:firstLine="400"/>
        <w:jc w:val="left"/>
        <w:rPr>
          <w:sz w:val="20"/>
          <w:sz w:val="20"/>
          <w:rFonts w:ascii="Consolas" w:hAnsi="Consolas"/>
        </w:rPr>
      </w:pPr>
      <w:r>
        <w:rPr>
          <w:rFonts w:ascii="Consolas" w:hAnsi="Consolas"/>
          <w:color w:val="008080"/>
          <w:sz w:val="20"/>
        </w:rPr>
        <w:t>&lt;</w:t>
      </w:r>
      <w:r>
        <w:rPr>
          <w:rFonts w:ascii="Consolas" w:hAnsi="Consolas"/>
          <w:color w:val="3F7F7F"/>
          <w:sz w:val="20"/>
        </w:rPr>
        <w:t>meta-data</w:t>
      </w:r>
      <w:r/>
    </w:p>
    <w:p>
      <w:pPr>
        <w:pStyle w:val="Normal"/>
        <w:widowControl w:val="false"/>
        <w:spacing w:before="0" w:after="0"/>
        <w:jc w:val="left"/>
        <w:rPr>
          <w:sz w:val="20"/>
          <w:sz w:val="20"/>
          <w:rFonts w:ascii="Consolas" w:hAnsi="Consolas"/>
        </w:rPr>
      </w:pPr>
      <w:r>
        <w:rPr>
          <w:rFonts w:ascii="Consolas" w:hAnsi="Consolas"/>
          <w:sz w:val="20"/>
        </w:rPr>
        <w:t xml:space="preserve">        </w:t>
      </w:r>
      <w:r>
        <w:rPr>
          <w:rFonts w:ascii="Consolas" w:hAnsi="Consolas"/>
          <w:color w:val="7F007F"/>
          <w:sz w:val="20"/>
        </w:rPr>
        <w:t>android:name</w:t>
      </w:r>
      <w:r>
        <w:rPr>
          <w:rFonts w:ascii="Consolas" w:hAnsi="Consolas"/>
          <w:color w:val="000000"/>
          <w:sz w:val="20"/>
        </w:rPr>
        <w:t>=</w:t>
      </w:r>
      <w:r>
        <w:rPr>
          <w:rFonts w:ascii="Consolas" w:hAnsi="Consolas"/>
          <w:i/>
          <w:color w:val="2A00FF"/>
          <w:sz w:val="20"/>
        </w:rPr>
        <w:t>"com.gsma.services.rcs.capability.EXTENSION"</w:t>
      </w:r>
      <w:r/>
    </w:p>
    <w:p>
      <w:pPr>
        <w:pStyle w:val="Normal"/>
        <w:widowControl w:val="false"/>
        <w:spacing w:before="0" w:after="0"/>
        <w:jc w:val="left"/>
        <w:rPr>
          <w:sz w:val="20"/>
          <w:sz w:val="20"/>
          <w:rFonts w:ascii="Consolas" w:hAnsi="Consolas"/>
        </w:rPr>
      </w:pPr>
      <w:r>
        <w:rPr>
          <w:rFonts w:ascii="Consolas" w:hAnsi="Consolas"/>
          <w:sz w:val="20"/>
        </w:rPr>
        <w:t xml:space="preserve">        </w:t>
      </w:r>
      <w:r>
        <w:rPr>
          <w:rFonts w:ascii="Consolas" w:hAnsi="Consolas"/>
          <w:color w:val="7F007F"/>
          <w:sz w:val="20"/>
        </w:rPr>
        <w:t>android:value</w:t>
      </w:r>
      <w:r>
        <w:rPr>
          <w:rFonts w:ascii="Consolas" w:hAnsi="Consolas"/>
          <w:color w:val="000000"/>
          <w:sz w:val="20"/>
        </w:rPr>
        <w:t>=</w:t>
      </w:r>
      <w:r>
        <w:rPr>
          <w:rFonts w:ascii="Consolas" w:hAnsi="Consolas"/>
          <w:i/>
          <w:color w:val="2A00FF"/>
          <w:sz w:val="20"/>
        </w:rPr>
        <w:t>"ext.A5TgS99bJloIUIh1209SJ82B21m87S1B87SBqfS871BS8787SBXBA3P45wjp63tk"</w:t>
      </w:r>
      <w:r>
        <w:rPr>
          <w:rFonts w:ascii="Consolas" w:hAnsi="Consolas"/>
          <w:sz w:val="20"/>
        </w:rPr>
        <w:t xml:space="preserve"> </w:t>
      </w:r>
      <w:r>
        <w:rPr>
          <w:rFonts w:ascii="Consolas" w:hAnsi="Consolas"/>
          <w:color w:val="008080"/>
          <w:sz w:val="20"/>
        </w:rPr>
        <w:t>/&gt;</w:t>
      </w:r>
      <w:r/>
    </w:p>
    <w:p>
      <w:pPr>
        <w:pStyle w:val="XML"/>
        <w:rPr>
          <w:color w:val="000000"/>
        </w:rPr>
      </w:pPr>
      <w:r>
        <w:rPr>
          <w:rFonts w:eastAsia="Malgun Gothic" w:cs="Consolas" w:ascii="Consolas" w:hAnsi="Consolas"/>
          <w:sz w:val="20"/>
          <w:lang w:bidi="ar-SA"/>
        </w:rPr>
        <w:t>&lt;/</w:t>
      </w:r>
      <w:r>
        <w:rPr>
          <w:rFonts w:eastAsia="Malgun Gothic" w:cs="Consolas" w:ascii="Consolas" w:hAnsi="Consolas"/>
          <w:color w:val="3F7F7F"/>
          <w:sz w:val="20"/>
          <w:lang w:bidi="ar-SA"/>
        </w:rPr>
        <w:t>application</w:t>
      </w:r>
      <w:r>
        <w:rPr>
          <w:rFonts w:eastAsia="Malgun Gothic" w:cs="Consolas" w:ascii="Consolas" w:hAnsi="Consolas"/>
          <w:sz w:val="20"/>
          <w:lang w:bidi="ar-SA"/>
        </w:rPr>
        <w:t>&gt;</w:t>
      </w:r>
      <w:r/>
    </w:p>
    <w:p>
      <w:pPr>
        <w:pStyle w:val="Normal"/>
        <w:rPr>
          <w:color w:val="000000"/>
        </w:rPr>
      </w:pPr>
      <w:r>
        <w:rPr>
          <w:color w:val="000000"/>
        </w:rPr>
        <w:t>For a service provider specific service, the extension should start with the prefix « </w:t>
      </w:r>
      <w:r>
        <w:rPr>
          <w:rFonts w:ascii="Courier New" w:hAnsi="Courier New"/>
          <w:color w:val="000000"/>
        </w:rPr>
        <w:t>+g.3gpp.iari-ref=”urn%3Aurn-7%3A3gpp-application.ims.iari.rcs.mnc&lt;mnc&gt;.mcc&lt;mcc&gt;.xxxx</w:t>
      </w:r>
      <w:r>
        <w:rPr>
          <w:color w:val="000000"/>
        </w:rPr>
        <w:t> », where « mnc » is the Mobile Network Code, where « mcc » is the Mobile Country Code and « xxx » a unique service identifier (string) associated to the application implementing the RCS extension.</w:t>
      </w:r>
      <w:r/>
    </w:p>
    <w:p>
      <w:pPr>
        <w:pStyle w:val="Normal"/>
        <w:rPr>
          <w:sz w:val="20"/>
          <w:sz w:val="20"/>
          <w:rFonts w:ascii="Consolas" w:hAnsi="Consolas"/>
          <w:color w:val="008080"/>
        </w:rPr>
      </w:pPr>
      <w:r>
        <w:rPr>
          <w:color w:val="000000"/>
        </w:rPr>
        <w:t>See the following API syntax to be added in the Android Manifest file:</w:t>
      </w:r>
      <w:r/>
    </w:p>
    <w:p>
      <w:pPr>
        <w:pStyle w:val="Normal"/>
        <w:rPr>
          <w:sz w:val="20"/>
          <w:sz w:val="20"/>
          <w:rFonts w:ascii="Consolas" w:hAnsi="Consolas"/>
          <w:color w:val="008080"/>
        </w:rPr>
      </w:pPr>
      <w:r>
        <w:rPr>
          <w:rFonts w:ascii="Consolas" w:hAnsi="Consolas"/>
          <w:color w:val="008080"/>
          <w:sz w:val="20"/>
        </w:rPr>
        <w:t>&lt;</w:t>
      </w:r>
      <w:r>
        <w:rPr>
          <w:rFonts w:ascii="Consolas" w:hAnsi="Consolas"/>
          <w:color w:val="3F7F7F"/>
          <w:sz w:val="20"/>
        </w:rPr>
        <w:t>application</w:t>
      </w:r>
      <w:r>
        <w:rPr>
          <w:rFonts w:ascii="Consolas" w:hAnsi="Consolas"/>
          <w:color w:val="008080"/>
          <w:sz w:val="20"/>
        </w:rPr>
        <w:t>&gt;</w:t>
      </w:r>
      <w:r/>
    </w:p>
    <w:p>
      <w:pPr>
        <w:pStyle w:val="Normal"/>
        <w:widowControl w:val="false"/>
        <w:spacing w:before="0" w:after="0"/>
        <w:ind w:firstLine="400"/>
        <w:jc w:val="left"/>
        <w:rPr>
          <w:sz w:val="20"/>
          <w:sz w:val="20"/>
          <w:rFonts w:ascii="Consolas" w:hAnsi="Consolas"/>
        </w:rPr>
      </w:pPr>
      <w:r>
        <w:rPr>
          <w:rFonts w:ascii="Consolas" w:hAnsi="Consolas"/>
          <w:color w:val="008080"/>
          <w:sz w:val="20"/>
        </w:rPr>
        <w:t>&lt;</w:t>
      </w:r>
      <w:r>
        <w:rPr>
          <w:rFonts w:ascii="Consolas" w:hAnsi="Consolas"/>
          <w:color w:val="3F7F7F"/>
          <w:sz w:val="20"/>
        </w:rPr>
        <w:t>meta-data</w:t>
      </w:r>
      <w:r/>
    </w:p>
    <w:p>
      <w:pPr>
        <w:pStyle w:val="Normal"/>
        <w:widowControl w:val="false"/>
        <w:spacing w:before="0" w:after="0"/>
        <w:jc w:val="left"/>
        <w:rPr>
          <w:sz w:val="20"/>
          <w:sz w:val="20"/>
          <w:rFonts w:ascii="Consolas" w:hAnsi="Consolas"/>
        </w:rPr>
      </w:pPr>
      <w:r>
        <w:rPr>
          <w:rFonts w:ascii="Consolas" w:hAnsi="Consolas"/>
          <w:sz w:val="20"/>
        </w:rPr>
        <w:t xml:space="preserve">        </w:t>
      </w:r>
      <w:r>
        <w:rPr>
          <w:rFonts w:ascii="Consolas" w:hAnsi="Consolas"/>
          <w:color w:val="7F007F"/>
          <w:sz w:val="20"/>
        </w:rPr>
        <w:t>android:name</w:t>
      </w:r>
      <w:r>
        <w:rPr>
          <w:rFonts w:ascii="Consolas" w:hAnsi="Consolas"/>
          <w:color w:val="000000"/>
          <w:sz w:val="20"/>
        </w:rPr>
        <w:t>=</w:t>
      </w:r>
      <w:r>
        <w:rPr>
          <w:rFonts w:ascii="Consolas" w:hAnsi="Consolas"/>
          <w:i/>
          <w:color w:val="2A00FF"/>
          <w:sz w:val="20"/>
        </w:rPr>
        <w:t>"com.gsma.services.rcs.capability.EXTENSION"</w:t>
      </w:r>
      <w:r/>
    </w:p>
    <w:p>
      <w:pPr>
        <w:pStyle w:val="Normal"/>
        <w:widowControl w:val="false"/>
        <w:spacing w:before="0" w:after="0"/>
        <w:jc w:val="left"/>
        <w:rPr>
          <w:sz w:val="20"/>
          <w:sz w:val="20"/>
          <w:rFonts w:ascii="Consolas" w:hAnsi="Consolas"/>
          <w:color w:val="008080"/>
          <w:lang w:val="fr-FR"/>
        </w:rPr>
      </w:pPr>
      <w:r>
        <w:rPr>
          <w:rFonts w:ascii="Consolas" w:hAnsi="Consolas"/>
          <w:sz w:val="20"/>
        </w:rPr>
        <w:t xml:space="preserve">        </w:t>
      </w:r>
      <w:r>
        <w:rPr>
          <w:rFonts w:ascii="Consolas" w:hAnsi="Consolas"/>
          <w:color w:val="7F007F"/>
          <w:sz w:val="20"/>
          <w:lang w:val="fr-FR"/>
        </w:rPr>
        <w:t>android:value</w:t>
      </w:r>
      <w:r>
        <w:rPr>
          <w:rFonts w:ascii="Consolas" w:hAnsi="Consolas"/>
          <w:color w:val="000000"/>
          <w:sz w:val="20"/>
          <w:lang w:val="fr-FR"/>
        </w:rPr>
        <w:t>=</w:t>
      </w:r>
      <w:r>
        <w:rPr>
          <w:rFonts w:ascii="Consolas" w:hAnsi="Consolas"/>
          <w:i/>
          <w:color w:val="2A00FF"/>
          <w:sz w:val="20"/>
          <w:lang w:val="fr-FR"/>
        </w:rPr>
        <w:t>"mnc01.mcc208.xxx"/"</w:t>
      </w:r>
      <w:r>
        <w:rPr>
          <w:rFonts w:ascii="Consolas" w:hAnsi="Consolas"/>
          <w:sz w:val="20"/>
          <w:lang w:val="fr-FR"/>
        </w:rPr>
        <w:t xml:space="preserve"> </w:t>
      </w:r>
      <w:r>
        <w:rPr>
          <w:rFonts w:ascii="Consolas" w:hAnsi="Consolas"/>
          <w:color w:val="008080"/>
          <w:sz w:val="20"/>
          <w:lang w:val="fr-FR"/>
        </w:rPr>
        <w:t>/&gt;</w:t>
      </w:r>
      <w:r/>
    </w:p>
    <w:p>
      <w:pPr>
        <w:pStyle w:val="Normal"/>
        <w:rPr>
          <w:lang w:val="fr-FR"/>
        </w:rPr>
      </w:pPr>
      <w:r>
        <w:rPr>
          <w:rFonts w:ascii="Consolas" w:hAnsi="Consolas"/>
          <w:color w:val="008080"/>
          <w:sz w:val="20"/>
          <w:lang w:val="fr-FR"/>
        </w:rPr>
        <w:t>&lt;/</w:t>
      </w:r>
      <w:r>
        <w:rPr>
          <w:rFonts w:ascii="Consolas" w:hAnsi="Consolas"/>
          <w:color w:val="3F7F7F"/>
          <w:sz w:val="20"/>
          <w:lang w:val="fr-FR"/>
        </w:rPr>
        <w:t>application</w:t>
      </w:r>
      <w:r>
        <w:rPr>
          <w:rFonts w:ascii="Consolas" w:hAnsi="Consolas"/>
          <w:color w:val="008080"/>
          <w:sz w:val="20"/>
          <w:lang w:val="fr-FR"/>
        </w:rPr>
        <w:t>&gt;</w:t>
      </w:r>
      <w:r/>
    </w:p>
    <w:p>
      <w:pPr>
        <w:pStyle w:val="Normal"/>
        <w:rPr>
          <w:sz w:val="20"/>
          <w:sz w:val="20"/>
          <w:rFonts w:ascii="Consolas" w:hAnsi="Consolas"/>
          <w:color w:val="008080"/>
        </w:rPr>
      </w:pPr>
      <w:r>
        <w:rPr/>
        <w:t>Several extensions may be associated per applications, this means the meta-data may contain several tags separated by a semicolon. See the following API syntax:</w:t>
      </w:r>
      <w:r/>
    </w:p>
    <w:p>
      <w:pPr>
        <w:pStyle w:val="Normal"/>
        <w:rPr>
          <w:sz w:val="20"/>
          <w:sz w:val="20"/>
          <w:rFonts w:ascii="Consolas" w:hAnsi="Consolas"/>
          <w:color w:val="008080"/>
        </w:rPr>
      </w:pPr>
      <w:r>
        <w:rPr>
          <w:rFonts w:ascii="Consolas" w:hAnsi="Consolas"/>
          <w:color w:val="008080"/>
          <w:sz w:val="20"/>
        </w:rPr>
        <w:t>&lt;</w:t>
      </w:r>
      <w:r>
        <w:rPr>
          <w:rFonts w:ascii="Consolas" w:hAnsi="Consolas"/>
          <w:color w:val="3F7F7F"/>
          <w:sz w:val="20"/>
        </w:rPr>
        <w:t>application</w:t>
      </w:r>
      <w:r>
        <w:rPr>
          <w:rFonts w:ascii="Consolas" w:hAnsi="Consolas"/>
          <w:color w:val="008080"/>
          <w:sz w:val="20"/>
        </w:rPr>
        <w:t>&gt;</w:t>
      </w:r>
      <w:r/>
    </w:p>
    <w:p>
      <w:pPr>
        <w:pStyle w:val="Normal"/>
        <w:widowControl w:val="false"/>
        <w:spacing w:before="0" w:after="0"/>
        <w:ind w:firstLine="400"/>
        <w:jc w:val="left"/>
        <w:rPr>
          <w:sz w:val="20"/>
          <w:sz w:val="20"/>
          <w:rFonts w:ascii="Consolas" w:hAnsi="Consolas"/>
        </w:rPr>
      </w:pPr>
      <w:r>
        <w:rPr>
          <w:rFonts w:ascii="Consolas" w:hAnsi="Consolas"/>
          <w:color w:val="008080"/>
          <w:sz w:val="20"/>
        </w:rPr>
        <w:t>&lt;</w:t>
      </w:r>
      <w:r>
        <w:rPr>
          <w:rFonts w:ascii="Consolas" w:hAnsi="Consolas"/>
          <w:color w:val="3F7F7F"/>
          <w:sz w:val="20"/>
        </w:rPr>
        <w:t>meta-data</w:t>
      </w:r>
      <w:r/>
    </w:p>
    <w:p>
      <w:pPr>
        <w:pStyle w:val="Normal"/>
        <w:widowControl w:val="false"/>
        <w:spacing w:before="0" w:after="0"/>
        <w:jc w:val="left"/>
        <w:rPr>
          <w:sz w:val="20"/>
          <w:sz w:val="20"/>
          <w:rFonts w:ascii="Consolas" w:hAnsi="Consolas"/>
        </w:rPr>
      </w:pPr>
      <w:r>
        <w:rPr>
          <w:rFonts w:ascii="Consolas" w:hAnsi="Consolas"/>
          <w:sz w:val="20"/>
        </w:rPr>
        <w:t xml:space="preserve">        </w:t>
      </w:r>
      <w:r>
        <w:rPr>
          <w:rFonts w:ascii="Consolas" w:hAnsi="Consolas"/>
          <w:color w:val="7F007F"/>
          <w:sz w:val="20"/>
        </w:rPr>
        <w:t>android:name</w:t>
      </w:r>
      <w:r>
        <w:rPr>
          <w:rFonts w:ascii="Consolas" w:hAnsi="Consolas"/>
          <w:color w:val="000000"/>
          <w:sz w:val="20"/>
        </w:rPr>
        <w:t>=</w:t>
      </w:r>
      <w:r>
        <w:rPr>
          <w:rFonts w:ascii="Consolas" w:hAnsi="Consolas"/>
          <w:i/>
          <w:color w:val="2A00FF"/>
          <w:sz w:val="20"/>
        </w:rPr>
        <w:t>"com.gsma.services.rcs.capability.EXTENSION"</w:t>
      </w:r>
      <w:r/>
    </w:p>
    <w:p>
      <w:pPr>
        <w:pStyle w:val="Normal"/>
        <w:widowControl w:val="false"/>
        <w:spacing w:before="0" w:after="0"/>
        <w:jc w:val="left"/>
        <w:rPr>
          <w:sz w:val="20"/>
          <w:sz w:val="20"/>
          <w:rFonts w:ascii="Consolas" w:hAnsi="Consolas"/>
          <w:color w:val="008080"/>
        </w:rPr>
      </w:pPr>
      <w:r>
        <w:rPr>
          <w:rFonts w:ascii="Consolas" w:hAnsi="Consolas"/>
          <w:sz w:val="20"/>
        </w:rPr>
        <w:t xml:space="preserve">        </w:t>
      </w:r>
      <w:r>
        <w:rPr>
          <w:rFonts w:ascii="Consolas" w:hAnsi="Consolas"/>
          <w:color w:val="7F007F"/>
          <w:sz w:val="20"/>
        </w:rPr>
        <w:t>android:value</w:t>
      </w:r>
      <w:r>
        <w:rPr>
          <w:rFonts w:ascii="Consolas" w:hAnsi="Consolas"/>
          <w:color w:val="000000"/>
          <w:sz w:val="20"/>
        </w:rPr>
        <w:t>=</w:t>
      </w:r>
      <w:r>
        <w:rPr>
          <w:rFonts w:ascii="Consolas" w:hAnsi="Consolas"/>
          <w:i/>
          <w:color w:val="2A00FF"/>
          <w:sz w:val="20"/>
        </w:rPr>
        <w:t>"ext.xxx;ext.yyy;ext.zzz"/"</w:t>
      </w:r>
      <w:r>
        <w:rPr>
          <w:rFonts w:ascii="Consolas" w:hAnsi="Consolas"/>
          <w:sz w:val="20"/>
        </w:rPr>
        <w:t xml:space="preserve"> </w:t>
      </w:r>
      <w:r>
        <w:rPr>
          <w:rFonts w:ascii="Consolas" w:hAnsi="Consolas"/>
          <w:color w:val="008080"/>
          <w:sz w:val="20"/>
        </w:rPr>
        <w:t>/&gt;</w:t>
      </w:r>
      <w:r/>
    </w:p>
    <w:p>
      <w:pPr>
        <w:pStyle w:val="Normal"/>
      </w:pPr>
      <w:r>
        <w:rPr>
          <w:rFonts w:ascii="Consolas" w:hAnsi="Consolas"/>
          <w:color w:val="008080"/>
          <w:sz w:val="20"/>
        </w:rPr>
        <w:t>&lt;/</w:t>
      </w:r>
      <w:r>
        <w:rPr>
          <w:rFonts w:ascii="Consolas" w:hAnsi="Consolas"/>
          <w:color w:val="3F7F7F"/>
          <w:sz w:val="20"/>
        </w:rPr>
        <w:t>application</w:t>
      </w:r>
      <w:r>
        <w:rPr>
          <w:rFonts w:ascii="Consolas" w:hAnsi="Consolas"/>
          <w:color w:val="008080"/>
          <w:sz w:val="20"/>
        </w:rPr>
        <w:t>&gt;</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
      </w:pPr>
      <w:r>
        <w:rPr/>
        <w:t>Access to the Capabilities API and read access to the capabilities provider requires the following permissions:</w:t>
      </w:r>
      <w:r/>
    </w:p>
    <w:p>
      <w:pPr>
        <w:pStyle w:val="ListBullet1"/>
        <w:numPr>
          <w:ilvl w:val="0"/>
          <w:numId w:val="33"/>
        </w:numPr>
        <w:spacing w:before="120" w:after="0"/>
        <w:rPr>
          <w:sz w:val="22"/>
          <w:sz w:val="22"/>
        </w:rPr>
      </w:pPr>
      <w:r>
        <w:rPr/>
        <w:t xml:space="preserve">com.gsma.services.permission.RCS: </w:t>
        <w:br/>
        <w:t>this is a general permission that governs access to RCS services.</w:t>
      </w:r>
      <w:r/>
    </w:p>
    <w:p>
      <w:pPr>
        <w:pStyle w:val="ListBullet1"/>
        <w:numPr>
          <w:ilvl w:val="0"/>
          <w:numId w:val="33"/>
        </w:numPr>
        <w:spacing w:before="120" w:after="0"/>
        <w:rPr>
          <w:sz w:val="22"/>
          <w:sz w:val="22"/>
        </w:rPr>
      </w:pPr>
      <w:r>
        <w:rPr/>
        <w:t xml:space="preserve">android.permission.READ_CONTACTS: </w:t>
        <w:br/>
        <w:t>this permission is required by any client using the capabilities service, since use of the API implicitly reveals information about past and current contacts for the device.</w:t>
      </w:r>
      <w:r/>
    </w:p>
    <w:p>
      <w:pPr>
        <w:pStyle w:val="Heading3"/>
        <w:numPr>
          <w:ilvl w:val="2"/>
          <w:numId w:val="25"/>
        </w:numPr>
        <w:rPr>
          <w:sz w:val="24"/>
          <w:b/>
          <w:sz w:val="24"/>
          <w:b/>
          <w:szCs w:val="26"/>
          <w:iCs/>
          <w:bCs/>
          <w:rFonts w:ascii="Arial" w:hAnsi="Arial" w:eastAsia="Times New Roman" w:cs="Arial"/>
          <w:lang w:val="en-US" w:eastAsia="en-US" w:bidi="bn-BD"/>
        </w:rPr>
      </w:pPr>
      <w:bookmarkStart w:id="234" w:name="_Toc375229889"/>
      <w:bookmarkStart w:id="235" w:name="_Toc419808142"/>
      <w:bookmarkStart w:id="236" w:name="_Toc419808362"/>
      <w:bookmarkStart w:id="237" w:name="_Toc422836692"/>
      <w:bookmarkEnd w:id="234"/>
      <w:bookmarkEnd w:id="235"/>
      <w:bookmarkEnd w:id="236"/>
      <w:bookmarkEnd w:id="237"/>
      <w:r>
        <w:rPr/>
        <w:t>IM/Chat API</w:t>
      </w:r>
      <w:r/>
    </w:p>
    <w:p>
      <w:pPr>
        <w:pStyle w:val="Normal"/>
      </w:pPr>
      <w:r>
        <w:rPr>
          <w:lang w:eastAsia="en-US"/>
        </w:rPr>
        <w:t>This API exposed all functionality for the Instant Messaging/Chat Service. It allows:</w:t>
      </w:r>
      <w:r/>
    </w:p>
    <w:p>
      <w:pPr>
        <w:pStyle w:val="ListBullet1"/>
        <w:numPr>
          <w:ilvl w:val="0"/>
          <w:numId w:val="1"/>
        </w:numPr>
        <w:rPr>
          <w:sz w:val="22"/>
          <w:sz w:val="22"/>
        </w:rPr>
      </w:pPr>
      <w:r>
        <w:rPr/>
        <w:t xml:space="preserve">Sending messages to a contact. </w:t>
      </w:r>
      <w:r/>
    </w:p>
    <w:p>
      <w:pPr>
        <w:pStyle w:val="ListBullet1"/>
        <w:numPr>
          <w:ilvl w:val="0"/>
          <w:numId w:val="1"/>
        </w:numPr>
        <w:rPr>
          <w:sz w:val="22"/>
          <w:sz w:val="22"/>
        </w:rPr>
      </w:pPr>
      <w:r>
        <w:rPr/>
        <w:t xml:space="preserve">Starting group chats with an ad-hoc list of participants and an optional subject. </w:t>
      </w:r>
      <w:r/>
    </w:p>
    <w:p>
      <w:pPr>
        <w:pStyle w:val="ListBullet1"/>
        <w:numPr>
          <w:ilvl w:val="0"/>
          <w:numId w:val="1"/>
        </w:numPr>
        <w:rPr>
          <w:sz w:val="22"/>
          <w:sz w:val="22"/>
        </w:rPr>
      </w:pPr>
      <w:r>
        <w:rPr/>
        <w:t>Joining existing group chats.</w:t>
      </w:r>
      <w:r/>
    </w:p>
    <w:p>
      <w:pPr>
        <w:pStyle w:val="ListBullet1"/>
        <w:numPr>
          <w:ilvl w:val="0"/>
          <w:numId w:val="1"/>
        </w:numPr>
        <w:rPr>
          <w:sz w:val="22"/>
          <w:sz w:val="22"/>
        </w:rPr>
      </w:pPr>
      <w:r>
        <w:rPr/>
        <w:t>Re-joining existing group chats (this is done implicitly by the implementation when needed).</w:t>
      </w:r>
      <w:r/>
    </w:p>
    <w:p>
      <w:pPr>
        <w:pStyle w:val="ListBullet1"/>
        <w:numPr>
          <w:ilvl w:val="0"/>
          <w:numId w:val="1"/>
        </w:numPr>
        <w:rPr>
          <w:sz w:val="22"/>
          <w:sz w:val="22"/>
        </w:rPr>
      </w:pPr>
      <w:r>
        <w:rPr/>
        <w:t>Restarting a previous group chat (this is done implicitly by the implementation when needed).</w:t>
      </w:r>
      <w:r/>
    </w:p>
    <w:p>
      <w:pPr>
        <w:pStyle w:val="ListBullet1"/>
        <w:numPr>
          <w:ilvl w:val="0"/>
          <w:numId w:val="1"/>
        </w:numPr>
        <w:rPr>
          <w:sz w:val="22"/>
          <w:sz w:val="22"/>
        </w:rPr>
      </w:pPr>
      <w:r>
        <w:rPr/>
        <w:t>Sending messages in a group chat.</w:t>
      </w:r>
      <w:r/>
    </w:p>
    <w:p>
      <w:pPr>
        <w:pStyle w:val="ListBullet1"/>
        <w:numPr>
          <w:ilvl w:val="0"/>
          <w:numId w:val="1"/>
        </w:numPr>
        <w:rPr>
          <w:sz w:val="22"/>
          <w:sz w:val="22"/>
        </w:rPr>
      </w:pPr>
      <w:r>
        <w:rPr/>
        <w:t>Leaving a group chat.</w:t>
      </w:r>
      <w:r/>
    </w:p>
    <w:p>
      <w:pPr>
        <w:pStyle w:val="ListBullet1"/>
        <w:numPr>
          <w:ilvl w:val="0"/>
          <w:numId w:val="1"/>
        </w:numPr>
        <w:rPr>
          <w:sz w:val="22"/>
          <w:sz w:val="22"/>
        </w:rPr>
      </w:pPr>
      <w:r>
        <w:rPr/>
        <w:t>Adding participants to a group chat.</w:t>
      </w:r>
      <w:r/>
    </w:p>
    <w:p>
      <w:pPr>
        <w:pStyle w:val="ListBullet1"/>
        <w:numPr>
          <w:ilvl w:val="0"/>
          <w:numId w:val="1"/>
        </w:numPr>
        <w:rPr>
          <w:sz w:val="22"/>
          <w:sz w:val="22"/>
        </w:rPr>
      </w:pPr>
      <w:r>
        <w:rPr/>
        <w:t>Retrieving information about a group chat (status, participants and their status)</w:t>
      </w:r>
      <w:r/>
    </w:p>
    <w:p>
      <w:pPr>
        <w:pStyle w:val="ListBullet1"/>
        <w:numPr>
          <w:ilvl w:val="0"/>
          <w:numId w:val="1"/>
        </w:numPr>
        <w:rPr>
          <w:sz w:val="22"/>
          <w:sz w:val="22"/>
        </w:rPr>
      </w:pPr>
      <w:r>
        <w:rPr/>
        <w:t>Receiving notifications about incoming messages, “is-composing” events, group chat invitations and group chat events.</w:t>
      </w:r>
      <w:r/>
    </w:p>
    <w:p>
      <w:pPr>
        <w:pStyle w:val="ListBullet1"/>
        <w:numPr>
          <w:ilvl w:val="0"/>
          <w:numId w:val="1"/>
        </w:numPr>
        <w:rPr>
          <w:sz w:val="22"/>
          <w:sz w:val="22"/>
        </w:rPr>
      </w:pPr>
      <w:r>
        <w:rPr/>
        <w:t>Accept/reject an incoming chat invitation.</w:t>
      </w:r>
      <w:r/>
    </w:p>
    <w:p>
      <w:pPr>
        <w:pStyle w:val="ListBullet1"/>
        <w:numPr>
          <w:ilvl w:val="0"/>
          <w:numId w:val="1"/>
        </w:numPr>
        <w:rPr>
          <w:sz w:val="22"/>
          <w:sz w:val="22"/>
        </w:rPr>
      </w:pPr>
      <w:r>
        <w:rPr/>
        <w:t>Displaying chat history (messages and group chats).</w:t>
      </w:r>
      <w:r/>
    </w:p>
    <w:p>
      <w:pPr>
        <w:pStyle w:val="ListBullet1"/>
        <w:numPr>
          <w:ilvl w:val="0"/>
          <w:numId w:val="1"/>
        </w:numPr>
        <w:rPr>
          <w:sz w:val="22"/>
          <w:sz w:val="22"/>
        </w:rPr>
      </w:pPr>
      <w:r>
        <w:rPr/>
        <w:t>Erasing chat history by a user, by group chat, or by single messages.</w:t>
      </w:r>
      <w:r/>
    </w:p>
    <w:p>
      <w:pPr>
        <w:pStyle w:val="ListBullet1"/>
        <w:numPr>
          <w:ilvl w:val="0"/>
          <w:numId w:val="1"/>
        </w:numPr>
        <w:rPr>
          <w:sz w:val="22"/>
          <w:sz w:val="22"/>
        </w:rPr>
      </w:pPr>
      <w:r>
        <w:rPr/>
        <w:t>Marking messages as displayed.</w:t>
      </w:r>
      <w:r/>
    </w:p>
    <w:p>
      <w:pPr>
        <w:pStyle w:val="ListBullet1"/>
        <w:numPr>
          <w:ilvl w:val="0"/>
          <w:numId w:val="1"/>
        </w:numPr>
        <w:rPr>
          <w:sz w:val="22"/>
          <w:sz w:val="22"/>
        </w:rPr>
      </w:pPr>
      <w:r>
        <w:rPr/>
        <w:t>Receiving message delivery reports.</w:t>
      </w:r>
      <w:r/>
    </w:p>
    <w:p>
      <w:pPr>
        <w:pStyle w:val="ListBullet1"/>
        <w:numPr>
          <w:ilvl w:val="0"/>
          <w:numId w:val="1"/>
        </w:numPr>
        <w:rPr>
          <w:sz w:val="22"/>
          <w:sz w:val="22"/>
        </w:rPr>
      </w:pPr>
      <w:r>
        <w:rPr/>
        <w:t>Read configuration elements affecting IM.</w:t>
      </w:r>
      <w:r/>
    </w:p>
    <w:p>
      <w:pPr>
        <w:pStyle w:val="ListBullet1"/>
        <w:numPr>
          <w:ilvl w:val="0"/>
          <w:numId w:val="1"/>
        </w:numPr>
        <w:rPr>
          <w:sz w:val="22"/>
          <w:sz w:val="22"/>
        </w:rPr>
      </w:pPr>
      <w:r>
        <w:rPr/>
        <w:t>Message queuing.</w:t>
      </w:r>
      <w:r/>
    </w:p>
    <w:p>
      <w:pPr>
        <w:pStyle w:val="NOTE"/>
      </w:pPr>
      <w:r>
        <w:rPr/>
        <w:t xml:space="preserve">NOTE: </w:t>
        <w:tab/>
        <w:t xml:space="preserve">a group chat is identified by a unique conversation Identifier (ID) which corresponds to the “Contribution-ID” header in the signaling flow. A one to one chat is identified by the ContactId of the remote contact. This permits to have a permanent one to one chat or group chat like user experience. </w:t>
      </w:r>
      <w:r/>
    </w:p>
    <w:p>
      <w:pPr>
        <w:pStyle w:val="Heading4"/>
        <w:numPr>
          <w:ilvl w:val="3"/>
          <w:numId w:val="25"/>
        </w:numPr>
        <w:rPr>
          <w:color w:val="000000"/>
        </w:rPr>
      </w:pPr>
      <w:bookmarkStart w:id="238" w:name="_Toc351497984"/>
      <w:bookmarkEnd w:id="238"/>
      <w:r>
        <w:rPr/>
        <w:t>Package</w:t>
      </w:r>
      <w:r/>
    </w:p>
    <w:p>
      <w:pPr>
        <w:pStyle w:val="Normal"/>
      </w:pPr>
      <w:r>
        <w:rPr>
          <w:color w:val="000000"/>
        </w:rPr>
        <w:t xml:space="preserve">Package name </w:t>
      </w:r>
      <w:r>
        <w:rPr>
          <w:b/>
          <w:color w:val="000000"/>
        </w:rPr>
        <w:t>com.gsma.services.rcs.chat</w:t>
      </w:r>
      <w:r/>
    </w:p>
    <w:p>
      <w:pPr>
        <w:pStyle w:val="Heading4"/>
        <w:numPr>
          <w:ilvl w:val="3"/>
          <w:numId w:val="25"/>
        </w:numPr>
        <w:rPr>
          <w:color w:val="000000"/>
        </w:rPr>
      </w:pPr>
      <w:r>
        <w:rPr/>
        <w:t>Methods and Callbacks</w:t>
      </w:r>
      <w:r/>
    </w:p>
    <w:p>
      <w:pPr>
        <w:pStyle w:val="Normal"/>
      </w:pPr>
      <w:r>
        <w:rPr>
          <w:color w:val="000000"/>
        </w:rPr>
        <w:t xml:space="preserve">Class </w:t>
      </w:r>
      <w:r>
        <w:rPr>
          <w:b/>
          <w:color w:val="000000"/>
        </w:rPr>
        <w:t>ChatService</w:t>
      </w:r>
      <w:r>
        <w:rPr>
          <w:color w:val="000000"/>
        </w:rPr>
        <w:t>:</w:t>
      </w:r>
      <w:r/>
    </w:p>
    <w:p>
      <w:pPr>
        <w:pStyle w:val="Normal"/>
      </w:pPr>
      <w:r>
        <w:rPr/>
        <w:t>This class offers the main entry point to initiate chat conversations with contacts: 1-1 and group chat conversation. Several applications may connect/disconnect to the API.</w:t>
      </w:r>
      <w:r/>
    </w:p>
    <w:p>
      <w:pPr>
        <w:pStyle w:val="Normal"/>
      </w:pPr>
      <w:r>
        <w:rPr/>
      </w:r>
      <w:r/>
    </w:p>
    <w:p>
      <w:pPr>
        <w:pStyle w:val="ListBullet1"/>
        <w:numPr>
          <w:ilvl w:val="0"/>
          <w:numId w:val="12"/>
        </w:numPr>
        <w:spacing w:before="120" w:after="0"/>
        <w:rPr>
          <w:color w:val="000000"/>
        </w:rPr>
      </w:pPr>
      <w:r>
        <w:rPr>
          <w:color w:val="000000"/>
        </w:rPr>
        <w:t>Method: connects to the API.</w:t>
      </w:r>
      <w:r/>
    </w:p>
    <w:p>
      <w:pPr>
        <w:pStyle w:val="ASN1Code"/>
        <w:ind w:left="680" w:hanging="0"/>
        <w:rPr>
          <w:szCs w:val="20"/>
          <w:color w:val="000000"/>
        </w:rPr>
      </w:pPr>
      <w:r>
        <w:rPr>
          <w:color w:val="000000"/>
        </w:rPr>
        <w:t>void 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disconnects from the API.</w:t>
      </w:r>
      <w:r/>
    </w:p>
    <w:p>
      <w:pPr>
        <w:pStyle w:val="ASN1Code"/>
        <w:ind w:left="680" w:hanging="0"/>
        <w:rPr>
          <w:color w:val="000000"/>
        </w:rPr>
      </w:pPr>
      <w:r>
        <w:rPr>
          <w:color w:val="000000"/>
        </w:rPr>
        <w:t>void disconnect()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4"/>
        </w:numPr>
        <w:tabs>
          <w:tab w:val="left" w:pos="680" w:leader="none"/>
          <w:tab w:val="left" w:pos="720" w:leader="none"/>
        </w:tabs>
        <w:spacing w:before="120" w:after="0"/>
        <w:rPr>
          <w:color w:val="000000"/>
        </w:rPr>
      </w:pPr>
      <w:r>
        <w:rPr>
          <w:color w:val="000000"/>
        </w:rPr>
        <w:t>Method: returns a one to one chat with the specified contact. If no such ongoing chat exists a reference is returned to a fresh one to one chat so that a call to sendMessage on that will initiate a new invitation to the remote contact.</w:t>
      </w:r>
      <w:r/>
    </w:p>
    <w:p>
      <w:pPr>
        <w:pStyle w:val="ASN1Code"/>
        <w:ind w:left="680" w:hanging="0"/>
        <w:rPr>
          <w:color w:val="000000"/>
        </w:rPr>
      </w:pPr>
      <w:r>
        <w:rPr>
          <w:color w:val="000000"/>
          <w:szCs w:val="20"/>
        </w:rPr>
        <w:t>OneToOneChat getOneToOneChat(ContactId 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a group chat from its unique ID. If no ongoing group chat matching the chatId is found the a reference to a historical chat is returned so that a call to sendMessage on that one can try to rejoin that group chat automatically before sending the message.</w:t>
      </w:r>
      <w:r/>
    </w:p>
    <w:p>
      <w:pPr>
        <w:pStyle w:val="ASN1Code"/>
        <w:ind w:left="680" w:hanging="0"/>
        <w:rPr>
          <w:color w:val="000000"/>
        </w:rPr>
      </w:pPr>
      <w:r>
        <w:rPr>
          <w:color w:val="000000"/>
        </w:rPr>
        <w:t>GroupChat getGroupChat(String chatId)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pPr>
      <w:r>
        <w:rPr>
          <w:color w:val="000000"/>
        </w:rPr>
        <w:t>Method: Gets a chat message from its unique ID.</w:t>
      </w:r>
      <w:r/>
    </w:p>
    <w:p>
      <w:pPr>
        <w:pStyle w:val="ASN1Code"/>
        <w:ind w:left="680" w:hanging="0"/>
        <w:rPr>
          <w:sz w:val="22"/>
          <w:sz w:val="22"/>
          <w:szCs w:val="22"/>
          <w:rFonts w:ascii="Courier New" w:hAnsi="Courier New" w:eastAsia="SimSun"/>
        </w:rPr>
      </w:pPr>
      <w:r>
        <w:rPr/>
        <w:t>ChatMessage getChatMessage(String msgId)</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true if it’s possible and allowed to initiate a new group chat right now, else returns false.</w:t>
      </w:r>
      <w:r/>
    </w:p>
    <w:p>
      <w:pPr>
        <w:pStyle w:val="ASN1Code"/>
        <w:ind w:left="680" w:hanging="0"/>
        <w:rPr>
          <w:color w:val="000000"/>
        </w:rPr>
      </w:pPr>
      <w:r>
        <w:rPr>
          <w:color w:val="000000"/>
          <w:szCs w:val="20"/>
        </w:rPr>
        <w:t>boolean isAllowedToInitiateGroupChat()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37"/>
        </w:numPr>
        <w:spacing w:before="120" w:after="0"/>
        <w:ind w:left="709" w:hanging="360"/>
        <w:rPr>
          <w:color w:val="000000"/>
        </w:rPr>
      </w:pPr>
      <w:r>
        <w:rPr>
          <w:color w:val="000000"/>
        </w:rPr>
        <w:t>Method: returns true if it’s possible and allowed to initiate a new group chat with the specified contact right now, else returns false.</w:t>
      </w:r>
      <w:r/>
    </w:p>
    <w:p>
      <w:pPr>
        <w:pStyle w:val="ASN1Code"/>
        <w:ind w:left="680" w:hanging="0"/>
        <w:rPr>
          <w:color w:val="000000"/>
        </w:rPr>
      </w:pPr>
      <w:r>
        <w:rPr>
          <w:color w:val="000000"/>
          <w:szCs w:val="20"/>
        </w:rPr>
        <w:t>boolean isAllowedToInitiateGroupChat(ContactId 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rFonts w:eastAsia="Malgun Gothic"/>
          <w:color w:val="000000"/>
          <w:lang w:eastAsia="ko-KR"/>
        </w:rPr>
        <w:t xml:space="preserve">Method: </w:t>
      </w:r>
      <w:r>
        <w:rPr>
          <w:color w:val="000000"/>
          <w:shd w:fill="FFFFFF" w:val="clear"/>
        </w:rPr>
        <w:t>initiates a group chat with a group of contacts and returns a GroupChat instance</w:t>
      </w:r>
      <w:r>
        <w:rPr>
          <w:color w:val="000000"/>
        </w:rPr>
        <w:t>. The subject is optional and may be null.</w:t>
      </w:r>
      <w:r/>
    </w:p>
    <w:p>
      <w:pPr>
        <w:pStyle w:val="ASN1Code"/>
        <w:ind w:left="680" w:hanging="0"/>
        <w:rPr>
          <w:szCs w:val="20"/>
          <w:color w:val="000000"/>
        </w:rPr>
      </w:pPr>
      <w:r>
        <w:rPr>
          <w:color w:val="000000"/>
        </w:rPr>
        <w:t>GroupChat initiateGroupChat(Set&lt;ContactId&gt; contacts, String subject)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22"/>
        </w:numPr>
        <w:spacing w:before="120" w:after="0"/>
        <w:rPr>
          <w:color w:val="000000"/>
        </w:rPr>
      </w:pPr>
      <w:r>
        <w:rPr>
          <w:color w:val="000000"/>
        </w:rPr>
        <w:t>Method: mark a received message as read (i.e. displayed in the UI)</w:t>
      </w:r>
      <w:r/>
    </w:p>
    <w:p>
      <w:pPr>
        <w:pStyle w:val="ASN1Code"/>
        <w:ind w:left="720" w:hanging="0"/>
        <w:rPr>
          <w:szCs w:val="20"/>
          <w:color w:val="000000"/>
        </w:rPr>
      </w:pPr>
      <w:r>
        <w:rPr>
          <w:color w:val="000000"/>
          <w:szCs w:val="20"/>
        </w:rPr>
        <w:t>void markMessageAsRead(String msgId)</w:t>
      </w:r>
      <w:r/>
    </w:p>
    <w:p>
      <w:pPr>
        <w:pStyle w:val="ASN1Code"/>
        <w:ind w:left="72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configuration for chat service.</w:t>
      </w:r>
      <w:r/>
    </w:p>
    <w:p>
      <w:pPr>
        <w:pStyle w:val="ASN1Code"/>
        <w:ind w:left="680" w:hanging="0"/>
        <w:rPr>
          <w:szCs w:val="20"/>
          <w:color w:val="000000"/>
        </w:rPr>
      </w:pPr>
      <w:r>
        <w:rPr>
          <w:color w:val="000000"/>
        </w:rPr>
        <w:t>ChatServiceConfiguration getConfiguration()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all one to one chats from history and abort/reject corresponding sessions if such are ongoing.</w:t>
      </w:r>
      <w:r/>
    </w:p>
    <w:p>
      <w:pPr>
        <w:pStyle w:val="ASN1Code"/>
        <w:ind w:left="680" w:hanging="0"/>
        <w:rPr>
          <w:szCs w:val="20"/>
          <w:color w:val="000000"/>
        </w:rPr>
      </w:pPr>
      <w:r>
        <w:rPr>
          <w:color w:val="000000"/>
        </w:rPr>
        <w:t>void deleteOneToOneChats()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all group chats from history and abort/reject corresponding sessions if such are ongoing.</w:t>
      </w:r>
      <w:r/>
    </w:p>
    <w:p>
      <w:pPr>
        <w:pStyle w:val="ASN1Code"/>
        <w:ind w:left="680" w:hanging="0"/>
        <w:rPr>
          <w:szCs w:val="20"/>
          <w:color w:val="000000"/>
        </w:rPr>
      </w:pPr>
      <w:r>
        <w:rPr>
          <w:color w:val="000000"/>
        </w:rPr>
        <w:t>void deleteGroupChats()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a one to one chats conversation with a given contact from history and abort/reject corresponding sessions if such are ongoing.</w:t>
      </w:r>
      <w:r/>
    </w:p>
    <w:p>
      <w:pPr>
        <w:pStyle w:val="ASN1Code"/>
        <w:ind w:left="680" w:hanging="0"/>
        <w:rPr>
          <w:szCs w:val="20"/>
          <w:color w:val="000000"/>
        </w:rPr>
      </w:pPr>
      <w:r>
        <w:rPr>
          <w:color w:val="000000"/>
        </w:rPr>
        <w:t>void deleteOneToOneChat(</w:t>
      </w:r>
      <w:r>
        <w:rPr>
          <w:color w:val="000000"/>
          <w:szCs w:val="20"/>
        </w:rPr>
        <w:t>ContactId</w:t>
      </w:r>
      <w:r>
        <w:rPr>
          <w:color w:val="000000"/>
        </w:rPr>
        <w:t xml:space="preserve">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a group chat conversation from its chat ID from history and abort/reject corresponding sessions if such are ongoing.</w:t>
      </w:r>
      <w:r/>
    </w:p>
    <w:p>
      <w:pPr>
        <w:pStyle w:val="ASN1Code"/>
        <w:ind w:left="680" w:hanging="0"/>
        <w:rPr>
          <w:color w:val="000000"/>
        </w:rPr>
      </w:pPr>
      <w:r>
        <w:rPr>
          <w:color w:val="000000"/>
        </w:rPr>
        <w:t>void deleteGroupChat(String chatId)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delete a message from its message ID from history</w:t>
      </w:r>
      <w:r/>
    </w:p>
    <w:p>
      <w:pPr>
        <w:pStyle w:val="ASN1Code"/>
        <w:ind w:left="-720" w:firstLine="360"/>
        <w:rPr>
          <w:szCs w:val="20"/>
          <w:color w:val="000000"/>
        </w:rPr>
      </w:pPr>
      <w:r>
        <w:rPr>
          <w:color w:val="000000"/>
          <w:szCs w:val="20"/>
        </w:rPr>
        <w:tab/>
        <w:tab/>
        <w:t>void deleteMessage(String msgId)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a</w:t>
      </w:r>
      <w:r>
        <w:rPr/>
        <w:t xml:space="preserve">dds a listener for </w:t>
      </w:r>
      <w:bookmarkStart w:id="239" w:name="__DdeLink__548_944831712"/>
      <w:r>
        <w:rPr/>
        <w:t xml:space="preserve">one to one </w:t>
      </w:r>
      <w:bookmarkEnd w:id="239"/>
      <w:r>
        <w:rPr/>
        <w:t>chat events</w:t>
      </w:r>
      <w:r/>
    </w:p>
    <w:p>
      <w:pPr>
        <w:pStyle w:val="ASN1Code"/>
        <w:rPr>
          <w:color w:val="000000"/>
        </w:rPr>
      </w:pPr>
      <w:r>
        <w:rPr>
          <w:color w:val="000000"/>
        </w:rPr>
        <w:tab/>
        <w:t>void addEventListener(OneToOneChatListener listener)</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w:t>
      </w:r>
      <w:r>
        <w:rPr/>
        <w:t>emoves a listener for one to one chat events</w:t>
      </w:r>
      <w:r/>
    </w:p>
    <w:p>
      <w:pPr>
        <w:pStyle w:val="ASN1Code"/>
      </w:pPr>
      <w:r>
        <w:rPr>
          <w:color w:val="000000"/>
        </w:rPr>
        <w:tab/>
        <w:t>void removeEventListener(OneToOneChatListener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a</w:t>
      </w:r>
      <w:r>
        <w:rPr/>
        <w:t>dds a listener for group chat events</w:t>
      </w:r>
      <w:r/>
    </w:p>
    <w:p>
      <w:pPr>
        <w:pStyle w:val="ASN1Code"/>
      </w:pPr>
      <w:r>
        <w:rPr>
          <w:color w:val="000000"/>
        </w:rPr>
        <w:tab/>
        <w:t>void addEventListener(GroupChatListener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w:t>
      </w:r>
      <w:r>
        <w:rPr/>
        <w:t>emoves a listener for group chat events</w:t>
      </w:r>
      <w:r/>
    </w:p>
    <w:p>
      <w:pPr>
        <w:pStyle w:val="ASN1Code"/>
        <w:ind w:left="680" w:hanging="0"/>
        <w:rPr>
          <w:szCs w:val="20"/>
          <w:color w:val="000000"/>
        </w:rPr>
      </w:pPr>
      <w:r>
        <w:rPr>
          <w:color w:val="000000"/>
          <w:szCs w:val="20"/>
        </w:rPr>
        <w:t>void removeEventListener(GroupChatListener listener)</w:t>
      </w:r>
      <w:r/>
    </w:p>
    <w:p>
      <w:pPr>
        <w:pStyle w:val="ListBullet1"/>
        <w:numPr>
          <w:ilvl w:val="0"/>
          <w:numId w:val="12"/>
        </w:numPr>
        <w:spacing w:before="120" w:after="0"/>
        <w:rPr>
          <w:color w:val="000000"/>
        </w:rPr>
      </w:pPr>
      <w:r>
        <w:rPr>
          <w:color w:val="000000"/>
        </w:rPr>
        <w:t>Method: disables and clears any delivery expiration for a set of chat messages regardless if the delivery of them has expired already or not.</w:t>
      </w:r>
      <w:r/>
    </w:p>
    <w:p>
      <w:pPr>
        <w:pStyle w:val="ASN1Code"/>
        <w:ind w:firstLine="680"/>
      </w:pPr>
      <w:r>
        <w:rPr>
          <w:color w:val="000000"/>
          <w:szCs w:val="20"/>
        </w:rPr>
        <w:t xml:space="preserve">void </w:t>
      </w:r>
      <w:r>
        <w:rPr>
          <w:szCs w:val="20"/>
        </w:rPr>
        <w:t>clearMessageDeliveryExpiration(</w:t>
      </w:r>
      <w:r>
        <w:rPr/>
        <w:t xml:space="preserve">Set&lt;String&gt; </w:t>
      </w:r>
      <w:r>
        <w:rPr>
          <w:szCs w:val="20"/>
        </w:rPr>
        <w:t>msgId</w:t>
      </w:r>
      <w:r>
        <w:rPr/>
        <w:t>)</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pPr>
      <w:r>
        <w:rPr>
          <w:color w:val="000000"/>
        </w:rPr>
        <w:t xml:space="preserve">Class </w:t>
      </w:r>
      <w:r>
        <w:rPr>
          <w:b/>
          <w:color w:val="000000"/>
        </w:rPr>
        <w:t>ChatMessage</w:t>
      </w:r>
      <w:r>
        <w:rPr>
          <w:color w:val="000000"/>
        </w:rPr>
        <w:t>:</w:t>
      </w:r>
      <w:r/>
    </w:p>
    <w:p>
      <w:pPr>
        <w:pStyle w:val="Normal"/>
      </w:pPr>
      <w:r>
        <w:rPr/>
        <w:t>This class contains chat message information for single and group chats.</w:t>
      </w:r>
      <w:r/>
    </w:p>
    <w:p>
      <w:pPr>
        <w:pStyle w:val="Normal"/>
      </w:pPr>
      <w:r>
        <w:rPr/>
      </w:r>
      <w:r/>
    </w:p>
    <w:p>
      <w:pPr>
        <w:pStyle w:val="ListBullet1"/>
        <w:numPr>
          <w:ilvl w:val="0"/>
          <w:numId w:val="12"/>
        </w:numPr>
        <w:spacing w:before="120" w:after="0"/>
        <w:rPr>
          <w:color w:val="000000"/>
        </w:rPr>
      </w:pPr>
      <w:r>
        <w:rPr>
          <w:color w:val="000000"/>
        </w:rPr>
        <w:t>Method: returns the contactId of the remote contact for this message</w:t>
      </w:r>
      <w:r>
        <w:rPr/>
        <w:t xml:space="preserve"> or null if this is an outgoing group chat message</w:t>
      </w:r>
      <w:r>
        <w:rPr>
          <w:color w:val="000000"/>
        </w:rPr>
        <w:t>.</w:t>
      </w:r>
      <w:r/>
    </w:p>
    <w:p>
      <w:pPr>
        <w:pStyle w:val="ASN1Code"/>
        <w:ind w:left="680" w:hanging="0"/>
        <w:rPr>
          <w:color w:val="000000"/>
        </w:rPr>
      </w:pPr>
      <w:r>
        <w:rPr>
          <w:color w:val="000000"/>
        </w:rPr>
        <w:t>ContactId getRemoteContact()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message ID.</w:t>
      </w:r>
      <w:r/>
    </w:p>
    <w:p>
      <w:pPr>
        <w:pStyle w:val="ASN1Code"/>
        <w:ind w:left="680" w:hanging="0"/>
        <w:rPr>
          <w:szCs w:val="20"/>
          <w:color w:val="000000"/>
        </w:rPr>
      </w:pPr>
      <w:r>
        <w:rPr>
          <w:color w:val="000000"/>
        </w:rPr>
        <w:t>String getId()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message content.</w:t>
      </w:r>
      <w:r/>
    </w:p>
    <w:p>
      <w:pPr>
        <w:pStyle w:val="ASN1Code"/>
        <w:ind w:left="680" w:hanging="0"/>
        <w:rPr>
          <w:color w:val="000000"/>
        </w:rPr>
      </w:pPr>
      <w:r>
        <w:rPr>
          <w:color w:val="000000"/>
        </w:rPr>
        <w:t>String getContent()</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pPr>
      <w:r>
        <w:rPr>
          <w:color w:val="000000"/>
        </w:rPr>
        <w:t>Method: returns the direction of the chat message.</w:t>
      </w:r>
      <w:r/>
    </w:p>
    <w:p>
      <w:pPr>
        <w:pStyle w:val="ASN1Code"/>
        <w:ind w:left="680" w:hanging="0"/>
        <w:rPr>
          <w:sz w:val="22"/>
          <w:sz w:val="22"/>
          <w:szCs w:val="22"/>
          <w:rFonts w:ascii="Courier New" w:hAnsi="Courier New" w:eastAsia="SimSun"/>
        </w:rPr>
      </w:pPr>
      <w:r>
        <w:rPr/>
        <w:t>com.gsma.services.rcs.RcsService.Direction getDirection()</w:t>
      </w:r>
      <w:r/>
    </w:p>
    <w:p>
      <w:pPr>
        <w:pStyle w:val="ASN1Code"/>
      </w:pPr>
      <w:r>
        <w:rPr/>
      </w:r>
      <w:r/>
    </w:p>
    <w:p>
      <w:pPr>
        <w:pStyle w:val="ListBullet1"/>
        <w:numPr>
          <w:ilvl w:val="0"/>
          <w:numId w:val="12"/>
        </w:numPr>
        <w:spacing w:before="120" w:after="0"/>
      </w:pPr>
      <w:r>
        <w:rPr>
          <w:color w:val="000000"/>
        </w:rPr>
        <w:t>Method: returns the mime type of the chat message.</w:t>
      </w:r>
      <w:r/>
    </w:p>
    <w:p>
      <w:pPr>
        <w:pStyle w:val="ASN1Code"/>
        <w:ind w:left="680" w:hanging="0"/>
        <w:rPr>
          <w:sz w:val="22"/>
          <w:sz w:val="22"/>
          <w:szCs w:val="22"/>
          <w:rFonts w:ascii="Courier New" w:hAnsi="Courier New" w:eastAsia="SimSun"/>
        </w:rPr>
      </w:pPr>
      <w:r>
        <w:rPr/>
        <w:t>String getMimeType()</w:t>
      </w:r>
      <w:r/>
    </w:p>
    <w:p>
      <w:pPr>
        <w:pStyle w:val="ASN1Code"/>
      </w:pPr>
      <w:r>
        <w:rPr/>
      </w:r>
      <w:r/>
    </w:p>
    <w:p>
      <w:pPr>
        <w:pStyle w:val="ListBullet1"/>
        <w:numPr>
          <w:ilvl w:val="0"/>
          <w:numId w:val="12"/>
        </w:numPr>
        <w:spacing w:before="120" w:after="0"/>
      </w:pPr>
      <w:r>
        <w:rPr>
          <w:color w:val="000000"/>
        </w:rPr>
        <w:t>Method: returns the local timestamp of when the chat message was sent and/or queued for outgoing messages or the local timestamp of when the chat message was received for incoming messages..</w:t>
      </w:r>
      <w:r/>
    </w:p>
    <w:p>
      <w:pPr>
        <w:pStyle w:val="ASN1Code"/>
        <w:ind w:left="680" w:hanging="0"/>
        <w:rPr>
          <w:sz w:val="22"/>
          <w:sz w:val="22"/>
          <w:szCs w:val="22"/>
          <w:rFonts w:ascii="Courier New" w:hAnsi="Courier New" w:eastAsia="SimSun"/>
        </w:rPr>
      </w:pPr>
      <w:r>
        <w:rPr/>
        <w:t>long getTimestamp()</w:t>
      </w:r>
      <w:r/>
    </w:p>
    <w:p>
      <w:pPr>
        <w:pStyle w:val="ASN1Code"/>
      </w:pPr>
      <w:r>
        <w:rPr/>
      </w:r>
      <w:r/>
    </w:p>
    <w:p>
      <w:pPr>
        <w:pStyle w:val="ListBullet1"/>
        <w:numPr>
          <w:ilvl w:val="0"/>
          <w:numId w:val="12"/>
        </w:numPr>
        <w:spacing w:before="120" w:after="0"/>
      </w:pPr>
      <w:r>
        <w:rPr>
          <w:color w:val="000000"/>
        </w:rPr>
        <w:t>Method: returns the local timestamp of when the chat message was sent and/or queued for outgoing messages or the remote timestamp of when the chat message was sent for incoming messages.</w:t>
      </w:r>
      <w:r/>
    </w:p>
    <w:p>
      <w:pPr>
        <w:pStyle w:val="ListBullet1"/>
        <w:numPr>
          <w:ilvl w:val="0"/>
          <w:numId w:val="12"/>
        </w:numPr>
        <w:spacing w:before="120" w:after="0"/>
      </w:pPr>
      <w:r>
        <w:rPr/>
        <w:t>long getTimestampSent()</w:t>
      </w:r>
      <w:r>
        <w:rPr>
          <w:color w:val="000000"/>
        </w:rPr>
        <w:t>Method: returns the local timestamp of when the chat message was delivered for outgoing messages or 0 for incoming messages or it was not yet delivered.</w:t>
      </w:r>
      <w:r/>
    </w:p>
    <w:p>
      <w:pPr>
        <w:pStyle w:val="ASN1Code"/>
        <w:ind w:left="680" w:hanging="0"/>
        <w:rPr>
          <w:sz w:val="22"/>
          <w:sz w:val="22"/>
          <w:szCs w:val="22"/>
          <w:rFonts w:ascii="Courier New" w:hAnsi="Courier New" w:eastAsia="SimSun"/>
        </w:rPr>
      </w:pPr>
      <w:r>
        <w:rPr/>
        <w:t>long getTimestampDelivered()</w:t>
      </w:r>
      <w:r/>
    </w:p>
    <w:p>
      <w:pPr>
        <w:pStyle w:val="ASN1Code"/>
      </w:pPr>
      <w:r>
        <w:rPr/>
      </w:r>
      <w:r/>
    </w:p>
    <w:p>
      <w:pPr>
        <w:pStyle w:val="ListBullet1"/>
        <w:numPr>
          <w:ilvl w:val="0"/>
          <w:numId w:val="12"/>
        </w:numPr>
        <w:spacing w:before="120" w:after="0"/>
      </w:pPr>
      <w:r>
        <w:rPr>
          <w:color w:val="000000"/>
        </w:rPr>
        <w:t>Method: returns the local timestamp of when the chat message was displayed for outgoing messages or 0 for incoming messages or it was not yes displayed.</w:t>
      </w:r>
      <w:r/>
    </w:p>
    <w:p>
      <w:pPr>
        <w:pStyle w:val="ASN1Code"/>
        <w:ind w:left="680" w:hanging="0"/>
        <w:rPr>
          <w:sz w:val="22"/>
          <w:sz w:val="22"/>
          <w:szCs w:val="22"/>
          <w:rFonts w:ascii="Courier New" w:hAnsi="Courier New" w:eastAsia="SimSun"/>
        </w:rPr>
      </w:pPr>
      <w:r>
        <w:rPr/>
        <w:t>long getTimestampDisplayed()</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pPr>
      <w:r>
        <w:rPr>
          <w:color w:val="000000"/>
        </w:rPr>
        <w:t>Method: returns true if delivery for this chat message has expired or is otherwise false. Note: false means either that delivery for this chat message has not yet expired, delivery has been successful, delivery expiration has been cleared (see clearMessageDeliveryExpiration) or that this particular chat message is not eligible for delivery expiration in the first place.</w:t>
      </w:r>
      <w:r/>
    </w:p>
    <w:p>
      <w:pPr>
        <w:pStyle w:val="ASN1Code"/>
        <w:ind w:left="680" w:hanging="0"/>
        <w:rPr>
          <w:sz w:val="22"/>
          <w:sz w:val="22"/>
          <w:szCs w:val="22"/>
          <w:rFonts w:ascii="Courier New" w:hAnsi="Courier New" w:eastAsia="SimSun"/>
        </w:rPr>
      </w:pPr>
      <w:r>
        <w:rPr/>
        <w:t>boolean isExpiredDelivery()</w:t>
      </w:r>
      <w:r/>
    </w:p>
    <w:p>
      <w:pPr>
        <w:pStyle w:val="ASN1Code"/>
      </w:pPr>
      <w:r>
        <w:rPr/>
      </w:r>
      <w:r/>
    </w:p>
    <w:p>
      <w:pPr>
        <w:pStyle w:val="ListBullet1"/>
        <w:numPr>
          <w:ilvl w:val="0"/>
          <w:numId w:val="12"/>
        </w:numPr>
        <w:spacing w:before="120" w:after="0"/>
        <w:rPr>
          <w:color w:val="000000"/>
        </w:rPr>
      </w:pPr>
      <w:r>
        <w:rPr>
          <w:color w:val="000000"/>
        </w:rPr>
        <w:t xml:space="preserve">Method: returns the status of the chat message. </w:t>
      </w:r>
      <w:r/>
    </w:p>
    <w:p>
      <w:pPr>
        <w:pStyle w:val="ListBullet1"/>
        <w:numPr>
          <w:ilvl w:val="0"/>
          <w:numId w:val="12"/>
        </w:numPr>
        <w:spacing w:before="120" w:after="0"/>
        <w:rPr>
          <w:color w:val="000000"/>
        </w:rPr>
      </w:pPr>
      <w:r>
        <w:rPr>
          <w:color w:val="000000"/>
        </w:rPr>
        <w:t xml:space="preserve">Status getStatus()Method: returns the reason code of the chat message. </w:t>
      </w:r>
      <w:r/>
    </w:p>
    <w:p>
      <w:pPr>
        <w:pStyle w:val="ASN1Code"/>
        <w:ind w:left="680" w:hanging="0"/>
      </w:pPr>
      <w:r>
        <w:rPr>
          <w:color w:val="000000"/>
          <w:szCs w:val="20"/>
        </w:rPr>
        <w:t>ReasonCode getReasonCode()</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color w:val="000000"/>
        </w:rPr>
      </w:pPr>
      <w:r>
        <w:rPr>
          <w:color w:val="000000"/>
        </w:rPr>
        <w:t>Method: returns the chat ID of this chat message.</w:t>
      </w:r>
      <w:r/>
    </w:p>
    <w:p>
      <w:pPr>
        <w:pStyle w:val="ASN1Code"/>
        <w:ind w:left="680" w:hanging="0"/>
      </w:pPr>
      <w:r>
        <w:rPr>
          <w:color w:val="000000"/>
        </w:rPr>
        <w:t>String getChatId()</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color w:val="000000"/>
        </w:rPr>
      </w:pPr>
      <w:r>
        <w:rPr>
          <w:color w:val="000000"/>
        </w:rPr>
        <w:t>Method: returns true if this chat message has been marked as read.</w:t>
      </w:r>
      <w:r/>
    </w:p>
    <w:p>
      <w:pPr>
        <w:pStyle w:val="ASN1Code"/>
        <w:ind w:left="680" w:hanging="0"/>
        <w:rPr>
          <w:szCs w:val="20"/>
          <w:color w:val="000000"/>
        </w:rPr>
      </w:pPr>
      <w:r>
        <w:rPr>
          <w:color w:val="000000"/>
        </w:rPr>
        <w:t>boolean isRead()</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pPr>
      <w:r>
        <w:rPr>
          <w:color w:val="000000"/>
        </w:rPr>
        <w:t xml:space="preserve">Class </w:t>
      </w:r>
      <w:r>
        <w:rPr>
          <w:b/>
          <w:color w:val="000000"/>
        </w:rPr>
        <w:t>OneToOneChat</w:t>
      </w:r>
      <w:r>
        <w:rPr>
          <w:color w:val="000000"/>
        </w:rPr>
        <w:t>:</w:t>
      </w:r>
      <w:r/>
    </w:p>
    <w:p>
      <w:pPr>
        <w:pStyle w:val="Normal"/>
      </w:pPr>
      <w:r>
        <w:rPr/>
        <w:t>This class maintains the information related to a 1-1  chat and offers methods to manage the chat conversation.</w:t>
      </w:r>
      <w:r/>
    </w:p>
    <w:p>
      <w:pPr>
        <w:pStyle w:val="Normal"/>
      </w:pPr>
      <w:r>
        <w:rPr/>
      </w:r>
      <w:r/>
    </w:p>
    <w:p>
      <w:pPr>
        <w:pStyle w:val="ListBullet1"/>
        <w:numPr>
          <w:ilvl w:val="0"/>
          <w:numId w:val="4"/>
        </w:numPr>
        <w:tabs>
          <w:tab w:val="left" w:pos="680" w:leader="none"/>
          <w:tab w:val="left" w:pos="720" w:leader="none"/>
        </w:tabs>
        <w:spacing w:before="120" w:after="0"/>
        <w:rPr>
          <w:color w:val="000000"/>
        </w:rPr>
      </w:pPr>
      <w:r>
        <w:rPr>
          <w:color w:val="000000"/>
        </w:rPr>
        <w:t>Method: open the chat conversation. Note: if it’s an incoming pending chat session and the parameter IM SESSION START is 0 then the session is accepted now.</w:t>
      </w:r>
      <w:r/>
    </w:p>
    <w:p>
      <w:pPr>
        <w:pStyle w:val="ASN1Code"/>
        <w:ind w:left="680" w:hanging="0"/>
        <w:rPr>
          <w:szCs w:val="20"/>
          <w:color w:val="000000"/>
        </w:rPr>
      </w:pPr>
      <w:r>
        <w:rPr>
          <w:color w:val="000000"/>
          <w:szCs w:val="20"/>
        </w:rPr>
        <w:t>void openChat()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remote contactId.</w:t>
      </w:r>
      <w:r>
        <w:rPr>
          <w:rFonts w:cs="Courier New"/>
          <w:color w:val="000000"/>
        </w:rPr>
        <w:tab/>
      </w:r>
      <w:r/>
    </w:p>
    <w:p>
      <w:pPr>
        <w:pStyle w:val="ASN1Code"/>
        <w:ind w:left="680" w:hanging="0"/>
        <w:rPr>
          <w:color w:val="000000"/>
        </w:rPr>
      </w:pPr>
      <w:r>
        <w:rPr>
          <w:color w:val="000000"/>
          <w:szCs w:val="20"/>
        </w:rPr>
        <w:t>ContactId getRemoteContact()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5"/>
        </w:numPr>
        <w:tabs>
          <w:tab w:val="left" w:pos="680" w:leader="none"/>
          <w:tab w:val="left" w:pos="720" w:leader="none"/>
        </w:tabs>
        <w:spacing w:before="120" w:after="0"/>
        <w:ind w:left="720" w:hanging="360"/>
      </w:pPr>
      <w:r>
        <w:rPr>
          <w:color w:val="000000"/>
        </w:rPr>
        <w:t>Method: returns true if it's possible and allowed to to send messages in the one to one chat right now, else returns false.</w:t>
      </w:r>
      <w:r/>
    </w:p>
    <w:p>
      <w:pPr>
        <w:pStyle w:val="ASN1Code"/>
        <w:ind w:left="680" w:hanging="0"/>
      </w:pPr>
      <w:r>
        <w:rPr/>
        <w:t>boolean i</w:t>
      </w:r>
      <w:r>
        <w:rPr>
          <w:color w:val="000000"/>
          <w:szCs w:val="20"/>
        </w:rPr>
        <w:t>sAllowedTo</w:t>
      </w:r>
      <w:r>
        <w:rPr/>
        <w:t>SendMessage()</w:t>
      </w:r>
      <w:r/>
    </w:p>
    <w:p>
      <w:pPr>
        <w:pStyle w:val="ASN1Code"/>
      </w:pPr>
      <w:r>
        <w:rPr/>
      </w:r>
      <w:r/>
    </w:p>
    <w:p>
      <w:pPr>
        <w:pStyle w:val="ListBullet1"/>
        <w:numPr>
          <w:ilvl w:val="0"/>
          <w:numId w:val="12"/>
        </w:numPr>
        <w:spacing w:before="120" w:after="0"/>
        <w:rPr>
          <w:color w:val="000000"/>
        </w:rPr>
      </w:pPr>
      <w:r>
        <w:rPr>
          <w:color w:val="000000"/>
        </w:rPr>
        <w:t xml:space="preserve">Method: sends a text chat message. </w:t>
      </w:r>
      <w:r>
        <w:rPr>
          <w:color w:val="000000"/>
          <w:lang w:eastAsia="en-US"/>
        </w:rPr>
        <w:t>The method returns a unique message ID.</w:t>
      </w:r>
      <w:r>
        <w:rPr>
          <w:rFonts w:cs="Courier New"/>
          <w:color w:val="000000"/>
          <w:lang w:eastAsia="en-US"/>
        </w:rPr>
        <w:t xml:space="preserve"> The message is queued if it can’t be sent immediately. Note: if it’s an incoming pending chat session and the parameter IM SESSION START is 2 then the session is accepted before sending the message. The text parameter is considered as mime type “plain/text” and the content will be stored in the message provider encoded as such.</w:t>
      </w:r>
      <w:r/>
    </w:p>
    <w:p>
      <w:pPr>
        <w:pStyle w:val="ASN1Code"/>
        <w:ind w:left="680" w:hanging="0"/>
        <w:rPr>
          <w:szCs w:val="20"/>
          <w:color w:val="000000"/>
        </w:rPr>
      </w:pPr>
      <w:r>
        <w:rPr>
          <w:color w:val="000000"/>
          <w:szCs w:val="20"/>
        </w:rPr>
        <w:t>ChatMessage sendMessage(String text)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sends a geoloc chat message. </w:t>
      </w:r>
      <w:r>
        <w:rPr>
          <w:color w:val="000000"/>
          <w:lang w:eastAsia="en-US"/>
        </w:rPr>
        <w:t>The method returns a unique message ID.</w:t>
      </w:r>
      <w:r>
        <w:rPr>
          <w:rFonts w:cs="Courier New"/>
          <w:color w:val="000000"/>
          <w:lang w:eastAsia="en-US"/>
        </w:rPr>
        <w:t xml:space="preserve"> The message is queued if it can’t be sent immediately. Note: if it’s an incoming pending chat session and the parameter IM SESSION START is 2 then the session is accepted before sending the message. The geoloc message content is considered as mime type “application/geoloc” and will be stored in the message provider encoded as such. Note that the geoloc content can be extracted to a Geoloc object using the Geoloc class constructor.</w:t>
      </w:r>
      <w:r/>
    </w:p>
    <w:p>
      <w:pPr>
        <w:pStyle w:val="ASN1Code"/>
        <w:ind w:left="680" w:hanging="0"/>
        <w:rPr>
          <w:szCs w:val="20"/>
          <w:color w:val="000000"/>
        </w:rPr>
      </w:pPr>
      <w:r>
        <w:rPr>
          <w:color w:val="000000"/>
          <w:szCs w:val="20"/>
        </w:rPr>
        <w:t>ChatMessage sendMessage(Geoloc geoloc)</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This method should be called to notify the stack if there is ongoing composing or not in this OneToOneChat. If there is an ongoing chat session established with the remote side corresponding to this OneToOneChat this means that a call to this method will send the “is-composing” event or the “is-not-composing” event to the remote side. However, since this method can be called at any time even when there is no chat session established with the remote side or when the stack is not even connected to the IMS server then the stack implementation needs to hold the last given information (i.e. composing or not composing) in memory and then send it later when there is an established session available to relay this information on. </w:t>
      </w:r>
      <w:r>
        <w:rPr>
          <w:rFonts w:cs="Courier New"/>
          <w:color w:val="000000"/>
        </w:rPr>
        <w:t>Note: if this OneToOneChat corresponds to an incoming pending chat session and the parameter IM SESSION START is 1 then the session is accepted before sending the “is-composing” event.</w:t>
      </w:r>
      <w:r/>
    </w:p>
    <w:p>
      <w:pPr>
        <w:pStyle w:val="ASN1Code"/>
        <w:ind w:left="680" w:hanging="0"/>
        <w:rPr>
          <w:szCs w:val="20"/>
          <w:color w:val="000000"/>
        </w:rPr>
      </w:pPr>
      <w:r>
        <w:rPr>
          <w:color w:val="000000"/>
          <w:szCs w:val="20"/>
        </w:rPr>
        <w:t>void setComposingStatus(boolean ongoing)</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3"/>
        </w:numPr>
        <w:spacing w:before="120" w:after="0"/>
        <w:rPr>
          <w:color w:val="000000"/>
        </w:rPr>
      </w:pPr>
      <w:r>
        <w:rPr>
          <w:color w:val="000000"/>
        </w:rPr>
        <w:t>Method: resend a message which previously failed.</w:t>
      </w:r>
      <w:r/>
    </w:p>
    <w:p>
      <w:pPr>
        <w:pStyle w:val="ASN1Code"/>
        <w:ind w:left="680" w:hanging="0"/>
        <w:rPr>
          <w:szCs w:val="20"/>
          <w:color w:val="000000"/>
        </w:rPr>
      </w:pPr>
      <w:r>
        <w:rPr>
          <w:color w:val="000000"/>
          <w:szCs w:val="20"/>
        </w:rPr>
        <w:t>void resendMessage(String msgId)</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 xml:space="preserve">Class </w:t>
      </w:r>
      <w:r>
        <w:rPr>
          <w:b/>
          <w:color w:val="000000"/>
        </w:rPr>
        <w:t>OneToOneChatListener</w:t>
      </w:r>
      <w:r>
        <w:rPr>
          <w:color w:val="000000"/>
        </w:rPr>
        <w:t>:</w:t>
      </w:r>
      <w:r/>
    </w:p>
    <w:p>
      <w:pPr>
        <w:pStyle w:val="Normal"/>
      </w:pPr>
      <w:r>
        <w:rPr/>
        <w:t>This class offers callback methods on 1-1 chat events.</w:t>
      </w:r>
      <w:r/>
    </w:p>
    <w:p>
      <w:pPr>
        <w:pStyle w:val="Normal"/>
      </w:pPr>
      <w:r>
        <w:rPr/>
      </w:r>
      <w:r/>
    </w:p>
    <w:p>
      <w:pPr>
        <w:pStyle w:val="ListBullet1"/>
        <w:numPr>
          <w:ilvl w:val="0"/>
          <w:numId w:val="12"/>
        </w:numPr>
        <w:spacing w:before="120" w:after="0"/>
        <w:rPr>
          <w:color w:val="000000"/>
        </w:rPr>
      </w:pPr>
      <w:r>
        <w:rPr>
          <w:color w:val="000000"/>
        </w:rPr>
        <w:t>Method: Callback called when a message status/reasonCode is changed.</w:t>
      </w:r>
      <w:r/>
    </w:p>
    <w:p>
      <w:pPr>
        <w:pStyle w:val="ASN1Code"/>
        <w:ind w:left="720" w:hanging="0"/>
        <w:rPr>
          <w:color w:val="000000"/>
        </w:rPr>
      </w:pPr>
      <w:r>
        <w:rPr>
          <w:color w:val="000000"/>
        </w:rPr>
        <w:t>void onMessageStatusChanged(</w:t>
      </w:r>
      <w:r>
        <w:rPr>
          <w:color w:val="000000"/>
          <w:szCs w:val="20"/>
        </w:rPr>
        <w:t>ContactId</w:t>
      </w:r>
      <w:r>
        <w:rPr>
          <w:color w:val="000000"/>
        </w:rPr>
        <w:t xml:space="preserve"> contactId, String mimeType, String msgId, ChatLog.Message.Content, Status status, ChatLog.Message.Content.ReasonCode reasonCode)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Callback called when a “is-composing” event has been received. If the remote is typing a message the status  is set to true, else it is false.</w:t>
      </w:r>
      <w:r/>
    </w:p>
    <w:p>
      <w:pPr>
        <w:pStyle w:val="ASN1Code"/>
        <w:ind w:left="680" w:hanging="0"/>
        <w:rPr>
          <w:szCs w:val="20"/>
          <w:color w:val="000000"/>
        </w:rPr>
      </w:pPr>
      <w:r>
        <w:rPr>
          <w:color w:val="000000"/>
          <w:szCs w:val="20"/>
        </w:rPr>
        <w:t>void onComposingEvent(ContactId contact, boolean status)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3"/>
        </w:numPr>
        <w:spacing w:before="120" w:after="0"/>
        <w:rPr>
          <w:color w:val="000000"/>
        </w:rPr>
      </w:pPr>
      <w:r>
        <w:rPr>
          <w:color w:val="000000"/>
        </w:rPr>
        <w:t>Method: callback called when a delete operation completed that resulted in that one or several one to one chat messages was deleted specified by the msgIds parameter corresponding to a specific contact.</w:t>
      </w:r>
      <w:r/>
    </w:p>
    <w:p>
      <w:pPr>
        <w:pStyle w:val="ASN1Code"/>
        <w:ind w:left="680" w:hanging="0"/>
        <w:rPr>
          <w:szCs w:val="20"/>
          <w:color w:val="000000"/>
        </w:rPr>
      </w:pPr>
      <w:r>
        <w:rPr>
          <w:color w:val="000000"/>
          <w:szCs w:val="20"/>
        </w:rPr>
        <w:t>void onMessagesDeleted(ContactId contact, Set&lt;String&gt; msgIds)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 xml:space="preserve">Class </w:t>
      </w:r>
      <w:r>
        <w:rPr>
          <w:b/>
          <w:color w:val="000000"/>
        </w:rPr>
        <w:t>GroupChat</w:t>
      </w:r>
      <w:r>
        <w:rPr>
          <w:color w:val="000000"/>
        </w:rPr>
        <w:t>:</w:t>
      </w:r>
      <w:r/>
    </w:p>
    <w:p>
      <w:pPr>
        <w:pStyle w:val="Normal"/>
      </w:pPr>
      <w:r>
        <w:rPr/>
        <w:t>This class maintains the information related to a group chat and offers methods to manage the group chat conversation.</w:t>
      </w:r>
      <w:r/>
    </w:p>
    <w:p>
      <w:pPr>
        <w:pStyle w:val="Normal"/>
      </w:pPr>
      <w:r>
        <w:rPr/>
      </w:r>
      <w:r/>
    </w:p>
    <w:p>
      <w:pPr>
        <w:pStyle w:val="ListBullet1"/>
        <w:numPr>
          <w:ilvl w:val="0"/>
          <w:numId w:val="12"/>
        </w:numPr>
        <w:spacing w:before="120" w:after="0"/>
        <w:rPr>
          <w:color w:val="000000"/>
        </w:rPr>
      </w:pPr>
      <w:r>
        <w:rPr>
          <w:color w:val="000000"/>
        </w:rPr>
        <w:t>Enum: the Group Chat state.</w:t>
      </w:r>
      <w:r/>
    </w:p>
    <w:p>
      <w:pPr>
        <w:pStyle w:val="ASN1Code"/>
        <w:ind w:left="680" w:hanging="0"/>
      </w:pPr>
      <w:r>
        <w:rPr>
          <w:rFonts w:cs="Arial"/>
          <w:color w:val="000000"/>
        </w:rPr>
        <w:t>enum State { INVITED(0), INITIATING(1), STARTED(2), ABORTED(3), FAILED(4), ACCEPTING(5), REJECTED(6) }</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color w:val="000000"/>
        </w:rPr>
      </w:pPr>
      <w:r>
        <w:rPr>
          <w:color w:val="000000"/>
        </w:rPr>
        <w:t>Enum: the r</w:t>
      </w:r>
      <w:r>
        <w:rPr/>
        <w:t>eason code for the Group Chat.</w:t>
      </w:r>
      <w:r/>
    </w:p>
    <w:p>
      <w:pPr>
        <w:pStyle w:val="ASN1Code"/>
        <w:ind w:left="680" w:hanging="0"/>
        <w:rPr>
          <w:color w:val="000000"/>
        </w:rPr>
      </w:pPr>
      <w:r>
        <w:rPr>
          <w:rFonts w:cs="Arial"/>
          <w:color w:val="000000"/>
        </w:rPr>
        <w:t>enum ReasonCode { UNSPECIFIED(0), ABORTED_BY_USER(1), ABORTED_BY_REMOTE(2), ABORTED_BY_INACTIVITY (3), REJECTED_BY_SECONDARY_DEVICE(4), REJECTED_SPAM(5), REJECTED_MAX_CHATS(6), REJECTED_BY_REMOTE(7), REJECTED_BY_TIMEOUT(8), REJECTED_BY_SYSTEM(9), FAILED_INITIATION(10) }</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7"/>
        </w:numPr>
        <w:tabs>
          <w:tab w:val="left" w:pos="0" w:leader="none"/>
          <w:tab w:val="left" w:pos="680" w:leader="none"/>
        </w:tabs>
        <w:spacing w:before="120" w:after="0"/>
        <w:ind w:left="680" w:hanging="340"/>
        <w:rPr>
          <w:color w:val="000000"/>
          <w:lang w:eastAsia="fr-FR"/>
        </w:rPr>
      </w:pPr>
      <w:r>
        <w:rPr>
          <w:color w:val="000000"/>
        </w:rPr>
        <w:t>Enum: the status of the participant.</w:t>
      </w:r>
      <w:r/>
    </w:p>
    <w:p>
      <w:pPr>
        <w:pStyle w:val="ASN1Code"/>
        <w:ind w:left="720" w:hanging="0"/>
        <w:rPr>
          <w:rFonts w:cs="Arial"/>
          <w:color w:val="000000"/>
        </w:rPr>
      </w:pPr>
      <w:r>
        <w:rPr>
          <w:color w:val="000000"/>
          <w:szCs w:val="20"/>
          <w:lang w:eastAsia="fr-FR"/>
        </w:rPr>
        <w:t>enum ParticipantStatus { INVITE_QUEUED(0), INVITING(1), INVITED(2), CONNECTED(3), DISCONNECTED(4), DEPARTED(5), FAILED(6), DECLINED(7), TIMEOUT(8) }</w:t>
      </w:r>
      <w:r/>
    </w:p>
    <w:p>
      <w:pPr>
        <w:pStyle w:val="ASN1Code"/>
        <w:ind w:left="680" w:hanging="0"/>
        <w:rPr>
          <w:sz w:val="22"/>
          <w:sz w:val="22"/>
          <w:szCs w:val="22"/>
          <w:rFonts w:ascii="Courier New" w:hAnsi="Courier New" w:eastAsia="SimSun" w:cs="Arial"/>
          <w:color w:val="000000"/>
          <w:lang w:val="en-GB" w:eastAsia="en-GB" w:bidi="ar-SA"/>
        </w:rPr>
      </w:pPr>
      <w:r>
        <w:rPr>
          <w:rFonts w:eastAsia="SimSun" w:cs="Arial"/>
          <w:color w:val="000000"/>
          <w:sz w:val="22"/>
          <w:szCs w:val="22"/>
          <w:lang w:val="en-GB" w:eastAsia="en-GB" w:bidi="ar-SA"/>
        </w:rPr>
      </w:r>
      <w:r/>
    </w:p>
    <w:p>
      <w:pPr>
        <w:pStyle w:val="ListBullet1"/>
        <w:numPr>
          <w:ilvl w:val="0"/>
          <w:numId w:val="12"/>
        </w:numPr>
        <w:spacing w:before="120" w:after="0"/>
      </w:pPr>
      <w:r>
        <w:rPr>
          <w:color w:val="000000"/>
        </w:rPr>
        <w:t>Method: returns the local timestamp of when the group chat invitation was initiated for outgoing group chats or the local timestamp of when the group chat invitation was received for incoming group chat invitations.</w:t>
      </w:r>
      <w:r/>
    </w:p>
    <w:p>
      <w:pPr>
        <w:pStyle w:val="ASN1Code"/>
        <w:ind w:left="680" w:hanging="0"/>
        <w:rPr>
          <w:sz w:val="22"/>
          <w:sz w:val="22"/>
          <w:szCs w:val="22"/>
          <w:rFonts w:ascii="Courier New" w:hAnsi="Courier New" w:eastAsia="SimSun"/>
        </w:rPr>
      </w:pPr>
      <w:r>
        <w:rPr/>
        <w:t>long getTimestamp()</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color w:val="000000"/>
        </w:rPr>
      </w:pPr>
      <w:r>
        <w:rPr>
          <w:color w:val="000000"/>
        </w:rPr>
        <w:t>Method: returns the chat ID.</w:t>
      </w:r>
      <w:r/>
    </w:p>
    <w:p>
      <w:pPr>
        <w:pStyle w:val="ASN1Code"/>
        <w:ind w:left="680" w:hanging="0"/>
        <w:rPr>
          <w:szCs w:val="20"/>
          <w:color w:val="000000"/>
        </w:rPr>
      </w:pPr>
      <w:r>
        <w:rPr>
          <w:color w:val="000000"/>
        </w:rPr>
        <w:t>String getChatId()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subject of the group chat.</w:t>
      </w:r>
      <w:r/>
    </w:p>
    <w:p>
      <w:pPr>
        <w:pStyle w:val="ASN1Code"/>
        <w:ind w:left="680" w:hanging="0"/>
        <w:rPr>
          <w:szCs w:val="20"/>
          <w:color w:val="000000"/>
        </w:rPr>
      </w:pPr>
      <w:r>
        <w:rPr>
          <w:color w:val="000000"/>
        </w:rPr>
        <w:t>String getSubject()</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list of participants and associated infos.</w:t>
      </w:r>
      <w:r/>
    </w:p>
    <w:p>
      <w:pPr>
        <w:pStyle w:val="ListBullet1"/>
        <w:ind w:left="680" w:hanging="0"/>
        <w:rPr>
          <w:color w:val="000000"/>
        </w:rPr>
      </w:pPr>
      <w:r>
        <w:rPr>
          <w:rFonts w:cs="Courier New" w:ascii="Courier New" w:hAnsi="Courier New"/>
          <w:color w:val="000000"/>
        </w:rPr>
        <w:t>Map&lt;ContactId, ParticipantStatus</w:t>
      </w:r>
      <w:r>
        <w:rPr>
          <w:rFonts w:ascii="Courier New" w:hAnsi="Courier New"/>
          <w:color w:val="000000"/>
        </w:rPr>
        <w:t>&gt; getParticipants()</w:t>
      </w:r>
      <w:r/>
    </w:p>
    <w:p>
      <w:pPr>
        <w:pStyle w:val="ListBullet1"/>
        <w:ind w:left="680" w:hanging="0"/>
        <w:rPr>
          <w:sz w:val="22"/>
          <w:sz w:val="22"/>
          <w:szCs w:val="20"/>
          <w:rFonts w:ascii="Calibri" w:hAnsi="Calibri" w:eastAsia="Calibri" w:cs="Times New Roman"/>
          <w:color w:val="000000"/>
          <w:lang w:val="en-GB" w:eastAsia="en-GB" w:bidi="ar-SA"/>
        </w:rPr>
      </w:pPr>
      <w:r>
        <w:rPr>
          <w:rFonts w:eastAsia="Calibri"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direction of the group chat.</w:t>
      </w:r>
      <w:r/>
    </w:p>
    <w:p>
      <w:pPr>
        <w:pStyle w:val="ASN1Code"/>
        <w:ind w:left="680" w:hanging="0"/>
        <w:rPr>
          <w:szCs w:val="20"/>
          <w:color w:val="000000"/>
        </w:rPr>
      </w:pPr>
      <w:r>
        <w:rPr>
          <w:rFonts w:cs="Arial"/>
          <w:color w:val="000000"/>
          <w:szCs w:val="20"/>
        </w:rPr>
        <w:t>com.gsma.services.rcs</w:t>
      </w:r>
      <w:r>
        <w:rPr>
          <w:color w:val="000000"/>
          <w:szCs w:val="20"/>
        </w:rPr>
        <w:t>.</w:t>
      </w:r>
      <w:r>
        <w:rPr/>
        <w:t>RcsService.</w:t>
      </w:r>
      <w:r>
        <w:rPr>
          <w:color w:val="000000"/>
          <w:szCs w:val="20"/>
        </w:rPr>
        <w:t>Direction getDirection()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contact Id</w:t>
      </w:r>
      <w:r>
        <w:rPr/>
        <w:t xml:space="preserve"> of the inviter of the group chat or null if this is a group chat initiated by the local user (ie outgoing group chat)</w:t>
      </w:r>
      <w:r>
        <w:rPr>
          <w:color w:val="000000"/>
        </w:rPr>
        <w:t>.</w:t>
      </w:r>
      <w:r/>
    </w:p>
    <w:p>
      <w:pPr>
        <w:pStyle w:val="ASN1Code"/>
        <w:ind w:left="680" w:hanging="0"/>
        <w:rPr>
          <w:szCs w:val="20"/>
          <w:color w:val="000000"/>
        </w:rPr>
      </w:pPr>
      <w:r>
        <w:rPr>
          <w:color w:val="000000"/>
          <w:szCs w:val="20"/>
        </w:rPr>
        <w:t>ContactId</w:t>
      </w:r>
      <w:r>
        <w:rPr>
          <w:color w:val="000000"/>
        </w:rPr>
        <w:t xml:space="preserve"> getRemoteContact()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returns the state of the group chat. </w:t>
      </w:r>
      <w:r/>
    </w:p>
    <w:p>
      <w:pPr>
        <w:pStyle w:val="ASN1Code"/>
        <w:ind w:left="680" w:hanging="0"/>
        <w:rPr>
          <w:szCs w:val="20"/>
          <w:color w:val="000000"/>
        </w:rPr>
      </w:pPr>
      <w:r>
        <w:rPr>
          <w:color w:val="000000"/>
          <w:szCs w:val="20"/>
        </w:rPr>
        <w:t>State getState()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returns the reason code of the group chat. </w:t>
      </w:r>
      <w:r/>
    </w:p>
    <w:p>
      <w:pPr>
        <w:pStyle w:val="ASN1Code"/>
        <w:ind w:left="680" w:hanging="0"/>
        <w:rPr>
          <w:szCs w:val="20"/>
          <w:color w:val="000000"/>
        </w:rPr>
      </w:pPr>
      <w:r>
        <w:rPr>
          <w:color w:val="000000"/>
          <w:szCs w:val="20"/>
        </w:rPr>
        <w:t>ReasonCode getReasonCode()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4"/>
        </w:numPr>
        <w:tabs>
          <w:tab w:val="left" w:pos="680" w:leader="none"/>
          <w:tab w:val="left" w:pos="720" w:leader="none"/>
        </w:tabs>
        <w:spacing w:before="120" w:after="0"/>
        <w:rPr>
          <w:color w:val="000000"/>
        </w:rPr>
      </w:pPr>
      <w:r>
        <w:rPr>
          <w:color w:val="000000"/>
        </w:rPr>
        <w:t>Method: open the chat conversation. Note: if it’s an incoming pending chat session and the parameter IM SESSION START is 0 then the session is accepted now.</w:t>
      </w:r>
      <w:r/>
    </w:p>
    <w:p>
      <w:pPr>
        <w:pStyle w:val="ASN1Code"/>
        <w:ind w:left="680" w:hanging="0"/>
        <w:rPr>
          <w:color w:val="000000"/>
        </w:rPr>
      </w:pPr>
      <w:r>
        <w:rPr>
          <w:color w:val="000000"/>
          <w:szCs w:val="20"/>
        </w:rPr>
        <w:t>void openChat()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5"/>
        </w:numPr>
        <w:tabs>
          <w:tab w:val="left" w:pos="680" w:leader="none"/>
          <w:tab w:val="left" w:pos="720" w:leader="none"/>
        </w:tabs>
        <w:spacing w:before="120" w:after="0"/>
        <w:ind w:left="720" w:hanging="360"/>
        <w:rPr>
          <w:color w:val="000000"/>
        </w:rPr>
      </w:pPr>
      <w:r>
        <w:rPr>
          <w:color w:val="000000"/>
        </w:rPr>
        <w:t>Method: returns true if it's possible and allowed to send messages in the group chat right now, else returns false. (for instance it is not possible to send additional messages after a group chat has been left willingly by calling the leave()-method above)</w:t>
      </w:r>
      <w:r/>
    </w:p>
    <w:p>
      <w:pPr>
        <w:pStyle w:val="ASN1Code"/>
        <w:ind w:left="680" w:hanging="0"/>
        <w:rPr>
          <w:szCs w:val="20"/>
          <w:color w:val="000000"/>
        </w:rPr>
      </w:pPr>
      <w:r>
        <w:rPr>
          <w:color w:val="000000"/>
          <w:szCs w:val="20"/>
        </w:rPr>
        <w:t>boolean isAllowedToSendMessage()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sends a text chat message to the group. This method returns a unique message ID.</w:t>
      </w:r>
      <w:r>
        <w:rPr>
          <w:rFonts w:cs="Courier New"/>
          <w:color w:val="000000"/>
        </w:rPr>
        <w:t xml:space="preserve"> Note: if it’s an incoming pending chat session and the parameter IM SESSION START is 2 then the session is accepted before sending the message or rejoined if session was in timeout. </w:t>
      </w:r>
      <w:r>
        <w:rPr>
          <w:rFonts w:cs="Courier New"/>
          <w:color w:val="000000"/>
          <w:lang w:eastAsia="en-US"/>
        </w:rPr>
        <w:t>The text parameter is considered as mime type “plain/text” and the ChatMessage will be stored in the message provider as such.</w:t>
      </w:r>
      <w:r/>
    </w:p>
    <w:p>
      <w:pPr>
        <w:pStyle w:val="ASN1Code"/>
        <w:ind w:left="680" w:hanging="0"/>
        <w:rPr>
          <w:szCs w:val="20"/>
          <w:color w:val="000000"/>
        </w:rPr>
      </w:pPr>
      <w:r>
        <w:rPr>
          <w:color w:val="000000"/>
          <w:szCs w:val="20"/>
        </w:rPr>
        <w:t>ChatMessage sendMessage(String text)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w:t>
      </w:r>
      <w:r>
        <w:rPr/>
        <w:t>sends a geoloc chat message. The method returns a unique message ID. Note: if it’s an incoming pending chat session and the parameter IM SESSION START is 2 then the session is accepted before sending the message or rejoined if session was in timeout.</w:t>
      </w:r>
      <w:r>
        <w:rPr>
          <w:rFonts w:cs="Courier New"/>
          <w:color w:val="000000"/>
          <w:lang w:eastAsia="en-US"/>
        </w:rPr>
        <w:t xml:space="preserve"> The geoloc message content is considered as mime type “application/geoloc” and will be stored in the message provider as such. Note that the geoloc content can be extracted to a Geoloc object using the Geoloc class constructor.</w:t>
      </w:r>
      <w:r/>
    </w:p>
    <w:p>
      <w:pPr>
        <w:pStyle w:val="ASN1Code"/>
        <w:ind w:left="680" w:hanging="0"/>
        <w:rPr>
          <w:szCs w:val="20"/>
          <w:color w:val="000000"/>
        </w:rPr>
      </w:pPr>
      <w:r>
        <w:rPr>
          <w:color w:val="000000"/>
        </w:rPr>
        <w:t>ChatMessage sendMessage(Geoloc geoloc)</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rFonts w:cs="Courier New"/>
          <w:color w:val="000000"/>
        </w:rPr>
      </w:pPr>
      <w:r>
        <w:rPr>
          <w:color w:val="000000"/>
        </w:rPr>
        <w:t xml:space="preserve">Method: This method should be called to notify the stack if there is ongoing composing or not in this GroupChat. If there is an ongoing chat session established with the remote side corresponding to this GroupChat this means that a call to this method will send the “is-composing” event or the “is-not-composing” event to the remote side. However, since this method can be called at any time even when there is no chat session established with the remote side or when the stack is not even connected to the IMS server then the stack implementation needs to hold the last given information (i.e. composing or not composing) in memory and then send it later when there is an established session available to relay this information on. </w:t>
      </w:r>
      <w:r>
        <w:rPr>
          <w:rFonts w:cs="Courier New"/>
          <w:color w:val="000000"/>
        </w:rPr>
        <w:t>Note: if this GroupChat corresponds to an incoming pending chat session and the parameter IM SESSION START is 1 then the session is accepted before sending the “is-composing” event.</w:t>
      </w:r>
      <w:r/>
    </w:p>
    <w:p>
      <w:pPr>
        <w:pStyle w:val="ASN1Code"/>
        <w:ind w:left="680" w:hanging="0"/>
        <w:rPr>
          <w:szCs w:val="20"/>
          <w:color w:val="000000"/>
        </w:rPr>
      </w:pPr>
      <w:r>
        <w:rPr>
          <w:color w:val="000000"/>
          <w:szCs w:val="20"/>
        </w:rPr>
        <w:t>void setComposingStatus(boolean ongoing)</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5"/>
        </w:numPr>
        <w:tabs>
          <w:tab w:val="left" w:pos="680" w:leader="none"/>
          <w:tab w:val="left" w:pos="720" w:leader="none"/>
        </w:tabs>
        <w:spacing w:before="120" w:after="0"/>
        <w:ind w:left="720" w:hanging="360"/>
        <w:rPr>
          <w:color w:val="000000"/>
        </w:rPr>
      </w:pPr>
      <w:r>
        <w:rPr>
          <w:color w:val="000000"/>
        </w:rPr>
        <w:t>Method: returns true if it’s possible and allowed to invite additional participants to the group chat right now, else returns false.</w:t>
      </w:r>
      <w:r/>
    </w:p>
    <w:p>
      <w:pPr>
        <w:pStyle w:val="ASN1Code"/>
        <w:rPr>
          <w:color w:val="000000"/>
        </w:rPr>
      </w:pPr>
      <w:r>
        <w:rPr>
          <w:color w:val="000000"/>
        </w:rPr>
        <w:tab/>
        <w:t xml:space="preserve">boolean </w:t>
      </w:r>
      <w:r>
        <w:rPr>
          <w:color w:val="000000"/>
          <w:szCs w:val="20"/>
        </w:rPr>
        <w:t>isAllowedTo</w:t>
      </w:r>
      <w:r>
        <w:rPr>
          <w:color w:val="000000"/>
        </w:rPr>
        <w:t>InviteParticipants()</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5"/>
        </w:numPr>
        <w:tabs>
          <w:tab w:val="left" w:pos="680" w:leader="none"/>
          <w:tab w:val="left" w:pos="720" w:leader="none"/>
        </w:tabs>
        <w:spacing w:before="120" w:after="0"/>
        <w:ind w:left="720" w:hanging="360"/>
        <w:rPr>
          <w:rFonts w:ascii="Courier New" w:hAnsi="Courier New" w:cs="Courier New"/>
          <w:color w:val="000000"/>
        </w:rPr>
      </w:pPr>
      <w:r>
        <w:rPr>
          <w:color w:val="000000"/>
        </w:rPr>
        <w:t>Method: returns true if it's possible and allowed to invite the specified participant to the group chat right now, else returns false.</w:t>
      </w:r>
      <w:r/>
    </w:p>
    <w:p>
      <w:pPr>
        <w:pStyle w:val="ListBullet1"/>
        <w:ind w:left="680" w:hanging="340"/>
        <w:rPr>
          <w:color w:val="000000"/>
        </w:rPr>
      </w:pPr>
      <w:r>
        <w:rPr>
          <w:rFonts w:cs="Courier New" w:ascii="Courier New" w:hAnsi="Courier New"/>
          <w:color w:val="000000"/>
        </w:rPr>
        <w:tab/>
        <w:t>boolean isAllowedToInviteParticipant(ContactId participant)</w:t>
      </w:r>
      <w:r>
        <w:rPr>
          <w:color w:val="000000"/>
        </w:rPr>
        <w:br/>
      </w:r>
      <w:r/>
    </w:p>
    <w:p>
      <w:pPr>
        <w:pStyle w:val="ListBullet1"/>
        <w:numPr>
          <w:ilvl w:val="0"/>
          <w:numId w:val="12"/>
        </w:numPr>
        <w:spacing w:before="120" w:after="0"/>
        <w:rPr>
          <w:color w:val="000000"/>
        </w:rPr>
      </w:pPr>
      <w:r>
        <w:rPr>
          <w:color w:val="000000"/>
        </w:rPr>
        <w:t>Method: invite additional participants to this group chat.</w:t>
      </w:r>
      <w:r/>
    </w:p>
    <w:p>
      <w:pPr>
        <w:pStyle w:val="ASN1Code"/>
        <w:ind w:left="680" w:hanging="0"/>
        <w:rPr>
          <w:szCs w:val="20"/>
          <w:color w:val="000000"/>
        </w:rPr>
      </w:pPr>
      <w:r>
        <w:rPr>
          <w:color w:val="000000"/>
        </w:rPr>
        <w:t>void inviteParticipants(Set&lt;ContactId&gt; participants)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maximum number of participants for a group chat from the group chat info subscription (this value overrides the provisioning parameter).</w:t>
      </w:r>
      <w:r/>
    </w:p>
    <w:p>
      <w:pPr>
        <w:pStyle w:val="ASN1Code"/>
        <w:ind w:left="680" w:hanging="0"/>
        <w:rPr>
          <w:szCs w:val="20"/>
          <w:color w:val="000000"/>
        </w:rPr>
      </w:pPr>
      <w:r>
        <w:rPr>
          <w:color w:val="000000"/>
        </w:rPr>
        <w:t>int getMaxParticipants()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true if it’s possible and allowed to leave this group chat. Typically, this is always possible unless user has already chosen to leave this group chat already.</w:t>
      </w:r>
      <w:r/>
    </w:p>
    <w:p>
      <w:pPr>
        <w:pStyle w:val="ASN1Code"/>
        <w:ind w:left="680" w:hanging="0"/>
        <w:rPr>
          <w:color w:val="000000"/>
        </w:rPr>
      </w:pPr>
      <w:r>
        <w:rPr>
          <w:color w:val="000000"/>
        </w:rPr>
        <w:t xml:space="preserve">boolean </w:t>
      </w:r>
      <w:r>
        <w:rPr>
          <w:color w:val="000000"/>
          <w:szCs w:val="20"/>
        </w:rPr>
        <w:t>isAllowedTo</w:t>
      </w:r>
      <w:r>
        <w:rPr>
          <w:color w:val="000000"/>
        </w:rPr>
        <w:t>Leave()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Leaves </w:t>
      </w:r>
      <w:r>
        <w:rPr>
          <w:rFonts w:eastAsia="Malgun Gothic"/>
          <w:color w:val="000000"/>
          <w:lang w:eastAsia="ko-KR"/>
        </w:rPr>
        <w:t xml:space="preserve">a </w:t>
      </w:r>
      <w:r>
        <w:rPr>
          <w:color w:val="000000"/>
        </w:rPr>
        <w:t>group chat willingly and permanently. The group chat will continue between other participants if there are enough participants.</w:t>
      </w:r>
      <w:r/>
    </w:p>
    <w:p>
      <w:pPr>
        <w:pStyle w:val="ASN1Code"/>
        <w:ind w:left="680" w:hanging="0"/>
        <w:rPr>
          <w:szCs w:val="20"/>
          <w:color w:val="000000"/>
        </w:rPr>
      </w:pPr>
      <w:r>
        <w:rPr>
          <w:color w:val="000000"/>
        </w:rPr>
        <w:t>void leave()</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 xml:space="preserve">Class </w:t>
      </w:r>
      <w:r>
        <w:rPr>
          <w:b/>
          <w:color w:val="000000"/>
        </w:rPr>
        <w:t>GroupChatListener</w:t>
      </w:r>
      <w:r>
        <w:rPr>
          <w:color w:val="000000"/>
        </w:rPr>
        <w:t>:</w:t>
      </w:r>
      <w:r/>
    </w:p>
    <w:p>
      <w:pPr>
        <w:pStyle w:val="Normal"/>
      </w:pPr>
      <w:r>
        <w:rPr/>
        <w:t>This class offers callback methods on group chat events.</w:t>
      </w:r>
      <w:r/>
    </w:p>
    <w:p>
      <w:pPr>
        <w:pStyle w:val="Normal"/>
      </w:pPr>
      <w:r>
        <w:rPr/>
      </w:r>
      <w:r/>
    </w:p>
    <w:p>
      <w:pPr>
        <w:pStyle w:val="ListBullet1"/>
        <w:numPr>
          <w:ilvl w:val="0"/>
          <w:numId w:val="12"/>
        </w:numPr>
        <w:spacing w:before="120" w:after="0"/>
        <w:rPr>
          <w:color w:val="000000"/>
        </w:rPr>
      </w:pPr>
      <w:r>
        <w:rPr>
          <w:color w:val="000000"/>
        </w:rPr>
        <w:t>Method: Callback called when a group chat state/reasonCode is changed.</w:t>
      </w:r>
      <w:r/>
    </w:p>
    <w:p>
      <w:pPr>
        <w:pStyle w:val="ASN1Code"/>
        <w:ind w:left="680" w:hanging="0"/>
        <w:rPr>
          <w:szCs w:val="20"/>
          <w:color w:val="000000"/>
        </w:rPr>
      </w:pPr>
      <w:r>
        <w:rPr>
          <w:color w:val="000000"/>
          <w:szCs w:val="20"/>
        </w:rPr>
        <w:t xml:space="preserve">void onStateChanged(String chatId, GroupChat.State state, GroupChat.ReasonCode reasonCode) </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Callback called when a message status/reasonCode is changed.</w:t>
      </w:r>
      <w:r/>
    </w:p>
    <w:p>
      <w:pPr>
        <w:pStyle w:val="ASN1Code"/>
        <w:ind w:left="720" w:hanging="0"/>
        <w:rPr>
          <w:color w:val="000000"/>
        </w:rPr>
      </w:pPr>
      <w:r>
        <w:rPr>
          <w:color w:val="000000"/>
        </w:rPr>
        <w:t>void onMessageStatusChanged(String chatId, String mimeType, String msgId, ChatLog.Message.Content.Status status, ChatLog.Message.Content.ReasonCode reasonCode)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callback called when a “is-composing” event has been received. If the remote is typing a message the status is set to true, else it is false.</w:t>
      </w:r>
      <w:r/>
    </w:p>
    <w:p>
      <w:pPr>
        <w:pStyle w:val="ASN1Code"/>
        <w:ind w:left="680" w:hanging="0"/>
        <w:rPr>
          <w:szCs w:val="20"/>
          <w:color w:val="000000"/>
        </w:rPr>
      </w:pPr>
      <w:r>
        <w:rPr>
          <w:color w:val="000000"/>
          <w:szCs w:val="20"/>
        </w:rPr>
        <w:t>void onComposingEvent(String chatId, ContactId contact, boolean status)</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callback called when a group delivery info status/reasonCode was changed for a single recipient to a group message.</w:t>
      </w:r>
      <w:r/>
    </w:p>
    <w:p>
      <w:pPr>
        <w:pStyle w:val="ASN1Code"/>
        <w:ind w:left="720" w:hanging="0"/>
        <w:rPr>
          <w:color w:val="000000"/>
        </w:rPr>
      </w:pPr>
      <w:r>
        <w:rPr>
          <w:color w:val="000000"/>
          <w:szCs w:val="20"/>
        </w:rPr>
        <w:t>void onMessageGroupDeliveryInfoChanged(String chatId, ContactId contact, String mimeType, String msgId, GroupDeliveryInfo.Status status, GroupDeliveryInfo.ReasonCode reasonCode)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3"/>
        </w:numPr>
        <w:spacing w:before="120" w:after="0"/>
        <w:rPr>
          <w:color w:val="000000"/>
        </w:rPr>
      </w:pPr>
      <w:r>
        <w:rPr>
          <w:color w:val="000000"/>
        </w:rPr>
        <w:t>Method: callback called when a participant status has been changed in a group chat.</w:t>
      </w:r>
      <w:r/>
    </w:p>
    <w:p>
      <w:pPr>
        <w:pStyle w:val="ASN1Code"/>
        <w:ind w:left="680" w:hanging="0"/>
        <w:rPr>
          <w:szCs w:val="20"/>
          <w:color w:val="000000"/>
        </w:rPr>
      </w:pPr>
      <w:r>
        <w:rPr>
          <w:color w:val="000000"/>
          <w:szCs w:val="20"/>
        </w:rPr>
        <w:t>void onParticipantStatusChanged(String chatId, ContactId contact, ParticipantStatus status)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3"/>
        </w:numPr>
        <w:spacing w:before="120" w:after="0"/>
        <w:rPr>
          <w:color w:val="000000"/>
        </w:rPr>
      </w:pPr>
      <w:r>
        <w:rPr>
          <w:color w:val="000000"/>
        </w:rPr>
        <w:t>Method: callback called when a delete operation completed that resulted in that one or several group chats was deleted specified by the chatIds parameter.</w:t>
      </w:r>
      <w:r/>
    </w:p>
    <w:p>
      <w:pPr>
        <w:pStyle w:val="ASN1Code"/>
        <w:ind w:left="680" w:hanging="0"/>
        <w:rPr>
          <w:szCs w:val="20"/>
          <w:color w:val="000000"/>
        </w:rPr>
      </w:pPr>
      <w:r>
        <w:rPr>
          <w:color w:val="000000"/>
          <w:szCs w:val="20"/>
        </w:rPr>
        <w:t>void onDeleted(Set&lt;String&gt; chatIds)</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3"/>
        </w:numPr>
        <w:spacing w:before="120" w:after="0"/>
        <w:rPr>
          <w:color w:val="000000"/>
        </w:rPr>
      </w:pPr>
      <w:r>
        <w:rPr>
          <w:color w:val="000000"/>
        </w:rPr>
        <w:t>Method: callback called when a delete operation completed that resulted in that one or several group chat messages was deleted specified by the msgIds parameter corresponding to a specific group chat.</w:t>
      </w:r>
      <w:r/>
    </w:p>
    <w:p>
      <w:pPr>
        <w:pStyle w:val="ASN1Code"/>
        <w:ind w:left="680" w:hanging="0"/>
        <w:rPr>
          <w:szCs w:val="20"/>
          <w:color w:val="000000"/>
        </w:rPr>
      </w:pPr>
      <w:r>
        <w:rPr>
          <w:color w:val="000000"/>
          <w:szCs w:val="20"/>
        </w:rPr>
        <w:t>void onMessagesDeleted(String chatId, Set&lt;String&gt; msgIds)</w:t>
      </w:r>
      <w:r/>
    </w:p>
    <w:p>
      <w:pPr>
        <w:pStyle w:val="Normal"/>
      </w:pPr>
      <w:r>
        <w:rPr>
          <w:color w:val="000000"/>
        </w:rPr>
        <w:t xml:space="preserve">Class </w:t>
      </w:r>
      <w:r>
        <w:rPr>
          <w:b/>
          <w:color w:val="000000"/>
        </w:rPr>
        <w:t>ChatServiceConfiguration</w:t>
      </w:r>
      <w:r>
        <w:rPr>
          <w:color w:val="000000"/>
        </w:rPr>
        <w:t>:</w:t>
      </w:r>
      <w:r/>
    </w:p>
    <w:p>
      <w:pPr>
        <w:pStyle w:val="Normal"/>
      </w:pPr>
      <w:r>
        <w:rPr/>
        <w:t>This class represents the particular configuration of a IM Service.</w:t>
      </w:r>
      <w:r/>
    </w:p>
    <w:p>
      <w:pPr>
        <w:pStyle w:val="Normal"/>
      </w:pPr>
      <w:r>
        <w:rPr/>
      </w:r>
      <w:r/>
    </w:p>
    <w:p>
      <w:pPr>
        <w:pStyle w:val="ListBullet1"/>
        <w:numPr>
          <w:ilvl w:val="0"/>
          <w:numId w:val="12"/>
        </w:numPr>
        <w:spacing w:before="120" w:after="0"/>
        <w:rPr>
          <w:color w:val="000000"/>
        </w:rPr>
      </w:pPr>
      <w:r>
        <w:rPr>
          <w:color w:val="000000"/>
          <w:lang w:eastAsia="en-US"/>
        </w:rPr>
        <w:t xml:space="preserve">Method: returns the “imWarnSF” configuration. True if a user should be informed when sending a message to an offline user. False if a user should not be informed of that. This method is internally making use of a combination of the provisioning values </w:t>
      </w:r>
      <w:r>
        <w:rPr>
          <w:rFonts w:cs="Courier New" w:ascii="Courier New" w:hAnsi="Courier New"/>
          <w:color w:val="000000"/>
          <w:lang w:eastAsia="en-US"/>
        </w:rPr>
        <w:t>imWarnSf</w:t>
      </w:r>
      <w:r>
        <w:rPr>
          <w:color w:val="000000"/>
          <w:lang w:eastAsia="en-US"/>
        </w:rPr>
        <w:t xml:space="preserve"> and </w:t>
      </w:r>
      <w:r>
        <w:rPr>
          <w:rFonts w:ascii="Courier New" w:hAnsi="Courier New"/>
          <w:color w:val="000000"/>
        </w:rPr>
        <w:t>imCapAlwaysOn</w:t>
      </w:r>
      <w:r>
        <w:rPr>
          <w:color w:val="000000"/>
          <w:lang w:eastAsia="en-US"/>
        </w:rPr>
        <w:t>.</w:t>
      </w:r>
      <w:r/>
    </w:p>
    <w:p>
      <w:pPr>
        <w:pStyle w:val="ASN1Code"/>
        <w:ind w:left="680" w:hanging="0"/>
        <w:rPr>
          <w:szCs w:val="20"/>
          <w:color w:val="000000"/>
        </w:rPr>
      </w:pPr>
      <w:r>
        <w:rPr>
          <w:color w:val="000000"/>
        </w:rPr>
        <w:t>boolean isChatWarnSf()</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lang w:eastAsia="en-US"/>
        </w:rPr>
        <w:t>Method: returns the maximum number of participants in a group chat.</w:t>
      </w:r>
      <w:r/>
    </w:p>
    <w:p>
      <w:pPr>
        <w:pStyle w:val="ASN1Code"/>
        <w:ind w:left="680" w:hanging="0"/>
        <w:rPr>
          <w:color w:val="000000"/>
        </w:rPr>
      </w:pPr>
      <w:r>
        <w:rPr>
          <w:color w:val="000000"/>
        </w:rPr>
        <w:t>int getGroupChatMaxParticipants()</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pPr>
      <w:r>
        <w:rPr>
          <w:color w:val="000000"/>
          <w:lang w:eastAsia="en-US"/>
        </w:rPr>
        <w:t>Method: returns the minimum number of participants in a group chat.</w:t>
      </w:r>
      <w:r/>
    </w:p>
    <w:p>
      <w:pPr>
        <w:pStyle w:val="ASN1Code"/>
        <w:ind w:left="680" w:hanging="0"/>
        <w:rPr>
          <w:szCs w:val="20"/>
          <w:color w:val="000000"/>
        </w:rPr>
      </w:pPr>
      <w:r>
        <w:rPr>
          <w:szCs w:val="20"/>
        </w:rPr>
        <w:t>Int</w:t>
      </w:r>
      <w:r>
        <w:rPr/>
        <w:t xml:space="preserve"> getGroupChatMinParticipants()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lang w:eastAsia="en-US"/>
        </w:rPr>
        <w:t>Method: returns the maximum single chat message’s length can have</w:t>
      </w:r>
      <w:r>
        <w:rPr>
          <w:rFonts w:cs="Courier New"/>
          <w:color w:val="000000"/>
          <w:lang w:eastAsia="en-US"/>
        </w:rPr>
        <w:t xml:space="preserve">. The length is the number of bytes of the message encoded in UTF-8. </w:t>
      </w:r>
      <w:r/>
    </w:p>
    <w:p>
      <w:pPr>
        <w:pStyle w:val="ASN1Code"/>
        <w:ind w:left="680" w:hanging="0"/>
        <w:rPr>
          <w:color w:val="000000"/>
          <w:lang w:eastAsia="en-US"/>
        </w:rPr>
      </w:pPr>
      <w:r>
        <w:rPr>
          <w:color w:val="000000"/>
        </w:rPr>
        <w:t>int getOneToOneChatMessageMaxLength()</w:t>
      </w:r>
      <w:r/>
    </w:p>
    <w:p>
      <w:pPr>
        <w:pStyle w:val="ASN1Code"/>
        <w:ind w:left="680" w:hanging="0"/>
        <w:rPr>
          <w:sz w:val="22"/>
          <w:sz w:val="22"/>
          <w:szCs w:val="22"/>
          <w:rFonts w:ascii="Courier New" w:hAnsi="Courier New" w:eastAsia="SimSun" w:cs="Times New Roman"/>
          <w:color w:val="000000"/>
          <w:lang w:val="en-GB" w:eastAsia="en-US" w:bidi="ar-SA"/>
        </w:rPr>
      </w:pPr>
      <w:r>
        <w:rPr>
          <w:rFonts w:eastAsia="SimSun" w:cs="Times New Roman"/>
          <w:color w:val="000000"/>
          <w:sz w:val="22"/>
          <w:szCs w:val="22"/>
          <w:lang w:val="en-GB" w:eastAsia="en-US" w:bidi="ar-SA"/>
        </w:rPr>
      </w:r>
      <w:r/>
    </w:p>
    <w:p>
      <w:pPr>
        <w:pStyle w:val="ListBullet1"/>
        <w:numPr>
          <w:ilvl w:val="0"/>
          <w:numId w:val="12"/>
        </w:numPr>
        <w:spacing w:before="120" w:after="0"/>
        <w:rPr>
          <w:color w:val="000000"/>
        </w:rPr>
      </w:pPr>
      <w:r>
        <w:rPr>
          <w:color w:val="000000"/>
          <w:lang w:eastAsia="en-US"/>
        </w:rPr>
        <w:t>Method: returns the maximum single group chat message’s length can have</w:t>
      </w:r>
      <w:r>
        <w:rPr>
          <w:rFonts w:cs="Courier New"/>
          <w:color w:val="000000"/>
          <w:lang w:eastAsia="en-US"/>
        </w:rPr>
        <w:t>. The length is the number of bytes of the message encoded in UTF-8.</w:t>
      </w:r>
      <w:r/>
    </w:p>
    <w:p>
      <w:pPr>
        <w:pStyle w:val="ASN1Code"/>
        <w:ind w:left="680" w:hanging="0"/>
        <w:rPr>
          <w:color w:val="000000"/>
          <w:lang w:eastAsia="en-US"/>
        </w:rPr>
      </w:pPr>
      <w:r>
        <w:rPr>
          <w:color w:val="000000"/>
        </w:rPr>
        <w:t>int getGroupChatMessageMaxLength()</w:t>
      </w:r>
      <w:r/>
    </w:p>
    <w:p>
      <w:pPr>
        <w:pStyle w:val="Normal"/>
        <w:numPr>
          <w:ilvl w:val="0"/>
          <w:numId w:val="6"/>
        </w:numPr>
        <w:tabs>
          <w:tab w:val="left" w:pos="0" w:leader="none"/>
        </w:tabs>
        <w:spacing w:lineRule="auto" w:line="276" w:before="280" w:after="280"/>
        <w:ind w:left="720" w:hanging="360"/>
        <w:jc w:val="left"/>
        <w:rPr>
          <w:color w:val="000000"/>
        </w:rPr>
      </w:pPr>
      <w:r>
        <w:rPr>
          <w:color w:val="000000"/>
          <w:szCs w:val="22"/>
          <w:lang w:eastAsia="en-US" w:bidi="ar-SA"/>
        </w:rPr>
        <w:t>Method: returns the maximum group chat subject’s length can have. The length is the number of bytes of the message encoded in UTF-8.</w:t>
      </w:r>
      <w:r/>
    </w:p>
    <w:p>
      <w:pPr>
        <w:pStyle w:val="ASN1Code"/>
        <w:ind w:firstLine="680"/>
        <w:rPr>
          <w:szCs w:val="20"/>
          <w:color w:val="000000"/>
        </w:rPr>
      </w:pPr>
      <w:r>
        <w:rPr>
          <w:color w:val="000000"/>
          <w:szCs w:val="20"/>
        </w:rPr>
        <w:t>int getGroupChatSubjectMaxLength()</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lang w:eastAsia="en-US"/>
        </w:rPr>
        <w:t xml:space="preserve">Method: returns the </w:t>
      </w:r>
      <w:r>
        <w:rPr>
          <w:color w:val="000000"/>
        </w:rPr>
        <w:t xml:space="preserve">SMS fall-back </w:t>
      </w:r>
      <w:r>
        <w:rPr>
          <w:color w:val="000000"/>
          <w:lang w:eastAsia="en-US"/>
        </w:rPr>
        <w:t>configuration. True if SMS fall-back procedure is activated, else returns False.</w:t>
      </w:r>
      <w:r/>
    </w:p>
    <w:p>
      <w:pPr>
        <w:pStyle w:val="ASN1Code"/>
        <w:ind w:firstLine="680"/>
        <w:rPr>
          <w:color w:val="000000"/>
        </w:rPr>
      </w:pPr>
      <w:r>
        <w:rPr>
          <w:color w:val="000000"/>
          <w:szCs w:val="20"/>
        </w:rPr>
        <w:t>boolean isSmsFallback()</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lang w:eastAsia="en-US"/>
        </w:rPr>
        <w:t>Method: return True if the client application should send a displayed report when requested by the remote part. Only applicable to one to one chat messages.</w:t>
      </w:r>
      <w:r/>
    </w:p>
    <w:p>
      <w:pPr>
        <w:pStyle w:val="ASN1Code"/>
        <w:ind w:firstLine="680"/>
        <w:rPr>
          <w:szCs w:val="20"/>
          <w:color w:val="000000"/>
        </w:rPr>
      </w:pPr>
      <w:r>
        <w:rPr>
          <w:color w:val="000000"/>
          <w:szCs w:val="20"/>
        </w:rPr>
        <w:t>boolean isRespondToDisplayReportsEnabled()</w:t>
      </w:r>
      <w:r/>
    </w:p>
    <w:p>
      <w:pPr>
        <w:pStyle w:val="ASN1Code"/>
        <w:ind w:firstLine="68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pPr>
      <w:r>
        <w:rPr>
          <w:color w:val="000000"/>
        </w:rPr>
        <w:t xml:space="preserve">Method: </w:t>
      </w:r>
      <w:r>
        <w:rPr/>
        <w:t>set the parameter that controls whether to respond or not to display reports when requested by the remote. Applicable to one to one chat messages.</w:t>
      </w:r>
      <w:r/>
    </w:p>
    <w:p>
      <w:pPr>
        <w:pStyle w:val="ASN1Code"/>
        <w:ind w:left="720" w:hanging="0"/>
        <w:rPr>
          <w:szCs w:val="20"/>
          <w:color w:val="000000"/>
        </w:rPr>
      </w:pPr>
      <w:r>
        <w:rPr>
          <w:color w:val="000000"/>
          <w:szCs w:val="20"/>
        </w:rPr>
        <w:t>void setRespondToDisplayReports(boolean enable)</w:t>
      </w:r>
      <w:r/>
    </w:p>
    <w:p>
      <w:pPr>
        <w:pStyle w:val="ASN1Code"/>
        <w:ind w:left="72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lang w:eastAsia="en-US"/>
        </w:rPr>
      </w:pPr>
      <w:r>
        <w:rPr>
          <w:color w:val="000000"/>
          <w:lang w:eastAsia="en-US"/>
        </w:rPr>
        <w:t>Method: returns the is-composing timeout value in milliseconds.</w:t>
      </w:r>
      <w:r/>
    </w:p>
    <w:p>
      <w:pPr>
        <w:pStyle w:val="ASN1Code"/>
        <w:ind w:left="720" w:hanging="0"/>
        <w:rPr>
          <w:szCs w:val="20"/>
          <w:color w:val="000000"/>
        </w:rPr>
      </w:pPr>
      <w:r>
        <w:rPr>
          <w:color w:val="000000"/>
          <w:szCs w:val="20"/>
          <w:lang w:eastAsia="en-US"/>
        </w:rPr>
        <w:t>long getIsComposingTimeout()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lang w:eastAsia="en-US"/>
        </w:rPr>
        <w:t>Method: returns the maximum length of a geoloc label.</w:t>
      </w:r>
      <w:r/>
    </w:p>
    <w:p>
      <w:pPr>
        <w:pStyle w:val="ASN1Code"/>
        <w:ind w:left="680" w:hanging="0"/>
        <w:rPr>
          <w:szCs w:val="20"/>
          <w:color w:val="000000"/>
        </w:rPr>
      </w:pPr>
      <w:r>
        <w:rPr>
          <w:color w:val="000000"/>
        </w:rPr>
        <w:t>int getGeolocLabelMaxLength()</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lang w:eastAsia="en-US"/>
        </w:rPr>
        <w:t>Method: returns the expiration time of a geoloc info.</w:t>
      </w:r>
      <w:r/>
    </w:p>
    <w:p>
      <w:pPr>
        <w:pStyle w:val="ASN1Code"/>
        <w:ind w:left="680" w:hanging="0"/>
        <w:rPr>
          <w:color w:val="000000"/>
        </w:rPr>
      </w:pPr>
      <w:r>
        <w:rPr>
          <w:color w:val="000000"/>
        </w:rPr>
        <w:t>long getGeolocExpirationTime()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24"/>
        </w:numPr>
        <w:spacing w:before="120" w:after="0"/>
        <w:rPr>
          <w:color w:val="000000"/>
        </w:rPr>
      </w:pPr>
      <w:r>
        <w:rPr>
          <w:color w:val="000000"/>
          <w:lang w:eastAsia="en-US"/>
        </w:rPr>
        <w:t>Method: returns True if group chat is supported, else returns False.</w:t>
      </w:r>
      <w:r/>
    </w:p>
    <w:p>
      <w:pPr>
        <w:pStyle w:val="ASN1Code"/>
        <w:ind w:left="680" w:hanging="0"/>
        <w:rPr>
          <w:szCs w:val="20"/>
          <w:color w:val="000000"/>
          <w:lang w:eastAsia="fr-FR"/>
        </w:rPr>
      </w:pPr>
      <w:r>
        <w:rPr>
          <w:color w:val="000000"/>
        </w:rPr>
        <w:t>boolean isGroupChatSupported()</w:t>
      </w:r>
      <w:r/>
    </w:p>
    <w:p>
      <w:pPr>
        <w:pStyle w:val="ASN1Code"/>
        <w:ind w:left="720" w:hanging="0"/>
        <w:rPr>
          <w:sz w:val="22"/>
          <w:sz w:val="22"/>
          <w:szCs w:val="20"/>
          <w:rFonts w:ascii="Courier New" w:hAnsi="Courier New" w:eastAsia="SimSun" w:cs="Times New Roman"/>
          <w:color w:val="000000"/>
          <w:lang w:val="en-GB" w:eastAsia="fr-FR" w:bidi="ar-SA"/>
        </w:rPr>
      </w:pPr>
      <w:r>
        <w:rPr>
          <w:rFonts w:eastAsia="SimSun" w:cs="Times New Roman"/>
          <w:color w:val="000000"/>
          <w:sz w:val="22"/>
          <w:szCs w:val="20"/>
          <w:lang w:val="en-GB" w:eastAsia="fr-FR" w:bidi="ar-SA"/>
        </w:rPr>
      </w:r>
      <w:r/>
    </w:p>
    <w:p>
      <w:pPr>
        <w:pStyle w:val="NormalParagraph"/>
        <w:rPr>
          <w:color w:val="000000"/>
          <w:lang w:eastAsia="en-US"/>
        </w:rPr>
      </w:pPr>
      <w:r>
        <w:rPr>
          <w:color w:val="000000"/>
          <w:szCs w:val="20"/>
          <w:lang w:bidi="bn-BD"/>
        </w:rPr>
        <w:t xml:space="preserve">Class </w:t>
      </w:r>
      <w:r>
        <w:rPr>
          <w:b/>
          <w:color w:val="000000"/>
          <w:szCs w:val="20"/>
          <w:lang w:bidi="bn-BD"/>
        </w:rPr>
        <w:t>ChatLog.GroupChat</w:t>
      </w:r>
      <w:r>
        <w:rPr>
          <w:bCs/>
          <w:color w:val="000000"/>
          <w:szCs w:val="20"/>
          <w:lang w:bidi="bn-BD"/>
        </w:rPr>
        <w: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lang w:eastAsia="en-US" w:bidi="bn-BD"/>
        </w:rPr>
      </w:pPr>
      <w:r>
        <w:rPr>
          <w:color w:val="000000"/>
        </w:rPr>
        <w:t>Method:</w:t>
      </w:r>
      <w:r>
        <w:rPr>
          <w:color w:val="000000"/>
          <w:lang w:eastAsia="en-US" w:bidi="bn-BD"/>
        </w:rPr>
        <w:t xml:space="preserve"> utility method to get a map of the participants (defined by their contactId's) and their individual corresponding ParticipantStatus from its string representation in </w:t>
      </w:r>
      <w:r>
        <w:rPr>
          <w:color w:val="000000"/>
        </w:rPr>
        <w:t>the ChatLog provider</w:t>
      </w:r>
      <w:r>
        <w:rPr>
          <w:color w:val="000000"/>
          <w:lang w:eastAsia="en-US"/>
        </w:rPr>
        <w:t>.</w:t>
      </w:r>
      <w:r/>
    </w:p>
    <w:p>
      <w:pPr>
        <w:pStyle w:val="ASN1Code"/>
        <w:ind w:left="680" w:hanging="0"/>
        <w:rPr>
          <w:color w:val="000000"/>
          <w:lang w:eastAsia="en-US" w:bidi="bn-BD"/>
        </w:rPr>
      </w:pPr>
      <w:r>
        <w:rPr>
          <w:color w:val="000000"/>
          <w:szCs w:val="20"/>
          <w:lang w:eastAsia="en-US" w:bidi="bn-BD"/>
        </w:rPr>
        <w:t>static Map&lt;ContactId, ParticipantStatus&gt; getParticipants(Context ctx, String participantInfo)</w:t>
      </w:r>
      <w:r/>
    </w:p>
    <w:p>
      <w:pPr>
        <w:pStyle w:val="ASN1Code"/>
        <w:ind w:left="680" w:hanging="0"/>
        <w:rPr>
          <w:sz w:val="22"/>
          <w:sz w:val="22"/>
          <w:szCs w:val="20"/>
          <w:rFonts w:ascii="Courier New" w:hAnsi="Courier New" w:eastAsia="SimSun" w:cs="Times New Roman"/>
          <w:color w:val="000000"/>
          <w:lang w:val="en-GB" w:eastAsia="en-US" w:bidi="bn-BD"/>
        </w:rPr>
      </w:pPr>
      <w:r>
        <w:rPr>
          <w:rFonts w:eastAsia="SimSun" w:cs="Times New Roman"/>
          <w:color w:val="000000"/>
          <w:sz w:val="22"/>
          <w:szCs w:val="20"/>
          <w:lang w:val="en-GB" w:eastAsia="en-US" w:bidi="bn-BD"/>
        </w:rPr>
      </w:r>
      <w:r/>
    </w:p>
    <w:p>
      <w:pPr>
        <w:pStyle w:val="ASN1Code"/>
        <w:ind w:left="720" w:hanging="0"/>
        <w:rPr>
          <w:szCs w:val="20"/>
        </w:rPr>
      </w:pPr>
      <w:r>
        <w:rPr>
          <w:color w:val="000000"/>
        </w:rPr>
        <w:t>Class</w:t>
      </w:r>
      <w:r>
        <w:rPr>
          <w:b/>
          <w:color w:val="000000"/>
        </w:rPr>
        <w:t xml:space="preserve"> </w:t>
      </w:r>
      <w:r>
        <w:rPr>
          <w:b/>
          <w:bCs/>
          <w:color w:val="000000"/>
        </w:rPr>
        <w:t>ChatLog.Message.MimeType</w:t>
      </w:r>
      <w:r>
        <w:rPr>
          <w:b/>
          <w:color w:val="000000"/>
        </w:rPr>
        <w:t>:</w:t>
      </w:r>
      <w:r>
        <w:rPr>
          <w:szCs w:val="20"/>
        </w:rPr>
        <w:t>static final TEXT_MESSAGE = “text/plain”</w:t>
      </w:r>
      <w:r/>
    </w:p>
    <w:p>
      <w:pPr>
        <w:pStyle w:val="ASN1Code"/>
        <w:ind w:left="720" w:hanging="0"/>
        <w:rPr>
          <w:szCs w:val="20"/>
        </w:rPr>
      </w:pPr>
      <w:r>
        <w:rPr>
          <w:szCs w:val="20"/>
        </w:rPr>
        <w:t>static final GEOLOC_MESSAGE = “application/geoloc”</w:t>
      </w:r>
      <w:r/>
    </w:p>
    <w:p>
      <w:pPr>
        <w:pStyle w:val="ASN1Code"/>
        <w:ind w:left="720" w:hanging="0"/>
      </w:pPr>
      <w:r>
        <w:rPr>
          <w:szCs w:val="20"/>
        </w:rPr>
        <w:t>static final GROUPCHAT_EVENT = “rcs/groupchat-event”</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Paragraph"/>
        <w:rPr>
          <w:color w:val="000000"/>
        </w:rPr>
      </w:pPr>
      <w:r>
        <w:rPr>
          <w:color w:val="000000"/>
        </w:rPr>
        <w:t>Class</w:t>
      </w:r>
      <w:r>
        <w:rPr>
          <w:b/>
          <w:bCs/>
          <w:color w:val="000000"/>
        </w:rPr>
        <w:t xml:space="preserve"> ChatLog.Message.Content:</w:t>
      </w:r>
      <w:r/>
    </w:p>
    <w:p>
      <w:pPr>
        <w:pStyle w:val="ListBullet1"/>
        <w:numPr>
          <w:ilvl w:val="0"/>
          <w:numId w:val="23"/>
        </w:numPr>
        <w:spacing w:before="120" w:after="0"/>
        <w:rPr>
          <w:color w:val="000000"/>
          <w:lang w:eastAsia="en-US" w:bidi="bn-BD"/>
        </w:rPr>
      </w:pPr>
      <w:r>
        <w:rPr>
          <w:color w:val="000000"/>
        </w:rPr>
        <w:t>Enum : the status of a Content message</w:t>
      </w:r>
      <w:r/>
    </w:p>
    <w:p>
      <w:pPr>
        <w:pStyle w:val="ASN1Code"/>
        <w:ind w:left="680" w:hanging="0"/>
      </w:pPr>
      <w:r>
        <w:rPr>
          <w:color w:val="000000"/>
          <w:szCs w:val="20"/>
          <w:lang w:eastAsia="en-US" w:bidi="bn-BD"/>
        </w:rPr>
        <w:t>enum Status { REJECTED(0), QUEUED(1), SENDING(2), SENT(3), FAILED(4), DELIVERED(5), DISPLAY_REPORT_REQUESTED(6), RECEIVED(7), DISPLAYED(8)</w:t>
      </w:r>
      <w:r/>
    </w:p>
    <w:p>
      <w:pPr>
        <w:pStyle w:val="ASN1Code"/>
      </w:pPr>
      <w:r>
        <w:rPr/>
      </w:r>
      <w:r/>
    </w:p>
    <w:p>
      <w:pPr>
        <w:pStyle w:val="ListBullet1"/>
        <w:numPr>
          <w:ilvl w:val="0"/>
          <w:numId w:val="23"/>
        </w:numPr>
        <w:spacing w:before="120" w:after="0"/>
        <w:rPr>
          <w:color w:val="000000"/>
          <w:lang w:eastAsia="en-US" w:bidi="bn-BD"/>
        </w:rPr>
      </w:pPr>
      <w:r>
        <w:rPr>
          <w:color w:val="000000"/>
        </w:rPr>
        <w:t>Enum: the reason code for Content message</w:t>
      </w:r>
      <w:r/>
    </w:p>
    <w:p>
      <w:pPr>
        <w:pStyle w:val="ASN1Code"/>
        <w:ind w:left="680" w:hanging="0"/>
      </w:pPr>
      <w:r>
        <w:rPr>
          <w:color w:val="000000"/>
          <w:szCs w:val="20"/>
          <w:lang w:eastAsia="en-US" w:bidi="bn-BD"/>
        </w:rPr>
        <w:t>enum ReasonCode { UNSPECIFIED(0), FAILED_SEND(1), FAILED_DELIVERY(2), FAILED_DISPLAY(3), REJECTED_SPAM(4) }</w:t>
      </w:r>
      <w:r/>
    </w:p>
    <w:p>
      <w:pPr>
        <w:pStyle w:val="ASN1Code"/>
      </w:pPr>
      <w:r>
        <w:rPr/>
      </w:r>
      <w:r/>
    </w:p>
    <w:p>
      <w:pPr>
        <w:pStyle w:val="NormalParagraph"/>
        <w:rPr>
          <w:color w:val="000000"/>
        </w:rPr>
      </w:pPr>
      <w:r>
        <w:rPr>
          <w:color w:val="000000"/>
        </w:rPr>
        <w:t>Class</w:t>
      </w:r>
      <w:r>
        <w:rPr>
          <w:b/>
          <w:bCs/>
          <w:color w:val="000000"/>
        </w:rPr>
        <w:t xml:space="preserve"> ChatLog.Message.GroupChatEvent:</w:t>
      </w:r>
      <w:r/>
    </w:p>
    <w:p>
      <w:pPr>
        <w:pStyle w:val="ListBullet1"/>
        <w:numPr>
          <w:ilvl w:val="0"/>
          <w:numId w:val="23"/>
        </w:numPr>
        <w:spacing w:before="120" w:after="0"/>
      </w:pPr>
      <w:r>
        <w:rPr>
          <w:color w:val="000000"/>
        </w:rPr>
        <w:t>Enum : the status of a group chat event message</w:t>
      </w:r>
      <w:r/>
    </w:p>
    <w:p>
      <w:pPr>
        <w:pStyle w:val="ASN1Code"/>
        <w:ind w:left="680" w:hanging="0"/>
      </w:pPr>
      <w:r>
        <w:rPr/>
        <w:tab/>
      </w:r>
      <w:r>
        <w:rPr>
          <w:color w:val="000000"/>
          <w:szCs w:val="20"/>
          <w:lang w:eastAsia="en-US" w:bidi="bn-BD"/>
        </w:rPr>
        <w:t>enum Status { JOINED(0), DEPARTED(1) }</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Intents</w:t>
      </w:r>
      <w:r/>
    </w:p>
    <w:p>
      <w:pPr>
        <w:pStyle w:val="Normal"/>
        <w:rPr>
          <w:rFonts w:eastAsia="Arial"/>
        </w:rPr>
      </w:pPr>
      <w:r>
        <w:rPr/>
        <w:t>Intent broadcasted when a new 1-1 chat message has been received. This Intent contains the following extra:</w:t>
      </w:r>
      <w:r/>
    </w:p>
    <w:p>
      <w:pPr>
        <w:pStyle w:val="Normal"/>
        <w:rPr>
          <w:sz w:val="22"/>
          <w:sz w:val="22"/>
          <w:szCs w:val="20"/>
          <w:rFonts w:ascii="Arial" w:hAnsi="Arial" w:eastAsia="Arial" w:cs="Times New Roman"/>
          <w:color w:val="00000A"/>
          <w:lang w:val="en-GB" w:eastAsia="zh-CN" w:bidi="bn-BD"/>
        </w:rPr>
      </w:pPr>
      <w:r>
        <w:rPr>
          <w:rFonts w:eastAsia="Arial" w:cs="Times New Roman"/>
          <w:color w:val="00000A"/>
          <w:sz w:val="22"/>
          <w:szCs w:val="20"/>
          <w:lang w:val="en-GB" w:eastAsia="zh-CN" w:bidi="bn-BD"/>
        </w:rPr>
      </w:r>
      <w:r/>
    </w:p>
    <w:p>
      <w:pPr>
        <w:pStyle w:val="Listepuces21"/>
        <w:numPr>
          <w:ilvl w:val="1"/>
          <w:numId w:val="8"/>
        </w:numPr>
        <w:rPr>
          <w:rFonts w:eastAsia="Arial"/>
          <w:color w:val="000000"/>
        </w:rPr>
      </w:pPr>
      <w:r>
        <w:rPr>
          <w:rFonts w:eastAsia="Arial"/>
          <w:color w:val="000000"/>
        </w:rPr>
        <w:t>“</w:t>
      </w:r>
      <w:r>
        <w:rPr>
          <w:color w:val="000000"/>
        </w:rPr>
        <w:t>messageId”: (String) unique message ID of the message.</w:t>
      </w:r>
      <w:r/>
    </w:p>
    <w:p>
      <w:pPr>
        <w:pStyle w:val="Listepuces21"/>
        <w:numPr>
          <w:ilvl w:val="1"/>
          <w:numId w:val="8"/>
        </w:numPr>
        <w:rPr>
          <w:color w:val="000000"/>
          <w:lang w:eastAsia="en-US"/>
        </w:rPr>
      </w:pPr>
      <w:r>
        <w:rPr>
          <w:rFonts w:eastAsia="Arial"/>
          <w:color w:val="000000"/>
        </w:rPr>
        <w:t>“</w:t>
      </w:r>
      <w:r>
        <w:rPr>
          <w:color w:val="000000"/>
        </w:rPr>
        <w:t>mimeType”: (String) the mime type of the message (See ChatLog.Message.MimeType)</w:t>
      </w:r>
      <w:r/>
    </w:p>
    <w:p>
      <w:pPr>
        <w:pStyle w:val="ASN1Code"/>
        <w:ind w:left="680" w:hanging="0"/>
        <w:rPr>
          <w:color w:val="000000"/>
        </w:rPr>
      </w:pPr>
      <w:r>
        <w:rPr>
          <w:rFonts w:cs="Arial"/>
          <w:color w:val="000000"/>
          <w:szCs w:val="20"/>
          <w:lang w:eastAsia="en-US"/>
        </w:rPr>
        <w:t>com.gsma.services.rcs.chat.action.NEW_ONE_TO_ONE_CHAT_MESSAGE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rPr>
          <w:color w:val="000000"/>
        </w:rPr>
      </w:pPr>
      <w:r>
        <w:rPr/>
        <w:t>Intent broadcasted when a new group chat invitation has been received. This Intent contains the following extra:</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epuces21"/>
        <w:numPr>
          <w:ilvl w:val="1"/>
          <w:numId w:val="8"/>
        </w:numPr>
        <w:rPr>
          <w:color w:val="000000"/>
          <w:lang w:eastAsia="en-US"/>
        </w:rPr>
      </w:pPr>
      <w:r>
        <w:rPr>
          <w:rFonts w:eastAsia="Arial"/>
          <w:color w:val="000000"/>
        </w:rPr>
        <w:t>“</w:t>
      </w:r>
      <w:r>
        <w:rPr>
          <w:color w:val="000000"/>
        </w:rPr>
        <w:t>chatId”: (String) unique ID of the group chat conversation.</w:t>
      </w:r>
      <w:r/>
    </w:p>
    <w:p>
      <w:pPr>
        <w:pStyle w:val="ASN1Code"/>
        <w:ind w:left="680" w:hanging="0"/>
        <w:rPr>
          <w:rFonts w:cs="Arial"/>
          <w:color w:val="000000"/>
        </w:rPr>
      </w:pPr>
      <w:r>
        <w:rPr>
          <w:color w:val="000000"/>
          <w:szCs w:val="20"/>
          <w:lang w:eastAsia="en-US"/>
        </w:rPr>
        <w:t>com.gsma.services.rcs.chat.action.NEW_</w:t>
      </w:r>
      <w:r>
        <w:rPr>
          <w:rFonts w:cs="Arial"/>
          <w:color w:val="000000"/>
          <w:szCs w:val="20"/>
          <w:lang w:eastAsia="en-US"/>
        </w:rPr>
        <w:t>GROUP_CHAT</w:t>
      </w:r>
      <w:r/>
    </w:p>
    <w:p>
      <w:pPr>
        <w:pStyle w:val="ASN1Code"/>
        <w:ind w:left="680" w:hanging="0"/>
        <w:rPr>
          <w:sz w:val="22"/>
          <w:sz w:val="22"/>
          <w:szCs w:val="22"/>
          <w:rFonts w:ascii="Courier New" w:hAnsi="Courier New" w:eastAsia="SimSun" w:cs="Arial"/>
          <w:color w:val="000000"/>
          <w:lang w:val="en-GB" w:eastAsia="en-GB" w:bidi="ar-SA"/>
        </w:rPr>
      </w:pPr>
      <w:r>
        <w:rPr>
          <w:rFonts w:eastAsia="SimSun" w:cs="Arial"/>
          <w:color w:val="000000"/>
          <w:sz w:val="22"/>
          <w:szCs w:val="22"/>
          <w:lang w:val="en-GB" w:eastAsia="en-GB" w:bidi="ar-SA"/>
        </w:rPr>
      </w:r>
      <w:r/>
    </w:p>
    <w:p>
      <w:pPr>
        <w:pStyle w:val="Normal"/>
        <w:rPr>
          <w:rFonts w:eastAsia="Arial"/>
        </w:rPr>
      </w:pPr>
      <w:r>
        <w:rPr/>
        <w:t>Intent broadcasted when there is a message deliverty timeout detected corresponding to the contact as specified in the intent parameter. This Intent contains the following extra:</w:t>
      </w:r>
      <w:r/>
    </w:p>
    <w:p>
      <w:pPr>
        <w:pStyle w:val="Normal"/>
        <w:rPr>
          <w:sz w:val="22"/>
          <w:sz w:val="22"/>
          <w:szCs w:val="20"/>
          <w:rFonts w:ascii="Arial" w:hAnsi="Arial" w:eastAsia="Arial" w:cs="Times New Roman"/>
          <w:color w:val="00000A"/>
          <w:lang w:val="en-GB" w:eastAsia="zh-CN" w:bidi="bn-BD"/>
        </w:rPr>
      </w:pPr>
      <w:r>
        <w:rPr>
          <w:rFonts w:eastAsia="Arial" w:cs="Times New Roman"/>
          <w:color w:val="00000A"/>
          <w:sz w:val="22"/>
          <w:szCs w:val="20"/>
          <w:lang w:val="en-GB" w:eastAsia="zh-CN" w:bidi="bn-BD"/>
        </w:rPr>
      </w:r>
      <w:r/>
    </w:p>
    <w:p>
      <w:pPr>
        <w:pStyle w:val="Listepuces21"/>
        <w:numPr>
          <w:ilvl w:val="1"/>
          <w:numId w:val="8"/>
        </w:numPr>
        <w:rPr>
          <w:rFonts w:eastAsia="Arial"/>
          <w:color w:val="000000"/>
        </w:rPr>
      </w:pPr>
      <w:r>
        <w:rPr>
          <w:rFonts w:eastAsia="Arial"/>
          <w:color w:val="000000"/>
        </w:rPr>
        <w:t>“</w:t>
      </w:r>
      <w:r>
        <w:rPr>
          <w:color w:val="000000"/>
        </w:rPr>
        <w:t>contact”: (ContactId) ContactId of the contact corresponding to the conversation.</w:t>
      </w:r>
      <w:r/>
    </w:p>
    <w:p>
      <w:pPr>
        <w:pStyle w:val="Listepuces21"/>
        <w:numPr>
          <w:ilvl w:val="1"/>
          <w:numId w:val="8"/>
        </w:numPr>
        <w:rPr>
          <w:color w:val="000000"/>
        </w:rPr>
      </w:pPr>
      <w:r>
        <w:rPr>
          <w:rFonts w:eastAsia="Arial"/>
          <w:color w:val="000000"/>
        </w:rPr>
        <w:t>“</w:t>
      </w:r>
      <w:r>
        <w:rPr>
          <w:color w:val="000000"/>
        </w:rPr>
        <w:t>messageId”: (String) unique message ID of the message.</w:t>
      </w:r>
      <w:r/>
    </w:p>
    <w:p>
      <w:pPr>
        <w:pStyle w:val="ASN1Code"/>
        <w:ind w:left="680" w:hanging="0"/>
        <w:rPr>
          <w:szCs w:val="20"/>
          <w:color w:val="000000"/>
        </w:rPr>
      </w:pPr>
      <w:r>
        <w:rPr>
          <w:color w:val="000000"/>
          <w:szCs w:val="20"/>
        </w:rPr>
        <w:t>com.gsma.services.rcs.chat.</w:t>
      </w:r>
      <w:r>
        <w:rPr>
          <w:color w:val="000000"/>
          <w:szCs w:val="20"/>
          <w:lang w:eastAsia="en-US"/>
        </w:rPr>
        <w:t>action.MESSAGE_DELIVERY_EXPIRED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rPr>
          <w:rFonts w:eastAsia="Arial"/>
        </w:rPr>
      </w:pPr>
      <w:r>
        <w:rPr/>
        <w:t>Intent broadcasted when a new group chat message has been received. This Intent contains the following extra:</w:t>
      </w:r>
      <w:r/>
    </w:p>
    <w:p>
      <w:pPr>
        <w:pStyle w:val="Normal"/>
        <w:rPr>
          <w:sz w:val="22"/>
          <w:sz w:val="22"/>
          <w:szCs w:val="20"/>
          <w:rFonts w:ascii="Arial" w:hAnsi="Arial" w:eastAsia="Arial" w:cs="Times New Roman"/>
          <w:color w:val="00000A"/>
          <w:lang w:val="en-GB" w:eastAsia="zh-CN" w:bidi="bn-BD"/>
        </w:rPr>
      </w:pPr>
      <w:r>
        <w:rPr>
          <w:rFonts w:eastAsia="Arial" w:cs="Times New Roman"/>
          <w:color w:val="00000A"/>
          <w:sz w:val="22"/>
          <w:szCs w:val="20"/>
          <w:lang w:val="en-GB" w:eastAsia="zh-CN" w:bidi="bn-BD"/>
        </w:rPr>
      </w:r>
      <w:r/>
    </w:p>
    <w:p>
      <w:pPr>
        <w:pStyle w:val="Listepuces21"/>
        <w:numPr>
          <w:ilvl w:val="1"/>
          <w:numId w:val="8"/>
        </w:numPr>
        <w:rPr>
          <w:rFonts w:eastAsia="Arial"/>
          <w:color w:val="000000"/>
        </w:rPr>
      </w:pPr>
      <w:r>
        <w:rPr>
          <w:rFonts w:eastAsia="Arial"/>
          <w:color w:val="000000"/>
        </w:rPr>
        <w:t>“</w:t>
      </w:r>
      <w:r>
        <w:rPr>
          <w:color w:val="000000"/>
        </w:rPr>
        <w:t>messageId”: (String) unique message id of the message.</w:t>
      </w:r>
      <w:r/>
    </w:p>
    <w:p>
      <w:pPr>
        <w:pStyle w:val="Listepuces21"/>
        <w:numPr>
          <w:ilvl w:val="1"/>
          <w:numId w:val="8"/>
        </w:numPr>
        <w:rPr>
          <w:color w:val="000000"/>
          <w:lang w:eastAsia="en-US"/>
        </w:rPr>
      </w:pPr>
      <w:r>
        <w:rPr>
          <w:rFonts w:eastAsia="Arial"/>
          <w:color w:val="000000"/>
        </w:rPr>
        <w:t>“</w:t>
      </w:r>
      <w:r>
        <w:rPr>
          <w:color w:val="000000"/>
        </w:rPr>
        <w:t>mimeType”: (String) the mime type of the message (See ChatLog.Message.MimeType)</w:t>
      </w:r>
      <w:r/>
    </w:p>
    <w:p>
      <w:pPr>
        <w:pStyle w:val="ASN1Code"/>
        <w:ind w:left="680" w:hanging="0"/>
        <w:rPr>
          <w:szCs w:val="20"/>
          <w:color w:val="000000"/>
          <w:lang w:eastAsia="en-US"/>
        </w:rPr>
      </w:pPr>
      <w:r>
        <w:rPr>
          <w:color w:val="000000"/>
          <w:szCs w:val="20"/>
          <w:lang w:eastAsia="en-US"/>
        </w:rPr>
        <w:t>com.gsma.services.rcs.chat.action.NEW_GROUP_CHAT_MESSAGE</w:t>
      </w:r>
      <w:r/>
    </w:p>
    <w:p>
      <w:pPr>
        <w:pStyle w:val="ASN1Code"/>
        <w:ind w:left="680" w:hanging="0"/>
        <w:rPr>
          <w:sz w:val="22"/>
          <w:sz w:val="22"/>
          <w:szCs w:val="20"/>
          <w:rFonts w:ascii="Courier New" w:hAnsi="Courier New" w:eastAsia="SimSun" w:cs="Times New Roman"/>
          <w:color w:val="000000"/>
          <w:lang w:val="en-GB" w:eastAsia="en-US" w:bidi="ar-SA"/>
        </w:rPr>
      </w:pPr>
      <w:r>
        <w:rPr>
          <w:rFonts w:eastAsia="SimSun" w:cs="Times New Roman"/>
          <w:color w:val="000000"/>
          <w:sz w:val="22"/>
          <w:szCs w:val="20"/>
          <w:lang w:val="en-GB" w:eastAsia="en-US"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
        <w:rPr>
          <w:lang w:eastAsia="en-US"/>
        </w:rPr>
      </w:pPr>
      <w:r>
        <w:rPr>
          <w:lang w:eastAsia="en-US"/>
        </w:rPr>
        <w:t>A content provider is used to store the group chats and the message history persistently. There is one entry per group chat and per chat message.</w:t>
      </w:r>
      <w:r/>
    </w:p>
    <w:p>
      <w:pPr>
        <w:pStyle w:val="Normal"/>
        <w:spacing w:before="240" w:after="0"/>
        <w:jc w:val="left"/>
      </w:pPr>
      <w:r>
        <w:rPr>
          <w:lang w:eastAsia="en-US"/>
        </w:rPr>
        <w:t xml:space="preserve">Class </w:t>
      </w:r>
      <w:r>
        <w:rPr>
          <w:b/>
          <w:lang w:eastAsia="en-US"/>
        </w:rPr>
        <w:t>ChatLog.GroupChat:</w:t>
      </w:r>
      <w:r/>
    </w:p>
    <w:p>
      <w:pPr>
        <w:pStyle w:val="Normal"/>
        <w:jc w:val="left"/>
        <w:rPr>
          <w:sz w:val="20"/>
          <w:sz w:val="20"/>
          <w:rFonts w:ascii="Courier New" w:hAnsi="Courier New" w:cs="Courier New"/>
        </w:rPr>
      </w:pPr>
      <w:r>
        <w:rPr/>
        <w:t>Event log provider member id used when merging the data from this provider with other registered event log provider members data into a common cursor:</w:t>
      </w:r>
      <w:r/>
    </w:p>
    <w:p>
      <w:pPr>
        <w:pStyle w:val="Normal"/>
        <w:jc w:val="left"/>
      </w:pPr>
      <w:r>
        <w:rPr>
          <w:rFonts w:cs="Courier New" w:ascii="Courier New" w:hAnsi="Courier New"/>
          <w:sz w:val="20"/>
        </w:rPr>
        <w:t>static final int HISTORYLOG_MEMBER_ID = 0</w:t>
      </w:r>
      <w:r/>
    </w:p>
    <w:p>
      <w:pPr>
        <w:pStyle w:val="Normal"/>
        <w:jc w:val="left"/>
        <w:rPr>
          <w:sz w:val="20"/>
          <w:sz w:val="20"/>
          <w:rFonts w:ascii="Courier New" w:hAnsi="Courier New"/>
        </w:rPr>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r/>
    </w:p>
    <w:p>
      <w:pPr>
        <w:pStyle w:val="Normal"/>
        <w:jc w:val="left"/>
      </w:pPr>
      <w:r>
        <w:rPr>
          <w:rFonts w:cs="Courier New" w:ascii="Courier New" w:hAnsi="Courier New"/>
          <w:sz w:val="20"/>
        </w:rPr>
        <w:t>static final Uri CONTENT_URI = "content://com.gsma.services.rcs.provider.chat/groupchat"</w:t>
      </w:r>
      <w:r/>
    </w:p>
    <w:p>
      <w:pPr>
        <w:pStyle w:val="Normal"/>
        <w:jc w:val="left"/>
        <w:rPr>
          <w:szCs w:val="22"/>
        </w:rPr>
      </w:pPr>
      <w:r>
        <w:rPr/>
        <w:t>The “CHAT_ID” column below is defined as the unique primary key and can be references with adding a path segment to the CONTENT_URI + “/” + &lt;primary key&gt;</w:t>
      </w:r>
      <w:r/>
    </w:p>
    <w:p>
      <w:pPr>
        <w:pStyle w:val="Normal"/>
        <w:jc w:val="left"/>
        <w:rPr>
          <w:sz w:val="20"/>
          <w:sz w:val="20"/>
          <w:rFonts w:ascii="Courier New" w:hAnsi="Courier New"/>
        </w:rPr>
      </w:pPr>
      <w:r>
        <w:rPr>
          <w:szCs w:val="22"/>
        </w:rPr>
        <w:t>Column name definition constants to be used when accessing this provider:</w:t>
      </w:r>
      <w:r/>
    </w:p>
    <w:p>
      <w:pPr>
        <w:pStyle w:val="Normal"/>
        <w:rPr>
          <w:sz w:val="20"/>
          <w:sz w:val="20"/>
          <w:rFonts w:ascii="Courier New" w:hAnsi="Courier New" w:cs="Courier New"/>
        </w:rPr>
      </w:pPr>
      <w:r>
        <w:rPr>
          <w:rFonts w:cs="Courier New" w:ascii="Courier New" w:hAnsi="Courier New"/>
          <w:sz w:val="20"/>
        </w:rPr>
        <w:t>static final String BASECOLUMN_ID = “_id”</w:t>
      </w:r>
      <w:r/>
    </w:p>
    <w:p>
      <w:pPr>
        <w:pStyle w:val="Normal"/>
        <w:rPr>
          <w:sz w:val="20"/>
          <w:sz w:val="20"/>
          <w:rFonts w:ascii="Courier New" w:hAnsi="Courier New" w:cs="Courier New"/>
        </w:rPr>
      </w:pPr>
      <w:r>
        <w:rPr>
          <w:rFonts w:cs="Courier New" w:ascii="Courier New" w:hAnsi="Courier New"/>
          <w:sz w:val="20"/>
        </w:rPr>
        <w:t>static final String CHAT_ID = “chat_id”</w:t>
      </w:r>
      <w:r/>
    </w:p>
    <w:p>
      <w:pPr>
        <w:pStyle w:val="Normal"/>
        <w:rPr>
          <w:sz w:val="20"/>
          <w:sz w:val="20"/>
          <w:rFonts w:ascii="Courier New" w:hAnsi="Courier New" w:cs="Courier New"/>
        </w:rPr>
      </w:pPr>
      <w:r>
        <w:rPr>
          <w:rFonts w:cs="Courier New" w:ascii="Courier New" w:hAnsi="Courier New"/>
          <w:sz w:val="20"/>
        </w:rPr>
        <w:t>static final String CONTACT = “contact”</w:t>
      </w:r>
      <w:r/>
    </w:p>
    <w:p>
      <w:pPr>
        <w:pStyle w:val="Normal"/>
        <w:rPr>
          <w:sz w:val="20"/>
          <w:sz w:val="20"/>
          <w:rFonts w:ascii="Courier New" w:hAnsi="Courier New" w:cs="Courier New"/>
        </w:rPr>
      </w:pPr>
      <w:r>
        <w:rPr>
          <w:rFonts w:cs="Courier New" w:ascii="Courier New" w:hAnsi="Courier New"/>
          <w:sz w:val="20"/>
        </w:rPr>
        <w:t>static final String STATE = “state”</w:t>
      </w:r>
      <w:r/>
    </w:p>
    <w:p>
      <w:pPr>
        <w:pStyle w:val="Normal"/>
        <w:rPr>
          <w:sz w:val="20"/>
          <w:sz w:val="20"/>
          <w:rFonts w:ascii="Courier New" w:hAnsi="Courier New" w:cs="Courier New"/>
        </w:rPr>
      </w:pPr>
      <w:r>
        <w:rPr>
          <w:rFonts w:cs="Courier New" w:ascii="Courier New" w:hAnsi="Courier New"/>
          <w:sz w:val="20"/>
        </w:rPr>
        <w:t>static final String SUBJECT = “subject”</w:t>
      </w:r>
      <w:r/>
    </w:p>
    <w:p>
      <w:pPr>
        <w:pStyle w:val="Normal"/>
        <w:rPr>
          <w:sz w:val="20"/>
          <w:sz w:val="20"/>
          <w:rFonts w:ascii="Courier New" w:hAnsi="Courier New" w:cs="Courier New"/>
        </w:rPr>
      </w:pPr>
      <w:r>
        <w:rPr>
          <w:rFonts w:cs="Courier New" w:ascii="Courier New" w:hAnsi="Courier New"/>
          <w:sz w:val="20"/>
        </w:rPr>
        <w:t>static final String DIRECTION = “direction”</w:t>
      </w:r>
      <w:r/>
    </w:p>
    <w:p>
      <w:pPr>
        <w:pStyle w:val="Normal"/>
        <w:rPr>
          <w:sz w:val="20"/>
          <w:sz w:val="20"/>
          <w:rFonts w:ascii="Courier New" w:hAnsi="Courier New" w:cs="Courier New"/>
        </w:rPr>
      </w:pPr>
      <w:r>
        <w:rPr>
          <w:rFonts w:cs="Courier New" w:ascii="Courier New" w:hAnsi="Courier New"/>
          <w:sz w:val="20"/>
        </w:rPr>
        <w:t>static final String TIMESTAMP = “timestamp”</w:t>
      </w:r>
      <w:r/>
    </w:p>
    <w:p>
      <w:pPr>
        <w:pStyle w:val="Normal"/>
        <w:rPr>
          <w:sz w:val="20"/>
          <w:sz w:val="20"/>
          <w:rFonts w:ascii="Courier New" w:hAnsi="Courier New" w:cs="Courier New"/>
        </w:rPr>
      </w:pPr>
      <w:r>
        <w:rPr>
          <w:rFonts w:cs="Courier New" w:ascii="Courier New" w:hAnsi="Courier New"/>
          <w:sz w:val="20"/>
        </w:rPr>
        <w:t>static final String REASON_CODE = “reason_code”</w:t>
      </w:r>
      <w:r/>
    </w:p>
    <w:p>
      <w:pPr>
        <w:pStyle w:val="Normal"/>
      </w:pPr>
      <w:r>
        <w:rPr>
          <w:rFonts w:cs="Courier New" w:ascii="Courier New" w:hAnsi="Courier New"/>
          <w:sz w:val="20"/>
        </w:rPr>
        <w:t>static final String PARTICIPANTS = “participants”</w:t>
      </w:r>
      <w:r/>
    </w:p>
    <w:p>
      <w:pPr>
        <w:pStyle w:val="Normal"/>
      </w:pPr>
      <w:r>
        <w:rPr>
          <w:lang w:eastAsia="en-US"/>
        </w:rPr>
        <w:t>The content provider has the following tables and columns:</w:t>
      </w:r>
      <w:r/>
    </w:p>
    <w:p>
      <w:pPr>
        <w:pStyle w:val="Normal"/>
      </w:pPr>
      <w:r>
        <w:rPr/>
        <w:t>GROUPCHAT</w:t>
      </w:r>
      <w:r/>
    </w:p>
    <w:tbl>
      <w:tblPr>
        <w:tblW w:w="11078" w:type="dxa"/>
        <w:jc w:val="left"/>
        <w:tblInd w:w="19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4049"/>
        <w:gridCol w:w="2066"/>
        <w:gridCol w:w="4963"/>
      </w:tblGrid>
      <w:tr>
        <w:trPr>
          <w:tblHeader w:val="true"/>
        </w:trPr>
        <w:tc>
          <w:tcPr>
            <w:tcW w:w="4049"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w:t>
            </w:r>
            <w:r/>
          </w:p>
        </w:tc>
        <w:tc>
          <w:tcPr>
            <w:tcW w:w="2066"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 Type</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color w:val="000000"/>
              </w:rPr>
            </w:pPr>
            <w:r>
              <w:rPr/>
              <w:t>Description</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value</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CHAT_ID</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(primary key not null)</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 for chat room</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 xml:space="preserve">ContactId formatted number </w:t>
            </w:r>
            <w:r>
              <w:rPr/>
              <w:t>of the inviter of the group chat or null if this is a group chat initiated by the local user (ie outgoing group chat)</w:t>
            </w:r>
            <w:r>
              <w:rPr>
                <w:color w:val="000000"/>
              </w:rPr>
              <w:t>.</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STATE</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State of chat room. See enum GroupChat.State for the list of states.</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SUBJECT</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Subject of the group chat room</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DIRECTION</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Status direction of group chat. See enum Direction for the list of directions.</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 of the invitation</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REASON_CODE</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 code associated with the group chat state. See enum GroupChat.ReasonCode for the list of reason codes</w:t>
            </w:r>
            <w:r/>
          </w:p>
        </w:tc>
      </w:tr>
      <w:tr>
        <w:trPr/>
        <w:tc>
          <w:tcPr>
            <w:tcW w:w="404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PARTICIPANTS</w:t>
            </w:r>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Representation of participants and their individual associated status</w:t>
            </w:r>
            <w:r>
              <w:rPr/>
              <w:t xml:space="preserve"> stored as a String parseable with the </w:t>
            </w:r>
            <w:r>
              <w:rPr>
                <w:bCs/>
                <w:color w:val="000000"/>
              </w:rPr>
              <w:t>ChatLog.</w:t>
            </w:r>
            <w:r>
              <w:rPr>
                <w:color w:val="000000"/>
              </w:rPr>
              <w:t>GroupChat</w:t>
            </w:r>
            <w:r>
              <w:rPr/>
              <w:t>.getParticipants() method.</w:t>
            </w:r>
            <w:r/>
          </w:p>
        </w:tc>
      </w:tr>
    </w:tbl>
    <w:p>
      <w:pPr>
        <w:pStyle w:val="Normal"/>
        <w:spacing w:before="240" w:after="0"/>
      </w:pPr>
      <w:r>
        <w:rPr>
          <w:lang w:eastAsia="en-US"/>
        </w:rPr>
        <w:t xml:space="preserve">Class </w:t>
      </w:r>
      <w:r>
        <w:rPr>
          <w:b/>
          <w:lang w:eastAsia="en-US"/>
        </w:rPr>
        <w:t>ChatLog.Message:</w:t>
      </w:r>
      <w:r/>
    </w:p>
    <w:p>
      <w:pPr>
        <w:pStyle w:val="Normal"/>
        <w:jc w:val="left"/>
        <w:rPr>
          <w:sz w:val="20"/>
          <w:sz w:val="20"/>
          <w:rFonts w:ascii="Courier New" w:hAnsi="Courier New"/>
        </w:rPr>
      </w:pPr>
      <w:r>
        <w:rPr/>
        <w:t>Event log provider member id used when merging the data from this provider with other registered event log provider members data into a common cursor:</w:t>
      </w:r>
      <w:r/>
    </w:p>
    <w:p>
      <w:pPr>
        <w:pStyle w:val="Normal"/>
        <w:jc w:val="left"/>
      </w:pPr>
      <w:r>
        <w:rPr>
          <w:rFonts w:cs="Courier New" w:ascii="Courier New" w:hAnsi="Courier New"/>
          <w:sz w:val="20"/>
        </w:rPr>
        <w:t>static final int HISTORYLOG_MEMBER_ID = 1</w:t>
      </w:r>
      <w:r/>
    </w:p>
    <w:p>
      <w:pPr>
        <w:pStyle w:val="Normal"/>
        <w:jc w:val="left"/>
        <w:rPr>
          <w:sz w:val="20"/>
          <w:sz w:val="20"/>
          <w:rFonts w:ascii="Courier New" w:hAnsi="Courier New"/>
        </w:rPr>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r/>
    </w:p>
    <w:p>
      <w:pPr>
        <w:pStyle w:val="Normal"/>
        <w:jc w:val="left"/>
      </w:pPr>
      <w:r>
        <w:rPr>
          <w:rFonts w:cs="Courier New" w:ascii="Courier New" w:hAnsi="Courier New"/>
          <w:sz w:val="20"/>
        </w:rPr>
        <w:t>static final Uri CONTENT_URI = "content://com.gsma.services.rcs.provider.chat/chatmessage"</w:t>
      </w:r>
      <w:r/>
    </w:p>
    <w:p>
      <w:pPr>
        <w:pStyle w:val="Normal"/>
        <w:jc w:val="left"/>
        <w:rPr>
          <w:szCs w:val="22"/>
        </w:rPr>
      </w:pPr>
      <w:r>
        <w:rPr/>
        <w:t>The “MESSAGE_ID” column below is defined as the unique primary key and can be references with adding a path segment to the CONTENT_URI + “/” + &lt;primary key&gt;</w:t>
      </w:r>
      <w:r/>
    </w:p>
    <w:p>
      <w:pPr>
        <w:pStyle w:val="Normal"/>
        <w:jc w:val="left"/>
        <w:rPr>
          <w:sz w:val="20"/>
          <w:sz w:val="20"/>
          <w:rFonts w:ascii="Courier New" w:hAnsi="Courier New"/>
        </w:rPr>
      </w:pPr>
      <w:r>
        <w:rPr>
          <w:szCs w:val="22"/>
        </w:rPr>
        <w:t>Column name definition constants to be used when accessing this provider:</w:t>
      </w:r>
      <w:r/>
    </w:p>
    <w:p>
      <w:pPr>
        <w:pStyle w:val="Normal"/>
        <w:rPr>
          <w:sz w:val="20"/>
          <w:sz w:val="20"/>
          <w:rFonts w:ascii="Courier New" w:hAnsi="Courier New" w:cs="Courier New"/>
        </w:rPr>
      </w:pPr>
      <w:r>
        <w:rPr>
          <w:rFonts w:cs="Courier New" w:ascii="Courier New" w:hAnsi="Courier New"/>
          <w:sz w:val="20"/>
        </w:rPr>
        <w:t>static final String BASECOLUMN_ID = “_id”</w:t>
      </w:r>
      <w:r/>
    </w:p>
    <w:p>
      <w:pPr>
        <w:pStyle w:val="Normal"/>
        <w:rPr>
          <w:sz w:val="20"/>
          <w:sz w:val="20"/>
          <w:rFonts w:ascii="Courier New" w:hAnsi="Courier New" w:cs="Courier New"/>
        </w:rPr>
      </w:pPr>
      <w:r>
        <w:rPr>
          <w:rFonts w:cs="Courier New" w:ascii="Courier New" w:hAnsi="Courier New"/>
          <w:sz w:val="20"/>
        </w:rPr>
        <w:t>static final String MESSAGE_ID = “msg_id"</w:t>
      </w:r>
      <w:r/>
    </w:p>
    <w:p>
      <w:pPr>
        <w:pStyle w:val="Normal"/>
        <w:rPr>
          <w:sz w:val="20"/>
          <w:sz w:val="20"/>
          <w:rFonts w:ascii="Courier New" w:hAnsi="Courier New" w:cs="Courier New"/>
        </w:rPr>
      </w:pPr>
      <w:r>
        <w:rPr>
          <w:rFonts w:cs="Courier New" w:ascii="Courier New" w:hAnsi="Courier New"/>
          <w:sz w:val="20"/>
        </w:rPr>
        <w:t>static final String CHAT_ID = "chat_id"</w:t>
      </w:r>
      <w:r/>
    </w:p>
    <w:p>
      <w:pPr>
        <w:pStyle w:val="Normal"/>
        <w:rPr>
          <w:sz w:val="20"/>
          <w:sz w:val="20"/>
          <w:rFonts w:ascii="Courier New" w:hAnsi="Courier New" w:cs="Courier New"/>
        </w:rPr>
      </w:pPr>
      <w:r>
        <w:rPr>
          <w:rFonts w:cs="Courier New" w:ascii="Courier New" w:hAnsi="Courier New"/>
          <w:sz w:val="20"/>
        </w:rPr>
        <w:t>static final String CONTACT = "contact"</w:t>
      </w:r>
      <w:r/>
    </w:p>
    <w:p>
      <w:pPr>
        <w:pStyle w:val="Normal"/>
        <w:rPr>
          <w:sz w:val="20"/>
          <w:sz w:val="20"/>
          <w:rFonts w:ascii="Courier New" w:hAnsi="Courier New" w:cs="Courier New"/>
        </w:rPr>
      </w:pPr>
      <w:r>
        <w:rPr>
          <w:rFonts w:cs="Courier New" w:ascii="Courier New" w:hAnsi="Courier New"/>
          <w:sz w:val="20"/>
        </w:rPr>
        <w:t>static final String CONTENT = "content"</w:t>
      </w:r>
      <w:r/>
    </w:p>
    <w:p>
      <w:pPr>
        <w:pStyle w:val="Normal"/>
        <w:rPr>
          <w:sz w:val="20"/>
          <w:sz w:val="20"/>
          <w:rFonts w:ascii="Courier New" w:hAnsi="Courier New" w:cs="Courier New"/>
        </w:rPr>
      </w:pPr>
      <w:r>
        <w:rPr>
          <w:rFonts w:cs="Courier New" w:ascii="Courier New" w:hAnsi="Courier New"/>
          <w:sz w:val="20"/>
        </w:rPr>
        <w:t>static final String TIMESTAMP = "timestamp"</w:t>
      </w:r>
      <w:r/>
    </w:p>
    <w:p>
      <w:pPr>
        <w:pStyle w:val="Normal"/>
        <w:rPr>
          <w:sz w:val="20"/>
          <w:sz w:val="20"/>
          <w:rFonts w:ascii="Courier New" w:hAnsi="Courier New" w:cs="Courier New"/>
        </w:rPr>
      </w:pPr>
      <w:r>
        <w:rPr>
          <w:rFonts w:cs="Courier New" w:ascii="Courier New" w:hAnsi="Courier New"/>
          <w:sz w:val="20"/>
        </w:rPr>
        <w:t>static final String TIMESTAMP_SENT = "timestamp_sent"</w:t>
      </w:r>
      <w:r/>
    </w:p>
    <w:p>
      <w:pPr>
        <w:pStyle w:val="Normal"/>
        <w:rPr>
          <w:sz w:val="20"/>
          <w:sz w:val="20"/>
          <w:rFonts w:ascii="Courier New" w:hAnsi="Courier New" w:cs="Courier New"/>
        </w:rPr>
      </w:pPr>
      <w:r>
        <w:rPr>
          <w:rFonts w:cs="Courier New" w:ascii="Courier New" w:hAnsi="Courier New"/>
          <w:sz w:val="20"/>
        </w:rPr>
        <w:t>static final String TIMESTAMP_DELIVERED = "timestamp_delivered"</w:t>
      </w:r>
      <w:r/>
    </w:p>
    <w:p>
      <w:pPr>
        <w:pStyle w:val="Normal"/>
        <w:rPr>
          <w:sz w:val="20"/>
          <w:sz w:val="20"/>
          <w:rFonts w:ascii="Courier New" w:hAnsi="Courier New" w:cs="Courier New"/>
        </w:rPr>
      </w:pPr>
      <w:r>
        <w:rPr>
          <w:rFonts w:cs="Courier New" w:ascii="Courier New" w:hAnsi="Courier New"/>
          <w:sz w:val="20"/>
        </w:rPr>
        <w:t>static final String TIMESTAMP_DISPLAYED = "timestamp_displayed"</w:t>
      </w:r>
      <w:r/>
    </w:p>
    <w:p>
      <w:pPr>
        <w:pStyle w:val="Normal"/>
        <w:rPr>
          <w:sz w:val="20"/>
          <w:sz w:val="20"/>
          <w:rFonts w:ascii="Courier New" w:hAnsi="Courier New" w:cs="Courier New"/>
        </w:rPr>
      </w:pPr>
      <w:r>
        <w:rPr>
          <w:rFonts w:cs="Courier New" w:ascii="Courier New" w:hAnsi="Courier New"/>
          <w:sz w:val="20"/>
        </w:rPr>
        <w:t>static final String EXPIRED_DELIVERY = “expired_delivery”</w:t>
      </w:r>
      <w:r/>
    </w:p>
    <w:p>
      <w:pPr>
        <w:pStyle w:val="Normal"/>
        <w:rPr>
          <w:sz w:val="20"/>
          <w:sz w:val="20"/>
          <w:rFonts w:ascii="Courier New" w:hAnsi="Courier New" w:cs="Courier New"/>
        </w:rPr>
      </w:pPr>
      <w:r>
        <w:rPr>
          <w:rFonts w:cs="Courier New" w:ascii="Courier New" w:hAnsi="Courier New"/>
          <w:sz w:val="20"/>
        </w:rPr>
        <w:t>static final String MIME_TYPE = "mime_type"</w:t>
      </w:r>
      <w:r/>
    </w:p>
    <w:p>
      <w:pPr>
        <w:pStyle w:val="Normal"/>
        <w:rPr>
          <w:sz w:val="20"/>
          <w:sz w:val="20"/>
          <w:rFonts w:ascii="Courier New" w:hAnsi="Courier New" w:cs="Courier New"/>
        </w:rPr>
      </w:pPr>
      <w:r>
        <w:rPr>
          <w:rFonts w:cs="Courier New" w:ascii="Courier New" w:hAnsi="Courier New"/>
          <w:sz w:val="20"/>
        </w:rPr>
        <w:t>static final String STATUS = "status"</w:t>
      </w:r>
      <w:r/>
    </w:p>
    <w:p>
      <w:pPr>
        <w:pStyle w:val="Normal"/>
        <w:rPr>
          <w:sz w:val="20"/>
          <w:sz w:val="20"/>
          <w:rFonts w:ascii="Courier New" w:hAnsi="Courier New" w:cs="Courier New"/>
        </w:rPr>
      </w:pPr>
      <w:r>
        <w:rPr>
          <w:rFonts w:cs="Courier New" w:ascii="Courier New" w:hAnsi="Courier New"/>
          <w:sz w:val="20"/>
        </w:rPr>
        <w:t>static final String REASON_CODE = "reason_code"</w:t>
      </w:r>
      <w:r/>
    </w:p>
    <w:p>
      <w:pPr>
        <w:pStyle w:val="Normal"/>
        <w:rPr>
          <w:sz w:val="20"/>
          <w:sz w:val="20"/>
          <w:rFonts w:ascii="Courier New" w:hAnsi="Courier New" w:cs="Courier New"/>
        </w:rPr>
      </w:pPr>
      <w:r>
        <w:rPr>
          <w:rFonts w:cs="Courier New" w:ascii="Courier New" w:hAnsi="Courier New"/>
          <w:sz w:val="20"/>
        </w:rPr>
        <w:t>static final String READ_STATUS = "read_status"</w:t>
      </w:r>
      <w:r/>
    </w:p>
    <w:p>
      <w:pPr>
        <w:pStyle w:val="Normal"/>
        <w:rPr>
          <w:sz w:val="20"/>
          <w:sz w:val="20"/>
          <w:rFonts w:ascii="Courier New" w:hAnsi="Courier New" w:cs="Courier New"/>
        </w:rPr>
      </w:pPr>
      <w:r>
        <w:rPr>
          <w:rFonts w:cs="Courier New" w:ascii="Courier New" w:hAnsi="Courier New"/>
          <w:sz w:val="20"/>
        </w:rPr>
        <w:t>static final String DIRECTION = "direction"</w:t>
      </w:r>
      <w:r/>
    </w:p>
    <w:p>
      <w:pPr>
        <w:pStyle w:val="Normal"/>
        <w:rPr>
          <w:sz w:val="20"/>
          <w:sz w:val="20"/>
          <w:szCs w:val="20"/>
          <w:rFonts w:ascii="Courier New" w:hAnsi="Courier New" w:eastAsia="SimSun" w:cs="Courier New"/>
          <w:color w:val="00000A"/>
          <w:lang w:val="en-GB" w:eastAsia="zh-CN" w:bidi="bn-BD"/>
        </w:rPr>
      </w:pPr>
      <w:r>
        <w:rPr>
          <w:rFonts w:eastAsia="SimSun" w:cs="Courier New" w:ascii="Courier New" w:hAnsi="Courier New"/>
          <w:color w:val="00000A"/>
          <w:sz w:val="20"/>
          <w:szCs w:val="20"/>
          <w:lang w:val="en-GB" w:eastAsia="zh-CN" w:bidi="bn-BD"/>
        </w:rPr>
      </w:r>
      <w:r/>
    </w:p>
    <w:p>
      <w:pPr>
        <w:pStyle w:val="Normal"/>
      </w:pPr>
      <w:r>
        <w:rPr/>
        <w:t>CHATMESSAGE</w:t>
      </w:r>
      <w:r/>
    </w:p>
    <w:tbl>
      <w:tblPr>
        <w:tblW w:w="9188" w:type="dxa"/>
        <w:jc w:val="left"/>
        <w:tblInd w:w="94"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786"/>
        <w:gridCol w:w="2609"/>
        <w:gridCol w:w="3793"/>
      </w:tblGrid>
      <w:tr>
        <w:trPr/>
        <w:tc>
          <w:tcPr>
            <w:tcW w:w="2786"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w:t>
            </w:r>
            <w:r/>
          </w:p>
        </w:tc>
        <w:tc>
          <w:tcPr>
            <w:tcW w:w="2609"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 Type</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color w:val="000000"/>
              </w:rPr>
            </w:pPr>
            <w:r>
              <w:rPr/>
              <w:t>Description</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value (even across several history log members)</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MESSAGE_ID</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(primary key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 of the message</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CHAT_ID</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 of chat room</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ContactId formatted number of remote contact or null if the message is an outgoing group chat message.</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CONTENT</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Content of the message (as defined by one of the mimetypes in ChatLog.Message.Mimetype)</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message inserted</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TIMESTAMP_SENT</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message sent. If 0 means not sent.</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TIMESTAMP_DELIVERED</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message delivered. If 0 means not delivered.</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 DISPLAYED</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message displayed. If 0 means not displayed.</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EXPIRED_DELIVERY</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 xml:space="preserve">If delivery has expired for this message. Values: 1 (true), 0 (false) </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MIME_TYPE</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 xml:space="preserve">Multipurpose Internet Mail Extensions (MIME) type of message </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STATUS</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See enum Message.Content.Status or enum Message.GroupChatEvent.Status for the list of statuses.</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REASON_CODE</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 code associated with the message status. See enum Message.Content.ReasonCode for the list of reason codes</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READ_STATUS</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This is set on the receiver side when the message has been marked as read. See enum ReadStatus for the list of statuses.</w:t>
            </w:r>
            <w:r/>
          </w:p>
        </w:tc>
      </w:tr>
      <w:tr>
        <w:trPr/>
        <w:tc>
          <w:tcPr>
            <w:tcW w:w="278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DIRECTION</w:t>
            </w:r>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7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Status direction of message. See enum Direction for the list of directions.</w:t>
            </w:r>
            <w:r/>
          </w:p>
        </w:tc>
      </w:tr>
    </w:tbl>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
      </w:pPr>
      <w:r>
        <w:rPr/>
        <w:t>Access to the Chat API and read access to the chat provider requires the following permissions:</w:t>
      </w:r>
      <w:r/>
    </w:p>
    <w:p>
      <w:pPr>
        <w:pStyle w:val="ListBullet1"/>
        <w:numPr>
          <w:ilvl w:val="0"/>
          <w:numId w:val="12"/>
        </w:numPr>
        <w:spacing w:before="120" w:after="0"/>
      </w:pPr>
      <w:r>
        <w:rPr/>
        <w:t xml:space="preserve">com.gsma.services.permission.RCS: </w:t>
        <w:br/>
        <w:t>this is a general permission that governs access to RCS services.</w:t>
      </w:r>
      <w:r>
        <w:rPr>
          <w:color w:val="000000"/>
        </w:rPr>
        <w:t xml:space="preserve"> </w:t>
      </w:r>
      <w:r/>
    </w:p>
    <w:p>
      <w:pPr>
        <w:pStyle w:val="Heading3"/>
        <w:numPr>
          <w:ilvl w:val="2"/>
          <w:numId w:val="25"/>
        </w:numPr>
        <w:rPr>
          <w:sz w:val="24"/>
          <w:b/>
          <w:sz w:val="24"/>
          <w:b/>
          <w:szCs w:val="26"/>
          <w:iCs/>
          <w:bCs/>
          <w:rFonts w:ascii="Arial" w:hAnsi="Arial" w:eastAsia="Times New Roman" w:cs="Arial"/>
          <w:lang w:val="en-US" w:eastAsia="en-US" w:bidi="bn-BD"/>
        </w:rPr>
      </w:pPr>
      <w:bookmarkStart w:id="240" w:name="_Toc375229890"/>
      <w:bookmarkStart w:id="241" w:name="_Toc419808143"/>
      <w:bookmarkStart w:id="242" w:name="_Toc419808363"/>
      <w:bookmarkStart w:id="243" w:name="_Toc422836693"/>
      <w:bookmarkEnd w:id="240"/>
      <w:bookmarkEnd w:id="241"/>
      <w:bookmarkEnd w:id="242"/>
      <w:bookmarkEnd w:id="243"/>
      <w:r>
        <w:rPr/>
        <w:t>File Transfer API</w:t>
      </w:r>
      <w:r/>
    </w:p>
    <w:p>
      <w:pPr>
        <w:pStyle w:val="Normal"/>
      </w:pPr>
      <w:r>
        <w:rPr>
          <w:lang w:eastAsia="en-US"/>
        </w:rPr>
        <w:t>This API exposes all functionality related to transferring files via the File Transfer Service. It allows:</w:t>
      </w:r>
      <w:r/>
    </w:p>
    <w:p>
      <w:pPr>
        <w:pStyle w:val="ListBullet1"/>
        <w:numPr>
          <w:ilvl w:val="0"/>
          <w:numId w:val="1"/>
        </w:numPr>
        <w:rPr>
          <w:sz w:val="22"/>
          <w:sz w:val="22"/>
        </w:rPr>
      </w:pPr>
      <w:r>
        <w:rPr/>
        <w:t>Send a file transfer request</w:t>
      </w:r>
      <w:r/>
    </w:p>
    <w:p>
      <w:pPr>
        <w:pStyle w:val="ListBullet1"/>
        <w:numPr>
          <w:ilvl w:val="0"/>
          <w:numId w:val="1"/>
        </w:numPr>
        <w:rPr>
          <w:sz w:val="22"/>
          <w:sz w:val="22"/>
        </w:rPr>
      </w:pPr>
      <w:r>
        <w:rPr/>
        <w:t>Send a file transfer request with thumbnail (file icon)</w:t>
      </w:r>
      <w:r/>
    </w:p>
    <w:p>
      <w:pPr>
        <w:pStyle w:val="ListBullet1"/>
        <w:numPr>
          <w:ilvl w:val="0"/>
          <w:numId w:val="1"/>
        </w:numPr>
        <w:rPr>
          <w:sz w:val="22"/>
          <w:sz w:val="22"/>
        </w:rPr>
      </w:pPr>
      <w:r>
        <w:rPr/>
        <w:t>Receive notifications about incoming file transfer and file transfer events.</w:t>
      </w:r>
      <w:r/>
    </w:p>
    <w:p>
      <w:pPr>
        <w:pStyle w:val="ListBullet1"/>
        <w:numPr>
          <w:ilvl w:val="0"/>
          <w:numId w:val="1"/>
        </w:numPr>
        <w:rPr>
          <w:sz w:val="22"/>
          <w:sz w:val="22"/>
        </w:rPr>
      </w:pPr>
      <w:r>
        <w:rPr/>
        <w:t>Receive notifications upon file delivery</w:t>
      </w:r>
      <w:r/>
    </w:p>
    <w:p>
      <w:pPr>
        <w:pStyle w:val="ListBullet1"/>
        <w:numPr>
          <w:ilvl w:val="0"/>
          <w:numId w:val="1"/>
        </w:numPr>
        <w:rPr>
          <w:sz w:val="22"/>
          <w:sz w:val="22"/>
        </w:rPr>
      </w:pPr>
      <w:r>
        <w:rPr/>
        <w:t>Retrieve the list of all file transfers and their statuses for a specific contact</w:t>
      </w:r>
      <w:r/>
    </w:p>
    <w:p>
      <w:pPr>
        <w:pStyle w:val="ListBullet1"/>
        <w:numPr>
          <w:ilvl w:val="0"/>
          <w:numId w:val="1"/>
        </w:numPr>
        <w:rPr>
          <w:sz w:val="22"/>
          <w:sz w:val="22"/>
        </w:rPr>
      </w:pPr>
      <w:r>
        <w:rPr/>
        <w:t>Clean all file transfer history or single file transfers (including the transferred files if possible)</w:t>
      </w:r>
      <w:r/>
    </w:p>
    <w:p>
      <w:pPr>
        <w:pStyle w:val="ListBullet1"/>
        <w:numPr>
          <w:ilvl w:val="0"/>
          <w:numId w:val="1"/>
        </w:numPr>
        <w:rPr>
          <w:sz w:val="22"/>
          <w:sz w:val="22"/>
        </w:rPr>
      </w:pPr>
      <w:r>
        <w:rPr/>
        <w:t>Monitor file transfer progress.</w:t>
      </w:r>
      <w:r/>
    </w:p>
    <w:p>
      <w:pPr>
        <w:pStyle w:val="ListBullet1"/>
        <w:numPr>
          <w:ilvl w:val="0"/>
          <w:numId w:val="1"/>
        </w:numPr>
        <w:rPr>
          <w:sz w:val="22"/>
          <w:sz w:val="22"/>
        </w:rPr>
      </w:pPr>
      <w:r>
        <w:rPr/>
        <w:t>Cancel a file transfer in progress.</w:t>
      </w:r>
      <w:r/>
    </w:p>
    <w:p>
      <w:pPr>
        <w:pStyle w:val="ListBullet1"/>
        <w:numPr>
          <w:ilvl w:val="0"/>
          <w:numId w:val="1"/>
        </w:numPr>
        <w:rPr>
          <w:sz w:val="22"/>
          <w:sz w:val="22"/>
        </w:rPr>
      </w:pPr>
      <w:r>
        <w:rPr/>
        <w:t>Accept/reject an incoming file transfer request.</w:t>
      </w:r>
      <w:r/>
    </w:p>
    <w:p>
      <w:pPr>
        <w:pStyle w:val="ListBullet1"/>
        <w:numPr>
          <w:ilvl w:val="0"/>
          <w:numId w:val="1"/>
        </w:numPr>
        <w:rPr>
          <w:sz w:val="22"/>
          <w:sz w:val="22"/>
        </w:rPr>
      </w:pPr>
      <w:r>
        <w:rPr/>
        <w:t>Read configuration elements affecting a file transfer</w:t>
      </w:r>
      <w:r/>
    </w:p>
    <w:p>
      <w:pPr>
        <w:pStyle w:val="ListBullet1"/>
        <w:numPr>
          <w:ilvl w:val="0"/>
          <w:numId w:val="1"/>
        </w:numPr>
        <w:rPr>
          <w:sz w:val="22"/>
          <w:sz w:val="22"/>
        </w:rPr>
      </w:pPr>
      <w:r>
        <w:rPr/>
        <w:t>Resume a file transfer</w:t>
      </w:r>
      <w:r/>
    </w:p>
    <w:p>
      <w:pPr>
        <w:pStyle w:val="ListBullet1"/>
        <w:numPr>
          <w:ilvl w:val="0"/>
          <w:numId w:val="1"/>
        </w:numPr>
        <w:rPr>
          <w:sz w:val="22"/>
          <w:sz w:val="22"/>
        </w:rPr>
      </w:pPr>
      <w:r>
        <w:rPr/>
        <w:t>File transfer queuing.</w:t>
      </w:r>
      <w:r/>
    </w:p>
    <w:p>
      <w:pPr>
        <w:pStyle w:val="ListBullet1"/>
        <w:numPr>
          <w:ilvl w:val="0"/>
          <w:numId w:val="1"/>
        </w:numPr>
        <w:rPr>
          <w:sz w:val="22"/>
          <w:sz w:val="22"/>
        </w:rPr>
      </w:pPr>
      <w:r>
        <w:rPr/>
        <w:t>Send several files to a list of contacts.</w:t>
      </w:r>
      <w:r/>
    </w:p>
    <w:p>
      <w:pPr>
        <w:pStyle w:val="Heading4"/>
        <w:numPr>
          <w:ilvl w:val="3"/>
          <w:numId w:val="25"/>
        </w:numPr>
        <w:rPr>
          <w:color w:val="000000"/>
        </w:rPr>
      </w:pPr>
      <w:r>
        <w:rPr/>
        <w:t>Package</w:t>
      </w:r>
      <w:r/>
    </w:p>
    <w:p>
      <w:pPr>
        <w:pStyle w:val="Normal"/>
      </w:pPr>
      <w:r>
        <w:rPr>
          <w:color w:val="000000"/>
          <w:lang w:eastAsia="en-US"/>
        </w:rPr>
        <w:t xml:space="preserve">Package name </w:t>
      </w:r>
      <w:r>
        <w:rPr>
          <w:b/>
          <w:color w:val="000000"/>
          <w:lang w:eastAsia="en-US"/>
        </w:rPr>
        <w:t>com.gsma.services.rcs.filetransfer</w:t>
      </w:r>
      <w:r/>
    </w:p>
    <w:p>
      <w:pPr>
        <w:pStyle w:val="Heading4"/>
        <w:numPr>
          <w:ilvl w:val="3"/>
          <w:numId w:val="25"/>
        </w:numPr>
        <w:rPr>
          <w:color w:val="000000"/>
        </w:rPr>
      </w:pPr>
      <w:r>
        <w:rPr/>
        <w:t>Methods and Callbacks</w:t>
      </w:r>
      <w:r/>
    </w:p>
    <w:p>
      <w:pPr>
        <w:pStyle w:val="Normal"/>
      </w:pPr>
      <w:r>
        <w:rPr>
          <w:color w:val="000000"/>
        </w:rPr>
        <w:t xml:space="preserve">Class </w:t>
      </w:r>
      <w:r>
        <w:rPr>
          <w:b/>
          <w:color w:val="000000"/>
        </w:rPr>
        <w:t>FileTransferService</w:t>
      </w:r>
      <w:r>
        <w:rPr>
          <w:color w:val="000000"/>
        </w:rPr>
        <w:t>:</w:t>
      </w:r>
      <w:r/>
    </w:p>
    <w:p>
      <w:pPr>
        <w:pStyle w:val="Normal"/>
      </w:pPr>
      <w:r>
        <w:rPr/>
        <w:t>This class offers the main entry point to transfer files and to receive files. Several applications may connect/disconnect to the API.</w:t>
      </w:r>
      <w:r/>
    </w:p>
    <w:p>
      <w:pPr>
        <w:pStyle w:val="Normal"/>
      </w:pPr>
      <w:r>
        <w:rPr/>
      </w:r>
      <w:r/>
    </w:p>
    <w:p>
      <w:pPr>
        <w:pStyle w:val="ListBullet1"/>
        <w:numPr>
          <w:ilvl w:val="0"/>
          <w:numId w:val="12"/>
        </w:numPr>
        <w:spacing w:before="120" w:after="0"/>
        <w:rPr>
          <w:color w:val="000000"/>
        </w:rPr>
      </w:pPr>
      <w:r>
        <w:rPr>
          <w:color w:val="000000"/>
        </w:rPr>
        <w:t>Method: connects to the API.</w:t>
      </w:r>
      <w:r/>
    </w:p>
    <w:p>
      <w:pPr>
        <w:pStyle w:val="ASN1Code"/>
        <w:ind w:left="680" w:hanging="0"/>
        <w:rPr>
          <w:szCs w:val="20"/>
          <w:color w:val="000000"/>
        </w:rPr>
      </w:pPr>
      <w:r>
        <w:rPr>
          <w:color w:val="000000"/>
        </w:rPr>
        <w:t>void 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disconnects from the API.</w:t>
      </w:r>
      <w:r/>
    </w:p>
    <w:p>
      <w:pPr>
        <w:pStyle w:val="ASN1Code"/>
        <w:ind w:left="680" w:hanging="0"/>
        <w:rPr>
          <w:color w:val="000000"/>
        </w:rPr>
      </w:pPr>
      <w:r>
        <w:rPr>
          <w:color w:val="000000"/>
        </w:rPr>
        <w:t>void disconnect()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a file transfer from its unique ID. If no ongoing FileTransfer matching the transferId if found then a reference to a historical FileTransfer is returned so that a call to resendTransfer() and other methods still can be performed.</w:t>
      </w:r>
      <w:r/>
    </w:p>
    <w:p>
      <w:pPr>
        <w:pStyle w:val="ASN1Code"/>
        <w:ind w:left="680" w:hanging="0"/>
        <w:rPr>
          <w:szCs w:val="20"/>
          <w:color w:val="000000"/>
        </w:rPr>
      </w:pPr>
      <w:r>
        <w:rPr>
          <w:color w:val="000000"/>
        </w:rPr>
        <w:t>FileTransfer getFileTransfer(String transferId)</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8"/>
        </w:numPr>
        <w:spacing w:before="120" w:after="0"/>
        <w:rPr>
          <w:color w:val="000000"/>
        </w:rPr>
      </w:pPr>
      <w:r>
        <w:rPr>
          <w:color w:val="000000"/>
        </w:rPr>
        <w:t>Method:</w:t>
      </w:r>
      <w:r>
        <w:rPr/>
        <w:t xml:space="preserve"> returns true if it’s allowed to initiate file transfer to the contact specified by the contact parameter, else returns false.</w:t>
      </w:r>
      <w:r/>
    </w:p>
    <w:p>
      <w:pPr>
        <w:pStyle w:val="ASN1Code"/>
        <w:ind w:left="680" w:hanging="0"/>
        <w:rPr>
          <w:color w:val="000000"/>
        </w:rPr>
      </w:pPr>
      <w:r>
        <w:rPr>
          <w:color w:val="000000"/>
        </w:rPr>
        <w:t xml:space="preserve">boolean </w:t>
      </w:r>
      <w:r>
        <w:rPr>
          <w:color w:val="000000"/>
          <w:szCs w:val="20"/>
        </w:rPr>
        <w:t>isAllowedTo</w:t>
      </w:r>
      <w:r>
        <w:rPr>
          <w:color w:val="000000"/>
        </w:rPr>
        <w:t>TransferFile(ContactId 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
        </w:numPr>
        <w:rPr>
          <w:color w:val="000000"/>
        </w:rPr>
      </w:pPr>
      <w:r>
        <w:rPr>
          <w:color w:val="000000"/>
        </w:rPr>
        <w:t>Method: transfers a file to a contact with an optional file icon.</w:t>
      </w:r>
      <w:r/>
    </w:p>
    <w:p>
      <w:pPr>
        <w:pStyle w:val="ASN1Code"/>
        <w:ind w:left="680" w:hanging="0"/>
        <w:rPr>
          <w:color w:val="000000"/>
        </w:rPr>
      </w:pPr>
      <w:r>
        <w:rPr>
          <w:color w:val="000000"/>
        </w:rPr>
        <w:t>FileTransfer transferFile(</w:t>
      </w:r>
      <w:r>
        <w:rPr>
          <w:color w:val="000000"/>
          <w:szCs w:val="20"/>
        </w:rPr>
        <w:t>ContactId</w:t>
      </w:r>
      <w:r>
        <w:rPr>
          <w:color w:val="000000"/>
        </w:rPr>
        <w:t xml:space="preserve"> contact, Uri file, boolean attachFileIcon)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8"/>
        </w:numPr>
        <w:spacing w:before="120" w:after="0"/>
        <w:rPr>
          <w:color w:val="000000"/>
        </w:rPr>
      </w:pPr>
      <w:r>
        <w:rPr>
          <w:color w:val="000000"/>
        </w:rPr>
        <w:t>Method:</w:t>
      </w:r>
      <w:r>
        <w:rPr/>
        <w:t xml:space="preserve"> returns true if it’s allowed to initiate file transfer to the group chat specified by the chatId parameter, else returns false.</w:t>
      </w:r>
      <w:r/>
    </w:p>
    <w:p>
      <w:pPr>
        <w:pStyle w:val="ASN1Code"/>
        <w:ind w:left="680" w:hanging="0"/>
        <w:rPr>
          <w:color w:val="000000"/>
        </w:rPr>
      </w:pPr>
      <w:r>
        <w:rPr>
          <w:color w:val="000000"/>
        </w:rPr>
        <w:t xml:space="preserve">boolean </w:t>
      </w:r>
      <w:r>
        <w:rPr>
          <w:color w:val="000000"/>
          <w:szCs w:val="20"/>
        </w:rPr>
        <w:t>isAllowedTo</w:t>
      </w:r>
      <w:r>
        <w:rPr>
          <w:color w:val="000000"/>
        </w:rPr>
        <w:t>TransferFileToGroupChat(String chatId)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20"/>
        </w:numPr>
        <w:spacing w:before="120" w:after="0"/>
        <w:rPr>
          <w:color w:val="000000"/>
        </w:rPr>
      </w:pPr>
      <w:r>
        <w:rPr>
          <w:color w:val="000000"/>
        </w:rPr>
        <w:t>Method: transfers a file to a group chat  with an optional file icon.</w:t>
      </w:r>
      <w:r/>
    </w:p>
    <w:p>
      <w:pPr>
        <w:pStyle w:val="ASN1Code"/>
        <w:ind w:left="680" w:hanging="0"/>
        <w:rPr>
          <w:color w:val="000000"/>
        </w:rPr>
      </w:pPr>
      <w:r>
        <w:rPr>
          <w:color w:val="000000"/>
        </w:rPr>
        <w:t>FileTransfer transferFileToGroupChat(String chatId, Uri file, boolean attachFileIcon)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mark a received file transfer as read (i.e. the invitation or the file has been displayed in the UI).</w:t>
      </w:r>
      <w:r/>
    </w:p>
    <w:p>
      <w:pPr>
        <w:pStyle w:val="ASN1Code"/>
        <w:ind w:left="720" w:hanging="0"/>
        <w:rPr>
          <w:color w:val="000000"/>
        </w:rPr>
      </w:pPr>
      <w:r>
        <w:rPr>
          <w:color w:val="000000"/>
        </w:rPr>
        <w:t>void markFileTransferAsRead(String transferId);</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configuration for a File Transfer service.</w:t>
      </w:r>
      <w:r/>
    </w:p>
    <w:p>
      <w:pPr>
        <w:pStyle w:val="ASN1Code"/>
        <w:ind w:left="680" w:hanging="0"/>
        <w:rPr>
          <w:color w:val="000000"/>
        </w:rPr>
      </w:pPr>
      <w:r>
        <w:rPr>
          <w:color w:val="000000"/>
        </w:rPr>
        <w:t>FileTransferServiceConfiguration getConfiguration()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adds a one to one file transfer event listener.</w:t>
      </w:r>
      <w:r/>
    </w:p>
    <w:p>
      <w:pPr>
        <w:pStyle w:val="ASN1Code"/>
        <w:ind w:left="680" w:hanging="0"/>
        <w:rPr>
          <w:szCs w:val="20"/>
          <w:color w:val="000000"/>
        </w:rPr>
      </w:pPr>
      <w:r>
        <w:rPr>
          <w:color w:val="000000"/>
        </w:rPr>
        <w:t>void add</w:t>
      </w:r>
      <w:r>
        <w:rPr>
          <w:rFonts w:eastAsia="Monospace"/>
          <w:color w:val="000000"/>
        </w:rPr>
        <w:t>Event</w:t>
      </w:r>
      <w:r>
        <w:rPr>
          <w:color w:val="000000"/>
        </w:rPr>
        <w:t>Listener(OneToOneFileTransferListener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w:t>
      </w:r>
      <w:r>
        <w:rPr/>
        <w:t xml:space="preserve"> removes a one to one file transfer </w:t>
      </w:r>
      <w:r>
        <w:rPr>
          <w:color w:val="000000"/>
        </w:rPr>
        <w:t xml:space="preserve">event </w:t>
      </w:r>
      <w:r>
        <w:rPr/>
        <w:t>listener.</w:t>
      </w:r>
      <w:r/>
    </w:p>
    <w:p>
      <w:pPr>
        <w:pStyle w:val="ASN1Code"/>
        <w:ind w:left="680" w:hanging="0"/>
        <w:rPr>
          <w:color w:val="000000"/>
        </w:rPr>
      </w:pPr>
      <w:r>
        <w:rPr>
          <w:color w:val="000000"/>
        </w:rPr>
        <w:t>void remove</w:t>
      </w:r>
      <w:r>
        <w:rPr>
          <w:rFonts w:eastAsia="Monospace"/>
          <w:color w:val="000000"/>
        </w:rPr>
        <w:t>Event</w:t>
      </w:r>
      <w:r>
        <w:rPr>
          <w:color w:val="000000"/>
        </w:rPr>
        <w:t>Listener(OneToOneFileTransferListener listener)</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w:t>
      </w:r>
      <w:r>
        <w:rPr/>
        <w:t xml:space="preserve">: Adds a group file transfer </w:t>
      </w:r>
      <w:r>
        <w:rPr>
          <w:color w:val="000000"/>
        </w:rPr>
        <w:t xml:space="preserve">event </w:t>
      </w:r>
      <w:r>
        <w:rPr/>
        <w:t>listener.</w:t>
      </w:r>
      <w:r/>
    </w:p>
    <w:p>
      <w:pPr>
        <w:pStyle w:val="ASN1Code"/>
        <w:rPr>
          <w:color w:val="000000"/>
        </w:rPr>
      </w:pPr>
      <w:r>
        <w:rPr>
          <w:color w:val="000000"/>
        </w:rPr>
        <w:tab/>
        <w:t>void add</w:t>
      </w:r>
      <w:r>
        <w:rPr>
          <w:rFonts w:eastAsia="Monospace"/>
          <w:color w:val="000000"/>
        </w:rPr>
        <w:t>Event</w:t>
      </w:r>
      <w:r>
        <w:rPr>
          <w:color w:val="000000"/>
        </w:rPr>
        <w:t>Listener(GroupFileTransferListener listener)</w:t>
      </w:r>
      <w:r/>
    </w:p>
    <w:p>
      <w:pPr>
        <w:pStyle w:val="PreformattedText"/>
        <w:rPr>
          <w:sz w:val="20"/>
          <w:sz w:val="20"/>
          <w:szCs w:val="20"/>
          <w:rFonts w:ascii="DejaVu Sans Mono" w:hAnsi="DejaVu Sans Mono" w:eastAsia="WenQuanYi Micro Hei" w:cs="Lohit Hindi"/>
          <w:color w:val="000000"/>
          <w:lang w:val="en-GB" w:eastAsia="zh-CN" w:bidi="bn-BD"/>
        </w:rPr>
      </w:pPr>
      <w:r>
        <w:rPr>
          <w:rFonts w:eastAsia="WenQuanYi Micro Hei" w:cs="Lohit Hindi"/>
          <w:color w:val="000000"/>
          <w:sz w:val="20"/>
          <w:szCs w:val="20"/>
          <w:lang w:val="en-GB" w:eastAsia="zh-CN" w:bidi="bn-BD"/>
        </w:rPr>
      </w:r>
      <w:r/>
    </w:p>
    <w:p>
      <w:pPr>
        <w:pStyle w:val="ListBullet1"/>
        <w:numPr>
          <w:ilvl w:val="0"/>
          <w:numId w:val="12"/>
        </w:numPr>
        <w:spacing w:before="120" w:after="0"/>
        <w:rPr>
          <w:color w:val="000000"/>
        </w:rPr>
      </w:pPr>
      <w:r>
        <w:rPr>
          <w:color w:val="000000"/>
        </w:rPr>
        <w:t>Method</w:t>
      </w:r>
      <w:r>
        <w:rPr/>
        <w:t xml:space="preserve">: Removes a group file transfer </w:t>
      </w:r>
      <w:r>
        <w:rPr>
          <w:color w:val="000000"/>
        </w:rPr>
        <w:t xml:space="preserve">event </w:t>
      </w:r>
      <w:r>
        <w:rPr/>
        <w:t>listener.</w:t>
      </w:r>
      <w:r/>
    </w:p>
    <w:p>
      <w:pPr>
        <w:pStyle w:val="ASN1Code"/>
        <w:rPr>
          <w:color w:val="000000"/>
        </w:rPr>
      </w:pPr>
      <w:r>
        <w:rPr>
          <w:color w:val="000000"/>
        </w:rPr>
        <w:tab/>
        <w:t>void remove</w:t>
      </w:r>
      <w:r>
        <w:rPr>
          <w:rFonts w:eastAsia="Monospace"/>
          <w:color w:val="000000"/>
        </w:rPr>
        <w:t>Event</w:t>
      </w:r>
      <w:r>
        <w:rPr>
          <w:color w:val="000000"/>
        </w:rPr>
        <w:t>Listener(GroupFileTransferListener listener)</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4"/>
        </w:numPr>
        <w:spacing w:before="120" w:after="0"/>
        <w:rPr>
          <w:color w:val="000000"/>
        </w:rPr>
      </w:pPr>
      <w:r>
        <w:rPr>
          <w:color w:val="000000"/>
        </w:rPr>
        <w:t>Method: deletes all one to one file transfers history and abort/reject corresponding sessions if such are ongoing.</w:t>
      </w:r>
      <w:r/>
    </w:p>
    <w:p>
      <w:pPr>
        <w:pStyle w:val="ASN1Code"/>
        <w:ind w:left="680" w:hanging="0"/>
        <w:rPr>
          <w:szCs w:val="20"/>
          <w:color w:val="000000"/>
        </w:rPr>
      </w:pPr>
      <w:r>
        <w:rPr>
          <w:color w:val="000000"/>
        </w:rPr>
        <w:t>void deleteOneToOneFileTransfers()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all group file transfers from history and abort/reject corresponding sessions if such are ongoing.</w:t>
      </w:r>
      <w:r/>
    </w:p>
    <w:p>
      <w:pPr>
        <w:pStyle w:val="ASN1Code"/>
        <w:ind w:left="680" w:hanging="0"/>
        <w:rPr>
          <w:szCs w:val="20"/>
          <w:color w:val="000000"/>
        </w:rPr>
      </w:pPr>
      <w:r>
        <w:rPr>
          <w:color w:val="000000"/>
        </w:rPr>
        <w:t>void deleteGroupFileTransfers()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file transfers corresponding to a given one to one conversation specified by contact from history and abort/reject corresponding sessions if such are ongoing.</w:t>
      </w:r>
      <w:r/>
    </w:p>
    <w:p>
      <w:pPr>
        <w:pStyle w:val="ASN1Code"/>
        <w:ind w:left="680" w:hanging="0"/>
        <w:rPr>
          <w:szCs w:val="20"/>
          <w:color w:val="000000"/>
        </w:rPr>
      </w:pPr>
      <w:r>
        <w:rPr>
          <w:color w:val="000000"/>
        </w:rPr>
        <w:t>void deleteOneToOneFileTransfers(</w:t>
      </w:r>
      <w:r>
        <w:rPr>
          <w:color w:val="000000"/>
          <w:szCs w:val="20"/>
        </w:rPr>
        <w:t>ContactId</w:t>
      </w:r>
      <w:r>
        <w:rPr>
          <w:color w:val="000000"/>
        </w:rPr>
        <w:t xml:space="preserve">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file transfers corresponding to a given group chat specified by chat id from history and abort/reject corresponding sessions if such are ongoing.</w:t>
      </w:r>
      <w:r/>
    </w:p>
    <w:p>
      <w:pPr>
        <w:pStyle w:val="ASN1Code"/>
        <w:ind w:left="680" w:hanging="0"/>
        <w:rPr>
          <w:szCs w:val="20"/>
          <w:color w:val="000000"/>
        </w:rPr>
      </w:pPr>
      <w:r>
        <w:rPr>
          <w:color w:val="000000"/>
        </w:rPr>
        <w:t>void deleteGroupFileTransfers(</w:t>
      </w:r>
      <w:r>
        <w:rPr>
          <w:color w:val="000000"/>
          <w:szCs w:val="20"/>
        </w:rPr>
        <w:t>String chatId)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a file transfer from its unique ID from history and abort/reject corresponding sessions if such are ongoing.</w:t>
      </w:r>
      <w:r/>
    </w:p>
    <w:p>
      <w:pPr>
        <w:pStyle w:val="ASN1Code"/>
        <w:ind w:left="680" w:hanging="0"/>
        <w:rPr>
          <w:color w:val="000000"/>
        </w:rPr>
      </w:pPr>
      <w:r>
        <w:rPr>
          <w:color w:val="000000"/>
        </w:rPr>
        <w:t>void deleteFileTransfer(String transferId)</w:t>
      </w:r>
      <w:r/>
    </w:p>
    <w:p>
      <w:pPr>
        <w:pStyle w:val="ASN1Code"/>
        <w:tabs>
          <w:tab w:val="left" w:pos="6465" w:leader="none"/>
        </w:tabs>
        <w:ind w:left="680" w:hanging="0"/>
        <w:rPr>
          <w:color w:val="000000"/>
        </w:rPr>
      </w:pPr>
      <w:r>
        <w:rPr>
          <w:color w:val="000000"/>
        </w:rPr>
        <w:tab/>
      </w:r>
      <w:r/>
    </w:p>
    <w:p>
      <w:pPr>
        <w:pStyle w:val="ListBullet1"/>
        <w:numPr>
          <w:ilvl w:val="0"/>
          <w:numId w:val="3"/>
        </w:numPr>
        <w:spacing w:before="120" w:after="0"/>
        <w:rPr>
          <w:color w:val="000000"/>
        </w:rPr>
      </w:pPr>
      <w:r>
        <w:rPr>
          <w:color w:val="000000"/>
        </w:rPr>
        <w:t>Method: Disables and clears any delivery expiration for a set of file transfers regardless if the delivery of them has expired already or not.</w:t>
      </w:r>
      <w:r/>
    </w:p>
    <w:p>
      <w:pPr>
        <w:pStyle w:val="ASN1Code"/>
        <w:ind w:left="680" w:hanging="0"/>
        <w:rPr>
          <w:color w:val="000000"/>
        </w:rPr>
      </w:pPr>
      <w:r>
        <w:rPr>
          <w:color w:val="000000"/>
          <w:szCs w:val="20"/>
        </w:rPr>
        <w:t>void clearFileTransferDeliveryExpiration(&lt;String&gt; transferIds)</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pPr>
      <w:r>
        <w:rPr>
          <w:color w:val="000000"/>
        </w:rPr>
        <w:t xml:space="preserve">Class </w:t>
      </w:r>
      <w:r>
        <w:rPr>
          <w:b/>
          <w:color w:val="000000"/>
        </w:rPr>
        <w:t>FileTransfer</w:t>
      </w:r>
      <w:r>
        <w:rPr>
          <w:color w:val="000000"/>
        </w:rPr>
        <w:t>:</w:t>
      </w:r>
      <w:r/>
    </w:p>
    <w:p>
      <w:pPr>
        <w:pStyle w:val="Normal"/>
        <w:rPr>
          <w:rFonts w:ascii="Courier New" w:hAnsi="Courier New"/>
          <w:color w:val="000000"/>
        </w:rPr>
      </w:pPr>
      <w:r>
        <w:rPr/>
        <w:t>This class maintains the information related to a file transfer and offers methods to manage the transfer.</w:t>
      </w:r>
      <w:r/>
    </w:p>
    <w:p>
      <w:pPr>
        <w:pStyle w:val="Normal"/>
        <w:rPr>
          <w:sz w:val="22"/>
          <w:sz w:val="22"/>
          <w:szCs w:val="20"/>
          <w:rFonts w:ascii="Courier New" w:hAnsi="Courier New" w:eastAsia="SimSun" w:cs="Times New Roman"/>
          <w:color w:val="000000"/>
          <w:lang w:val="en-GB" w:eastAsia="zh-CN" w:bidi="bn-BD"/>
        </w:rPr>
      </w:pPr>
      <w:r>
        <w:rPr>
          <w:rFonts w:eastAsia="SimSun" w:cs="Times New Roman" w:ascii="Courier New" w:hAnsi="Courier New"/>
          <w:color w:val="000000"/>
          <w:sz w:val="22"/>
          <w:szCs w:val="20"/>
          <w:lang w:val="en-GB" w:eastAsia="zh-CN" w:bidi="bn-BD"/>
        </w:rPr>
      </w:r>
      <w:r/>
    </w:p>
    <w:p>
      <w:pPr>
        <w:pStyle w:val="ListBullet1"/>
        <w:numPr>
          <w:ilvl w:val="0"/>
          <w:numId w:val="8"/>
        </w:numPr>
        <w:spacing w:before="120" w:after="0"/>
        <w:rPr>
          <w:sz w:val="22"/>
          <w:sz w:val="22"/>
        </w:rPr>
      </w:pPr>
      <w:r>
        <w:rPr/>
        <w:t>Enum: the file transfer state.</w:t>
      </w:r>
      <w:r/>
    </w:p>
    <w:p>
      <w:pPr>
        <w:pStyle w:val="ASN1Code"/>
        <w:ind w:left="680" w:hanging="0"/>
        <w:rPr>
          <w:sz w:val="22"/>
          <w:sz w:val="22"/>
          <w:szCs w:val="22"/>
          <w:rFonts w:ascii="Courier New" w:hAnsi="Courier New" w:eastAsia="SimSun"/>
        </w:rPr>
      </w:pPr>
      <w:r>
        <w:rPr/>
        <w:t>Enum State { INVITED(0), ACCEPTING(1), REJECTED(2), QUEUED(3), INITIATING(4), STARTED(5), PAUSED(6) , ABORTED(7), TRANSFERRED(8), FAILED(9), DELIVERED(10), DISPLAYED(11) }</w:t>
      </w:r>
      <w:r/>
    </w:p>
    <w:p>
      <w:pPr>
        <w:pStyle w:val="ASN1Code"/>
      </w:pPr>
      <w:r>
        <w:rPr/>
      </w:r>
      <w:r/>
    </w:p>
    <w:p>
      <w:pPr>
        <w:pStyle w:val="ListBullet1"/>
        <w:numPr>
          <w:ilvl w:val="0"/>
          <w:numId w:val="8"/>
        </w:numPr>
        <w:spacing w:before="120" w:after="0"/>
        <w:rPr>
          <w:bCs/>
          <w:color w:val="000000"/>
        </w:rPr>
      </w:pPr>
      <w:r>
        <w:rPr/>
        <w:t>Enum: the reason code for the file transfer.</w:t>
      </w:r>
      <w:r/>
    </w:p>
    <w:p>
      <w:pPr>
        <w:pStyle w:val="ASN1Code"/>
        <w:ind w:left="680" w:hanging="0"/>
      </w:pPr>
      <w:r>
        <w:rPr>
          <w:bCs/>
          <w:color w:val="000000"/>
        </w:rPr>
        <w:t>Enum ReasonCode { UNSPECIFIED(0), ABORTED_BY_USER(1), ABORTED_BY_REMOTE(2), ABORTED_BY_SYSTEM(3), REJECTED_BY_SECONDARY_DEVICE(4), REJECTED_BY_TIMEOUT(5), REJECTED_SPAM(6), REJECTED_LOW_SPACE(7), REJECTED_MAX_SIZE(8), REJECTED_MAX_FILE_TRANSFERS(9), REJECTED_BY_USER(10), REJECTED_BY_REMOTE(11), REJECTED_MEDIA_FAILED(12), REJECTED_BY_SYSTEM(13), PAUSED_BY_SYSTEM(14), PAUSED_BY_USER(15), FAILED_INITIATION(16), FAILED_DATA_TRANSFER(17), FAILED_SAVING(18), FAILED_DELIVERY(19), FAILED_DISPLAY(20), FAILED_ NOT_ALLOWED_TO_SEND(21) }</w:t>
      </w:r>
      <w:r/>
    </w:p>
    <w:p>
      <w:pPr>
        <w:pStyle w:val="ASN1Code"/>
        <w:rPr>
          <w:sz w:val="22"/>
          <w:sz w:val="22"/>
          <w:szCs w:val="22"/>
          <w:bCs/>
          <w:rFonts w:ascii="Courier New" w:hAnsi="Courier New" w:eastAsia="SimSun" w:cs="Times New Roman"/>
          <w:color w:val="00000A"/>
          <w:lang w:val="en-GB" w:eastAsia="en-GB" w:bidi="ar-SA"/>
        </w:rPr>
      </w:pPr>
      <w:r>
        <w:rPr>
          <w:rFonts w:eastAsia="SimSun" w:cs="Times New Roman"/>
          <w:bCs/>
          <w:color w:val="00000A"/>
          <w:sz w:val="22"/>
          <w:szCs w:val="22"/>
          <w:lang w:val="en-GB" w:eastAsia="en-GB" w:bidi="ar-SA"/>
        </w:rPr>
      </w:r>
      <w:r/>
    </w:p>
    <w:p>
      <w:pPr>
        <w:pStyle w:val="ListBullet1"/>
        <w:numPr>
          <w:ilvl w:val="0"/>
          <w:numId w:val="8"/>
        </w:numPr>
        <w:spacing w:before="120" w:after="0"/>
      </w:pPr>
      <w:r>
        <w:rPr>
          <w:color w:val="000000"/>
        </w:rPr>
        <w:t>Method</w:t>
      </w:r>
      <w:r>
        <w:rPr/>
        <w:t>: Returns whether the transfer is a group transfer.</w:t>
      </w:r>
      <w:r/>
    </w:p>
    <w:p>
      <w:pPr>
        <w:pStyle w:val="ASN1Code"/>
        <w:ind w:left="720" w:hanging="0"/>
        <w:rPr>
          <w:color w:val="000000"/>
        </w:rPr>
      </w:pPr>
      <w:r>
        <w:rPr>
          <w:color w:val="000000"/>
        </w:rPr>
        <w:t>boolean isGroupTransfer()</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8"/>
        </w:numPr>
        <w:spacing w:before="120" w:after="0"/>
        <w:rPr>
          <w:color w:val="000000"/>
        </w:rPr>
      </w:pPr>
      <w:r>
        <w:rPr>
          <w:color w:val="000000"/>
        </w:rPr>
        <w:t>Method</w:t>
      </w:r>
      <w:r>
        <w:rPr/>
        <w:t>: Returns the chat ID if the file transfer.</w:t>
      </w:r>
      <w:r/>
    </w:p>
    <w:p>
      <w:pPr>
        <w:pStyle w:val="ASN1Code"/>
        <w:ind w:left="720" w:hanging="0"/>
        <w:rPr>
          <w:color w:val="000000"/>
        </w:rPr>
      </w:pPr>
      <w:r>
        <w:rPr>
          <w:color w:val="000000"/>
          <w:szCs w:val="20"/>
        </w:rPr>
        <w:t>String getChatId()</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file transfer ID of the file transfer.</w:t>
      </w:r>
      <w:r/>
    </w:p>
    <w:p>
      <w:pPr>
        <w:pStyle w:val="ASN1Code"/>
        <w:ind w:left="680" w:hanging="0"/>
        <w:rPr>
          <w:szCs w:val="20"/>
          <w:color w:val="000000"/>
        </w:rPr>
      </w:pPr>
      <w:r>
        <w:rPr>
          <w:color w:val="000000"/>
        </w:rPr>
        <w:t>String getTransferId()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remote contact Id</w:t>
      </w:r>
      <w:r>
        <w:rPr/>
        <w:t xml:space="preserve"> or null if this is an outgoing group file transfer</w:t>
      </w:r>
      <w:r>
        <w:rPr>
          <w:color w:val="000000"/>
        </w:rPr>
        <w:t>.</w:t>
      </w:r>
      <w:r/>
    </w:p>
    <w:p>
      <w:pPr>
        <w:pStyle w:val="ASN1Code"/>
        <w:ind w:left="680" w:hanging="0"/>
        <w:rPr>
          <w:szCs w:val="20"/>
          <w:color w:val="000000"/>
        </w:rPr>
      </w:pPr>
      <w:r>
        <w:rPr>
          <w:color w:val="000000"/>
          <w:szCs w:val="20"/>
        </w:rPr>
        <w:t>ContactId</w:t>
      </w:r>
      <w:r>
        <w:rPr>
          <w:color w:val="000000"/>
        </w:rPr>
        <w:t xml:space="preserve"> getRemoteContact()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returns the direction of the transfer. </w:t>
      </w:r>
      <w:r/>
    </w:p>
    <w:p>
      <w:pPr>
        <w:pStyle w:val="ASN1Code"/>
        <w:ind w:left="680" w:hanging="0"/>
        <w:rPr>
          <w:szCs w:val="20"/>
          <w:color w:val="000000"/>
        </w:rPr>
      </w:pPr>
      <w:r>
        <w:rPr>
          <w:rFonts w:eastAsia="Consolas" w:cs="Arial"/>
          <w:color w:val="000000"/>
        </w:rPr>
        <w:t>com.gsma.services.rcs</w:t>
      </w:r>
      <w:r>
        <w:rPr>
          <w:rFonts w:eastAsia="Consolas"/>
          <w:color w:val="000000"/>
        </w:rPr>
        <w:t>.</w:t>
      </w:r>
      <w:r>
        <w:rPr/>
        <w:t>RcsService.</w:t>
      </w:r>
      <w:r>
        <w:rPr>
          <w:rFonts w:eastAsia="Consolas"/>
          <w:color w:val="000000"/>
        </w:rPr>
        <w:t>Direction</w:t>
      </w:r>
      <w:r>
        <w:rPr>
          <w:color w:val="000000"/>
        </w:rPr>
        <w:t xml:space="preserve"> getDirection()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URI of the file icon or thumbnail.</w:t>
      </w:r>
      <w:r/>
    </w:p>
    <w:p>
      <w:pPr>
        <w:pStyle w:val="ASN1Code"/>
        <w:ind w:left="720" w:hanging="0"/>
        <w:rPr>
          <w:szCs w:val="20"/>
          <w:color w:val="000000"/>
        </w:rPr>
      </w:pPr>
      <w:r>
        <w:rPr>
          <w:color w:val="000000"/>
        </w:rPr>
        <w:t>Uri getFileIcon()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 xml:space="preserve"> returns the mime type of the file icon.</w:t>
      </w:r>
      <w:r/>
    </w:p>
    <w:p>
      <w:pPr>
        <w:pStyle w:val="ASN1Code"/>
        <w:ind w:left="720" w:hanging="0"/>
        <w:rPr>
          <w:szCs w:val="20"/>
          <w:color w:val="000000"/>
        </w:rPr>
      </w:pPr>
      <w:r>
        <w:rPr>
          <w:color w:val="000000"/>
        </w:rPr>
        <w:t>String getFileIconMimeType()</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URI of the file to be transferred.</w:t>
      </w:r>
      <w:r/>
    </w:p>
    <w:p>
      <w:pPr>
        <w:pStyle w:val="ASN1Code"/>
        <w:ind w:left="720" w:hanging="0"/>
        <w:rPr>
          <w:color w:val="000000"/>
        </w:rPr>
      </w:pPr>
      <w:r>
        <w:rPr>
          <w:color w:val="000000"/>
        </w:rPr>
        <w:t>Uri getFile()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timestamp for when file on the content server is no longer valid to download.</w:t>
      </w:r>
      <w:r/>
    </w:p>
    <w:p>
      <w:pPr>
        <w:pStyle w:val="ASN1Code"/>
        <w:ind w:left="720" w:hanging="0"/>
      </w:pPr>
      <w:r>
        <w:rPr>
          <w:lang w:eastAsia="en-US" w:bidi="bn-BD"/>
        </w:rPr>
        <w:t xml:space="preserve">long </w:t>
      </w:r>
      <w:r>
        <w:rPr/>
        <w:t>getFileExpiration</w:t>
      </w:r>
      <w:r>
        <w:rPr>
          <w:lang w:eastAsia="en-US" w:bidi="bn-BD"/>
        </w:rPr>
        <w:t>()</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timestamp for when file icon on the content server is no longer valid to download.</w:t>
      </w:r>
      <w:r/>
    </w:p>
    <w:p>
      <w:pPr>
        <w:pStyle w:val="ASN1Code"/>
        <w:ind w:left="720" w:hanging="0"/>
      </w:pPr>
      <w:r>
        <w:rPr>
          <w:lang w:eastAsia="en-US" w:bidi="bn-BD"/>
        </w:rPr>
        <w:t>long getFileIconExpiration()</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pPr>
      <w:r>
        <w:rPr>
          <w:color w:val="000000"/>
        </w:rPr>
        <w:t>Method: returns true if delivery for this file has expired or false otherwise. Note: false means either that delivery for this file has not yet expired, delivery has been successful, delivery expiration has been cleared (see clearFileTransferDeliveryExpiration) or that this particular file is not eligible for delivery expiration in the first place.</w:t>
      </w:r>
      <w:r/>
    </w:p>
    <w:p>
      <w:pPr>
        <w:pStyle w:val="ASN1Code"/>
        <w:ind w:left="680" w:hanging="0"/>
        <w:rPr>
          <w:sz w:val="22"/>
          <w:sz w:val="22"/>
          <w:szCs w:val="22"/>
          <w:rFonts w:ascii="Courier New" w:hAnsi="Courier New" w:eastAsia="SimSun"/>
        </w:rPr>
      </w:pPr>
      <w:r>
        <w:rPr/>
        <w:t>boolean isExpiredDelivery()</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returns the mime type of the file transfer.</w:t>
      </w:r>
      <w:r/>
    </w:p>
    <w:p>
      <w:pPr>
        <w:pStyle w:val="ASN1Code"/>
        <w:ind w:left="720" w:hanging="0"/>
        <w:rPr>
          <w:color w:val="000000"/>
        </w:rPr>
      </w:pPr>
      <w:r>
        <w:rPr>
          <w:color w:val="000000"/>
        </w:rPr>
        <w:t>String getMimeType()</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filename of the file to be transferred.</w:t>
      </w:r>
      <w:r>
        <w:rPr>
          <w:rFonts w:cs="Courier New"/>
          <w:color w:val="000000"/>
        </w:rPr>
        <w:tab/>
      </w:r>
      <w:r/>
    </w:p>
    <w:p>
      <w:pPr>
        <w:pStyle w:val="ASN1Code"/>
        <w:ind w:left="720" w:hanging="0"/>
        <w:rPr>
          <w:szCs w:val="20"/>
          <w:color w:val="000000"/>
        </w:rPr>
      </w:pPr>
      <w:r>
        <w:rPr>
          <w:color w:val="000000"/>
        </w:rPr>
        <w:t>String getFileName()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size of the file to be transferred (in bytes).</w:t>
      </w:r>
      <w:r/>
    </w:p>
    <w:p>
      <w:pPr>
        <w:pStyle w:val="ASN1Code"/>
        <w:ind w:left="720" w:hanging="0"/>
        <w:rPr>
          <w:szCs w:val="20"/>
          <w:color w:val="000000"/>
        </w:rPr>
      </w:pPr>
      <w:r>
        <w:rPr>
          <w:color w:val="000000"/>
        </w:rPr>
        <w:t>long getFileSize()</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returns the state of the file transfer. </w:t>
      </w:r>
      <w:r/>
    </w:p>
    <w:p>
      <w:pPr>
        <w:pStyle w:val="ASN1Code"/>
        <w:ind w:left="720" w:hanging="0"/>
        <w:rPr>
          <w:color w:val="000000"/>
        </w:rPr>
      </w:pPr>
      <w:r>
        <w:rPr>
          <w:color w:val="000000"/>
        </w:rPr>
        <w:t>State getState()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returns the reason code of the file transfer. </w:t>
      </w:r>
      <w:r/>
    </w:p>
    <w:p>
      <w:pPr>
        <w:pStyle w:val="ASN1Code"/>
        <w:ind w:left="680" w:hanging="0"/>
        <w:rPr>
          <w:szCs w:val="20"/>
          <w:color w:val="000000"/>
        </w:rPr>
      </w:pPr>
      <w:r>
        <w:rPr>
          <w:color w:val="000000"/>
          <w:szCs w:val="20"/>
        </w:rPr>
        <w:t>ReasonCode getReasonCode()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accepts the file transfer invitation.</w:t>
      </w:r>
      <w:r/>
    </w:p>
    <w:p>
      <w:pPr>
        <w:pStyle w:val="ASN1Code"/>
        <w:ind w:left="720" w:hanging="0"/>
        <w:rPr>
          <w:szCs w:val="20"/>
          <w:color w:val="000000"/>
        </w:rPr>
      </w:pPr>
      <w:r>
        <w:rPr>
          <w:color w:val="000000"/>
        </w:rPr>
        <w:t>void acceptInvitation()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rejects the file transfer invitation.</w:t>
      </w:r>
      <w:r/>
    </w:p>
    <w:p>
      <w:pPr>
        <w:pStyle w:val="ASN1Code"/>
        <w:ind w:left="720" w:hanging="0"/>
        <w:rPr>
          <w:szCs w:val="20"/>
          <w:color w:val="000000"/>
        </w:rPr>
      </w:pPr>
      <w:r>
        <w:rPr>
          <w:color w:val="000000"/>
        </w:rPr>
        <w:t>void rejectInvitation()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aborts the file transfer.</w:t>
      </w:r>
      <w:r/>
    </w:p>
    <w:p>
      <w:pPr>
        <w:pStyle w:val="ASN1Code"/>
        <w:ind w:left="720" w:hanging="0"/>
        <w:rPr>
          <w:szCs w:val="20"/>
          <w:color w:val="000000"/>
        </w:rPr>
      </w:pPr>
      <w:r>
        <w:rPr>
          <w:color w:val="000000"/>
        </w:rPr>
        <w:t>void abortTransfer()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w:t>
      </w:r>
      <w:r>
        <w:rPr/>
        <w:t>returns true if it’s possible to pause this file transfer right now, else returns false. If this Filetransfer corresponds to a file transfer that is no longer present in the persistent storage false will be returned (this is no error).</w:t>
      </w:r>
      <w:r/>
    </w:p>
    <w:p>
      <w:pPr>
        <w:pStyle w:val="ASN1Code"/>
        <w:ind w:left="720" w:hanging="0"/>
        <w:rPr>
          <w:color w:val="000000"/>
        </w:rPr>
      </w:pPr>
      <w:r>
        <w:rPr>
          <w:color w:val="000000"/>
        </w:rPr>
        <w:t xml:space="preserve">boolean </w:t>
      </w:r>
      <w:r>
        <w:rPr>
          <w:color w:val="000000"/>
          <w:szCs w:val="20"/>
        </w:rPr>
        <w:t>isAllowedTo</w:t>
      </w:r>
      <w:r>
        <w:rPr>
          <w:color w:val="000000"/>
        </w:rPr>
        <w:t>PauseTransfer()</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pauses the file transfer.</w:t>
      </w:r>
      <w:r/>
    </w:p>
    <w:p>
      <w:pPr>
        <w:pStyle w:val="ASN1Code"/>
        <w:ind w:left="720" w:hanging="0"/>
        <w:rPr>
          <w:color w:val="000000"/>
        </w:rPr>
      </w:pPr>
      <w:r>
        <w:rPr>
          <w:color w:val="000000"/>
        </w:rPr>
        <w:t>void pauseTransfer()</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pPr>
      <w:r>
        <w:rPr>
          <w:color w:val="000000"/>
        </w:rPr>
        <w:t xml:space="preserve">Method: </w:t>
      </w:r>
      <w:r>
        <w:rPr/>
        <w:t>returns true if it’s allowed to resume this file transfer right now, else returns false. If this Filetransfer corresponds to a file transfer that is no longer present in the persistent storage false will be returned (this is no error).</w:t>
      </w:r>
      <w:r/>
    </w:p>
    <w:p>
      <w:pPr>
        <w:pStyle w:val="ASN1Code"/>
        <w:ind w:left="680" w:hanging="0"/>
        <w:rPr>
          <w:sz w:val="22"/>
          <w:sz w:val="22"/>
          <w:szCs w:val="22"/>
          <w:rFonts w:ascii="Courier New" w:hAnsi="Courier New" w:eastAsia="SimSun"/>
        </w:rPr>
      </w:pPr>
      <w:r>
        <w:rPr/>
        <w:t xml:space="preserve">boolean </w:t>
      </w:r>
      <w:ins w:id="0" w:author="Unknown Author" w:date="2015-08-26T13:42:00Z">
        <w:r>
          <w:rPr/>
          <w:t>isAllowedTo</w:t>
        </w:r>
      </w:ins>
      <w:del w:id="1" w:author="Unknown Author" w:date="2015-08-26T13:42:00Z">
        <w:r>
          <w:rPr/>
          <w:delText>can</w:delText>
        </w:r>
      </w:del>
      <w:r>
        <w:rPr/>
        <w:t>ResumeTransfer()</w:t>
      </w:r>
      <w:r/>
    </w:p>
    <w:p>
      <w:pPr>
        <w:pStyle w:val="ASN1Code"/>
      </w:pPr>
      <w:r>
        <w:rPr/>
      </w:r>
      <w:r/>
    </w:p>
    <w:p>
      <w:pPr>
        <w:pStyle w:val="ListBullet1"/>
        <w:numPr>
          <w:ilvl w:val="0"/>
          <w:numId w:val="12"/>
        </w:numPr>
        <w:spacing w:before="120" w:after="0"/>
        <w:rPr>
          <w:color w:val="000000"/>
        </w:rPr>
      </w:pPr>
      <w:r>
        <w:rPr>
          <w:color w:val="000000"/>
        </w:rPr>
        <w:t>Method: resumes the file transfer.</w:t>
      </w:r>
      <w:r/>
    </w:p>
    <w:p>
      <w:pPr>
        <w:pStyle w:val="ASN1Code"/>
        <w:ind w:left="720" w:hanging="0"/>
        <w:rPr>
          <w:color w:val="000000"/>
        </w:rPr>
      </w:pPr>
      <w:r>
        <w:rPr>
          <w:color w:val="000000"/>
        </w:rPr>
        <w:t>void resumeTransfer()</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returns whether you are allowed to resend the transfer.</w:t>
      </w:r>
      <w:r/>
    </w:p>
    <w:p>
      <w:pPr>
        <w:pStyle w:val="ASN1Code"/>
        <w:ind w:left="720" w:hanging="0"/>
        <w:rPr>
          <w:color w:val="000000"/>
        </w:rPr>
      </w:pPr>
      <w:r>
        <w:rPr>
          <w:color w:val="000000"/>
        </w:rPr>
        <w:t xml:space="preserve">boolean </w:t>
      </w:r>
      <w:r>
        <w:rPr>
          <w:color w:val="000000"/>
          <w:szCs w:val="20"/>
        </w:rPr>
        <w:t>isAllowedTo</w:t>
      </w:r>
      <w:r>
        <w:rPr>
          <w:color w:val="000000"/>
        </w:rPr>
        <w:t>ResendTransfer()</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3"/>
        </w:numPr>
        <w:spacing w:before="120" w:after="0"/>
        <w:rPr>
          <w:color w:val="000000"/>
        </w:rPr>
      </w:pPr>
      <w:r>
        <w:rPr>
          <w:color w:val="000000"/>
        </w:rPr>
        <w:t>Method: resend a file transfer which was previously failed. This only for 1-1 file transfer, an exception is thrown in case of a file transfer to group.</w:t>
      </w:r>
      <w:r/>
    </w:p>
    <w:p>
      <w:pPr>
        <w:pStyle w:val="ASN1Code"/>
        <w:ind w:left="720" w:hanging="0"/>
        <w:rPr>
          <w:color w:val="000000"/>
        </w:rPr>
      </w:pPr>
      <w:r>
        <w:rPr>
          <w:color w:val="000000"/>
        </w:rPr>
        <w:t>void resendTransfer()</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returns the local timestamp of when the file transfer was initiated and/or queued for outgoing file transfers or the local timestamp of when the file transfer invitation was received for incoming file transfers.</w:t>
      </w:r>
      <w:r/>
    </w:p>
    <w:p>
      <w:pPr>
        <w:pStyle w:val="ASN1Code"/>
        <w:ind w:left="720" w:hanging="0"/>
        <w:rPr>
          <w:color w:val="000000"/>
        </w:rPr>
      </w:pPr>
      <w:r>
        <w:rPr>
          <w:color w:val="000000"/>
        </w:rPr>
        <w:t>long getTimestamp()</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returns the local timestamp of when the file transfer was initiated and/or queued</w:t>
      </w:r>
      <w:r>
        <w:rPr>
          <w:color w:val="000000"/>
        </w:rPr>
        <w:t xml:space="preserve"> for outgoing file transfers or the remote timestamp of when the file transfer was initiated for incoming file transfers</w:t>
      </w:r>
      <w:r>
        <w:rPr/>
        <w:t>.</w:t>
      </w:r>
      <w:r/>
    </w:p>
    <w:p>
      <w:pPr>
        <w:pStyle w:val="ASN1Code"/>
        <w:ind w:left="720" w:hanging="0"/>
        <w:rPr>
          <w:color w:val="000000"/>
        </w:rPr>
      </w:pPr>
      <w:r>
        <w:rPr>
          <w:color w:val="000000"/>
        </w:rPr>
        <w:t>long getTimestampSent()</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pPr>
      <w:r>
        <w:rPr>
          <w:color w:val="000000"/>
        </w:rPr>
        <w:t>Method: returns the local timestamp of when the file transfer was delivered for outgoing file transfers or 0 for incoming file transfers or it was not yes displayed.</w:t>
      </w:r>
      <w:r/>
    </w:p>
    <w:p>
      <w:pPr>
        <w:pStyle w:val="ASN1Code"/>
        <w:ind w:left="680" w:hanging="0"/>
        <w:rPr>
          <w:sz w:val="22"/>
          <w:sz w:val="22"/>
          <w:szCs w:val="22"/>
          <w:rFonts w:ascii="Courier New" w:hAnsi="Courier New" w:eastAsia="SimSun"/>
        </w:rPr>
      </w:pPr>
      <w:r>
        <w:rPr/>
        <w:t>long getTimestampDelivered()</w:t>
      </w:r>
      <w:r/>
    </w:p>
    <w:p>
      <w:pPr>
        <w:pStyle w:val="ASN1Code"/>
      </w:pPr>
      <w:r>
        <w:rPr/>
      </w:r>
      <w:r/>
    </w:p>
    <w:p>
      <w:pPr>
        <w:pStyle w:val="ListBullet1"/>
        <w:numPr>
          <w:ilvl w:val="0"/>
          <w:numId w:val="12"/>
        </w:numPr>
        <w:spacing w:before="120" w:after="0"/>
      </w:pPr>
      <w:r>
        <w:rPr>
          <w:color w:val="000000"/>
        </w:rPr>
        <w:t>Method: returns the local timestamp of when the file transfer was displayed for outgoing file transfers or 0 for incoming file transfers or it was not yes displayed.</w:t>
      </w:r>
      <w:r/>
    </w:p>
    <w:p>
      <w:pPr>
        <w:pStyle w:val="ASN1Code"/>
        <w:ind w:left="680" w:hanging="0"/>
        <w:rPr>
          <w:sz w:val="22"/>
          <w:sz w:val="22"/>
          <w:szCs w:val="22"/>
          <w:rFonts w:ascii="Courier New" w:hAnsi="Courier New" w:eastAsia="SimSun"/>
        </w:rPr>
      </w:pPr>
      <w:r>
        <w:rPr/>
        <w:t>long getTimestampDisplayed()</w:t>
      </w:r>
      <w:r/>
    </w:p>
    <w:p>
      <w:pPr>
        <w:pStyle w:val="ASN1Code"/>
      </w:pPr>
      <w:r>
        <w:rPr/>
      </w:r>
      <w:r/>
    </w:p>
    <w:p>
      <w:pPr>
        <w:pStyle w:val="ListBullet1"/>
        <w:numPr>
          <w:ilvl w:val="0"/>
          <w:numId w:val="12"/>
        </w:numPr>
        <w:spacing w:before="120" w:after="0"/>
        <w:rPr>
          <w:color w:val="000000"/>
        </w:rPr>
      </w:pPr>
      <w:r>
        <w:rPr>
          <w:color w:val="000000"/>
        </w:rPr>
        <w:t>Method: returns true is this file transfer has been marked as read.</w:t>
      </w:r>
      <w:r/>
    </w:p>
    <w:p>
      <w:pPr>
        <w:pStyle w:val="ASN1Code"/>
        <w:ind w:left="680" w:hanging="0"/>
        <w:rPr>
          <w:color w:val="000000"/>
        </w:rPr>
      </w:pPr>
      <w:r>
        <w:rPr>
          <w:color w:val="000000"/>
        </w:rPr>
        <w:t>boolean isRead()</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pPr>
      <w:r>
        <w:rPr>
          <w:color w:val="000000"/>
        </w:rPr>
        <w:t xml:space="preserve">Class </w:t>
      </w:r>
      <w:r>
        <w:rPr>
          <w:b/>
          <w:color w:val="000000"/>
        </w:rPr>
        <w:t>OneToOneFileTransferListener</w:t>
      </w:r>
      <w:r>
        <w:rPr>
          <w:color w:val="000000"/>
        </w:rPr>
        <w:t>:</w:t>
      </w:r>
      <w:r/>
    </w:p>
    <w:p>
      <w:pPr>
        <w:pStyle w:val="Normal"/>
      </w:pPr>
      <w:r>
        <w:rPr/>
        <w:t>This class offers callback methods on file transfer events.</w:t>
      </w:r>
      <w:r/>
    </w:p>
    <w:p>
      <w:pPr>
        <w:pStyle w:val="Normal"/>
      </w:pPr>
      <w:r>
        <w:rPr/>
      </w:r>
      <w:r/>
    </w:p>
    <w:p>
      <w:pPr>
        <w:pStyle w:val="ListBullet1"/>
        <w:numPr>
          <w:ilvl w:val="0"/>
          <w:numId w:val="3"/>
        </w:numPr>
        <w:spacing w:before="120" w:after="0"/>
        <w:rPr>
          <w:color w:val="000000"/>
        </w:rPr>
      </w:pPr>
      <w:r>
        <w:rPr>
          <w:color w:val="000000"/>
        </w:rPr>
        <w:t>Method:</w:t>
      </w:r>
      <w:r>
        <w:rPr/>
        <w:t xml:space="preserve"> Callback called when the file transfer status/reasonCode is changed.</w:t>
      </w:r>
      <w:r/>
    </w:p>
    <w:p>
      <w:pPr>
        <w:pStyle w:val="ASN1Code"/>
        <w:ind w:left="720" w:hanging="0"/>
        <w:rPr>
          <w:color w:val="000000"/>
        </w:rPr>
      </w:pPr>
      <w:r>
        <w:rPr>
          <w:color w:val="000000"/>
          <w:szCs w:val="20"/>
        </w:rPr>
        <w:t xml:space="preserve">void onStateChanged(ContactId contact, String transferId, </w:t>
      </w:r>
      <w:r>
        <w:rPr>
          <w:bCs/>
          <w:color w:val="000000"/>
          <w:szCs w:val="20"/>
        </w:rPr>
        <w:t>FileTransfer.State</w:t>
      </w:r>
      <w:r>
        <w:rPr>
          <w:color w:val="000000"/>
          <w:szCs w:val="20"/>
        </w:rPr>
        <w:t xml:space="preserve"> state, </w:t>
      </w:r>
      <w:r>
        <w:rPr>
          <w:bCs/>
          <w:color w:val="000000"/>
          <w:szCs w:val="20"/>
        </w:rPr>
        <w:t>FileTransfer.ReasonCode</w:t>
      </w:r>
      <w:r>
        <w:rPr>
          <w:color w:val="000000"/>
          <w:szCs w:val="20"/>
        </w:rPr>
        <w:t xml:space="preserve"> reasonCode)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callback called during the file transfer progress.</w:t>
      </w:r>
      <w:r/>
    </w:p>
    <w:p>
      <w:pPr>
        <w:pStyle w:val="ASN1Code"/>
        <w:ind w:left="680" w:hanging="0"/>
        <w:rPr>
          <w:szCs w:val="20"/>
          <w:color w:val="000000"/>
        </w:rPr>
      </w:pPr>
      <w:r>
        <w:rPr>
          <w:color w:val="000000"/>
        </w:rPr>
        <w:t>void onProgressUpdate(</w:t>
      </w:r>
      <w:r>
        <w:rPr>
          <w:color w:val="000000"/>
          <w:szCs w:val="20"/>
        </w:rPr>
        <w:t>ContactId</w:t>
      </w:r>
      <w:r>
        <w:rPr>
          <w:color w:val="000000"/>
        </w:rPr>
        <w:t xml:space="preserve"> contact, String transferId, long currentSize, long totalSize)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callback called when a delete operation completed that resulted in that one or several one to one file transfers was deleted specified by the transferIds parameter corresponding to a specific contact.</w:t>
      </w:r>
      <w:r/>
    </w:p>
    <w:p>
      <w:pPr>
        <w:pStyle w:val="ASN1Code"/>
        <w:ind w:left="680" w:hanging="0"/>
        <w:rPr>
          <w:szCs w:val="20"/>
          <w:color w:val="000000"/>
        </w:rPr>
      </w:pPr>
      <w:r>
        <w:rPr>
          <w:color w:val="000000"/>
          <w:szCs w:val="20"/>
        </w:rPr>
        <w:t>void on</w:t>
      </w:r>
      <w:r>
        <w:rPr>
          <w:color w:val="000000"/>
        </w:rPr>
        <w:t>Delete</w:t>
      </w:r>
      <w:r>
        <w:rPr>
          <w:color w:val="000000"/>
          <w:szCs w:val="20"/>
        </w:rPr>
        <w:t>d(ContactId contact, Set&lt;String&gt; transferIds)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 xml:space="preserve">Class </w:t>
      </w:r>
      <w:r>
        <w:rPr>
          <w:b/>
          <w:color w:val="000000"/>
        </w:rPr>
        <w:t>GroupFileTransferListener</w:t>
      </w:r>
      <w:r/>
    </w:p>
    <w:p>
      <w:pPr>
        <w:pStyle w:val="Normal"/>
        <w:rPr>
          <w:color w:val="000000"/>
        </w:rPr>
      </w:pPr>
      <w:r>
        <w:rPr/>
        <w:t>This class offers callback methods on group file transfer events.</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3"/>
        </w:numPr>
        <w:spacing w:before="120" w:after="0"/>
        <w:rPr>
          <w:color w:val="000000"/>
        </w:rPr>
      </w:pPr>
      <w:r>
        <w:rPr>
          <w:color w:val="000000"/>
        </w:rPr>
        <w:t>Method</w:t>
      </w:r>
      <w:r>
        <w:rPr/>
        <w:t>: Callback called when the group file transfer status/reasonCode is changed.</w:t>
      </w:r>
      <w:r/>
    </w:p>
    <w:p>
      <w:pPr>
        <w:pStyle w:val="ASN1Code"/>
        <w:ind w:left="720" w:hanging="0"/>
        <w:rPr>
          <w:color w:val="000000"/>
        </w:rPr>
      </w:pPr>
      <w:r>
        <w:rPr>
          <w:color w:val="000000"/>
        </w:rPr>
        <w:t>void onStateChanged(String chatId, String transferId, FileTransfer.State state, FileTransfer.ReasonCode reasonCode)</w:t>
      </w:r>
      <w:r/>
    </w:p>
    <w:p>
      <w:pPr>
        <w:pStyle w:val="PreformattedText"/>
        <w:rPr>
          <w:sz w:val="20"/>
          <w:sz w:val="20"/>
          <w:szCs w:val="20"/>
          <w:rFonts w:ascii="DejaVu Sans Mono" w:hAnsi="DejaVu Sans Mono" w:eastAsia="WenQuanYi Micro Hei" w:cs="Lohit Hindi"/>
          <w:color w:val="000000"/>
          <w:lang w:val="en-GB" w:eastAsia="zh-CN" w:bidi="bn-BD"/>
        </w:rPr>
      </w:pPr>
      <w:r>
        <w:rPr>
          <w:rFonts w:eastAsia="WenQuanYi Micro Hei" w:cs="Lohit Hindi"/>
          <w:color w:val="000000"/>
          <w:sz w:val="20"/>
          <w:szCs w:val="20"/>
          <w:lang w:val="en-GB" w:eastAsia="zh-CN" w:bidi="bn-BD"/>
        </w:rPr>
      </w:r>
      <w:r/>
    </w:p>
    <w:p>
      <w:pPr>
        <w:pStyle w:val="ListBullet1"/>
        <w:numPr>
          <w:ilvl w:val="0"/>
          <w:numId w:val="3"/>
        </w:numPr>
        <w:spacing w:before="120" w:after="0"/>
        <w:rPr>
          <w:color w:val="000000"/>
        </w:rPr>
      </w:pPr>
      <w:r>
        <w:rPr>
          <w:color w:val="000000"/>
        </w:rPr>
        <w:t>Method</w:t>
      </w:r>
      <w:r>
        <w:rPr/>
        <w:t>: Callback called during the transfer progress of group file transfer</w:t>
      </w:r>
      <w:r/>
    </w:p>
    <w:p>
      <w:pPr>
        <w:pStyle w:val="ASN1Code"/>
        <w:ind w:left="720" w:hanging="0"/>
        <w:rPr>
          <w:szCs w:val="20"/>
          <w:color w:val="000000"/>
        </w:rPr>
      </w:pPr>
      <w:r>
        <w:rPr>
          <w:color w:val="000000"/>
          <w:szCs w:val="20"/>
        </w:rPr>
        <w:t>void onProgressUpdate(String chatId, String transferId, long currentSize, long totalSize)</w:t>
      </w:r>
      <w:r/>
    </w:p>
    <w:p>
      <w:pPr>
        <w:pStyle w:val="ListBullet1"/>
        <w:ind w:left="680" w:hanging="0"/>
        <w:rPr>
          <w:sz w:val="20"/>
          <w:sz w:val="20"/>
          <w:szCs w:val="20"/>
          <w:rFonts w:ascii="Courier New" w:hAnsi="Courier New" w:eastAsia="Calibri" w:cs="Times New Roman"/>
          <w:color w:val="000000"/>
          <w:lang w:val="en-GB" w:eastAsia="en-GB" w:bidi="ar-SA"/>
        </w:rPr>
      </w:pPr>
      <w:r>
        <w:rPr>
          <w:rFonts w:eastAsia="Calibri" w:cs="Times New Roman" w:ascii="Courier New" w:hAnsi="Courier New"/>
          <w:color w:val="000000"/>
          <w:sz w:val="20"/>
          <w:szCs w:val="20"/>
          <w:lang w:val="en-GB" w:eastAsia="en-GB" w:bidi="ar-SA"/>
        </w:rPr>
      </w:r>
      <w:r/>
    </w:p>
    <w:p>
      <w:pPr>
        <w:pStyle w:val="ListBullet1"/>
        <w:numPr>
          <w:ilvl w:val="0"/>
          <w:numId w:val="3"/>
        </w:numPr>
        <w:spacing w:before="120" w:after="0"/>
        <w:rPr>
          <w:rFonts w:ascii="Courier New" w:hAnsi="Courier New"/>
          <w:color w:val="000000"/>
        </w:rPr>
      </w:pPr>
      <w:r>
        <w:rPr>
          <w:color w:val="000000"/>
        </w:rPr>
        <w:t>Method</w:t>
      </w:r>
      <w:r>
        <w:rPr/>
        <w:t>: Callback called when a group file transfer group delivery info status/reasonCode is changed for a single recipient only.</w:t>
      </w:r>
      <w:r/>
    </w:p>
    <w:p>
      <w:pPr>
        <w:pStyle w:val="ListBullet1"/>
        <w:numPr>
          <w:ilvl w:val="0"/>
          <w:numId w:val="1"/>
        </w:numPr>
      </w:pPr>
      <w:r>
        <w:rPr>
          <w:rFonts w:ascii="Courier New" w:hAnsi="Courier New"/>
          <w:color w:val="000000"/>
        </w:rPr>
        <w:t>void onDeliveryInfoChanged(String chatId</w:t>
      </w:r>
      <w:del w:id="2" w:author="Unknown Author" w:date="2015-08-26T13:43:00Z">
        <w:r>
          <w:rPr>
            <w:rFonts w:ascii="Courier New" w:hAnsi="Courier New"/>
            <w:color w:val="000000"/>
          </w:rPr>
          <w:delText>, String transferId</w:delText>
        </w:r>
      </w:del>
      <w:r>
        <w:rPr>
          <w:rFonts w:ascii="Courier New" w:hAnsi="Courier New"/>
          <w:color w:val="000000"/>
        </w:rPr>
        <w:t>, ContactId contact</w:t>
      </w:r>
      <w:ins w:id="3" w:author="Unknown Author" w:date="2015-08-26T13:43:00Z">
        <w:r>
          <w:rPr>
            <w:rFonts w:ascii="Courier New" w:hAnsi="Courier New"/>
            <w:color w:val="000000"/>
          </w:rPr>
          <w:t>, String transferId</w:t>
        </w:r>
      </w:ins>
      <w:r>
        <w:rPr>
          <w:rFonts w:ascii="Courier New" w:hAnsi="Courier New"/>
          <w:color w:val="000000"/>
        </w:rPr>
        <w:t>, GroupDeliveryInfo.Status status, GroupDeliveryInfo.ReasonCode reasonCode)</w:t>
      </w:r>
      <w:r/>
    </w:p>
    <w:p>
      <w:pPr>
        <w:pStyle w:val="ListBullet1"/>
        <w:numPr>
          <w:ilvl w:val="0"/>
          <w:numId w:val="12"/>
        </w:numPr>
        <w:spacing w:before="120" w:after="0"/>
        <w:rPr>
          <w:color w:val="000000"/>
        </w:rPr>
      </w:pPr>
      <w:r>
        <w:rPr>
          <w:color w:val="000000"/>
        </w:rPr>
        <w:t>Method: callback called when a delete operation completed that resulted in that one or several group file transfers was deleted specified by the transferIds parameter corresponding to a specific group chat.</w:t>
      </w:r>
      <w:r/>
    </w:p>
    <w:p>
      <w:pPr>
        <w:pStyle w:val="ASN1Code"/>
        <w:ind w:left="680" w:hanging="0"/>
        <w:rPr>
          <w:szCs w:val="20"/>
          <w:color w:val="000000"/>
        </w:rPr>
      </w:pPr>
      <w:r>
        <w:rPr>
          <w:color w:val="000000"/>
          <w:szCs w:val="20"/>
        </w:rPr>
        <w:t>void on</w:t>
      </w:r>
      <w:r>
        <w:rPr>
          <w:color w:val="000000"/>
        </w:rPr>
        <w:t>Delete</w:t>
      </w:r>
      <w:r>
        <w:rPr>
          <w:color w:val="000000"/>
          <w:szCs w:val="20"/>
        </w:rPr>
        <w:t>d(String chatId, Set&lt;String&gt; transferIds)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 xml:space="preserve">Class </w:t>
      </w:r>
      <w:r>
        <w:rPr>
          <w:b/>
          <w:color w:val="000000"/>
        </w:rPr>
        <w:t>FileTransferServiceConfiguration</w:t>
      </w:r>
      <w:r>
        <w:rPr>
          <w:color w:val="000000"/>
        </w:rPr>
        <w:t>:</w:t>
      </w:r>
      <w:r/>
    </w:p>
    <w:p>
      <w:pPr>
        <w:pStyle w:val="Normal"/>
      </w:pPr>
      <w:r>
        <w:rPr/>
        <w:t>This class represents the particular configuration of a FT Service.</w:t>
      </w:r>
      <w:r/>
    </w:p>
    <w:p>
      <w:pPr>
        <w:pStyle w:val="Normal"/>
      </w:pPr>
      <w:r>
        <w:rPr/>
      </w:r>
      <w:r/>
    </w:p>
    <w:p>
      <w:pPr>
        <w:pStyle w:val="ListBullet1"/>
        <w:numPr>
          <w:ilvl w:val="0"/>
          <w:numId w:val="12"/>
        </w:numPr>
        <w:spacing w:before="120" w:after="0"/>
        <w:rPr>
          <w:b/>
          <w:b/>
          <w:bCs/>
          <w:color w:val="000000"/>
        </w:rPr>
      </w:pPr>
      <w:r>
        <w:rPr/>
        <w:t>Enum: the image resize options.</w:t>
      </w:r>
      <w:r/>
    </w:p>
    <w:p>
      <w:pPr>
        <w:pStyle w:val="ASN1Code"/>
        <w:ind w:left="720" w:hanging="0"/>
        <w:rPr>
          <w:color w:val="000000"/>
        </w:rPr>
      </w:pPr>
      <w:r>
        <w:rPr>
          <w:b/>
          <w:bCs/>
          <w:color w:val="000000"/>
        </w:rPr>
        <w:t>e</w:t>
      </w:r>
      <w:r>
        <w:rPr>
          <w:color w:val="000000"/>
        </w:rPr>
        <w:t>num ImageResizeOption { ALWAYS_RESIZE(0), ALWAYS_ASK(1), NEVER_RESIZE(2) }</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file size warning of a File Transfer configuration. It can return zero if this value was not set by the auto-configuration server (no need to warn).</w:t>
      </w:r>
      <w:r/>
    </w:p>
    <w:p>
      <w:pPr>
        <w:pStyle w:val="ASN1Code"/>
        <w:ind w:left="680" w:hanging="0"/>
        <w:rPr>
          <w:szCs w:val="20"/>
          <w:color w:val="000000"/>
        </w:rPr>
      </w:pPr>
      <w:r>
        <w:rPr>
          <w:color w:val="000000"/>
        </w:rPr>
        <w:t>long getWarnSize()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max file size of a File Transfer configuration. It can return null if this value was not set by the auto-configuration server.</w:t>
      </w:r>
      <w:r/>
    </w:p>
    <w:p>
      <w:pPr>
        <w:pStyle w:val="ASN1Code"/>
        <w:ind w:left="680" w:hanging="0"/>
        <w:rPr>
          <w:szCs w:val="20"/>
          <w:color w:val="000000"/>
        </w:rPr>
      </w:pPr>
      <w:r>
        <w:rPr>
          <w:color w:val="000000"/>
        </w:rPr>
        <w:t>long getMaxSize()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Auto Accept Mode of a File Transfer configuration.</w:t>
      </w:r>
      <w:r>
        <w:rPr>
          <w:rFonts w:cs="Courier New"/>
          <w:color w:val="000000"/>
        </w:rPr>
        <w:tab/>
      </w:r>
      <w:r/>
    </w:p>
    <w:p>
      <w:pPr>
        <w:pStyle w:val="ASN1Code"/>
        <w:ind w:left="680" w:hanging="0"/>
        <w:rPr>
          <w:szCs w:val="20"/>
          <w:color w:val="000000"/>
        </w:rPr>
      </w:pPr>
      <w:r>
        <w:rPr>
          <w:color w:val="000000"/>
          <w:szCs w:val="20"/>
        </w:rPr>
        <w:t>boolean isAutoAcceptEnabled()</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set the Auto Accept Mode of a File Transfer configuration. The Auto Accept Mode can only be modified by client application if isAutoAcceptChangeable is true.</w:t>
      </w:r>
      <w:r/>
    </w:p>
    <w:p>
      <w:pPr>
        <w:pStyle w:val="ASN1Code"/>
        <w:rPr>
          <w:color w:val="000000"/>
        </w:rPr>
      </w:pPr>
      <w:r>
        <w:rPr>
          <w:color w:val="000000"/>
        </w:rPr>
        <w:tab/>
        <w:t>void setAutoAccept(boolean enable)</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w:t>
      </w:r>
      <w:r>
        <w:rPr/>
        <w:t xml:space="preserve"> returns True if client is allowed to change the Auto Accept mode (both in normal or roaming modes) in file transfer</w:t>
      </w:r>
      <w:r/>
    </w:p>
    <w:p>
      <w:pPr>
        <w:pStyle w:val="ASN1Code"/>
        <w:rPr>
          <w:szCs w:val="20"/>
          <w:color w:val="000000"/>
        </w:rPr>
      </w:pPr>
      <w:r>
        <w:rPr>
          <w:color w:val="000000"/>
          <w:szCs w:val="20"/>
        </w:rPr>
        <w:tab/>
        <w:t>boolean isAutoAcceptModeChangeable()</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t>Method: returns the Auto Accept Mode of a File Transfer configuration while roaming. This parameter is only applicable if auto accept is active for File Transfer in normal conditions (see above isAutoAcceptEnabled)</w:t>
      </w:r>
      <w:r/>
    </w:p>
    <w:p>
      <w:pPr>
        <w:pStyle w:val="ASN1Code"/>
        <w:ind w:left="720" w:hanging="0"/>
        <w:rPr>
          <w:color w:val="000000"/>
        </w:rPr>
      </w:pPr>
      <w:r>
        <w:rPr>
          <w:color w:val="000000"/>
          <w:szCs w:val="20"/>
        </w:rPr>
        <w:t>boolean isAutoAcceptInRoamingEnabled()</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4"/>
        </w:numPr>
        <w:spacing w:before="120" w:after="0"/>
        <w:rPr>
          <w:color w:val="000000"/>
        </w:rPr>
      </w:pPr>
      <w:r>
        <w:rPr>
          <w:color w:val="000000"/>
        </w:rPr>
        <w:t>Method: set the Auto Accept Mode of a File Transfer configuration while roaming. The AutoAcceptInRoaming can only be modified by client application if isAutoAcceptModeChangeable is true and if the AutoAccept Mode in normal conditions is true.</w:t>
      </w:r>
      <w:r/>
    </w:p>
    <w:p>
      <w:pPr>
        <w:pStyle w:val="ASN1Code"/>
        <w:rPr>
          <w:color w:val="000000"/>
        </w:rPr>
      </w:pPr>
      <w:r>
        <w:rPr>
          <w:color w:val="000000"/>
        </w:rPr>
        <w:tab/>
        <w:t>void setAutoAcceptInRoaming(boolean enable)</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t xml:space="preserve">Method: returns the image resize option </w:t>
      </w:r>
      <w:r/>
    </w:p>
    <w:p>
      <w:pPr>
        <w:pStyle w:val="ASN1Code"/>
        <w:rPr>
          <w:color w:val="000000"/>
        </w:rPr>
      </w:pPr>
      <w:r>
        <w:rPr>
          <w:color w:val="000000"/>
        </w:rPr>
        <w:tab/>
      </w:r>
      <w:r>
        <w:rPr>
          <w:rFonts w:cs="Arial"/>
          <w:color w:val="000000"/>
        </w:rPr>
        <w:t>ImageResizeOption</w:t>
      </w:r>
      <w:r>
        <w:rPr>
          <w:color w:val="000000"/>
        </w:rPr>
        <w:t xml:space="preserve"> getImageResizeOption()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4"/>
        </w:numPr>
        <w:spacing w:before="120" w:after="0"/>
        <w:rPr>
          <w:color w:val="000000"/>
        </w:rPr>
      </w:pPr>
      <w:r>
        <w:rPr>
          <w:bCs/>
          <w:color w:val="000000"/>
        </w:rPr>
        <w:t>Method: set the image resize option for file transfer.</w:t>
      </w:r>
      <w:r/>
    </w:p>
    <w:p>
      <w:pPr>
        <w:pStyle w:val="ASN1Code"/>
        <w:ind w:left="680" w:hanging="0"/>
        <w:rPr>
          <w:color w:val="000000"/>
        </w:rPr>
      </w:pPr>
      <w:r>
        <w:rPr>
          <w:color w:val="000000"/>
        </w:rPr>
        <w:t>void setImageResizeOption(ImageResizeOption option)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max number of simultaneous file transfers.</w:t>
      </w:r>
      <w:r/>
    </w:p>
    <w:p>
      <w:pPr>
        <w:pStyle w:val="ASN1Code"/>
        <w:ind w:left="680" w:hanging="0"/>
        <w:rPr>
          <w:color w:val="000000"/>
        </w:rPr>
      </w:pPr>
      <w:r>
        <w:rPr>
          <w:color w:val="000000"/>
        </w:rPr>
        <w:t>int getMaxFileTransfers()</w:t>
      </w:r>
      <w:r/>
    </w:p>
    <w:p>
      <w:pPr>
        <w:pStyle w:val="Normal"/>
        <w:ind w:left="720" w:hanging="0"/>
        <w:rPr>
          <w:sz w:val="22"/>
          <w:sz w:val="22"/>
          <w:szCs w:val="22"/>
          <w:rFonts w:ascii="Courier New" w:hAnsi="Courier New" w:eastAsia="SimSun" w:cs="Courier New"/>
          <w:color w:val="000000"/>
          <w:lang w:val="en-GB" w:eastAsia="zh-CN" w:bidi="bn-BD"/>
        </w:rPr>
      </w:pPr>
      <w:r>
        <w:rPr>
          <w:rFonts w:eastAsia="SimSun" w:cs="Courier New" w:ascii="Courier New" w:hAnsi="Courier New"/>
          <w:color w:val="000000"/>
          <w:sz w:val="22"/>
          <w:szCs w:val="22"/>
          <w:lang w:val="en-GB" w:eastAsia="zh-CN" w:bidi="bn-BD"/>
        </w:rPr>
      </w:r>
      <w:r/>
    </w:p>
    <w:p>
      <w:pPr>
        <w:pStyle w:val="ListBullet1"/>
        <w:numPr>
          <w:ilvl w:val="0"/>
          <w:numId w:val="12"/>
        </w:numPr>
        <w:spacing w:before="120" w:after="0"/>
        <w:rPr>
          <w:color w:val="000000"/>
        </w:rPr>
      </w:pPr>
      <w:r>
        <w:rPr>
          <w:color w:val="000000"/>
        </w:rPr>
        <w:t>Method:</w:t>
      </w:r>
      <w:r>
        <w:rPr>
          <w:lang w:eastAsia="en-US"/>
        </w:rPr>
        <w:t xml:space="preserve"> returns True if group file transfer is supported, else returns False.</w:t>
      </w:r>
      <w:r/>
    </w:p>
    <w:p>
      <w:pPr>
        <w:pStyle w:val="ASN1Code"/>
        <w:ind w:left="680" w:hanging="0"/>
        <w:rPr>
          <w:color w:val="000000"/>
          <w:lang w:eastAsia="en-US"/>
        </w:rPr>
      </w:pPr>
      <w:r>
        <w:rPr>
          <w:color w:val="000000"/>
          <w:szCs w:val="20"/>
        </w:rPr>
        <w:t>boolean isGroupFileTransferSupported()</w:t>
      </w:r>
      <w:r/>
    </w:p>
    <w:p>
      <w:pPr>
        <w:pStyle w:val="ASN1Code"/>
        <w:ind w:left="680" w:hanging="0"/>
        <w:rPr>
          <w:sz w:val="22"/>
          <w:sz w:val="22"/>
          <w:szCs w:val="22"/>
          <w:rFonts w:ascii="Courier New" w:hAnsi="Courier New" w:eastAsia="SimSun" w:cs="Times New Roman"/>
          <w:color w:val="000000"/>
          <w:lang w:val="en-GB" w:eastAsia="en-US" w:bidi="ar-SA"/>
        </w:rPr>
      </w:pPr>
      <w:r>
        <w:rPr>
          <w:rFonts w:eastAsia="SimSun" w:cs="Times New Roman"/>
          <w:color w:val="000000"/>
          <w:sz w:val="22"/>
          <w:szCs w:val="22"/>
          <w:lang w:val="en-GB" w:eastAsia="en-US"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Intents</w:t>
      </w:r>
      <w:r/>
    </w:p>
    <w:p>
      <w:pPr>
        <w:pStyle w:val="Normal"/>
        <w:rPr>
          <w:rFonts w:eastAsia="Arial"/>
        </w:rPr>
      </w:pPr>
      <w:r>
        <w:rPr/>
        <w:t>Intent broadcasted when a new file transfer invitation has been received. This Intent contains the following extra:</w:t>
      </w:r>
      <w:r/>
    </w:p>
    <w:p>
      <w:pPr>
        <w:pStyle w:val="Normal"/>
        <w:rPr>
          <w:sz w:val="22"/>
          <w:sz w:val="22"/>
          <w:szCs w:val="20"/>
          <w:rFonts w:ascii="Arial" w:hAnsi="Arial" w:eastAsia="Arial" w:cs="Times New Roman"/>
          <w:color w:val="00000A"/>
          <w:lang w:val="en-GB" w:eastAsia="zh-CN" w:bidi="bn-BD"/>
        </w:rPr>
      </w:pPr>
      <w:r>
        <w:rPr>
          <w:rFonts w:eastAsia="Arial" w:cs="Times New Roman"/>
          <w:color w:val="00000A"/>
          <w:sz w:val="22"/>
          <w:szCs w:val="20"/>
          <w:lang w:val="en-GB" w:eastAsia="zh-CN" w:bidi="bn-BD"/>
        </w:rPr>
      </w:r>
      <w:r/>
    </w:p>
    <w:p>
      <w:pPr>
        <w:pStyle w:val="Listepuces21"/>
        <w:numPr>
          <w:ilvl w:val="1"/>
          <w:numId w:val="8"/>
        </w:numPr>
        <w:rPr>
          <w:color w:val="000000"/>
          <w:lang w:eastAsia="en-US"/>
        </w:rPr>
      </w:pPr>
      <w:r>
        <w:rPr>
          <w:rFonts w:eastAsia="Arial"/>
          <w:color w:val="000000"/>
        </w:rPr>
        <w:t>“</w:t>
      </w:r>
      <w:r>
        <w:rPr>
          <w:color w:val="000000"/>
        </w:rPr>
        <w:t>transferId”: (String) unique ID of the file transfer.</w:t>
      </w:r>
      <w:r/>
    </w:p>
    <w:p>
      <w:pPr>
        <w:pStyle w:val="ASN1Code"/>
        <w:ind w:left="680" w:hanging="0"/>
        <w:rPr>
          <w:szCs w:val="20"/>
          <w:color w:val="000000"/>
          <w:lang w:eastAsia="en-US"/>
        </w:rPr>
      </w:pPr>
      <w:r>
        <w:rPr>
          <w:color w:val="000000"/>
          <w:szCs w:val="20"/>
          <w:lang w:eastAsia="en-US"/>
        </w:rPr>
        <w:t>com.gsma.services.rcs.filetransfer.action.NEW_FILE_TRANSFER</w:t>
      </w:r>
      <w:r/>
    </w:p>
    <w:p>
      <w:pPr>
        <w:pStyle w:val="ASN1Code"/>
        <w:ind w:left="680" w:hanging="0"/>
        <w:rPr>
          <w:sz w:val="22"/>
          <w:sz w:val="22"/>
          <w:szCs w:val="20"/>
          <w:rFonts w:ascii="Courier New" w:hAnsi="Courier New" w:eastAsia="SimSun" w:cs="Times New Roman"/>
          <w:color w:val="000000"/>
          <w:lang w:val="en-GB" w:eastAsia="en-US" w:bidi="ar-SA"/>
        </w:rPr>
      </w:pPr>
      <w:r>
        <w:rPr>
          <w:rFonts w:eastAsia="SimSun" w:cs="Times New Roman"/>
          <w:color w:val="000000"/>
          <w:sz w:val="22"/>
          <w:szCs w:val="20"/>
          <w:lang w:val="en-GB" w:eastAsia="en-US" w:bidi="ar-SA"/>
        </w:rPr>
      </w:r>
      <w:r/>
    </w:p>
    <w:p>
      <w:pPr>
        <w:pStyle w:val="Normal"/>
        <w:rPr>
          <w:rFonts w:eastAsia="Arial"/>
        </w:rPr>
      </w:pPr>
      <w:r>
        <w:rPr/>
        <w:t>Intent broadcasted when a file transfer is resumed automatically by the stack. This Intent contains the following extra:</w:t>
      </w:r>
      <w:r/>
    </w:p>
    <w:p>
      <w:pPr>
        <w:pStyle w:val="Normal"/>
        <w:rPr>
          <w:sz w:val="22"/>
          <w:sz w:val="22"/>
          <w:szCs w:val="20"/>
          <w:rFonts w:ascii="Arial" w:hAnsi="Arial" w:eastAsia="Arial" w:cs="Times New Roman"/>
          <w:color w:val="00000A"/>
          <w:lang w:val="en-GB" w:eastAsia="zh-CN" w:bidi="bn-BD"/>
        </w:rPr>
      </w:pPr>
      <w:r>
        <w:rPr>
          <w:rFonts w:eastAsia="Arial" w:cs="Times New Roman"/>
          <w:color w:val="00000A"/>
          <w:sz w:val="22"/>
          <w:szCs w:val="20"/>
          <w:lang w:val="en-GB" w:eastAsia="zh-CN" w:bidi="bn-BD"/>
        </w:rPr>
      </w:r>
      <w:r/>
    </w:p>
    <w:p>
      <w:pPr>
        <w:pStyle w:val="Listepuces21"/>
        <w:numPr>
          <w:ilvl w:val="1"/>
          <w:numId w:val="8"/>
        </w:numPr>
      </w:pPr>
      <w:r>
        <w:rPr>
          <w:rFonts w:eastAsia="Arial"/>
          <w:color w:val="000000"/>
        </w:rPr>
        <w:t>“</w:t>
      </w:r>
      <w:r>
        <w:rPr>
          <w:color w:val="000000"/>
        </w:rPr>
        <w:t>transferId”: (String) unique ID of the file transfer.</w:t>
      </w:r>
      <w:r/>
    </w:p>
    <w:p>
      <w:pPr>
        <w:pStyle w:val="ASN1Code"/>
        <w:ind w:left="680" w:hanging="0"/>
        <w:rPr>
          <w:color w:val="000000"/>
        </w:rPr>
      </w:pPr>
      <w:r>
        <w:rPr>
          <w:rStyle w:val="SourceText"/>
          <w:szCs w:val="20"/>
        </w:rPr>
        <w:t>com.gsma.</w:t>
      </w:r>
      <w:r>
        <w:rPr>
          <w:rStyle w:val="SourceText"/>
        </w:rPr>
        <w:t>services</w:t>
      </w:r>
      <w:r>
        <w:rPr>
          <w:rStyle w:val="SourceText"/>
          <w:szCs w:val="20"/>
        </w:rPr>
        <w:t>.rcs.filetransfer.action.RESUME_FILE_TRANSFER</w:t>
      </w:r>
      <w:r/>
    </w:p>
    <w:p>
      <w:pPr>
        <w:pStyle w:val="ASN1Code"/>
        <w:ind w:left="680" w:hanging="0"/>
        <w:rPr>
          <w:sz w:val="22"/>
          <w:sz w:val="22"/>
          <w:szCs w:val="20"/>
          <w:rFonts w:ascii="Courier New" w:hAnsi="Courier New" w:eastAsia="SimSun" w:cs="Times New Roman"/>
          <w:color w:val="000000"/>
          <w:lang w:val="en-GB" w:eastAsia="en-US" w:bidi="ar-SA"/>
        </w:rPr>
      </w:pPr>
      <w:r>
        <w:rPr>
          <w:rFonts w:eastAsia="SimSun" w:cs="Times New Roman"/>
          <w:color w:val="000000"/>
          <w:sz w:val="22"/>
          <w:szCs w:val="20"/>
          <w:lang w:val="en-GB" w:eastAsia="en-US" w:bidi="ar-SA"/>
        </w:rPr>
      </w:r>
      <w:r/>
    </w:p>
    <w:p>
      <w:pPr>
        <w:pStyle w:val="Normal"/>
        <w:rPr>
          <w:rFonts w:eastAsia="Arial"/>
        </w:rPr>
      </w:pPr>
      <w:r>
        <w:rPr/>
        <w:t>Intent broadcasted when there is a file transfer delivery timeout detected corresponding to the contact as specified in the intent parameter. This Intent contains the following extras:</w:t>
      </w:r>
      <w:r/>
    </w:p>
    <w:p>
      <w:pPr>
        <w:pStyle w:val="Normal"/>
        <w:rPr>
          <w:sz w:val="22"/>
          <w:sz w:val="22"/>
          <w:szCs w:val="20"/>
          <w:rFonts w:ascii="Arial" w:hAnsi="Arial" w:eastAsia="Arial" w:cs="Times New Roman"/>
          <w:color w:val="00000A"/>
          <w:lang w:val="en-GB" w:eastAsia="zh-CN" w:bidi="bn-BD"/>
        </w:rPr>
      </w:pPr>
      <w:r>
        <w:rPr>
          <w:rFonts w:eastAsia="Arial" w:cs="Times New Roman"/>
          <w:color w:val="00000A"/>
          <w:sz w:val="22"/>
          <w:szCs w:val="20"/>
          <w:lang w:val="en-GB" w:eastAsia="zh-CN" w:bidi="bn-BD"/>
        </w:rPr>
      </w:r>
      <w:r/>
    </w:p>
    <w:p>
      <w:pPr>
        <w:pStyle w:val="Listepuces21"/>
        <w:numPr>
          <w:ilvl w:val="1"/>
          <w:numId w:val="8"/>
        </w:numPr>
        <w:rPr>
          <w:rFonts w:eastAsia="Arial"/>
          <w:color w:val="000000"/>
        </w:rPr>
      </w:pPr>
      <w:r>
        <w:rPr>
          <w:rFonts w:eastAsia="Arial"/>
          <w:color w:val="000000"/>
        </w:rPr>
        <w:t>“</w:t>
      </w:r>
      <w:r>
        <w:rPr>
          <w:color w:val="000000"/>
        </w:rPr>
        <w:t>contact”: (ContactId) ContactId of the contact corresponding to the conversation.</w:t>
      </w:r>
      <w:r/>
    </w:p>
    <w:p>
      <w:pPr>
        <w:pStyle w:val="Listepuces21"/>
        <w:numPr>
          <w:ilvl w:val="1"/>
          <w:numId w:val="8"/>
        </w:numPr>
        <w:rPr>
          <w:color w:val="000000"/>
        </w:rPr>
      </w:pPr>
      <w:r>
        <w:rPr>
          <w:rFonts w:eastAsia="Arial"/>
          <w:color w:val="000000"/>
        </w:rPr>
        <w:t>“</w:t>
      </w:r>
      <w:r>
        <w:rPr>
          <w:color w:val="000000"/>
        </w:rPr>
        <w:t>transferId”: (String) unique ID of the file transfer.</w:t>
      </w:r>
      <w:r/>
    </w:p>
    <w:p>
      <w:pPr>
        <w:pStyle w:val="ASN1Code"/>
        <w:ind w:left="680" w:hanging="0"/>
        <w:rPr>
          <w:szCs w:val="20"/>
          <w:color w:val="000000"/>
        </w:rPr>
      </w:pPr>
      <w:r>
        <w:rPr>
          <w:color w:val="000000"/>
          <w:szCs w:val="20"/>
        </w:rPr>
        <w:t>com.gsma.services.rcs.filetransfer.</w:t>
      </w:r>
      <w:r>
        <w:rPr>
          <w:color w:val="000000"/>
          <w:szCs w:val="20"/>
          <w:lang w:eastAsia="en-US"/>
        </w:rPr>
        <w:t>action.FILE_TRANSFER_DELIVERY_EXPIRED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
        <w:rPr>
          <w:lang w:eastAsia="en-US"/>
        </w:rPr>
      </w:pPr>
      <w:r>
        <w:rPr>
          <w:lang w:eastAsia="en-US"/>
        </w:rPr>
        <w:t>A content provider is used to store the file transfer history persistently. There is one entry per file transfer.</w:t>
      </w:r>
      <w:r/>
    </w:p>
    <w:p>
      <w:pPr>
        <w:pStyle w:val="Normal"/>
        <w:rPr>
          <w:sz w:val="22"/>
          <w:sz w:val="22"/>
          <w:szCs w:val="20"/>
          <w:rFonts w:ascii="Arial" w:hAnsi="Arial" w:eastAsia="SimSun" w:cs="Times New Roman"/>
          <w:color w:val="00000A"/>
          <w:lang w:val="en-GB" w:eastAsia="en-US" w:bidi="bn-BD"/>
        </w:rPr>
      </w:pPr>
      <w:r>
        <w:rPr>
          <w:rFonts w:eastAsia="SimSun" w:cs="Times New Roman"/>
          <w:color w:val="00000A"/>
          <w:sz w:val="22"/>
          <w:szCs w:val="20"/>
          <w:lang w:val="en-GB" w:eastAsia="en-US" w:bidi="bn-BD"/>
        </w:rPr>
      </w:r>
      <w:r/>
    </w:p>
    <w:p>
      <w:pPr>
        <w:pStyle w:val="Normal"/>
      </w:pPr>
      <w:r>
        <w:rPr>
          <w:lang w:eastAsia="en-US"/>
        </w:rPr>
        <w:t xml:space="preserve">Class </w:t>
      </w:r>
      <w:r>
        <w:rPr>
          <w:b/>
          <w:lang w:eastAsia="en-US"/>
        </w:rPr>
        <w:t>FileTransferLog:</w:t>
      </w:r>
      <w:r/>
    </w:p>
    <w:p>
      <w:pPr>
        <w:pStyle w:val="Normal"/>
        <w:jc w:val="left"/>
        <w:rPr>
          <w:sz w:val="20"/>
          <w:sz w:val="20"/>
          <w:rFonts w:ascii="Courier New" w:hAnsi="Courier New"/>
        </w:rPr>
      </w:pPr>
      <w:r>
        <w:rPr/>
        <w:t>Event log provider member id used when merging the data from this provider with other registered event log provider members data into a common cursor:</w:t>
      </w:r>
      <w:r/>
    </w:p>
    <w:p>
      <w:pPr>
        <w:pStyle w:val="Normal"/>
        <w:jc w:val="left"/>
      </w:pPr>
      <w:r>
        <w:rPr>
          <w:rFonts w:cs="Courier New" w:ascii="Courier New" w:hAnsi="Courier New"/>
          <w:sz w:val="20"/>
        </w:rPr>
        <w:t>static final int HISTORYLOG_MEMBER_ID = 2</w:t>
      </w:r>
      <w:r/>
    </w:p>
    <w:p>
      <w:pPr>
        <w:pStyle w:val="Normal"/>
        <w:jc w:val="left"/>
        <w:rPr>
          <w:sz w:val="20"/>
          <w:sz w:val="20"/>
          <w:rFonts w:ascii="Courier New" w:hAnsi="Courier New"/>
        </w:rPr>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r/>
    </w:p>
    <w:p>
      <w:pPr>
        <w:pStyle w:val="Normal"/>
        <w:jc w:val="left"/>
      </w:pPr>
      <w:r>
        <w:rPr>
          <w:rFonts w:cs="Courier New" w:ascii="Courier New" w:hAnsi="Courier New"/>
          <w:sz w:val="20"/>
        </w:rPr>
        <w:t>static final Uri CONTENT_URI = "content://com.gsma.services.rcs.provider.filetransfer/filetransfer"</w:t>
      </w:r>
      <w:r/>
    </w:p>
    <w:p>
      <w:pPr>
        <w:pStyle w:val="Normal"/>
        <w:jc w:val="left"/>
        <w:rPr>
          <w:szCs w:val="22"/>
        </w:rPr>
      </w:pPr>
      <w:r>
        <w:rPr/>
        <w:t>The “FT_ID” column below is defined as the unique primary key and can be references with adding a path segment to the CONTENT_URI + “/” + &lt;primary key&gt;</w:t>
      </w:r>
      <w:r/>
    </w:p>
    <w:p>
      <w:pPr>
        <w:pStyle w:val="Normal"/>
        <w:jc w:val="left"/>
        <w:rPr>
          <w:sz w:val="20"/>
          <w:sz w:val="20"/>
          <w:rFonts w:ascii="Courier New" w:hAnsi="Courier New"/>
        </w:rPr>
      </w:pPr>
      <w:r>
        <w:rPr>
          <w:szCs w:val="22"/>
        </w:rPr>
        <w:t>Column name definition constants to be used when accessing this provider:</w:t>
      </w:r>
      <w:r/>
    </w:p>
    <w:p>
      <w:pPr>
        <w:pStyle w:val="Normal"/>
        <w:rPr>
          <w:sz w:val="20"/>
          <w:sz w:val="20"/>
          <w:rFonts w:ascii="Courier New" w:hAnsi="Courier New" w:cs="Courier New"/>
        </w:rPr>
      </w:pPr>
      <w:r>
        <w:rPr>
          <w:rFonts w:cs="Courier New" w:ascii="Courier New" w:hAnsi="Courier New"/>
          <w:sz w:val="20"/>
        </w:rPr>
        <w:t>static final String BASECOLUMN_ID = “_id”</w:t>
      </w:r>
      <w:r/>
    </w:p>
    <w:p>
      <w:pPr>
        <w:pStyle w:val="Normal"/>
        <w:rPr>
          <w:sz w:val="20"/>
          <w:sz w:val="20"/>
          <w:rFonts w:ascii="Courier New" w:hAnsi="Courier New" w:cs="Courier New"/>
        </w:rPr>
      </w:pPr>
      <w:r>
        <w:rPr>
          <w:rFonts w:cs="Courier New" w:ascii="Courier New" w:hAnsi="Courier New"/>
          <w:sz w:val="20"/>
        </w:rPr>
        <w:t>static final String FT_ID = "ft_id"</w:t>
      </w:r>
      <w:r/>
    </w:p>
    <w:p>
      <w:pPr>
        <w:pStyle w:val="Normal"/>
        <w:rPr>
          <w:sz w:val="20"/>
          <w:sz w:val="20"/>
          <w:rFonts w:ascii="Courier New" w:hAnsi="Courier New" w:cs="Courier New"/>
        </w:rPr>
      </w:pPr>
      <w:r>
        <w:rPr>
          <w:rFonts w:cs="Courier New" w:ascii="Courier New" w:hAnsi="Courier New"/>
          <w:sz w:val="20"/>
        </w:rPr>
        <w:t>static final String CHAT_ID = "chat_id"</w:t>
      </w:r>
      <w:r/>
    </w:p>
    <w:p>
      <w:pPr>
        <w:pStyle w:val="Normal"/>
        <w:rPr>
          <w:sz w:val="20"/>
          <w:sz w:val="20"/>
          <w:rFonts w:ascii="Courier New" w:hAnsi="Courier New" w:cs="Courier New"/>
        </w:rPr>
      </w:pPr>
      <w:r>
        <w:rPr>
          <w:rFonts w:cs="Courier New" w:ascii="Courier New" w:hAnsi="Courier New"/>
          <w:sz w:val="20"/>
        </w:rPr>
        <w:t>static final String CONTACT = "contact"</w:t>
      </w:r>
      <w:r/>
    </w:p>
    <w:p>
      <w:pPr>
        <w:pStyle w:val="Normal"/>
        <w:rPr>
          <w:sz w:val="20"/>
          <w:sz w:val="20"/>
          <w:rFonts w:ascii="Courier New" w:hAnsi="Courier New" w:cs="Courier New"/>
        </w:rPr>
      </w:pPr>
      <w:r>
        <w:rPr>
          <w:rFonts w:cs="Courier New" w:ascii="Courier New" w:hAnsi="Courier New"/>
          <w:sz w:val="20"/>
        </w:rPr>
        <w:t>static final String FILE = "file"</w:t>
      </w:r>
      <w:r/>
    </w:p>
    <w:p>
      <w:pPr>
        <w:pStyle w:val="Normal"/>
        <w:rPr>
          <w:sz w:val="20"/>
          <w:sz w:val="20"/>
          <w:rFonts w:ascii="Courier New" w:hAnsi="Courier New" w:cs="Courier New"/>
        </w:rPr>
      </w:pPr>
      <w:r>
        <w:rPr>
          <w:rFonts w:cs="Courier New" w:ascii="Courier New" w:hAnsi="Courier New"/>
          <w:sz w:val="20"/>
        </w:rPr>
        <w:t>static final String FILE_EXPIRATION = "file_expiration"</w:t>
      </w:r>
      <w:r/>
    </w:p>
    <w:p>
      <w:pPr>
        <w:pStyle w:val="Normal"/>
        <w:rPr>
          <w:sz w:val="20"/>
          <w:sz w:val="20"/>
          <w:rFonts w:ascii="Courier New" w:hAnsi="Courier New" w:cs="Courier New"/>
        </w:rPr>
      </w:pPr>
      <w:r>
        <w:rPr>
          <w:rFonts w:cs="Courier New" w:ascii="Courier New" w:hAnsi="Courier New"/>
          <w:sz w:val="20"/>
        </w:rPr>
        <w:t>static final String FILENAME = "filename"</w:t>
      </w:r>
      <w:r/>
    </w:p>
    <w:p>
      <w:pPr>
        <w:pStyle w:val="Normal"/>
        <w:rPr>
          <w:sz w:val="20"/>
          <w:sz w:val="20"/>
          <w:rFonts w:ascii="Courier New" w:hAnsi="Courier New" w:cs="Courier New"/>
        </w:rPr>
      </w:pPr>
      <w:r>
        <w:rPr>
          <w:rFonts w:cs="Courier New" w:ascii="Courier New" w:hAnsi="Courier New"/>
          <w:sz w:val="20"/>
        </w:rPr>
        <w:t>static final String MIME_TYPE = "mime_type"</w:t>
      </w:r>
      <w:r/>
    </w:p>
    <w:p>
      <w:pPr>
        <w:pStyle w:val="Normal"/>
        <w:rPr>
          <w:sz w:val="20"/>
          <w:sz w:val="20"/>
          <w:rFonts w:ascii="Courier New" w:hAnsi="Courier New" w:cs="Courier New"/>
        </w:rPr>
      </w:pPr>
      <w:r>
        <w:rPr>
          <w:rFonts w:cs="Courier New" w:ascii="Courier New" w:hAnsi="Courier New"/>
          <w:sz w:val="20"/>
        </w:rPr>
        <w:t>static final String FILEICON = "fileicon"</w:t>
      </w:r>
      <w:r/>
    </w:p>
    <w:p>
      <w:pPr>
        <w:pStyle w:val="Normal"/>
        <w:rPr>
          <w:sz w:val="20"/>
          <w:sz w:val="20"/>
          <w:rFonts w:ascii="Courier New" w:hAnsi="Courier New" w:cs="Courier New"/>
        </w:rPr>
      </w:pPr>
      <w:r>
        <w:rPr>
          <w:rFonts w:cs="Courier New" w:ascii="Courier New" w:hAnsi="Courier New"/>
          <w:sz w:val="20"/>
        </w:rPr>
        <w:t>static final String FILEICON_MIME_TYPE = "fileicon_mime_type"</w:t>
      </w:r>
      <w:r/>
    </w:p>
    <w:p>
      <w:pPr>
        <w:pStyle w:val="Normal"/>
        <w:rPr>
          <w:sz w:val="20"/>
          <w:sz w:val="20"/>
          <w:rFonts w:ascii="Courier New" w:hAnsi="Courier New" w:cs="Courier New"/>
        </w:rPr>
      </w:pPr>
      <w:r>
        <w:rPr>
          <w:rFonts w:cs="Courier New" w:ascii="Courier New" w:hAnsi="Courier New"/>
          <w:sz w:val="20"/>
        </w:rPr>
        <w:t>static final String DIRECTION = "direction"</w:t>
      </w:r>
      <w:r/>
    </w:p>
    <w:p>
      <w:pPr>
        <w:pStyle w:val="Normal"/>
        <w:rPr>
          <w:sz w:val="20"/>
          <w:sz w:val="20"/>
          <w:rFonts w:ascii="Courier New" w:hAnsi="Courier New" w:cs="Courier New"/>
        </w:rPr>
      </w:pPr>
      <w:r>
        <w:rPr>
          <w:rFonts w:cs="Courier New" w:ascii="Courier New" w:hAnsi="Courier New"/>
          <w:sz w:val="20"/>
        </w:rPr>
        <w:t>static final String FILESIZE = "filesize"</w:t>
      </w:r>
      <w:r/>
    </w:p>
    <w:p>
      <w:pPr>
        <w:pStyle w:val="Normal"/>
        <w:rPr>
          <w:sz w:val="20"/>
          <w:sz w:val="20"/>
          <w:rFonts w:ascii="Courier New" w:hAnsi="Courier New" w:cs="Courier New"/>
        </w:rPr>
      </w:pPr>
      <w:r>
        <w:rPr>
          <w:rFonts w:cs="Courier New" w:ascii="Courier New" w:hAnsi="Courier New"/>
          <w:sz w:val="20"/>
        </w:rPr>
        <w:t>static final String TRANSFERRED = "transferred"</w:t>
      </w:r>
      <w:r/>
    </w:p>
    <w:p>
      <w:pPr>
        <w:pStyle w:val="Normal"/>
        <w:rPr>
          <w:sz w:val="20"/>
          <w:sz w:val="20"/>
          <w:rFonts w:ascii="Courier New" w:hAnsi="Courier New" w:cs="Courier New"/>
        </w:rPr>
      </w:pPr>
      <w:r>
        <w:rPr>
          <w:rFonts w:cs="Courier New" w:ascii="Courier New" w:hAnsi="Courier New"/>
          <w:sz w:val="20"/>
        </w:rPr>
        <w:t>static final String TIMESTAMP = "timestamp"</w:t>
      </w:r>
      <w:r/>
    </w:p>
    <w:p>
      <w:pPr>
        <w:pStyle w:val="Normal"/>
        <w:rPr>
          <w:sz w:val="20"/>
          <w:sz w:val="20"/>
          <w:rFonts w:ascii="Courier New" w:hAnsi="Courier New" w:cs="Courier New"/>
        </w:rPr>
      </w:pPr>
      <w:r>
        <w:rPr>
          <w:rFonts w:cs="Courier New" w:ascii="Courier New" w:hAnsi="Courier New"/>
          <w:sz w:val="20"/>
        </w:rPr>
        <w:t>static final String TIMESTAMP_SENT = "timestamp_sent"</w:t>
      </w:r>
      <w:r/>
    </w:p>
    <w:p>
      <w:pPr>
        <w:pStyle w:val="Normal"/>
        <w:rPr>
          <w:sz w:val="20"/>
          <w:sz w:val="20"/>
          <w:rFonts w:ascii="Courier New" w:hAnsi="Courier New" w:cs="Courier New"/>
        </w:rPr>
      </w:pPr>
      <w:r>
        <w:rPr>
          <w:rFonts w:cs="Courier New" w:ascii="Courier New" w:hAnsi="Courier New"/>
          <w:sz w:val="20"/>
        </w:rPr>
        <w:t>static final String TIMESTAMP_DELIVERED = "timestamp_delivered"</w:t>
      </w:r>
      <w:r/>
    </w:p>
    <w:p>
      <w:pPr>
        <w:pStyle w:val="Normal"/>
        <w:rPr>
          <w:sz w:val="20"/>
          <w:sz w:val="20"/>
          <w:rFonts w:ascii="Courier New" w:hAnsi="Courier New" w:cs="Courier New"/>
        </w:rPr>
      </w:pPr>
      <w:r>
        <w:rPr>
          <w:rFonts w:cs="Courier New" w:ascii="Courier New" w:hAnsi="Courier New"/>
          <w:sz w:val="20"/>
        </w:rPr>
        <w:t xml:space="preserve">static final String TIMESTAMP_DISPLAYED = "timestamp_displayed"      </w:t>
      </w:r>
      <w:r/>
    </w:p>
    <w:p>
      <w:pPr>
        <w:pStyle w:val="Normal"/>
        <w:rPr>
          <w:sz w:val="20"/>
          <w:sz w:val="20"/>
          <w:rFonts w:ascii="Courier New" w:hAnsi="Courier New" w:cs="Courier New"/>
        </w:rPr>
      </w:pPr>
      <w:r>
        <w:rPr>
          <w:rFonts w:cs="Courier New" w:ascii="Courier New" w:hAnsi="Courier New"/>
          <w:sz w:val="20"/>
        </w:rPr>
        <w:t>static final String EXPIRED_DELIVERY = “expired_delivery”</w:t>
      </w:r>
      <w:r/>
    </w:p>
    <w:p>
      <w:pPr>
        <w:pStyle w:val="Normal"/>
        <w:rPr>
          <w:sz w:val="20"/>
          <w:sz w:val="20"/>
          <w:rFonts w:ascii="Courier New" w:hAnsi="Courier New" w:cs="Courier New"/>
        </w:rPr>
      </w:pPr>
      <w:r>
        <w:rPr>
          <w:rFonts w:cs="Courier New" w:ascii="Courier New" w:hAnsi="Courier New"/>
          <w:sz w:val="20"/>
        </w:rPr>
        <w:t>static final String STATE = "state"</w:t>
      </w:r>
      <w:r/>
    </w:p>
    <w:p>
      <w:pPr>
        <w:pStyle w:val="Normal"/>
        <w:rPr>
          <w:sz w:val="20"/>
          <w:sz w:val="20"/>
          <w:rFonts w:ascii="Courier New" w:hAnsi="Courier New" w:cs="Courier New"/>
        </w:rPr>
      </w:pPr>
      <w:r>
        <w:rPr>
          <w:rFonts w:cs="Courier New" w:ascii="Courier New" w:hAnsi="Courier New"/>
          <w:sz w:val="20"/>
        </w:rPr>
        <w:t>static final String REASON_CODE = "reason_code"</w:t>
      </w:r>
      <w:r/>
    </w:p>
    <w:p>
      <w:pPr>
        <w:pStyle w:val="Normal"/>
        <w:rPr>
          <w:sz w:val="20"/>
          <w:sz w:val="20"/>
          <w:rFonts w:ascii="Courier New" w:hAnsi="Courier New" w:cs="Courier New"/>
        </w:rPr>
      </w:pPr>
      <w:r>
        <w:rPr>
          <w:rFonts w:cs="Courier New" w:ascii="Courier New" w:hAnsi="Courier New"/>
          <w:sz w:val="20"/>
        </w:rPr>
        <w:t>static final String READ_STATUS = "read_status"</w:t>
      </w:r>
      <w:r/>
    </w:p>
    <w:p>
      <w:pPr>
        <w:pStyle w:val="Normal"/>
        <w:rPr>
          <w:sz w:val="20"/>
          <w:sz w:val="20"/>
          <w:szCs w:val="20"/>
          <w:rFonts w:ascii="Courier New" w:hAnsi="Courier New" w:eastAsia="SimSun" w:cs="Courier New"/>
          <w:color w:val="00000A"/>
          <w:lang w:val="en-GB" w:eastAsia="zh-CN" w:bidi="bn-BD"/>
        </w:rPr>
      </w:pPr>
      <w:r>
        <w:rPr>
          <w:rFonts w:eastAsia="SimSun" w:cs="Courier New" w:ascii="Courier New" w:hAnsi="Courier New"/>
          <w:color w:val="00000A"/>
          <w:sz w:val="20"/>
          <w:szCs w:val="20"/>
          <w:lang w:val="en-GB" w:eastAsia="zh-CN" w:bidi="bn-BD"/>
        </w:rPr>
      </w:r>
      <w:r/>
    </w:p>
    <w:p>
      <w:pPr>
        <w:pStyle w:val="Normal"/>
        <w:rPr>
          <w:lang w:eastAsia="en-US"/>
        </w:rPr>
      </w:pPr>
      <w:r>
        <w:rPr>
          <w:lang w:eastAsia="en-US"/>
        </w:rPr>
        <w:t>The content provider has the following columns:</w:t>
      </w:r>
      <w:r/>
    </w:p>
    <w:p>
      <w:pPr>
        <w:pStyle w:val="Normal"/>
      </w:pPr>
      <w:r>
        <w:rPr>
          <w:lang w:eastAsia="en-US"/>
        </w:rPr>
        <w:t>FILETRANSFER</w:t>
      </w:r>
      <w:r/>
    </w:p>
    <w:tbl>
      <w:tblPr>
        <w:tblW w:w="9002" w:type="dxa"/>
        <w:jc w:val="left"/>
        <w:tblInd w:w="10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681"/>
        <w:gridCol w:w="1979"/>
        <w:gridCol w:w="4342"/>
      </w:tblGrid>
      <w:tr>
        <w:trPr>
          <w:tblHeader w:val="true"/>
        </w:trPr>
        <w:tc>
          <w:tcPr>
            <w:tcW w:w="2681"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w:t>
            </w:r>
            <w:r/>
          </w:p>
        </w:tc>
        <w:tc>
          <w:tcPr>
            <w:tcW w:w="1979"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 type</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color w:val="000000"/>
              </w:rPr>
            </w:pPr>
            <w:r>
              <w:rPr/>
              <w:t>Comment</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value (even across several history log members)</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FT_ID</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(primary key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file transfer identifier</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CHAT_ID</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 of chat</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ContactId formatted number of remote contact or null if the filetransfer is an outgoing group file transfer.</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URI of the file</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FILE_EXPIRATION</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the file on the content server is no longer valid to download.</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FILEICON_EXPIRATION</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the file icon on the content server is no longer valid to download.</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FILENAME</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Filename</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MIME_TYPE</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color w:val="000000"/>
              </w:rPr>
              <w:t>Multipurpose Internet Mail Extensions (MIME) type of message</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color w:val="000000"/>
                <w:lang w:eastAsia="en-US"/>
              </w:rPr>
              <w:t>FILEICON</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color w:val="000000"/>
                <w:lang w:eastAsia="en-US"/>
              </w:rPr>
              <w:t>String</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color w:val="000000"/>
                <w:lang w:eastAsia="en-US"/>
              </w:rPr>
              <w:t>URI of the file icon</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color w:val="000000"/>
                <w:lang w:eastAsia="en-US"/>
              </w:rPr>
              <w:t>FILEICON_MIME_TYPE</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color w:val="000000"/>
                <w:lang w:eastAsia="en-US"/>
              </w:rPr>
              <w:t>String</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lang w:eastAsia="en-US"/>
              </w:rPr>
              <w:t>MIME type of the file icon</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DIRECTION</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Incoming transfer or outgoing transfer. See enum Direction.</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FILESIZE</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 size in bytes</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TRANSFERRED</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Size transferred in bytes</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Date of the transfer</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TIMESTAMP_SENT</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file is sent. If 0 means not sent.</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TIMESTAMP_DELIVERED</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file is delivered. If 0 means not delivered.</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 DISPLAYED</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file is displayed.</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EXPIRED_DELIVERY</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 xml:space="preserve">If delivery has expired for this file. Values: 1 (true), 0 (false) </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STATE</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See note below for the list of states</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REASON_CODE</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 code associated with the file transfer state. See enum FileTransfer.ReasonCode for possible reason codes.</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READ_STATUS</w:t>
            </w:r>
            <w:r/>
          </w:p>
        </w:tc>
        <w:tc>
          <w:tcPr>
            <w:tcW w:w="197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3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This is set on the receiver side when the message has been marked as read. See enum ReadStatus for the list of statuses.</w:t>
            </w:r>
            <w:r/>
          </w:p>
        </w:tc>
      </w:tr>
    </w:tbl>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
      </w:pPr>
      <w:r>
        <w:rPr/>
        <w:t>Access to the File Transfer API and read acccess to the file transfer provider requires the following permissions:</w:t>
      </w:r>
      <w:r/>
    </w:p>
    <w:p>
      <w:pPr>
        <w:pStyle w:val="ListBullet1"/>
        <w:numPr>
          <w:ilvl w:val="0"/>
          <w:numId w:val="12"/>
        </w:numPr>
        <w:spacing w:before="120" w:after="0"/>
        <w:rPr>
          <w:color w:val="000000"/>
        </w:rPr>
      </w:pPr>
      <w:r>
        <w:rPr/>
        <w:t xml:space="preserve">com.gsma.services.permission.RCS: </w:t>
        <w:br/>
        <w:t>this is a general permission that governs access to RCS services.</w:t>
      </w:r>
      <w:r/>
    </w:p>
    <w:p>
      <w:pPr>
        <w:pStyle w:val="Heading4"/>
        <w:numPr>
          <w:ilvl w:val="3"/>
          <w:numId w:val="25"/>
        </w:numPr>
        <w:rPr>
          <w:color w:val="000000"/>
        </w:rPr>
      </w:pPr>
      <w:r>
        <w:rPr/>
        <w:t>Package</w:t>
      </w:r>
      <w:r/>
    </w:p>
    <w:p>
      <w:pPr>
        <w:pStyle w:val="Normal"/>
      </w:pPr>
      <w:r>
        <w:rPr>
          <w:color w:val="000000"/>
        </w:rPr>
        <w:t xml:space="preserve">Package name </w:t>
      </w:r>
      <w:r>
        <w:rPr>
          <w:b/>
          <w:color w:val="000000"/>
        </w:rPr>
        <w:t>com.gsma.services.rcs.groupdelivery</w:t>
      </w:r>
      <w:r/>
    </w:p>
    <w:p>
      <w:pPr>
        <w:pStyle w:val="Heading4"/>
        <w:numPr>
          <w:ilvl w:val="3"/>
          <w:numId w:val="25"/>
        </w:numPr>
        <w:rPr>
          <w:b w:val="false"/>
          <w:b w:val="false"/>
        </w:rPr>
      </w:pPr>
      <w:r>
        <w:rPr/>
        <w:t>Methods and Callbacks</w:t>
      </w:r>
      <w:r/>
    </w:p>
    <w:p>
      <w:pPr>
        <w:pStyle w:val="Normal"/>
      </w:pPr>
      <w:r>
        <w:rPr>
          <w:lang w:eastAsia="en-US"/>
        </w:rPr>
        <w:t xml:space="preserve">Class </w:t>
      </w:r>
      <w:r>
        <w:rPr>
          <w:b/>
          <w:lang w:eastAsia="en-US"/>
        </w:rPr>
        <w:t>GroupDeliveryInfo:</w:t>
      </w:r>
      <w:r/>
    </w:p>
    <w:p>
      <w:pPr>
        <w:pStyle w:val="Normal"/>
      </w:pPr>
      <w:r>
        <w:rPr>
          <w:szCs w:val="22"/>
        </w:rPr>
        <w:t>This class contains group delivery information for group chat messages and group file transfers.</w:t>
      </w:r>
      <w:r/>
    </w:p>
    <w:p>
      <w:pPr>
        <w:pStyle w:val="Normal"/>
      </w:pPr>
      <w:r>
        <w:rPr/>
      </w:r>
      <w:r/>
    </w:p>
    <w:p>
      <w:pPr>
        <w:pStyle w:val="ListBullet1"/>
        <w:numPr>
          <w:ilvl w:val="0"/>
          <w:numId w:val="28"/>
        </w:numPr>
        <w:spacing w:before="120" w:after="0"/>
      </w:pPr>
      <w:r>
        <w:rPr>
          <w:color w:val="000000"/>
        </w:rPr>
        <w:t>Enum: states associated with the group delivery info provider.</w:t>
      </w:r>
      <w:r/>
    </w:p>
    <w:p>
      <w:pPr>
        <w:pStyle w:val="ASN1Code"/>
        <w:ind w:left="340" w:hanging="0"/>
        <w:rPr>
          <w:sz w:val="22"/>
          <w:sz w:val="22"/>
          <w:szCs w:val="22"/>
          <w:rFonts w:ascii="Courier New" w:hAnsi="Courier New" w:eastAsia="SimSun"/>
        </w:rPr>
      </w:pPr>
      <w:r>
        <w:rPr/>
        <w:t>enum Status { UNSUPPORTED(0), NOT_DELIVERED(1), DELIVERED(2), DISPLAYED(3), FAILED(4) }</w:t>
      </w:r>
      <w:r/>
    </w:p>
    <w:p>
      <w:pPr>
        <w:pStyle w:val="ASN1Code"/>
      </w:pPr>
      <w:r>
        <w:rPr/>
      </w:r>
      <w:r/>
    </w:p>
    <w:p>
      <w:pPr>
        <w:pStyle w:val="ListBullet1"/>
        <w:numPr>
          <w:ilvl w:val="0"/>
          <w:numId w:val="28"/>
        </w:numPr>
        <w:spacing w:before="120" w:after="0"/>
        <w:rPr>
          <w:color w:val="000000"/>
        </w:rPr>
      </w:pPr>
      <w:r>
        <w:rPr>
          <w:color w:val="000000"/>
        </w:rPr>
        <w:t>Enum:  reason code associated with the group delivery info provider.</w:t>
      </w:r>
      <w:r/>
    </w:p>
    <w:p>
      <w:pPr>
        <w:pStyle w:val="ASN1Code"/>
        <w:ind w:left="340" w:hanging="0"/>
        <w:rPr>
          <w:color w:val="000000"/>
        </w:rPr>
      </w:pPr>
      <w:r>
        <w:rPr>
          <w:color w:val="000000"/>
        </w:rPr>
        <w:t>enum ReasonCode { UNSPECIFIED(0), FAILED_DELIVERY(1), FAILED_DISPLAY(2)}</w:t>
      </w:r>
      <w:r/>
    </w:p>
    <w:p>
      <w:pPr>
        <w:pStyle w:val="ASN1Code"/>
        <w:ind w:left="34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
      </w:pPr>
      <w:r>
        <w:rPr>
          <w:lang w:eastAsia="en-US"/>
        </w:rPr>
        <w:t>A content provider</w:t>
      </w:r>
      <w:r>
        <w:rPr/>
        <w:t xml:space="preserve"> is </w:t>
      </w:r>
      <w:r>
        <w:rPr>
          <w:lang w:eastAsia="en-US"/>
        </w:rPr>
        <w:t>used to store the group delivery information persistently. There</w:t>
      </w:r>
      <w:r>
        <w:rPr/>
        <w:t xml:space="preserve"> is </w:t>
      </w:r>
      <w:r>
        <w:rPr>
          <w:lang w:eastAsia="en-US"/>
        </w:rPr>
        <w:t>one entry per recipient of a group chat message or</w:t>
      </w:r>
      <w:r>
        <w:rPr/>
        <w:t xml:space="preserve"> a </w:t>
      </w:r>
      <w:r>
        <w:rPr>
          <w:lang w:eastAsia="en-US"/>
        </w:rPr>
        <w:t>group</w:t>
      </w:r>
      <w:r>
        <w:rPr/>
        <w:t xml:space="preserve"> file transfer.</w:t>
      </w:r>
      <w:r/>
    </w:p>
    <w:p>
      <w:pPr>
        <w:pStyle w:val="Normal"/>
        <w:rPr>
          <w:sz w:val="22"/>
          <w:sz w:val="22"/>
          <w:szCs w:val="20"/>
          <w:rFonts w:ascii="Arial" w:hAnsi="Arial" w:eastAsia="SimSun" w:cs="Times New Roman"/>
          <w:color w:val="00000A"/>
          <w:lang w:val="en-GB" w:eastAsia="en-US" w:bidi="bn-BD"/>
        </w:rPr>
      </w:pPr>
      <w:r>
        <w:rPr>
          <w:rFonts w:eastAsia="SimSun" w:cs="Times New Roman"/>
          <w:color w:val="00000A"/>
          <w:sz w:val="22"/>
          <w:szCs w:val="20"/>
          <w:lang w:val="en-GB" w:eastAsia="en-US" w:bidi="bn-BD"/>
        </w:rPr>
      </w:r>
      <w:r/>
    </w:p>
    <w:p>
      <w:pPr>
        <w:pStyle w:val="Normal"/>
      </w:pPr>
      <w:r>
        <w:rPr>
          <w:lang w:eastAsia="en-US"/>
        </w:rPr>
        <w:t xml:space="preserve">Class </w:t>
      </w:r>
      <w:r>
        <w:rPr>
          <w:b/>
          <w:lang w:eastAsia="en-US"/>
        </w:rPr>
        <w:t>GroupDeliveryInfoLog</w:t>
      </w:r>
      <w:r>
        <w:rPr>
          <w:b/>
        </w:rPr>
        <w:t>:</w:t>
      </w:r>
      <w:r/>
    </w:p>
    <w:p>
      <w:pPr>
        <w:pStyle w:val="Normal"/>
        <w:jc w:val="left"/>
        <w:rPr>
          <w:sz w:val="20"/>
          <w:sz w:val="20"/>
          <w:rFonts w:ascii="Courier New" w:hAnsi="Courier New"/>
        </w:rPr>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r/>
    </w:p>
    <w:p>
      <w:pPr>
        <w:pStyle w:val="Normal"/>
        <w:jc w:val="left"/>
      </w:pPr>
      <w:r>
        <w:rPr>
          <w:rFonts w:cs="Courier New" w:ascii="Courier New" w:hAnsi="Courier New"/>
          <w:sz w:val="20"/>
        </w:rPr>
        <w:t>static final Uri CONTENT_URI = "content://com.gsma.services.rcs.provider.groupdeliveryinfo/groupdeliveryinfo"</w:t>
      </w:r>
      <w:r/>
    </w:p>
    <w:p>
      <w:pPr>
        <w:pStyle w:val="Normal"/>
        <w:jc w:val="left"/>
        <w:rPr>
          <w:szCs w:val="22"/>
        </w:rPr>
      </w:pPr>
      <w:r>
        <w:rPr/>
        <w:t>The “ID” column together with the “CONTACT” column below is defined as the unique primary key * but can’t be referenced with adding a path segment to the CONTENT_URI.</w:t>
      </w:r>
      <w:r/>
    </w:p>
    <w:p>
      <w:pPr>
        <w:pStyle w:val="Normal"/>
        <w:jc w:val="left"/>
        <w:rPr>
          <w:sz w:val="20"/>
          <w:sz w:val="20"/>
          <w:rFonts w:ascii="Courier New" w:hAnsi="Courier New"/>
        </w:rPr>
      </w:pPr>
      <w:r>
        <w:rPr>
          <w:szCs w:val="22"/>
        </w:rPr>
        <w:t>Column name definition constants to be used when accessing this provider:</w:t>
      </w:r>
      <w:r/>
    </w:p>
    <w:p>
      <w:pPr>
        <w:pStyle w:val="Normal"/>
        <w:jc w:val="left"/>
        <w:rPr>
          <w:sz w:val="20"/>
          <w:sz w:val="20"/>
          <w:rFonts w:ascii="Courier New" w:hAnsi="Courier New" w:cs="Courier New"/>
        </w:rPr>
      </w:pPr>
      <w:r>
        <w:rPr>
          <w:rFonts w:cs="Courier New" w:ascii="Courier New" w:hAnsi="Courier New"/>
          <w:sz w:val="20"/>
        </w:rPr>
        <w:t>static final String BASECOLUMN_ID = “_id”</w:t>
      </w:r>
      <w:r/>
    </w:p>
    <w:p>
      <w:pPr>
        <w:pStyle w:val="Normal"/>
        <w:jc w:val="left"/>
        <w:rPr>
          <w:sz w:val="20"/>
          <w:sz w:val="20"/>
          <w:rFonts w:ascii="Courier New" w:hAnsi="Courier New" w:cs="Courier New"/>
        </w:rPr>
      </w:pPr>
      <w:r>
        <w:rPr>
          <w:rFonts w:cs="Courier New" w:ascii="Courier New" w:hAnsi="Courier New"/>
          <w:sz w:val="20"/>
        </w:rPr>
        <w:t>static final String ID = "id"</w:t>
      </w:r>
      <w:r/>
    </w:p>
    <w:p>
      <w:pPr>
        <w:pStyle w:val="Normal"/>
        <w:jc w:val="left"/>
        <w:rPr>
          <w:sz w:val="20"/>
          <w:sz w:val="20"/>
          <w:rFonts w:ascii="Courier New" w:hAnsi="Courier New" w:cs="Courier New"/>
        </w:rPr>
      </w:pPr>
      <w:r>
        <w:rPr>
          <w:rFonts w:cs="Courier New" w:ascii="Courier New" w:hAnsi="Courier New"/>
          <w:sz w:val="20"/>
        </w:rPr>
        <w:t>static final String CONTACT = "contact"</w:t>
      </w:r>
      <w:r/>
    </w:p>
    <w:p>
      <w:pPr>
        <w:pStyle w:val="Normal"/>
        <w:jc w:val="left"/>
        <w:rPr>
          <w:sz w:val="20"/>
          <w:sz w:val="20"/>
          <w:rFonts w:ascii="Courier New" w:hAnsi="Courier New" w:cs="Courier New"/>
        </w:rPr>
      </w:pPr>
      <w:r>
        <w:rPr>
          <w:rFonts w:cs="Courier New" w:ascii="Courier New" w:hAnsi="Courier New"/>
          <w:sz w:val="20"/>
        </w:rPr>
        <w:t>static final String CHAT_ID = "chat_id"</w:t>
      </w:r>
      <w:r/>
    </w:p>
    <w:p>
      <w:pPr>
        <w:pStyle w:val="Normal"/>
        <w:jc w:val="left"/>
        <w:rPr>
          <w:sz w:val="20"/>
          <w:sz w:val="20"/>
          <w:rFonts w:ascii="Courier New" w:hAnsi="Courier New" w:cs="Courier New"/>
        </w:rPr>
      </w:pPr>
      <w:r>
        <w:rPr>
          <w:rFonts w:cs="Courier New" w:ascii="Courier New" w:hAnsi="Courier New"/>
          <w:sz w:val="20"/>
        </w:rPr>
        <w:t>static final String TIMESTAMP_DELIVERED = "timestamp_delivered"</w:t>
      </w:r>
      <w:r/>
    </w:p>
    <w:p>
      <w:pPr>
        <w:pStyle w:val="Normal"/>
        <w:jc w:val="left"/>
        <w:rPr>
          <w:sz w:val="20"/>
          <w:sz w:val="20"/>
          <w:rFonts w:ascii="Courier New" w:hAnsi="Courier New" w:cs="Courier New"/>
        </w:rPr>
      </w:pPr>
      <w:r>
        <w:rPr>
          <w:rFonts w:cs="Courier New" w:ascii="Courier New" w:hAnsi="Courier New"/>
          <w:sz w:val="20"/>
        </w:rPr>
        <w:t>static final String TIMESTAMP_DISPLAYED = "timestamp_displayed"</w:t>
      </w:r>
      <w:r/>
    </w:p>
    <w:p>
      <w:pPr>
        <w:pStyle w:val="Normal"/>
        <w:jc w:val="left"/>
        <w:rPr>
          <w:sz w:val="20"/>
          <w:sz w:val="20"/>
          <w:rFonts w:ascii="Courier New" w:hAnsi="Courier New" w:cs="Courier New"/>
        </w:rPr>
      </w:pPr>
      <w:r>
        <w:rPr>
          <w:rFonts w:cs="Courier New" w:ascii="Courier New" w:hAnsi="Courier New"/>
          <w:sz w:val="20"/>
        </w:rPr>
        <w:t>static final String STATUS = "status"</w:t>
      </w:r>
      <w:r/>
    </w:p>
    <w:p>
      <w:pPr>
        <w:pStyle w:val="Normal"/>
        <w:jc w:val="left"/>
        <w:rPr>
          <w:sz w:val="20"/>
          <w:sz w:val="20"/>
          <w:rFonts w:ascii="Courier New" w:hAnsi="Courier New" w:cs="Courier New"/>
        </w:rPr>
      </w:pPr>
      <w:r>
        <w:rPr>
          <w:rFonts w:cs="Courier New" w:ascii="Courier New" w:hAnsi="Courier New"/>
          <w:sz w:val="20"/>
        </w:rPr>
        <w:t>static final String REASON_CODE = "reason_code"</w:t>
      </w:r>
      <w:r/>
    </w:p>
    <w:p>
      <w:pPr>
        <w:pStyle w:val="Normal"/>
        <w:jc w:val="left"/>
        <w:rPr>
          <w:sz w:val="20"/>
          <w:sz w:val="20"/>
          <w:szCs w:val="20"/>
          <w:rFonts w:ascii="Courier New" w:hAnsi="Courier New" w:eastAsia="SimSun" w:cs="Courier New"/>
          <w:color w:val="00000A"/>
          <w:lang w:val="en-GB" w:eastAsia="zh-CN" w:bidi="bn-BD"/>
        </w:rPr>
      </w:pPr>
      <w:r>
        <w:rPr>
          <w:rFonts w:eastAsia="SimSun" w:cs="Courier New" w:ascii="Courier New" w:hAnsi="Courier New"/>
          <w:color w:val="00000A"/>
          <w:sz w:val="20"/>
          <w:szCs w:val="20"/>
          <w:lang w:val="en-GB" w:eastAsia="zh-CN" w:bidi="bn-BD"/>
        </w:rPr>
      </w:r>
      <w:r/>
    </w:p>
    <w:p>
      <w:pPr>
        <w:pStyle w:val="Normal"/>
      </w:pPr>
      <w:r>
        <w:rPr>
          <w:lang w:eastAsia="en-US"/>
        </w:rPr>
        <w:t>The content provider (common to both group chat messages and group file transfers) has the following columns:</w:t>
      </w:r>
      <w:r/>
    </w:p>
    <w:p>
      <w:pPr>
        <w:pStyle w:val="Normal"/>
      </w:pPr>
      <w:r>
        <w:rPr/>
        <w:t>GROUPDELIVERYINFO</w:t>
      </w:r>
      <w:r/>
    </w:p>
    <w:tbl>
      <w:tblPr>
        <w:tblW w:w="9150" w:type="dxa"/>
        <w:jc w:val="left"/>
        <w:tblInd w:w="10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681"/>
        <w:gridCol w:w="2610"/>
        <w:gridCol w:w="3859"/>
      </w:tblGrid>
      <w:tr>
        <w:trPr/>
        <w:tc>
          <w:tcPr>
            <w:tcW w:w="2681"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w:t>
            </w:r>
            <w:r/>
          </w:p>
        </w:tc>
        <w:tc>
          <w:tcPr>
            <w:tcW w:w="2610"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 Type</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color w:val="000000"/>
              </w:rPr>
            </w:pPr>
            <w:r>
              <w:rPr/>
              <w:t>Description</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261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value</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w:t>
            </w:r>
            <w:r/>
          </w:p>
        </w:tc>
        <w:tc>
          <w:tcPr>
            <w:tcW w:w="261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(part of primary key* not null)</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Id of the chat message (“msg_id”) or file transfer (“ft_id”)</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w:t>
            </w:r>
            <w:r/>
          </w:p>
        </w:tc>
        <w:tc>
          <w:tcPr>
            <w:tcW w:w="261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(part of primary key* not null)</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ContactId formatted number of the remote contact of the group chat message or the group file transfer</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CHAT_ID</w:t>
            </w:r>
            <w:r/>
          </w:p>
        </w:tc>
        <w:tc>
          <w:tcPr>
            <w:tcW w:w="261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 of chat room</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TIMESTAMP_DELIVERED</w:t>
            </w:r>
            <w:r/>
          </w:p>
        </w:tc>
        <w:tc>
          <w:tcPr>
            <w:tcW w:w="261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message delivered. If 0 means not delivered.</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TIMESTAMP_DISPLAYED</w:t>
            </w:r>
            <w:r/>
          </w:p>
        </w:tc>
        <w:tc>
          <w:tcPr>
            <w:tcW w:w="261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message displayed. If 0 means not displayed.</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STATUS</w:t>
            </w:r>
            <w:r/>
          </w:p>
        </w:tc>
        <w:tc>
          <w:tcPr>
            <w:tcW w:w="261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See enum GroupDeliveryInfo.Status for the list of statuses.</w:t>
            </w:r>
            <w:r/>
          </w:p>
        </w:tc>
      </w:tr>
      <w:tr>
        <w:trPr/>
        <w:tc>
          <w:tcPr>
            <w:tcW w:w="268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REASON_CODE</w:t>
            </w:r>
            <w:r/>
          </w:p>
        </w:tc>
        <w:tc>
          <w:tcPr>
            <w:tcW w:w="261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38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See enum GroupDeliveryInfo.ReasonCode for the list of reason codes.</w:t>
            </w:r>
            <w:r/>
          </w:p>
        </w:tc>
      </w:tr>
    </w:tbl>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
        <w:rPr>
          <w:color w:val="000000"/>
        </w:rPr>
      </w:pPr>
      <w:r>
        <w:rPr/>
        <w:t>Read access to the group delivery info provider requires the following permissions:</w:t>
      </w:r>
      <w:r/>
    </w:p>
    <w:p>
      <w:pPr>
        <w:pStyle w:val="ListBullet1"/>
        <w:numPr>
          <w:ilvl w:val="0"/>
          <w:numId w:val="12"/>
        </w:numPr>
        <w:spacing w:before="120" w:after="0"/>
        <w:rPr>
          <w:color w:val="000000"/>
        </w:rPr>
      </w:pPr>
      <w:r>
        <w:rPr>
          <w:color w:val="000000"/>
        </w:rPr>
        <w:t xml:space="preserve">com.gsma.services.permission.RCS: </w:t>
      </w:r>
      <w:r/>
    </w:p>
    <w:p>
      <w:pPr>
        <w:pStyle w:val="Heading3"/>
        <w:numPr>
          <w:ilvl w:val="2"/>
          <w:numId w:val="25"/>
        </w:numPr>
      </w:pPr>
      <w:bookmarkStart w:id="244" w:name="_Toc375229891"/>
      <w:bookmarkStart w:id="245" w:name="_Toc419808144"/>
      <w:bookmarkStart w:id="246" w:name="_Toc419808364"/>
      <w:bookmarkStart w:id="247" w:name="_Toc422836694"/>
      <w:bookmarkEnd w:id="244"/>
      <w:bookmarkEnd w:id="245"/>
      <w:bookmarkEnd w:id="246"/>
      <w:bookmarkEnd w:id="247"/>
      <w:r>
        <w:rPr>
          <w:lang w:bidi="ar-SA"/>
        </w:rPr>
        <w:t>Image Share API</w:t>
      </w:r>
      <w:r/>
    </w:p>
    <w:p>
      <w:pPr>
        <w:pStyle w:val="Normal"/>
      </w:pPr>
      <w:r>
        <w:rPr>
          <w:lang w:eastAsia="en-US"/>
        </w:rPr>
        <w:t>This API exposes all functionality related to transferring images during a Circuit Switched (CS) call via the Image Share Service. It allows:</w:t>
      </w:r>
      <w:r/>
    </w:p>
    <w:p>
      <w:pPr>
        <w:pStyle w:val="ListBullet1"/>
        <w:numPr>
          <w:ilvl w:val="0"/>
          <w:numId w:val="1"/>
        </w:numPr>
        <w:rPr>
          <w:sz w:val="22"/>
          <w:sz w:val="22"/>
        </w:rPr>
      </w:pPr>
      <w:r>
        <w:rPr/>
        <w:t>Send an image share request</w:t>
      </w:r>
      <w:r/>
    </w:p>
    <w:p>
      <w:pPr>
        <w:pStyle w:val="ListBullet1"/>
        <w:numPr>
          <w:ilvl w:val="0"/>
          <w:numId w:val="1"/>
        </w:numPr>
        <w:rPr>
          <w:sz w:val="22"/>
          <w:sz w:val="22"/>
        </w:rPr>
      </w:pPr>
      <w:r>
        <w:rPr/>
        <w:t>Receive notifications about an incoming image share invitation and sharing events.</w:t>
      </w:r>
      <w:r/>
    </w:p>
    <w:p>
      <w:pPr>
        <w:pStyle w:val="ListBullet1"/>
        <w:numPr>
          <w:ilvl w:val="0"/>
          <w:numId w:val="1"/>
        </w:numPr>
        <w:rPr>
          <w:sz w:val="22"/>
          <w:sz w:val="22"/>
        </w:rPr>
      </w:pPr>
      <w:r>
        <w:rPr/>
        <w:t>Monitors an image share’s progress.</w:t>
      </w:r>
      <w:r/>
    </w:p>
    <w:p>
      <w:pPr>
        <w:pStyle w:val="ListBullet1"/>
        <w:numPr>
          <w:ilvl w:val="0"/>
          <w:numId w:val="1"/>
        </w:numPr>
        <w:rPr>
          <w:sz w:val="22"/>
          <w:sz w:val="22"/>
        </w:rPr>
      </w:pPr>
      <w:r>
        <w:rPr/>
        <w:t>Cancel an image share in progress.</w:t>
      </w:r>
      <w:r/>
    </w:p>
    <w:p>
      <w:pPr>
        <w:pStyle w:val="ListBullet1"/>
        <w:numPr>
          <w:ilvl w:val="0"/>
          <w:numId w:val="1"/>
        </w:numPr>
        <w:rPr>
          <w:sz w:val="22"/>
          <w:sz w:val="22"/>
        </w:rPr>
      </w:pPr>
      <w:r>
        <w:rPr/>
        <w:t>Accept/reject an incoming image share request.</w:t>
      </w:r>
      <w:r/>
    </w:p>
    <w:p>
      <w:pPr>
        <w:pStyle w:val="ListBullet1"/>
        <w:numPr>
          <w:ilvl w:val="0"/>
          <w:numId w:val="1"/>
        </w:numPr>
        <w:rPr>
          <w:sz w:val="22"/>
          <w:sz w:val="22"/>
        </w:rPr>
      </w:pPr>
      <w:r>
        <w:rPr/>
        <w:t>Read configuration elements affecting image share.</w:t>
      </w:r>
      <w:r/>
    </w:p>
    <w:p>
      <w:pPr>
        <w:pStyle w:val="Heading4"/>
        <w:numPr>
          <w:ilvl w:val="3"/>
          <w:numId w:val="25"/>
        </w:numPr>
        <w:rPr>
          <w:color w:val="000000"/>
        </w:rPr>
      </w:pPr>
      <w:r>
        <w:rPr/>
        <w:t>Package</w:t>
      </w:r>
      <w:r/>
    </w:p>
    <w:p>
      <w:pPr>
        <w:pStyle w:val="Normal"/>
      </w:pPr>
      <w:r>
        <w:rPr>
          <w:color w:val="000000"/>
          <w:lang w:eastAsia="en-US"/>
        </w:rPr>
        <w:t xml:space="preserve">Package name </w:t>
      </w:r>
      <w:r>
        <w:rPr>
          <w:b/>
          <w:color w:val="000000"/>
          <w:lang w:eastAsia="en-US"/>
        </w:rPr>
        <w:t>com.gsma.services.rcs.sharing.image</w:t>
      </w:r>
      <w:r/>
    </w:p>
    <w:p>
      <w:pPr>
        <w:pStyle w:val="Heading4"/>
        <w:numPr>
          <w:ilvl w:val="3"/>
          <w:numId w:val="25"/>
        </w:numPr>
        <w:rPr>
          <w:color w:val="000000"/>
        </w:rPr>
      </w:pPr>
      <w:r>
        <w:rPr/>
        <w:t>Methods and Callbacks</w:t>
      </w:r>
      <w:r/>
    </w:p>
    <w:p>
      <w:pPr>
        <w:pStyle w:val="Normal"/>
      </w:pPr>
      <w:r>
        <w:rPr>
          <w:color w:val="000000"/>
        </w:rPr>
        <w:t xml:space="preserve">Class </w:t>
      </w:r>
      <w:r>
        <w:rPr>
          <w:b/>
          <w:bCs/>
          <w:color w:val="000000"/>
        </w:rPr>
        <w:t>ImageSharingService</w:t>
      </w:r>
      <w:r>
        <w:rPr>
          <w:color w:val="000000"/>
        </w:rPr>
        <w:t>:</w:t>
      </w:r>
      <w:r/>
    </w:p>
    <w:p>
      <w:pPr>
        <w:pStyle w:val="Normal"/>
      </w:pPr>
      <w:r>
        <w:rPr/>
        <w:t>This class offers the main entry point to share images during a CS call, when the call hangs up the sharing is automatically stopped. Several applications may connect/disconnect to the API.</w:t>
      </w:r>
      <w:r/>
    </w:p>
    <w:p>
      <w:pPr>
        <w:pStyle w:val="Normal"/>
      </w:pPr>
      <w:r>
        <w:rPr/>
      </w:r>
      <w:r/>
    </w:p>
    <w:p>
      <w:pPr>
        <w:pStyle w:val="ListBullet1"/>
        <w:numPr>
          <w:ilvl w:val="0"/>
          <w:numId w:val="12"/>
        </w:numPr>
        <w:spacing w:before="120" w:after="0"/>
        <w:rPr>
          <w:color w:val="000000"/>
        </w:rPr>
      </w:pPr>
      <w:r>
        <w:rPr>
          <w:color w:val="000000"/>
        </w:rPr>
        <w:t>Method: connects to the API.</w:t>
      </w:r>
      <w:r/>
    </w:p>
    <w:p>
      <w:pPr>
        <w:pStyle w:val="ASN1Code"/>
        <w:ind w:left="680" w:hanging="0"/>
        <w:rPr>
          <w:szCs w:val="20"/>
          <w:color w:val="000000"/>
        </w:rPr>
      </w:pPr>
      <w:r>
        <w:rPr>
          <w:color w:val="000000"/>
        </w:rPr>
        <w:t>void 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disconnects from the API.</w:t>
      </w:r>
      <w:r/>
    </w:p>
    <w:p>
      <w:pPr>
        <w:pStyle w:val="ASN1Code"/>
        <w:ind w:left="680" w:hanging="0"/>
        <w:rPr>
          <w:color w:val="000000"/>
        </w:rPr>
      </w:pPr>
      <w:r>
        <w:rPr>
          <w:color w:val="000000"/>
        </w:rPr>
        <w:t>void disconnect()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Method: returns a current image sharing from its unique ID. If no ongoing ImageSharing matching the sharingId if found then a reference to a historical ImageSharing is returned so that calls to the methods on that still can be performed.</w:t>
      </w:r>
      <w:r/>
    </w:p>
    <w:p>
      <w:pPr>
        <w:pStyle w:val="ASN1Code"/>
        <w:ind w:left="680" w:hanging="0"/>
        <w:rPr>
          <w:color w:val="000000"/>
        </w:rPr>
      </w:pPr>
      <w:r>
        <w:rPr>
          <w:color w:val="000000"/>
        </w:rPr>
        <w:t>ImageSharing</w:t>
      </w:r>
      <w:r>
        <w:rPr>
          <w:color w:val="000000"/>
          <w:szCs w:val="20"/>
        </w:rPr>
        <w:t xml:space="preserve"> </w:t>
      </w:r>
      <w:r>
        <w:rPr>
          <w:color w:val="000000"/>
        </w:rPr>
        <w:t>getImageSharing(String sharingId)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shares an image with a contact. The parameter file contains the URI of the image to be shared </w:t>
      </w:r>
      <w:r>
        <w:rPr>
          <w:color w:val="000000"/>
          <w:lang w:eastAsia="en-US"/>
        </w:rPr>
        <w:t>(for a local or a remote image)</w:t>
      </w:r>
      <w:r>
        <w:rPr>
          <w:color w:val="000000"/>
        </w:rPr>
        <w:t>. An exception if thrown if there is no on-going CS call.</w:t>
      </w:r>
      <w:r/>
    </w:p>
    <w:p>
      <w:pPr>
        <w:pStyle w:val="ASN1Code"/>
        <w:ind w:left="680" w:hanging="0"/>
        <w:rPr>
          <w:color w:val="000000"/>
        </w:rPr>
      </w:pPr>
      <w:r>
        <w:rPr>
          <w:color w:val="000000"/>
        </w:rPr>
        <w:t>ImageSharing</w:t>
      </w:r>
      <w:r>
        <w:rPr>
          <w:color w:val="000000"/>
          <w:szCs w:val="20"/>
        </w:rPr>
        <w:t xml:space="preserve"> shareImage(ContactId contact, Uri file)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configuration for image share service.</w:t>
      </w:r>
      <w:r/>
    </w:p>
    <w:p>
      <w:pPr>
        <w:pStyle w:val="ASN1Code"/>
        <w:ind w:left="680" w:hanging="0"/>
        <w:rPr>
          <w:szCs w:val="20"/>
          <w:color w:val="000000"/>
        </w:rPr>
      </w:pPr>
      <w:r>
        <w:rPr>
          <w:color w:val="000000"/>
        </w:rPr>
        <w:t>ImageSharingServiceConfiguration</w:t>
      </w:r>
      <w:r>
        <w:rPr>
          <w:color w:val="000000"/>
          <w:szCs w:val="20"/>
        </w:rPr>
        <w:t xml:space="preserve"> getConfiguration()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adds a new image share invitation listener.</w:t>
      </w:r>
      <w:r/>
    </w:p>
    <w:p>
      <w:pPr>
        <w:pStyle w:val="ASN1Code"/>
        <w:ind w:left="680" w:hanging="0"/>
        <w:rPr>
          <w:szCs w:val="20"/>
          <w:color w:val="000000"/>
        </w:rPr>
      </w:pPr>
      <w:r>
        <w:rPr>
          <w:color w:val="000000"/>
        </w:rPr>
        <w:t xml:space="preserve">void </w:t>
      </w:r>
      <w:r>
        <w:rPr>
          <w:color w:val="000000"/>
          <w:shd w:fill="FFFFFF" w:val="clear"/>
        </w:rPr>
        <w:t>addEventListener</w:t>
      </w:r>
      <w:r>
        <w:rPr>
          <w:color w:val="000000"/>
        </w:rPr>
        <w:t>(ImageSharingListener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removes a new image share invitation listener.</w:t>
      </w:r>
      <w:r/>
    </w:p>
    <w:p>
      <w:pPr>
        <w:pStyle w:val="ASN1Code"/>
        <w:ind w:left="680" w:hanging="0"/>
        <w:rPr>
          <w:szCs w:val="20"/>
          <w:color w:val="000000"/>
        </w:rPr>
      </w:pPr>
      <w:r>
        <w:rPr>
          <w:color w:val="000000"/>
        </w:rPr>
        <w:t xml:space="preserve">void </w:t>
      </w:r>
      <w:r>
        <w:rPr>
          <w:color w:val="000000"/>
          <w:shd w:fill="FFFFFF" w:val="clear"/>
        </w:rPr>
        <w:t>removeEventListener</w:t>
      </w:r>
      <w:r>
        <w:rPr>
          <w:color w:val="000000"/>
        </w:rPr>
        <w:t>(ImageSharingListener listener)</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all image sharings from history and abort/reject corresponding sessions if such are ongoing.</w:t>
      </w:r>
      <w:r/>
    </w:p>
    <w:p>
      <w:pPr>
        <w:pStyle w:val="ASN1Code"/>
        <w:ind w:left="680" w:hanging="0"/>
        <w:rPr>
          <w:szCs w:val="20"/>
          <w:color w:val="000000"/>
        </w:rPr>
      </w:pPr>
      <w:r>
        <w:rPr>
          <w:color w:val="000000"/>
        </w:rPr>
        <w:t>void deleteImageSharings()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image sharings with a given contact from history and abort/reject corresponding sessions if such are ongoing.</w:t>
      </w:r>
      <w:r/>
    </w:p>
    <w:p>
      <w:pPr>
        <w:pStyle w:val="ASN1Code"/>
        <w:ind w:left="680" w:hanging="0"/>
        <w:rPr>
          <w:szCs w:val="20"/>
          <w:color w:val="000000"/>
        </w:rPr>
      </w:pPr>
      <w:r>
        <w:rPr>
          <w:color w:val="000000"/>
        </w:rPr>
        <w:t>void deleteImageSharings(</w:t>
      </w:r>
      <w:r>
        <w:rPr>
          <w:color w:val="000000"/>
          <w:szCs w:val="20"/>
        </w:rPr>
        <w:t>ContactId</w:t>
      </w:r>
      <w:r>
        <w:rPr>
          <w:color w:val="000000"/>
        </w:rPr>
        <w:t xml:space="preserve">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4"/>
        </w:numPr>
        <w:spacing w:before="120" w:after="0"/>
        <w:rPr>
          <w:color w:val="000000"/>
        </w:rPr>
      </w:pPr>
      <w:r>
        <w:rPr>
          <w:color w:val="000000"/>
        </w:rPr>
        <w:t>Method: deletes an image sharing from its sharing ID from history and abort/reject corresponding sessions if such are ongoing.</w:t>
      </w:r>
      <w:r/>
    </w:p>
    <w:p>
      <w:pPr>
        <w:pStyle w:val="ASN1Code"/>
        <w:ind w:left="680" w:hanging="0"/>
        <w:rPr>
          <w:color w:val="000000"/>
        </w:rPr>
      </w:pPr>
      <w:r>
        <w:rPr>
          <w:color w:val="000000"/>
          <w:szCs w:val="20"/>
        </w:rPr>
        <w:t>void deleteImageSharing(String sharingId)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pPr>
      <w:r>
        <w:rPr>
          <w:color w:val="000000"/>
        </w:rPr>
        <w:t xml:space="preserve">Class </w:t>
      </w:r>
      <w:r>
        <w:rPr>
          <w:b/>
          <w:color w:val="000000"/>
        </w:rPr>
        <w:t>ImageSharing</w:t>
      </w:r>
      <w:r>
        <w:rPr>
          <w:color w:val="000000"/>
        </w:rPr>
        <w:t>:</w:t>
      </w:r>
      <w:r/>
    </w:p>
    <w:p>
      <w:pPr>
        <w:pStyle w:val="Normal"/>
      </w:pPr>
      <w:r>
        <w:rPr/>
        <w:t>This class maintains the information related to an image share and offers methods to manage the sharing.</w:t>
      </w:r>
      <w:r/>
    </w:p>
    <w:p>
      <w:pPr>
        <w:pStyle w:val="Normal"/>
      </w:pPr>
      <w:r>
        <w:rPr/>
      </w:r>
      <w:r/>
    </w:p>
    <w:p>
      <w:pPr>
        <w:pStyle w:val="ListBullet1"/>
        <w:numPr>
          <w:ilvl w:val="0"/>
          <w:numId w:val="12"/>
        </w:numPr>
        <w:spacing w:before="120" w:after="0"/>
        <w:rPr>
          <w:color w:val="000000"/>
        </w:rPr>
      </w:pPr>
      <w:r>
        <w:rPr>
          <w:color w:val="000000"/>
        </w:rPr>
        <w:t>Enum: the ImageSharing state.</w:t>
      </w:r>
      <w:r/>
    </w:p>
    <w:p>
      <w:pPr>
        <w:pStyle w:val="ASN1Code"/>
        <w:ind w:left="720" w:hanging="0"/>
      </w:pPr>
      <w:r>
        <w:rPr>
          <w:color w:val="000000"/>
        </w:rPr>
        <w:t>enum State { INVITED(0), INITIATING(1), STARTED(2), ABORTED(3), FAILED(4), TRANSFERRED(5), REJECTED(6), RINGING(7), ACCEPTING(8) }</w:t>
      </w:r>
      <w:r/>
    </w:p>
    <w:p>
      <w:pPr>
        <w:pStyle w:val="ASN1Code"/>
        <w:ind w:left="144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color w:val="000000"/>
        </w:rPr>
      </w:pPr>
      <w:r>
        <w:rPr>
          <w:color w:val="000000"/>
        </w:rPr>
        <w:t>Enum: the reason code for the image sharing.</w:t>
      </w:r>
      <w:r/>
    </w:p>
    <w:p>
      <w:pPr>
        <w:pStyle w:val="ASN1Code"/>
        <w:ind w:left="680" w:hanging="0"/>
        <w:rPr>
          <w:color w:val="000000"/>
        </w:rPr>
      </w:pPr>
      <w:r>
        <w:rPr>
          <w:color w:val="000000"/>
        </w:rPr>
        <w:t>enum ReasonCode { UNSPECIFIED(0), ABORTED_BY_USER(1), ABORTED_BY_REMOTE(2), ABORTED_BY_SYSTEM(3),  REJECTED_BY_SECONDARY_DEVICE(4)</w:t>
      </w:r>
      <w:r>
        <w:rPr>
          <w:rFonts w:cs="Arial"/>
          <w:color w:val="000000"/>
        </w:rPr>
        <w:t xml:space="preserve"> , REJECTED_SPAM(5)</w:t>
      </w:r>
      <w:r>
        <w:rPr>
          <w:color w:val="000000"/>
        </w:rPr>
        <w:t>, REJECTED_BY_TIMEOUT(6) REJECTED_LOW_SPACE(7), REJECTED_MAX_SIZE(8), REJECTED_MAX_SHARING_SESSIONS(9), REJECTED_BY_USER(10), REJECTED_BY_REMOTE(11), REJECTED_BY_SYSTEM(12), FAILED_INITIATION(13), FAILED_SHARING(14), FAILED_SAVING(15) }</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sharing ID of the image sharing.</w:t>
      </w:r>
      <w:r/>
    </w:p>
    <w:p>
      <w:pPr>
        <w:pStyle w:val="ASN1Code"/>
        <w:ind w:left="680" w:hanging="0"/>
        <w:rPr>
          <w:szCs w:val="20"/>
          <w:color w:val="000000"/>
        </w:rPr>
      </w:pPr>
      <w:r>
        <w:rPr>
          <w:color w:val="000000"/>
        </w:rPr>
        <w:t>String getSharingId()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remote contact.</w:t>
      </w:r>
      <w:r/>
    </w:p>
    <w:p>
      <w:pPr>
        <w:pStyle w:val="ASN1Code"/>
        <w:ind w:left="680" w:hanging="0"/>
        <w:rPr>
          <w:szCs w:val="20"/>
          <w:color w:val="000000"/>
        </w:rPr>
      </w:pPr>
      <w:r>
        <w:rPr>
          <w:color w:val="000000"/>
          <w:szCs w:val="20"/>
        </w:rPr>
        <w:t>ContactId</w:t>
      </w:r>
      <w:r>
        <w:rPr>
          <w:color w:val="000000"/>
        </w:rPr>
        <w:t xml:space="preserve"> getRemoteContact()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20"/>
        </w:numPr>
        <w:spacing w:before="120" w:after="0"/>
        <w:rPr>
          <w:color w:val="000000"/>
        </w:rPr>
      </w:pPr>
      <w:r>
        <w:rPr>
          <w:color w:val="000000"/>
        </w:rPr>
        <w:t>Method: returns the URI of the file to be shared.</w:t>
      </w:r>
      <w:r/>
    </w:p>
    <w:p>
      <w:pPr>
        <w:pStyle w:val="ASN1Code"/>
        <w:ind w:left="680" w:hanging="0"/>
        <w:rPr>
          <w:szCs w:val="20"/>
          <w:color w:val="000000"/>
        </w:rPr>
      </w:pPr>
      <w:r>
        <w:rPr>
          <w:color w:val="000000"/>
          <w:szCs w:val="20"/>
        </w:rPr>
        <w:t>Uri getFile()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filename  of-the file to be shared.</w:t>
      </w:r>
      <w:r/>
    </w:p>
    <w:p>
      <w:pPr>
        <w:pStyle w:val="ASN1Code"/>
        <w:ind w:left="680" w:hanging="0"/>
        <w:rPr>
          <w:szCs w:val="20"/>
          <w:color w:val="000000"/>
        </w:rPr>
      </w:pPr>
      <w:r>
        <w:rPr>
          <w:color w:val="000000"/>
        </w:rPr>
        <w:t>String getFileName()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size of the file to be shared (in bytes).</w:t>
      </w:r>
      <w:r/>
    </w:p>
    <w:p>
      <w:pPr>
        <w:pStyle w:val="ASN1Code"/>
        <w:ind w:left="680" w:hanging="0"/>
        <w:rPr>
          <w:szCs w:val="20"/>
          <w:color w:val="000000"/>
        </w:rPr>
      </w:pPr>
      <w:r>
        <w:rPr>
          <w:color w:val="000000"/>
        </w:rPr>
        <w:t>String getFileSize()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MIME type of file to be shared.</w:t>
      </w:r>
      <w:r/>
    </w:p>
    <w:p>
      <w:pPr>
        <w:pStyle w:val="ASN1Code"/>
        <w:ind w:left="680" w:hanging="0"/>
        <w:rPr>
          <w:szCs w:val="20"/>
          <w:color w:val="000000"/>
        </w:rPr>
      </w:pPr>
      <w:r>
        <w:rPr>
          <w:color w:val="000000"/>
        </w:rPr>
        <w:t>String getMimeType()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w:t>
      </w:r>
      <w:r>
        <w:rPr/>
        <w:t>returns the local timestamp of when the image sharing was initiated for outgoing image sharing or the local timestamp of when the image sharing invitation was received for incoming image sharings.</w:t>
      </w:r>
      <w:r/>
    </w:p>
    <w:p>
      <w:pPr>
        <w:pStyle w:val="ASN1Code"/>
        <w:ind w:left="720" w:hanging="0"/>
      </w:pPr>
      <w:r>
        <w:rPr>
          <w:color w:val="000000"/>
        </w:rPr>
        <w:t>long getTime</w:t>
      </w:r>
      <w:del w:id="4" w:author="Unknown Author" w:date="2015-08-26T13:43:00Z">
        <w:r>
          <w:rPr>
            <w:color w:val="000000"/>
          </w:rPr>
          <w:delText>S</w:delText>
        </w:r>
      </w:del>
      <w:ins w:id="5" w:author="Unknown Author" w:date="2015-08-26T13:43:00Z">
        <w:r>
          <w:rPr>
            <w:color w:val="000000"/>
          </w:rPr>
          <w:t>s</w:t>
        </w:r>
      </w:ins>
      <w:r>
        <w:rPr>
          <w:color w:val="000000"/>
        </w:rPr>
        <w:t>tamp()</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returns the state of the image share. </w:t>
      </w:r>
      <w:r/>
    </w:p>
    <w:p>
      <w:pPr>
        <w:pStyle w:val="ASN1Code"/>
        <w:ind w:left="680" w:hanging="0"/>
        <w:rPr>
          <w:color w:val="000000"/>
        </w:rPr>
      </w:pPr>
      <w:r>
        <w:rPr>
          <w:color w:val="000000"/>
        </w:rPr>
        <w:t>State getState()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returns the reason code of the image share. </w:t>
      </w:r>
      <w:r/>
    </w:p>
    <w:p>
      <w:pPr>
        <w:pStyle w:val="ASN1Code"/>
        <w:ind w:left="680" w:hanging="0"/>
        <w:rPr>
          <w:szCs w:val="20"/>
          <w:color w:val="000000"/>
        </w:rPr>
      </w:pPr>
      <w:r>
        <w:rPr>
          <w:color w:val="000000"/>
          <w:szCs w:val="20"/>
        </w:rPr>
        <w:t>ReasonCode getReasonCode()</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direction of the sharing.</w:t>
      </w:r>
      <w:r/>
    </w:p>
    <w:p>
      <w:pPr>
        <w:pStyle w:val="ASN1Code"/>
        <w:ind w:left="680" w:hanging="0"/>
        <w:rPr>
          <w:szCs w:val="20"/>
          <w:color w:val="000000"/>
        </w:rPr>
      </w:pPr>
      <w:r>
        <w:rPr>
          <w:rFonts w:cs="Arial"/>
          <w:color w:val="000000"/>
        </w:rPr>
        <w:t>com.gsma.services.rcs</w:t>
      </w:r>
      <w:r>
        <w:rPr>
          <w:color w:val="000000"/>
        </w:rPr>
        <w:t>.</w:t>
      </w:r>
      <w:r>
        <w:rPr/>
        <w:t>RcsService.</w:t>
      </w:r>
      <w:r>
        <w:rPr>
          <w:color w:val="000000"/>
        </w:rPr>
        <w:t>Direction getDirection()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accepts image share invitation.</w:t>
      </w:r>
      <w:r/>
    </w:p>
    <w:p>
      <w:pPr>
        <w:pStyle w:val="ASN1Code"/>
        <w:ind w:left="680" w:hanging="0"/>
        <w:rPr>
          <w:szCs w:val="20"/>
          <w:color w:val="000000"/>
        </w:rPr>
      </w:pPr>
      <w:r>
        <w:rPr>
          <w:color w:val="000000"/>
        </w:rPr>
        <w:t>void acceptInvitation()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rejects image share invitation.</w:t>
      </w:r>
      <w:r/>
    </w:p>
    <w:p>
      <w:pPr>
        <w:pStyle w:val="ASN1Code"/>
        <w:ind w:left="680" w:hanging="0"/>
        <w:rPr>
          <w:szCs w:val="20"/>
          <w:color w:val="000000"/>
        </w:rPr>
      </w:pPr>
      <w:r>
        <w:rPr>
          <w:color w:val="000000"/>
        </w:rPr>
        <w:t>void rejectInvitation()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aborts the sharing.</w:t>
      </w:r>
      <w:r/>
    </w:p>
    <w:p>
      <w:pPr>
        <w:pStyle w:val="ASN1Code"/>
        <w:ind w:left="680" w:hanging="0"/>
        <w:rPr>
          <w:szCs w:val="20"/>
          <w:color w:val="000000"/>
        </w:rPr>
      </w:pPr>
      <w:r>
        <w:rPr>
          <w:color w:val="000000"/>
        </w:rPr>
        <w:t>void abortSharing()</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 xml:space="preserve">Class </w:t>
      </w:r>
      <w:r>
        <w:rPr>
          <w:b/>
          <w:color w:val="000000"/>
        </w:rPr>
        <w:t>ImageSharingListener</w:t>
      </w:r>
      <w:r>
        <w:rPr>
          <w:color w:val="000000"/>
        </w:rPr>
        <w:t>:</w:t>
      </w:r>
      <w:r/>
    </w:p>
    <w:p>
      <w:pPr>
        <w:pStyle w:val="Normal"/>
      </w:pPr>
      <w:r>
        <w:rPr/>
        <w:t>This class offers callback methods on image sharing events.</w:t>
      </w:r>
      <w:r/>
    </w:p>
    <w:p>
      <w:pPr>
        <w:pStyle w:val="Normal"/>
      </w:pPr>
      <w:r>
        <w:rPr/>
      </w:r>
      <w:r/>
    </w:p>
    <w:p>
      <w:pPr>
        <w:pStyle w:val="ListBullet1"/>
        <w:numPr>
          <w:ilvl w:val="0"/>
          <w:numId w:val="12"/>
        </w:numPr>
        <w:spacing w:before="120" w:after="0"/>
        <w:rPr>
          <w:color w:val="000000"/>
        </w:rPr>
      </w:pPr>
      <w:r>
        <w:rPr>
          <w:color w:val="000000"/>
        </w:rPr>
        <w:t>Method: callback called when the image sharing state/reasonCode has been changed</w:t>
      </w:r>
      <w:r/>
    </w:p>
    <w:p>
      <w:pPr>
        <w:pStyle w:val="ASN1Code"/>
        <w:ind w:left="680" w:hanging="0"/>
        <w:rPr>
          <w:szCs w:val="20"/>
          <w:color w:val="000000"/>
        </w:rPr>
      </w:pPr>
      <w:r>
        <w:rPr>
          <w:color w:val="000000"/>
          <w:szCs w:val="20"/>
        </w:rPr>
        <w:t xml:space="preserve">void </w:t>
      </w:r>
      <w:r>
        <w:rPr/>
        <w:t>onStateChanged(ContactId contact, String sharingId, ImageSharing.State state, ImageSharing.ReasonCode reasonCode)</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callback called during the sharing progress.</w:t>
      </w:r>
      <w:r/>
    </w:p>
    <w:p>
      <w:pPr>
        <w:pStyle w:val="ASN1Code"/>
        <w:ind w:left="680" w:hanging="0"/>
        <w:rPr>
          <w:szCs w:val="20"/>
          <w:color w:val="000000"/>
        </w:rPr>
      </w:pPr>
      <w:r>
        <w:rPr>
          <w:color w:val="000000"/>
        </w:rPr>
        <w:t>void onProgressUpdate(</w:t>
      </w:r>
      <w:r>
        <w:rPr/>
        <w:t xml:space="preserve">ContactId contact, String sharingId, </w:t>
      </w:r>
      <w:r>
        <w:rPr>
          <w:color w:val="000000"/>
        </w:rPr>
        <w:t>long currentSize, long totalSize)</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callback called when a delete operation completed that resulted in that one or several image sharings was deleted specified by the sharingIds parameter corresponding to a specific contact.</w:t>
      </w:r>
      <w:r/>
    </w:p>
    <w:p>
      <w:pPr>
        <w:pStyle w:val="ASN1Code"/>
        <w:ind w:left="680" w:hanging="0"/>
        <w:rPr>
          <w:szCs w:val="20"/>
          <w:color w:val="000000"/>
        </w:rPr>
      </w:pPr>
      <w:r>
        <w:rPr>
          <w:color w:val="000000"/>
          <w:szCs w:val="20"/>
        </w:rPr>
        <w:t>void on</w:t>
      </w:r>
      <w:r>
        <w:rPr>
          <w:color w:val="000000"/>
        </w:rPr>
        <w:t>Delete</w:t>
      </w:r>
      <w:r>
        <w:rPr>
          <w:color w:val="000000"/>
          <w:szCs w:val="20"/>
        </w:rPr>
        <w:t>d(ContactId contact, Set&lt;String&gt; sharingIds)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Class</w:t>
      </w:r>
      <w:r>
        <w:rPr>
          <w:b/>
          <w:color w:val="000000"/>
        </w:rPr>
        <w:t xml:space="preserve"> </w:t>
      </w:r>
      <w:r>
        <w:rPr>
          <w:b/>
          <w:bCs/>
          <w:color w:val="000000"/>
        </w:rPr>
        <w:t>ImageSharingServiceConfiguration</w:t>
      </w:r>
      <w:r>
        <w:rPr>
          <w:color w:val="000000"/>
        </w:rPr>
        <w:t>:</w:t>
      </w:r>
      <w:r/>
    </w:p>
    <w:p>
      <w:pPr>
        <w:pStyle w:val="Normal"/>
      </w:pPr>
      <w:r>
        <w:rPr/>
        <w:t>This class represents the particular configuration of the Image Sharing Service.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max file size of the Image Sharing configuration. It can return 0 if this value was not set by the auto-configuration server.</w:t>
      </w:r>
      <w:r/>
    </w:p>
    <w:p>
      <w:pPr>
        <w:pStyle w:val="ASN1Code"/>
        <w:ind w:left="680" w:hanging="0"/>
        <w:rPr>
          <w:color w:val="000000"/>
        </w:rPr>
      </w:pPr>
      <w:r>
        <w:rPr>
          <w:color w:val="000000"/>
        </w:rPr>
        <w:t>long getMaxSize()</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Intents</w:t>
      </w:r>
      <w:r/>
    </w:p>
    <w:p>
      <w:pPr>
        <w:pStyle w:val="Normal"/>
        <w:rPr>
          <w:rFonts w:eastAsia="Arial"/>
        </w:rPr>
      </w:pPr>
      <w:r>
        <w:rPr/>
        <w:t>Intent broadcasted when a new image sharing invitation has been received. This Intent contains the following extra:</w:t>
      </w:r>
      <w:r>
        <w:rPr>
          <w:rFonts w:eastAsia="Arial"/>
        </w:rPr>
        <w:t xml:space="preserve"> </w:t>
      </w:r>
      <w:r/>
    </w:p>
    <w:p>
      <w:pPr>
        <w:pStyle w:val="Normal"/>
        <w:rPr>
          <w:sz w:val="22"/>
          <w:sz w:val="22"/>
          <w:szCs w:val="20"/>
          <w:rFonts w:ascii="Arial" w:hAnsi="Arial" w:eastAsia="Arial" w:cs="Times New Roman"/>
          <w:color w:val="00000A"/>
          <w:lang w:val="en-GB" w:eastAsia="zh-CN" w:bidi="bn-BD"/>
        </w:rPr>
      </w:pPr>
      <w:r>
        <w:rPr>
          <w:rFonts w:eastAsia="Arial" w:cs="Times New Roman"/>
          <w:color w:val="00000A"/>
          <w:sz w:val="22"/>
          <w:szCs w:val="20"/>
          <w:lang w:val="en-GB" w:eastAsia="zh-CN" w:bidi="bn-BD"/>
        </w:rPr>
      </w:r>
      <w:r/>
    </w:p>
    <w:p>
      <w:pPr>
        <w:pStyle w:val="Listepuces21"/>
        <w:numPr>
          <w:ilvl w:val="0"/>
          <w:numId w:val="12"/>
        </w:numPr>
        <w:rPr>
          <w:color w:val="000000"/>
        </w:rPr>
      </w:pPr>
      <w:r>
        <w:rPr>
          <w:rFonts w:eastAsia="Arial"/>
          <w:color w:val="000000"/>
        </w:rPr>
        <w:t>“</w:t>
      </w:r>
      <w:r>
        <w:rPr>
          <w:color w:val="000000"/>
        </w:rPr>
        <w:t>sharingId”: (String) unique ID of the image sharing.</w:t>
      </w:r>
      <w:r/>
    </w:p>
    <w:p>
      <w:pPr>
        <w:pStyle w:val="ASN1Code"/>
        <w:ind w:left="680" w:hanging="0"/>
        <w:rPr>
          <w:color w:val="000000"/>
        </w:rPr>
      </w:pPr>
      <w:r>
        <w:rPr>
          <w:color w:val="000000"/>
        </w:rPr>
        <w:t>com.gsma.services.rcs.ish.action.NEW_</w:t>
      </w:r>
      <w:r>
        <w:rPr>
          <w:rFonts w:cs="Arial"/>
          <w:color w:val="000000"/>
        </w:rPr>
        <w:t>IMAGE_SHARING</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
        <w:rPr>
          <w:lang w:eastAsia="en-US"/>
        </w:rPr>
      </w:pPr>
      <w:r>
        <w:rPr>
          <w:lang w:eastAsia="en-US"/>
        </w:rPr>
        <w:t>A content provider is used to store the image sharing history persistently. There is one entry per image sharing.</w:t>
      </w:r>
      <w:r/>
    </w:p>
    <w:p>
      <w:pPr>
        <w:pStyle w:val="Normal"/>
        <w:spacing w:before="240" w:after="0"/>
      </w:pPr>
      <w:r>
        <w:rPr>
          <w:lang w:eastAsia="en-US"/>
        </w:rPr>
        <w:t xml:space="preserve">Class </w:t>
      </w:r>
      <w:r>
        <w:rPr>
          <w:b/>
          <w:lang w:eastAsia="en-US"/>
        </w:rPr>
        <w:t>ImageSharingLog</w:t>
      </w:r>
      <w:r>
        <w:rPr>
          <w:b/>
        </w:rPr>
        <w:t>:</w:t>
      </w:r>
      <w:r/>
    </w:p>
    <w:p>
      <w:pPr>
        <w:pStyle w:val="Normal"/>
        <w:jc w:val="left"/>
        <w:rPr>
          <w:sz w:val="20"/>
          <w:sz w:val="20"/>
          <w:rFonts w:ascii="Courier New" w:hAnsi="Courier New"/>
        </w:rPr>
      </w:pPr>
      <w:r>
        <w:rPr/>
        <w:t>Event log provider member id used when merging the data from this provider with other registered event log provider members data into a common cursor:</w:t>
      </w:r>
      <w:r/>
    </w:p>
    <w:p>
      <w:pPr>
        <w:pStyle w:val="Normal"/>
        <w:jc w:val="left"/>
      </w:pPr>
      <w:r>
        <w:rPr>
          <w:rFonts w:cs="Courier New" w:ascii="Courier New" w:hAnsi="Courier New"/>
          <w:sz w:val="20"/>
        </w:rPr>
        <w:t>static final int HISTORYLOG_MEMBER_ID = 3</w:t>
      </w:r>
      <w:r/>
    </w:p>
    <w:p>
      <w:pPr>
        <w:pStyle w:val="Normal"/>
        <w:jc w:val="left"/>
        <w:rPr>
          <w:sz w:val="20"/>
          <w:sz w:val="20"/>
          <w:rFonts w:ascii="Courier New" w:hAnsi="Courier New"/>
        </w:rPr>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r/>
    </w:p>
    <w:p>
      <w:pPr>
        <w:pStyle w:val="Normal"/>
        <w:jc w:val="left"/>
      </w:pPr>
      <w:r>
        <w:rPr>
          <w:rFonts w:cs="Courier New" w:ascii="Courier New" w:hAnsi="Courier New"/>
          <w:sz w:val="20"/>
        </w:rPr>
        <w:t>static final Uri CONTENT_URI = "content://com.gsma.services.rcs.provider.imageshare/imageshare"</w:t>
      </w:r>
      <w:r/>
    </w:p>
    <w:p>
      <w:pPr>
        <w:pStyle w:val="Normal"/>
        <w:jc w:val="left"/>
        <w:rPr>
          <w:szCs w:val="22"/>
        </w:rPr>
      </w:pPr>
      <w:r>
        <w:rPr/>
        <w:t>The “SHARING_ID” column is defined as the unique primary key and can be references with adding a path segment to the CONTENT_URI + “/” + &lt;primary key&gt;</w:t>
      </w:r>
      <w:r/>
    </w:p>
    <w:p>
      <w:pPr>
        <w:pStyle w:val="Normal"/>
        <w:jc w:val="left"/>
        <w:rPr>
          <w:sz w:val="20"/>
          <w:sz w:val="20"/>
          <w:rFonts w:ascii="Courier New" w:hAnsi="Courier New"/>
        </w:rPr>
      </w:pPr>
      <w:r>
        <w:rPr>
          <w:szCs w:val="22"/>
        </w:rPr>
        <w:t>Column name definition constants to be used when accessing this provider:</w:t>
      </w:r>
      <w:r/>
    </w:p>
    <w:p>
      <w:pPr>
        <w:pStyle w:val="Normal"/>
        <w:rPr>
          <w:sz w:val="20"/>
          <w:sz w:val="20"/>
          <w:rFonts w:ascii="Courier New" w:hAnsi="Courier New" w:cs="Courier New"/>
        </w:rPr>
      </w:pPr>
      <w:r>
        <w:rPr>
          <w:rFonts w:cs="Courier New" w:ascii="Courier New" w:hAnsi="Courier New"/>
          <w:sz w:val="20"/>
        </w:rPr>
        <w:t>static final String BASECOLUMN_ID = “_id”</w:t>
      </w:r>
      <w:r/>
    </w:p>
    <w:p>
      <w:pPr>
        <w:pStyle w:val="Normal"/>
        <w:rPr>
          <w:sz w:val="20"/>
          <w:sz w:val="20"/>
          <w:rFonts w:ascii="Courier New" w:hAnsi="Courier New" w:cs="Courier New"/>
        </w:rPr>
      </w:pPr>
      <w:r>
        <w:rPr>
          <w:rFonts w:cs="Courier New" w:ascii="Courier New" w:hAnsi="Courier New"/>
          <w:sz w:val="20"/>
        </w:rPr>
        <w:t>static final String SHARING_ID = "sharing_id"</w:t>
      </w:r>
      <w:r/>
    </w:p>
    <w:p>
      <w:pPr>
        <w:pStyle w:val="Normal"/>
        <w:rPr>
          <w:sz w:val="20"/>
          <w:sz w:val="20"/>
          <w:rFonts w:ascii="Courier New" w:hAnsi="Courier New" w:cs="Courier New"/>
        </w:rPr>
      </w:pPr>
      <w:r>
        <w:rPr>
          <w:rFonts w:cs="Courier New" w:ascii="Courier New" w:hAnsi="Courier New"/>
          <w:sz w:val="20"/>
        </w:rPr>
        <w:t>static final String CONTACT = "contact"</w:t>
      </w:r>
      <w:r/>
    </w:p>
    <w:p>
      <w:pPr>
        <w:pStyle w:val="Normal"/>
        <w:rPr>
          <w:sz w:val="20"/>
          <w:sz w:val="20"/>
          <w:rFonts w:ascii="Courier New" w:hAnsi="Courier New" w:cs="Courier New"/>
        </w:rPr>
      </w:pPr>
      <w:r>
        <w:rPr>
          <w:rFonts w:cs="Courier New" w:ascii="Courier New" w:hAnsi="Courier New"/>
          <w:sz w:val="20"/>
        </w:rPr>
        <w:t>static final String FILE = "file"</w:t>
      </w:r>
      <w:r/>
    </w:p>
    <w:p>
      <w:pPr>
        <w:pStyle w:val="Normal"/>
        <w:rPr>
          <w:sz w:val="20"/>
          <w:sz w:val="20"/>
          <w:rFonts w:ascii="Courier New" w:hAnsi="Courier New" w:cs="Courier New"/>
        </w:rPr>
      </w:pPr>
      <w:r>
        <w:rPr>
          <w:rFonts w:cs="Courier New" w:ascii="Courier New" w:hAnsi="Courier New"/>
          <w:sz w:val="20"/>
        </w:rPr>
        <w:t>static final String FILENAME = "filename"</w:t>
      </w:r>
      <w:r/>
    </w:p>
    <w:p>
      <w:pPr>
        <w:pStyle w:val="Normal"/>
        <w:rPr>
          <w:sz w:val="20"/>
          <w:sz w:val="20"/>
          <w:rFonts w:ascii="Courier New" w:hAnsi="Courier New" w:cs="Courier New"/>
        </w:rPr>
      </w:pPr>
      <w:r>
        <w:rPr>
          <w:rFonts w:cs="Courier New" w:ascii="Courier New" w:hAnsi="Courier New"/>
          <w:sz w:val="20"/>
        </w:rPr>
        <w:t>static final String MIME_TYPE = "mime_type"</w:t>
      </w:r>
      <w:r/>
    </w:p>
    <w:p>
      <w:pPr>
        <w:pStyle w:val="Normal"/>
        <w:rPr>
          <w:sz w:val="20"/>
          <w:sz w:val="20"/>
          <w:rFonts w:ascii="Courier New" w:hAnsi="Courier New" w:cs="Courier New"/>
        </w:rPr>
      </w:pPr>
      <w:r>
        <w:rPr>
          <w:rFonts w:cs="Courier New" w:ascii="Courier New" w:hAnsi="Courier New"/>
          <w:sz w:val="20"/>
        </w:rPr>
        <w:t>static final String DIRECTION = "direction"</w:t>
      </w:r>
      <w:r/>
    </w:p>
    <w:p>
      <w:pPr>
        <w:pStyle w:val="Normal"/>
        <w:rPr>
          <w:sz w:val="20"/>
          <w:sz w:val="20"/>
          <w:rFonts w:ascii="Courier New" w:hAnsi="Courier New" w:cs="Courier New"/>
        </w:rPr>
      </w:pPr>
      <w:r>
        <w:rPr>
          <w:rFonts w:cs="Courier New" w:ascii="Courier New" w:hAnsi="Courier New"/>
          <w:sz w:val="20"/>
        </w:rPr>
        <w:t>static final String FILESIZE = "filesize"</w:t>
      </w:r>
      <w:r/>
    </w:p>
    <w:p>
      <w:pPr>
        <w:pStyle w:val="Normal"/>
        <w:rPr>
          <w:sz w:val="20"/>
          <w:sz w:val="20"/>
          <w:rFonts w:ascii="Courier New" w:hAnsi="Courier New" w:cs="Courier New"/>
        </w:rPr>
      </w:pPr>
      <w:r>
        <w:rPr>
          <w:rFonts w:cs="Courier New" w:ascii="Courier New" w:hAnsi="Courier New"/>
          <w:sz w:val="20"/>
        </w:rPr>
        <w:t>static final String TRANSFERRED = "transferred"</w:t>
      </w:r>
      <w:r/>
    </w:p>
    <w:p>
      <w:pPr>
        <w:pStyle w:val="Normal"/>
        <w:rPr>
          <w:sz w:val="20"/>
          <w:sz w:val="20"/>
          <w:rFonts w:ascii="Courier New" w:hAnsi="Courier New" w:cs="Courier New"/>
        </w:rPr>
      </w:pPr>
      <w:r>
        <w:rPr>
          <w:rFonts w:cs="Courier New" w:ascii="Courier New" w:hAnsi="Courier New"/>
          <w:sz w:val="20"/>
        </w:rPr>
        <w:t>static final String TIMESTAMP = "timestamp"</w:t>
      </w:r>
      <w:r/>
    </w:p>
    <w:p>
      <w:pPr>
        <w:pStyle w:val="Normal"/>
        <w:rPr>
          <w:sz w:val="20"/>
          <w:sz w:val="20"/>
          <w:rFonts w:ascii="Courier New" w:hAnsi="Courier New" w:cs="Courier New"/>
        </w:rPr>
      </w:pPr>
      <w:r>
        <w:rPr>
          <w:rFonts w:cs="Courier New" w:ascii="Courier New" w:hAnsi="Courier New"/>
          <w:sz w:val="20"/>
        </w:rPr>
        <w:t>static final String STATE = "state"</w:t>
      </w:r>
      <w:r/>
    </w:p>
    <w:p>
      <w:pPr>
        <w:pStyle w:val="Normal"/>
        <w:rPr>
          <w:sz w:val="20"/>
          <w:sz w:val="20"/>
          <w:rFonts w:ascii="Courier New" w:hAnsi="Courier New" w:cs="Courier New"/>
        </w:rPr>
      </w:pPr>
      <w:r>
        <w:rPr>
          <w:rFonts w:cs="Courier New" w:ascii="Courier New" w:hAnsi="Courier New"/>
          <w:sz w:val="20"/>
        </w:rPr>
        <w:t>static final String REASON_CODE = "reason_code"</w:t>
      </w:r>
      <w:r/>
    </w:p>
    <w:p>
      <w:pPr>
        <w:pStyle w:val="Normal"/>
        <w:rPr>
          <w:sz w:val="20"/>
          <w:sz w:val="20"/>
          <w:szCs w:val="20"/>
          <w:rFonts w:ascii="Courier New" w:hAnsi="Courier New" w:eastAsia="SimSun" w:cs="Courier New"/>
          <w:color w:val="00000A"/>
          <w:lang w:val="en-GB" w:eastAsia="zh-CN" w:bidi="bn-BD"/>
        </w:rPr>
      </w:pPr>
      <w:r>
        <w:rPr>
          <w:rFonts w:eastAsia="SimSun" w:cs="Courier New" w:ascii="Courier New" w:hAnsi="Courier New"/>
          <w:color w:val="00000A"/>
          <w:sz w:val="20"/>
          <w:szCs w:val="20"/>
          <w:lang w:val="en-GB" w:eastAsia="zh-CN" w:bidi="bn-BD"/>
        </w:rPr>
      </w:r>
      <w:r/>
    </w:p>
    <w:p>
      <w:pPr>
        <w:pStyle w:val="Normal"/>
        <w:rPr>
          <w:lang w:eastAsia="en-US"/>
        </w:rPr>
      </w:pPr>
      <w:r>
        <w:rPr>
          <w:lang w:eastAsia="en-US"/>
        </w:rPr>
        <w:t>The content provider has the following columns:</w:t>
      </w:r>
      <w:r/>
    </w:p>
    <w:p>
      <w:pPr>
        <w:pStyle w:val="Normal"/>
      </w:pPr>
      <w:r>
        <w:rPr>
          <w:lang w:eastAsia="en-US"/>
        </w:rPr>
        <w:t>IMAGESHARE</w:t>
      </w:r>
      <w:r/>
    </w:p>
    <w:tbl>
      <w:tblPr>
        <w:tblW w:w="9002" w:type="dxa"/>
        <w:jc w:val="left"/>
        <w:tblInd w:w="10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051"/>
        <w:gridCol w:w="2699"/>
        <w:gridCol w:w="4252"/>
      </w:tblGrid>
      <w:tr>
        <w:trPr>
          <w:tblHeader w:val="true"/>
        </w:trPr>
        <w:tc>
          <w:tcPr>
            <w:tcW w:w="2051"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w:t>
            </w:r>
            <w:r/>
          </w:p>
        </w:tc>
        <w:tc>
          <w:tcPr>
            <w:tcW w:w="2699"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 type</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color w:val="000000"/>
              </w:rPr>
            </w:pPr>
            <w:r>
              <w:rPr/>
              <w:t>Comment</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value (even across several history log members)</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SHARING_ID</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(primary key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sharing identifier</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ContactId formatted number of the remote contact</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URI of the file</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FILENAME</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Filename</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MIME_TYPE</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Multipurpose Internet Mail Extensions (MIME) type of file</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DIRECTION</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Incoming sharing or outgoing sharing. See enum Direction</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FILESIZE</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 size in bytes</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TRANSFERRED</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Size transferred in bytes</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Date of the sharing</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STATE</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See enum ImageSharing.State for the list of states</w:t>
            </w:r>
            <w:r/>
          </w:p>
        </w:tc>
      </w:tr>
      <w:tr>
        <w:trPr/>
        <w:tc>
          <w:tcPr>
            <w:tcW w:w="2051"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REASON_CODE</w:t>
            </w:r>
            <w:r/>
          </w:p>
        </w:tc>
        <w:tc>
          <w:tcPr>
            <w:tcW w:w="269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Reason code associated with the image sharing state. enum ImageSharing.ReasonCode for the list of reason codes</w:t>
            </w:r>
            <w:r/>
          </w:p>
        </w:tc>
      </w:tr>
    </w:tbl>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
      </w:pPr>
      <w:r>
        <w:rPr/>
        <w:t>Access to the Image Share API and read access to the image share provider requires the following permissions:</w:t>
      </w:r>
      <w:r/>
    </w:p>
    <w:p>
      <w:pPr>
        <w:pStyle w:val="ListBullet1"/>
        <w:numPr>
          <w:ilvl w:val="0"/>
          <w:numId w:val="12"/>
        </w:numPr>
        <w:spacing w:before="120" w:after="0"/>
        <w:rPr>
          <w:sz w:val="22"/>
          <w:sz w:val="22"/>
        </w:rPr>
      </w:pPr>
      <w:r>
        <w:rPr/>
        <w:t xml:space="preserve">com.gsma.services.permission.RCS: </w:t>
        <w:br/>
        <w:t>this is a general permission that governs access to RCS services.</w:t>
      </w:r>
      <w:r/>
    </w:p>
    <w:p>
      <w:pPr>
        <w:pStyle w:val="Heading3"/>
        <w:numPr>
          <w:ilvl w:val="2"/>
          <w:numId w:val="25"/>
        </w:numPr>
      </w:pPr>
      <w:bookmarkStart w:id="248" w:name="_Toc375229892"/>
      <w:bookmarkStart w:id="249" w:name="_Toc419808145"/>
      <w:bookmarkStart w:id="250" w:name="_Toc419808365"/>
      <w:bookmarkStart w:id="251" w:name="_Toc422836695"/>
      <w:bookmarkEnd w:id="248"/>
      <w:bookmarkEnd w:id="249"/>
      <w:bookmarkEnd w:id="250"/>
      <w:bookmarkEnd w:id="251"/>
      <w:r>
        <w:rPr>
          <w:lang w:bidi="ar-SA"/>
        </w:rPr>
        <w:t>Video Share API</w:t>
      </w:r>
      <w:r/>
    </w:p>
    <w:p>
      <w:pPr>
        <w:pStyle w:val="NormalParagraph"/>
      </w:pPr>
      <w:r>
        <w:rPr/>
        <w:t>This API exposes all functionality related to sharing a live video stream during a CS call via the Video Share Service. It allows:</w:t>
      </w:r>
      <w:r/>
    </w:p>
    <w:p>
      <w:pPr>
        <w:pStyle w:val="ListBullet1"/>
        <w:numPr>
          <w:ilvl w:val="0"/>
          <w:numId w:val="1"/>
        </w:numPr>
        <w:rPr>
          <w:sz w:val="22"/>
          <w:sz w:val="22"/>
        </w:rPr>
      </w:pPr>
      <w:r>
        <w:rPr/>
        <w:t>Send a video share request.</w:t>
      </w:r>
      <w:r/>
    </w:p>
    <w:p>
      <w:pPr>
        <w:pStyle w:val="ListBullet1"/>
        <w:numPr>
          <w:ilvl w:val="0"/>
          <w:numId w:val="1"/>
        </w:numPr>
        <w:rPr>
          <w:sz w:val="22"/>
          <w:sz w:val="22"/>
        </w:rPr>
      </w:pPr>
      <w:r>
        <w:rPr/>
        <w:t>Receive notifications about incoming video share invitation and sharing events.</w:t>
      </w:r>
      <w:r/>
    </w:p>
    <w:p>
      <w:pPr>
        <w:pStyle w:val="ListBullet1"/>
        <w:numPr>
          <w:ilvl w:val="0"/>
          <w:numId w:val="1"/>
        </w:numPr>
        <w:rPr>
          <w:sz w:val="22"/>
          <w:sz w:val="22"/>
        </w:rPr>
      </w:pPr>
      <w:r>
        <w:rPr/>
        <w:t>Cancel an on-going video share.</w:t>
      </w:r>
      <w:r/>
    </w:p>
    <w:p>
      <w:pPr>
        <w:pStyle w:val="ListBullet1"/>
        <w:numPr>
          <w:ilvl w:val="0"/>
          <w:numId w:val="1"/>
        </w:numPr>
        <w:rPr>
          <w:sz w:val="22"/>
          <w:sz w:val="22"/>
        </w:rPr>
      </w:pPr>
      <w:r>
        <w:rPr/>
        <w:t>Accept/reject an incoming video share request.</w:t>
      </w:r>
      <w:r/>
    </w:p>
    <w:p>
      <w:pPr>
        <w:pStyle w:val="ListBullet1"/>
        <w:numPr>
          <w:ilvl w:val="0"/>
          <w:numId w:val="1"/>
        </w:numPr>
        <w:rPr>
          <w:sz w:val="22"/>
          <w:sz w:val="22"/>
        </w:rPr>
      </w:pPr>
      <w:r>
        <w:rPr/>
        <w:t>Read configuration elements affecting video share.</w:t>
      </w:r>
      <w:r/>
    </w:p>
    <w:p>
      <w:pPr>
        <w:pStyle w:val="ListBullet1"/>
        <w:numPr>
          <w:ilvl w:val="0"/>
          <w:numId w:val="1"/>
        </w:numPr>
        <w:rPr>
          <w:sz w:val="22"/>
          <w:sz w:val="22"/>
        </w:rPr>
      </w:pPr>
      <w:r>
        <w:rPr/>
        <w:t>Can use an external codec for video share.</w:t>
      </w:r>
      <w:r/>
    </w:p>
    <w:p>
      <w:pPr>
        <w:pStyle w:val="ListBullet1"/>
        <w:numPr>
          <w:ilvl w:val="0"/>
          <w:numId w:val="1"/>
        </w:numPr>
        <w:rPr>
          <w:sz w:val="22"/>
          <w:sz w:val="22"/>
        </w:rPr>
      </w:pPr>
      <w:r>
        <w:rPr/>
        <w:t>External codec: Programmer’s externally customized codec.</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Package</w:t>
      </w:r>
      <w:r/>
    </w:p>
    <w:p>
      <w:pPr>
        <w:pStyle w:val="NormalParagraph"/>
        <w:rPr>
          <w:b/>
          <w:b/>
          <w:color w:val="000000"/>
        </w:rPr>
      </w:pPr>
      <w:r>
        <w:rPr/>
        <w:t xml:space="preserve">Package name </w:t>
      </w:r>
      <w:r>
        <w:rPr>
          <w:b/>
        </w:rPr>
        <w:t>com.gsma.services.rcs.sharing.video</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 xml:space="preserve">Methods and Callbacks </w:t>
      </w:r>
      <w:r/>
    </w:p>
    <w:p>
      <w:pPr>
        <w:pStyle w:val="Normal"/>
        <w:tabs>
          <w:tab w:val="left" w:pos="680" w:leader="none"/>
        </w:tabs>
        <w:spacing w:lineRule="auto" w:line="276" w:before="0" w:after="200"/>
        <w:ind w:left="340" w:hanging="0"/>
        <w:jc w:val="left"/>
      </w:pPr>
      <w:r>
        <w:rPr>
          <w:color w:val="000000"/>
          <w:szCs w:val="22"/>
          <w:lang w:eastAsia="ar-SA" w:bidi="ar-SA"/>
        </w:rPr>
        <w:t xml:space="preserve">Class </w:t>
      </w:r>
      <w:r>
        <w:rPr>
          <w:b/>
          <w:color w:val="000000"/>
          <w:szCs w:val="22"/>
          <w:lang w:eastAsia="ar-SA" w:bidi="ar-SA"/>
        </w:rPr>
        <w:t>VideoSharingService</w:t>
      </w:r>
      <w:r>
        <w:rPr>
          <w:color w:val="000000"/>
          <w:szCs w:val="22"/>
          <w:lang w:eastAsia="ar-SA" w:bidi="ar-SA"/>
        </w:rPr>
        <w:t>:</w:t>
      </w:r>
      <w:r/>
    </w:p>
    <w:p>
      <w:pPr>
        <w:pStyle w:val="Normal"/>
        <w:tabs>
          <w:tab w:val="left" w:pos="680" w:leader="none"/>
        </w:tabs>
        <w:spacing w:lineRule="auto" w:line="276" w:before="0" w:after="200"/>
        <w:ind w:left="680" w:hanging="0"/>
        <w:jc w:val="left"/>
        <w:rPr>
          <w:szCs w:val="22"/>
          <w:color w:val="000000"/>
          <w:lang w:eastAsia="ar-SA" w:bidi="ar-SA"/>
        </w:rPr>
      </w:pPr>
      <w:r>
        <w:rPr/>
        <w:t xml:space="preserve">This class </w:t>
      </w:r>
      <w:r>
        <w:rPr>
          <w:rFonts w:eastAsia="Malgun Gothic" w:cs="Courier New"/>
          <w:szCs w:val="22"/>
          <w:lang w:eastAsia="ar-SA" w:bidi="ar-SA"/>
        </w:rPr>
        <w:t>offers</w:t>
      </w:r>
      <w:r>
        <w:rPr/>
        <w:t xml:space="preserve"> the main entry point to share a live video during a CS call, when the call hangs up the sharing is automatically stopped. Several applications may connect/disconnect to the API.</w:t>
      </w:r>
      <w:r>
        <w:rPr>
          <w:color w:val="000000"/>
          <w:szCs w:val="22"/>
          <w:lang w:eastAsia="ar-SA" w:bidi="ar-SA"/>
        </w:rPr>
        <w:t xml:space="preserve"> </w:t>
      </w:r>
      <w:r/>
    </w:p>
    <w:p>
      <w:pPr>
        <w:pStyle w:val="Normal"/>
        <w:numPr>
          <w:ilvl w:val="0"/>
          <w:numId w:val="19"/>
        </w:numPr>
        <w:tabs>
          <w:tab w:val="left" w:pos="0" w:leader="none"/>
          <w:tab w:val="left" w:pos="680" w:leader="none"/>
        </w:tabs>
        <w:spacing w:lineRule="auto" w:line="276" w:before="0" w:after="200"/>
        <w:ind w:left="680" w:hanging="340"/>
        <w:jc w:val="left"/>
        <w:rPr>
          <w:sz w:val="20"/>
          <w:sz w:val="20"/>
          <w:rFonts w:ascii="Courier New" w:hAnsi="Courier New"/>
          <w:color w:val="000000"/>
        </w:rPr>
      </w:pPr>
      <w:r>
        <w:rPr>
          <w:color w:val="000000"/>
          <w:szCs w:val="22"/>
          <w:lang w:eastAsia="ar-SA" w:bidi="ar-SA"/>
        </w:rPr>
        <w:t>Method: connects to the API.</w:t>
      </w:r>
      <w:r/>
    </w:p>
    <w:p>
      <w:pPr>
        <w:pStyle w:val="Normal"/>
        <w:spacing w:lineRule="auto" w:line="276" w:before="0" w:after="0"/>
        <w:ind w:left="680" w:hanging="0"/>
        <w:jc w:val="left"/>
        <w:rPr>
          <w:sz w:val="20"/>
          <w:sz w:val="20"/>
          <w:rFonts w:ascii="Courier New" w:hAnsi="Courier New" w:cs="Courier New"/>
          <w:color w:val="000000"/>
          <w:lang w:eastAsia="ar-SA" w:bidi="ar-SA"/>
        </w:rPr>
      </w:pPr>
      <w:r>
        <w:rPr>
          <w:rFonts w:cs="Courier New" w:ascii="Courier New" w:hAnsi="Courier New"/>
          <w:color w:val="000000"/>
          <w:sz w:val="20"/>
          <w:szCs w:val="22"/>
          <w:lang w:eastAsia="ar-SA" w:bidi="ar-SA"/>
        </w:rPr>
        <w:t>void connect()</w:t>
      </w:r>
      <w:r/>
    </w:p>
    <w:p>
      <w:pPr>
        <w:pStyle w:val="Normal"/>
        <w:spacing w:lineRule="auto" w:line="276" w:before="0" w:after="0"/>
        <w:ind w:left="680" w:hanging="0"/>
        <w:jc w:val="left"/>
        <w:rPr>
          <w:sz w:val="20"/>
          <w:sz w:val="20"/>
          <w:szCs w:val="20"/>
          <w:rFonts w:ascii="Courier New" w:hAnsi="Courier New" w:eastAsia="SimSun" w:cs="Courier New"/>
          <w:color w:val="000000"/>
          <w:lang w:val="en-GB" w:eastAsia="ar-SA" w:bidi="ar-SA"/>
        </w:rPr>
      </w:pPr>
      <w:r>
        <w:rPr>
          <w:rFonts w:eastAsia="SimSun" w:cs="Courier New" w:ascii="Courier New" w:hAnsi="Courier New"/>
          <w:color w:val="000000"/>
          <w:sz w:val="20"/>
          <w:szCs w:val="20"/>
          <w:lang w:val="en-GB" w:eastAsia="ar-SA" w:bidi="ar-SA"/>
        </w:rPr>
      </w:r>
      <w:r/>
    </w:p>
    <w:p>
      <w:pPr>
        <w:pStyle w:val="Normal"/>
        <w:numPr>
          <w:ilvl w:val="0"/>
          <w:numId w:val="19"/>
        </w:numPr>
        <w:tabs>
          <w:tab w:val="left" w:pos="0" w:leader="none"/>
          <w:tab w:val="left" w:pos="680" w:leader="none"/>
        </w:tabs>
        <w:spacing w:lineRule="auto" w:line="276" w:before="0" w:after="200"/>
        <w:ind w:left="680" w:hanging="340"/>
        <w:jc w:val="left"/>
        <w:rPr>
          <w:sz w:val="20"/>
          <w:sz w:val="20"/>
          <w:rFonts w:ascii="Courier New" w:hAnsi="Courier New"/>
          <w:color w:val="000000"/>
        </w:rPr>
      </w:pPr>
      <w:r>
        <w:rPr>
          <w:rFonts w:eastAsia="Malgun Gothic" w:cs="Courier New"/>
          <w:szCs w:val="22"/>
          <w:lang w:eastAsia="ar-SA" w:bidi="ar-SA"/>
        </w:rPr>
        <w:t>Method</w:t>
      </w:r>
      <w:r>
        <w:rPr>
          <w:color w:val="000000"/>
          <w:szCs w:val="22"/>
          <w:lang w:eastAsia="ar-SA" w:bidi="ar-SA"/>
        </w:rPr>
        <w:t>: disconnects from the API.</w:t>
      </w:r>
      <w:r/>
    </w:p>
    <w:p>
      <w:pPr>
        <w:pStyle w:val="Normal"/>
        <w:spacing w:lineRule="auto" w:line="276" w:before="0" w:after="0"/>
        <w:ind w:left="680" w:hanging="0"/>
        <w:jc w:val="left"/>
        <w:rPr>
          <w:sz w:val="20"/>
          <w:sz w:val="20"/>
          <w:rFonts w:ascii="Courier New" w:hAnsi="Courier New" w:cs="Courier New"/>
          <w:color w:val="000000"/>
          <w:lang w:eastAsia="ar-SA" w:bidi="ar-SA"/>
        </w:rPr>
      </w:pPr>
      <w:r>
        <w:rPr>
          <w:rFonts w:cs="Courier New" w:ascii="Courier New" w:hAnsi="Courier New"/>
          <w:color w:val="000000"/>
          <w:sz w:val="20"/>
          <w:szCs w:val="22"/>
          <w:lang w:eastAsia="ar-SA" w:bidi="ar-SA"/>
        </w:rPr>
        <w:t>void disconnect()</w:t>
      </w:r>
      <w:r/>
    </w:p>
    <w:p>
      <w:pPr>
        <w:pStyle w:val="Normal"/>
        <w:spacing w:lineRule="auto" w:line="276" w:before="0" w:after="0"/>
        <w:ind w:left="680" w:hanging="0"/>
        <w:jc w:val="left"/>
        <w:rPr>
          <w:sz w:val="20"/>
          <w:sz w:val="20"/>
          <w:szCs w:val="20"/>
          <w:rFonts w:ascii="Courier New" w:hAnsi="Courier New" w:eastAsia="SimSun" w:cs="Courier New"/>
          <w:color w:val="000000"/>
          <w:lang w:val="en-GB" w:eastAsia="ar-SA" w:bidi="ar-SA"/>
        </w:rPr>
      </w:pPr>
      <w:r>
        <w:rPr>
          <w:rFonts w:eastAsia="SimSun" w:cs="Courier New" w:ascii="Courier New" w:hAnsi="Courier New"/>
          <w:color w:val="000000"/>
          <w:sz w:val="20"/>
          <w:szCs w:val="20"/>
          <w:lang w:val="en-GB" w:eastAsia="ar-SA" w:bidi="ar-SA"/>
        </w:rPr>
      </w:r>
      <w:r/>
    </w:p>
    <w:p>
      <w:pPr>
        <w:pStyle w:val="Normal"/>
        <w:numPr>
          <w:ilvl w:val="0"/>
          <w:numId w:val="19"/>
        </w:numPr>
        <w:tabs>
          <w:tab w:val="left" w:pos="0" w:leader="none"/>
          <w:tab w:val="left" w:pos="680" w:leader="none"/>
        </w:tabs>
        <w:spacing w:lineRule="auto" w:line="276" w:before="0" w:after="200"/>
        <w:ind w:left="680" w:hanging="340"/>
        <w:jc w:val="left"/>
        <w:rPr>
          <w:sz w:val="20"/>
          <w:sz w:val="20"/>
          <w:rFonts w:ascii="Courier New" w:hAnsi="Courier New"/>
          <w:color w:val="000000"/>
        </w:rPr>
      </w:pPr>
      <w:r>
        <w:rPr>
          <w:rFonts w:eastAsia="Malgun Gothic" w:cs="Courier New"/>
          <w:szCs w:val="22"/>
          <w:lang w:eastAsia="ar-SA" w:bidi="ar-SA"/>
        </w:rPr>
        <w:t>Method</w:t>
      </w:r>
      <w:r>
        <w:rPr>
          <w:color w:val="000000"/>
          <w:szCs w:val="22"/>
          <w:lang w:eastAsia="ar-SA" w:bidi="ar-SA"/>
        </w:rPr>
        <w:t>: returns a video sharing from its unique ID.</w:t>
      </w:r>
      <w:r>
        <w:rPr>
          <w:color w:val="000000"/>
        </w:rPr>
        <w:t xml:space="preserve"> If no ongoing VideoSharing matching the sharingId if found then a reference to a historical VideoSharing is returned so that calls to the methods on that still can be performed.</w:t>
      </w:r>
      <w:r/>
    </w:p>
    <w:p>
      <w:pPr>
        <w:pStyle w:val="Normal"/>
        <w:spacing w:lineRule="auto" w:line="276" w:before="0" w:after="0"/>
        <w:ind w:left="680" w:hanging="0"/>
        <w:jc w:val="left"/>
        <w:rPr>
          <w:sz w:val="20"/>
          <w:sz w:val="20"/>
          <w:rFonts w:ascii="Courier New" w:hAnsi="Courier New" w:cs="Courier New"/>
          <w:color w:val="000000"/>
          <w:lang w:eastAsia="ar-SA" w:bidi="ar-SA"/>
        </w:rPr>
      </w:pPr>
      <w:r>
        <w:rPr>
          <w:rFonts w:cs="Courier New" w:ascii="Courier New" w:hAnsi="Courier New"/>
          <w:color w:val="000000"/>
          <w:sz w:val="20"/>
          <w:szCs w:val="22"/>
          <w:lang w:eastAsia="ar-SA" w:bidi="ar-SA"/>
        </w:rPr>
        <w:t>VideoSharing</w:t>
      </w:r>
      <w:r>
        <w:rPr>
          <w:rFonts w:cs="Courier New" w:ascii="Courier New" w:hAnsi="Courier New"/>
          <w:color w:val="000000"/>
          <w:sz w:val="20"/>
          <w:lang w:eastAsia="ar-SA" w:bidi="ar-SA"/>
        </w:rPr>
        <w:t xml:space="preserve"> </w:t>
      </w:r>
      <w:r>
        <w:rPr>
          <w:rFonts w:cs="Courier New" w:ascii="Courier New" w:hAnsi="Courier New"/>
          <w:color w:val="000000"/>
          <w:sz w:val="20"/>
          <w:szCs w:val="22"/>
          <w:lang w:eastAsia="ar-SA" w:bidi="ar-SA"/>
        </w:rPr>
        <w:t>getVideoSharing(String sharingId)</w:t>
      </w:r>
      <w:r/>
    </w:p>
    <w:p>
      <w:pPr>
        <w:pStyle w:val="Normal"/>
        <w:spacing w:lineRule="auto" w:line="276" w:before="0" w:after="0"/>
        <w:ind w:left="680" w:hanging="0"/>
        <w:jc w:val="left"/>
        <w:rPr>
          <w:sz w:val="20"/>
          <w:sz w:val="20"/>
          <w:szCs w:val="20"/>
          <w:rFonts w:ascii="Courier New" w:hAnsi="Courier New" w:eastAsia="SimSun" w:cs="Courier New"/>
          <w:color w:val="000000"/>
          <w:lang w:val="en-GB" w:eastAsia="ar-SA" w:bidi="ar-SA"/>
        </w:rPr>
      </w:pPr>
      <w:r>
        <w:rPr>
          <w:rFonts w:eastAsia="SimSun" w:cs="Courier New" w:ascii="Courier New" w:hAnsi="Courier New"/>
          <w:color w:val="000000"/>
          <w:sz w:val="20"/>
          <w:szCs w:val="20"/>
          <w:lang w:val="en-GB" w:eastAsia="ar-SA" w:bidi="ar-SA"/>
        </w:rPr>
      </w:r>
      <w:r/>
    </w:p>
    <w:p>
      <w:pPr>
        <w:pStyle w:val="Normal"/>
        <w:numPr>
          <w:ilvl w:val="0"/>
          <w:numId w:val="19"/>
        </w:numPr>
        <w:tabs>
          <w:tab w:val="left" w:pos="0" w:leader="none"/>
          <w:tab w:val="left" w:pos="680" w:leader="none"/>
        </w:tabs>
        <w:spacing w:lineRule="auto" w:line="276" w:before="0" w:after="200"/>
        <w:ind w:left="680" w:hanging="340"/>
        <w:jc w:val="left"/>
        <w:rPr>
          <w:sz w:val="20"/>
          <w:sz w:val="20"/>
          <w:rFonts w:ascii="Courier New" w:hAnsi="Courier New"/>
          <w:color w:val="000000"/>
        </w:rPr>
      </w:pPr>
      <w:r>
        <w:rPr>
          <w:color w:val="000000"/>
          <w:szCs w:val="22"/>
          <w:lang w:eastAsia="ar-SA" w:bidi="ar-SA"/>
        </w:rPr>
        <w:t>Method: shares a live video stream with a contact. The parameter player contains a media player which streams over RTP the live video from the camera. The media player is an interface which permits to have a player implementation independent from the RCS API. An exception is thrown if there is no on-going CS call.</w:t>
      </w:r>
      <w:r>
        <w:rPr>
          <w:rFonts w:eastAsia="Malgun Gothic"/>
          <w:color w:val="000000"/>
          <w:szCs w:val="22"/>
          <w:lang w:eastAsia="ar-SA" w:bidi="ar-SA"/>
        </w:rPr>
        <w:t xml:space="preserve"> </w:t>
      </w:r>
      <w:r>
        <w:rPr>
          <w:rFonts w:eastAsia="Malgun Gothic"/>
          <w:szCs w:val="22"/>
          <w:lang w:eastAsia="ar-SA" w:bidi="ar-SA"/>
        </w:rPr>
        <w:t>It’s for the external codec.</w:t>
      </w:r>
      <w:r/>
    </w:p>
    <w:p>
      <w:pPr>
        <w:pStyle w:val="Normal"/>
        <w:spacing w:lineRule="auto" w:line="276" w:before="0" w:after="0"/>
        <w:ind w:left="680" w:hanging="0"/>
        <w:jc w:val="left"/>
        <w:rPr>
          <w:sz w:val="20"/>
          <w:sz w:val="20"/>
          <w:rFonts w:ascii="Courier New" w:hAnsi="Courier New" w:eastAsia="Malgun Gothic" w:cs="Courier New"/>
          <w:color w:val="000000"/>
          <w:lang w:eastAsia="ar-SA" w:bidi="ar-SA"/>
        </w:rPr>
      </w:pPr>
      <w:r>
        <w:rPr>
          <w:rFonts w:cs="Courier New" w:ascii="Courier New" w:hAnsi="Courier New"/>
          <w:color w:val="000000"/>
          <w:sz w:val="20"/>
          <w:szCs w:val="22"/>
          <w:lang w:eastAsia="ar-SA" w:bidi="ar-SA"/>
        </w:rPr>
        <w:t>VideoSharing shareVideo(</w:t>
      </w:r>
      <w:r>
        <w:rPr>
          <w:rFonts w:cs="Courier New" w:ascii="Courier New" w:hAnsi="Courier New"/>
          <w:color w:val="000000"/>
          <w:sz w:val="20"/>
          <w:lang w:eastAsia="ar-SA" w:bidi="ar-SA"/>
        </w:rPr>
        <w:t>ContactId</w:t>
      </w:r>
      <w:r>
        <w:rPr>
          <w:rFonts w:cs="Courier New" w:ascii="Courier New" w:hAnsi="Courier New"/>
          <w:color w:val="000000"/>
          <w:sz w:val="20"/>
          <w:szCs w:val="22"/>
          <w:lang w:eastAsia="ar-SA" w:bidi="ar-SA"/>
        </w:rPr>
        <w:t xml:space="preserve"> contact, VideoPlayer player)</w:t>
      </w:r>
      <w:r/>
    </w:p>
    <w:p>
      <w:pPr>
        <w:pStyle w:val="Normal"/>
        <w:spacing w:lineRule="auto" w:line="276" w:before="0" w:after="0"/>
        <w:ind w:left="680" w:hanging="0"/>
        <w:jc w:val="left"/>
        <w:rPr>
          <w:sz w:val="20"/>
          <w:sz w:val="20"/>
          <w:szCs w:val="20"/>
          <w:rFonts w:ascii="Courier New" w:hAnsi="Courier New" w:eastAsia="Malgun Gothic" w:cs="Courier New"/>
          <w:color w:val="000000"/>
          <w:lang w:val="en-GB" w:eastAsia="ar-SA" w:bidi="ar-SA"/>
        </w:rPr>
      </w:pPr>
      <w:r>
        <w:rPr>
          <w:rFonts w:eastAsia="Malgun Gothic" w:cs="Courier New" w:ascii="Courier New" w:hAnsi="Courier New"/>
          <w:color w:val="000000"/>
          <w:sz w:val="20"/>
          <w:szCs w:val="20"/>
          <w:lang w:val="en-GB" w:eastAsia="ar-SA" w:bidi="ar-SA"/>
        </w:rPr>
      </w:r>
      <w:r/>
    </w:p>
    <w:p>
      <w:pPr>
        <w:pStyle w:val="Normal"/>
        <w:numPr>
          <w:ilvl w:val="0"/>
          <w:numId w:val="19"/>
        </w:numPr>
        <w:tabs>
          <w:tab w:val="left" w:pos="0" w:leader="none"/>
          <w:tab w:val="left" w:pos="680" w:leader="none"/>
        </w:tabs>
        <w:spacing w:lineRule="auto" w:line="276" w:before="0" w:after="200"/>
        <w:ind w:left="680" w:hanging="340"/>
        <w:jc w:val="left"/>
        <w:rPr>
          <w:sz w:val="20"/>
          <w:sz w:val="20"/>
          <w:rFonts w:ascii="Courier New" w:hAnsi="Courier New"/>
          <w:color w:val="000000"/>
        </w:rPr>
      </w:pPr>
      <w:r>
        <w:rPr>
          <w:lang w:eastAsia="ar-SA" w:bidi="ar-SA"/>
        </w:rPr>
        <w:t xml:space="preserve">Method: returns </w:t>
      </w:r>
      <w:r>
        <w:rPr>
          <w:rFonts w:eastAsia="Malgun Gothic" w:cs="Courier New"/>
          <w:szCs w:val="22"/>
          <w:lang w:eastAsia="ar-SA" w:bidi="ar-SA"/>
        </w:rPr>
        <w:t>the</w:t>
      </w:r>
      <w:r>
        <w:rPr>
          <w:lang w:eastAsia="ar-SA" w:bidi="ar-SA"/>
        </w:rPr>
        <w:t xml:space="preserve"> configuration for video share service.</w:t>
      </w:r>
      <w:r/>
    </w:p>
    <w:p>
      <w:pPr>
        <w:pStyle w:val="Normal"/>
        <w:spacing w:lineRule="auto" w:line="276" w:before="0" w:after="0"/>
        <w:ind w:left="680" w:hanging="0"/>
        <w:jc w:val="left"/>
        <w:rPr>
          <w:sz w:val="20"/>
          <w:sz w:val="20"/>
          <w:rFonts w:ascii="Courier New" w:hAnsi="Courier New" w:cs="Courier New"/>
          <w:color w:val="000000"/>
          <w:lang w:eastAsia="ar-SA" w:bidi="ar-SA"/>
        </w:rPr>
      </w:pPr>
      <w:r>
        <w:rPr>
          <w:rFonts w:cs="Courier New" w:ascii="Courier New" w:hAnsi="Courier New"/>
          <w:color w:val="000000"/>
          <w:sz w:val="20"/>
          <w:szCs w:val="22"/>
          <w:lang w:eastAsia="ar-SA" w:bidi="ar-SA"/>
        </w:rPr>
        <w:t>VideoSharingServiceConfiguration getConfiguration()</w:t>
      </w:r>
      <w:r/>
    </w:p>
    <w:p>
      <w:pPr>
        <w:pStyle w:val="Normal"/>
        <w:spacing w:lineRule="auto" w:line="276" w:before="0" w:after="0"/>
        <w:ind w:left="680" w:hanging="0"/>
        <w:jc w:val="left"/>
        <w:rPr>
          <w:sz w:val="20"/>
          <w:sz w:val="20"/>
          <w:szCs w:val="20"/>
          <w:rFonts w:ascii="Courier New" w:hAnsi="Courier New" w:eastAsia="SimSun" w:cs="Courier New"/>
          <w:color w:val="000000"/>
          <w:lang w:val="en-GB" w:eastAsia="ar-SA" w:bidi="ar-SA"/>
        </w:rPr>
      </w:pPr>
      <w:r>
        <w:rPr>
          <w:rFonts w:eastAsia="SimSun" w:cs="Courier New" w:ascii="Courier New" w:hAnsi="Courier New"/>
          <w:color w:val="000000"/>
          <w:sz w:val="20"/>
          <w:szCs w:val="20"/>
          <w:lang w:val="en-GB" w:eastAsia="ar-SA" w:bidi="ar-SA"/>
        </w:rPr>
      </w:r>
      <w:r/>
    </w:p>
    <w:p>
      <w:pPr>
        <w:pStyle w:val="Normal"/>
        <w:numPr>
          <w:ilvl w:val="0"/>
          <w:numId w:val="19"/>
        </w:numPr>
        <w:tabs>
          <w:tab w:val="left" w:pos="0" w:leader="none"/>
          <w:tab w:val="left" w:pos="680" w:leader="none"/>
        </w:tabs>
        <w:spacing w:lineRule="auto" w:line="276" w:before="0" w:after="200"/>
        <w:ind w:left="680" w:hanging="340"/>
        <w:jc w:val="left"/>
        <w:rPr>
          <w:sz w:val="20"/>
          <w:sz w:val="20"/>
          <w:rFonts w:ascii="Courier New" w:hAnsi="Courier New"/>
          <w:color w:val="000000"/>
        </w:rPr>
      </w:pPr>
      <w:r>
        <w:rPr>
          <w:color w:val="000000"/>
          <w:szCs w:val="22"/>
          <w:lang w:eastAsia="ar-SA" w:bidi="ar-SA"/>
        </w:rPr>
        <w:t>Method: adds a video share event listener.</w:t>
      </w:r>
      <w:r/>
    </w:p>
    <w:p>
      <w:pPr>
        <w:pStyle w:val="Normal"/>
        <w:spacing w:lineRule="auto" w:line="276" w:before="0" w:after="0"/>
        <w:ind w:left="680" w:hanging="0"/>
        <w:jc w:val="left"/>
        <w:rPr>
          <w:sz w:val="20"/>
          <w:sz w:val="20"/>
          <w:rFonts w:ascii="Courier New" w:hAnsi="Courier New" w:cs="Courier New"/>
          <w:color w:val="000000"/>
          <w:lang w:eastAsia="ar-SA" w:bidi="ar-SA"/>
        </w:rPr>
      </w:pPr>
      <w:r>
        <w:rPr>
          <w:rFonts w:cs="Courier New" w:ascii="Courier New" w:hAnsi="Courier New"/>
          <w:color w:val="000000"/>
          <w:sz w:val="20"/>
          <w:szCs w:val="22"/>
          <w:lang w:eastAsia="ar-SA" w:bidi="ar-SA"/>
        </w:rPr>
        <w:t xml:space="preserve">void </w:t>
      </w:r>
      <w:r>
        <w:rPr>
          <w:rFonts w:cs="Courier New" w:ascii="Courier New" w:hAnsi="Courier New"/>
          <w:color w:val="000000"/>
          <w:sz w:val="20"/>
          <w:szCs w:val="22"/>
          <w:shd w:fill="FFFFFF" w:val="clear"/>
          <w:lang w:eastAsia="ar-SA" w:bidi="ar-SA"/>
        </w:rPr>
        <w:t>addEventListener</w:t>
      </w:r>
      <w:r>
        <w:rPr>
          <w:rFonts w:cs="Courier New" w:ascii="Courier New" w:hAnsi="Courier New"/>
          <w:color w:val="000000"/>
          <w:sz w:val="20"/>
          <w:szCs w:val="22"/>
          <w:lang w:eastAsia="ar-SA" w:bidi="ar-SA"/>
        </w:rPr>
        <w:t>(VideoSharingListener listener)</w:t>
      </w:r>
      <w:r/>
    </w:p>
    <w:p>
      <w:pPr>
        <w:pStyle w:val="Normal"/>
        <w:spacing w:lineRule="auto" w:line="276" w:before="0" w:after="0"/>
        <w:ind w:left="680" w:hanging="0"/>
        <w:jc w:val="left"/>
        <w:rPr>
          <w:sz w:val="20"/>
          <w:sz w:val="20"/>
          <w:szCs w:val="20"/>
          <w:rFonts w:ascii="Courier New" w:hAnsi="Courier New" w:eastAsia="SimSun" w:cs="Courier New"/>
          <w:color w:val="000000"/>
          <w:lang w:val="en-GB" w:eastAsia="ar-SA" w:bidi="ar-SA"/>
        </w:rPr>
      </w:pPr>
      <w:r>
        <w:rPr>
          <w:rFonts w:eastAsia="SimSun" w:cs="Courier New" w:ascii="Courier New" w:hAnsi="Courier New"/>
          <w:color w:val="000000"/>
          <w:sz w:val="20"/>
          <w:szCs w:val="20"/>
          <w:lang w:val="en-GB" w:eastAsia="ar-SA" w:bidi="ar-SA"/>
        </w:rPr>
      </w:r>
      <w:r/>
    </w:p>
    <w:p>
      <w:pPr>
        <w:pStyle w:val="Normal"/>
        <w:numPr>
          <w:ilvl w:val="0"/>
          <w:numId w:val="26"/>
        </w:numPr>
        <w:spacing w:lineRule="auto" w:line="276" w:before="0" w:after="200"/>
        <w:jc w:val="left"/>
        <w:rPr>
          <w:sz w:val="20"/>
          <w:sz w:val="20"/>
          <w:rFonts w:ascii="Courier New" w:hAnsi="Courier New"/>
          <w:color w:val="000000"/>
        </w:rPr>
      </w:pPr>
      <w:r>
        <w:rPr>
          <w:color w:val="000000"/>
          <w:szCs w:val="22"/>
          <w:lang w:eastAsia="ar-SA" w:bidi="ar-SA"/>
        </w:rPr>
        <w:t>Method: removes a video share event listener.</w:t>
      </w:r>
      <w:r/>
    </w:p>
    <w:p>
      <w:pPr>
        <w:pStyle w:val="Normal"/>
        <w:spacing w:lineRule="auto" w:line="276" w:before="0" w:after="0"/>
        <w:ind w:left="680" w:hanging="0"/>
        <w:jc w:val="left"/>
        <w:rPr>
          <w:sz w:val="20"/>
          <w:sz w:val="20"/>
          <w:rFonts w:ascii="Courier New" w:hAnsi="Courier New" w:cs="Courier New"/>
          <w:color w:val="000000"/>
          <w:lang w:eastAsia="ar-SA" w:bidi="ar-SA"/>
        </w:rPr>
      </w:pPr>
      <w:r>
        <w:rPr>
          <w:rFonts w:cs="Courier New" w:ascii="Courier New" w:hAnsi="Courier New"/>
          <w:color w:val="000000"/>
          <w:sz w:val="20"/>
          <w:szCs w:val="22"/>
          <w:lang w:eastAsia="ar-SA" w:bidi="ar-SA"/>
        </w:rPr>
        <w:t xml:space="preserve">void </w:t>
      </w:r>
      <w:r>
        <w:rPr>
          <w:rFonts w:cs="Courier New" w:ascii="Courier New" w:hAnsi="Courier New"/>
          <w:color w:val="000000"/>
          <w:sz w:val="20"/>
          <w:szCs w:val="22"/>
          <w:shd w:fill="FFFFFF" w:val="clear"/>
          <w:lang w:eastAsia="ar-SA" w:bidi="ar-SA"/>
        </w:rPr>
        <w:t>removeEventListener</w:t>
      </w:r>
      <w:r>
        <w:rPr>
          <w:rFonts w:cs="Courier New" w:ascii="Courier New" w:hAnsi="Courier New"/>
          <w:color w:val="000000"/>
          <w:sz w:val="20"/>
          <w:szCs w:val="22"/>
          <w:lang w:eastAsia="ar-SA" w:bidi="ar-SA"/>
        </w:rPr>
        <w:t>(VideoSharingListener listener)</w:t>
      </w:r>
      <w:r/>
    </w:p>
    <w:p>
      <w:pPr>
        <w:pStyle w:val="Normal"/>
        <w:spacing w:lineRule="auto" w:line="276" w:before="0" w:after="0"/>
        <w:ind w:left="680" w:hanging="0"/>
        <w:jc w:val="left"/>
        <w:rPr>
          <w:sz w:val="20"/>
          <w:sz w:val="20"/>
          <w:szCs w:val="20"/>
          <w:rFonts w:ascii="Courier New" w:hAnsi="Courier New" w:eastAsia="SimSun" w:cs="Courier New"/>
          <w:color w:val="000000"/>
          <w:lang w:val="en-GB" w:eastAsia="ar-SA" w:bidi="ar-SA"/>
        </w:rPr>
      </w:pPr>
      <w:r>
        <w:rPr>
          <w:rFonts w:eastAsia="SimSun" w:cs="Courier New" w:ascii="Courier New" w:hAnsi="Courier New"/>
          <w:color w:val="000000"/>
          <w:sz w:val="20"/>
          <w:szCs w:val="20"/>
          <w:lang w:val="en-GB" w:eastAsia="ar-SA" w:bidi="ar-SA"/>
        </w:rPr>
      </w:r>
      <w:r/>
    </w:p>
    <w:p>
      <w:pPr>
        <w:pStyle w:val="Normal"/>
        <w:numPr>
          <w:ilvl w:val="0"/>
          <w:numId w:val="26"/>
        </w:numPr>
        <w:spacing w:lineRule="auto" w:line="276" w:before="0" w:after="200"/>
        <w:jc w:val="left"/>
        <w:rPr>
          <w:sz w:val="20"/>
          <w:sz w:val="20"/>
          <w:rFonts w:ascii="Courier New" w:hAnsi="Courier New"/>
          <w:color w:val="000000"/>
        </w:rPr>
      </w:pPr>
      <w:r>
        <w:rPr>
          <w:color w:val="000000"/>
          <w:szCs w:val="22"/>
          <w:lang w:eastAsia="ar-SA" w:bidi="ar-SA"/>
        </w:rPr>
        <w:t>Method: deletes all video sharings</w:t>
      </w:r>
      <w:r>
        <w:rPr>
          <w:color w:val="000000"/>
        </w:rPr>
        <w:t xml:space="preserve"> from history and abort/reject corresponding sessions if such are ongoing</w:t>
      </w:r>
      <w:r>
        <w:rPr>
          <w:color w:val="000000"/>
          <w:szCs w:val="22"/>
          <w:lang w:eastAsia="ar-SA" w:bidi="ar-SA"/>
        </w:rPr>
        <w:t>.</w:t>
      </w:r>
      <w:r/>
    </w:p>
    <w:p>
      <w:pPr>
        <w:pStyle w:val="Normal"/>
        <w:spacing w:lineRule="auto" w:line="276" w:before="0" w:after="0"/>
        <w:ind w:left="680" w:hanging="0"/>
        <w:jc w:val="left"/>
        <w:rPr>
          <w:sz w:val="20"/>
          <w:sz w:val="20"/>
          <w:rFonts w:ascii="Courier New" w:hAnsi="Courier New" w:cs="Courier New"/>
          <w:color w:val="000000"/>
          <w:lang w:eastAsia="ar-SA" w:bidi="ar-SA"/>
        </w:rPr>
      </w:pPr>
      <w:r>
        <w:rPr>
          <w:rFonts w:cs="Courier New" w:ascii="Courier New" w:hAnsi="Courier New"/>
          <w:color w:val="000000"/>
          <w:sz w:val="20"/>
          <w:szCs w:val="22"/>
          <w:lang w:eastAsia="ar-SA" w:bidi="ar-SA"/>
        </w:rPr>
        <w:t>void deleteVideoSharings()</w:t>
      </w:r>
      <w:r/>
    </w:p>
    <w:p>
      <w:pPr>
        <w:pStyle w:val="Normal"/>
        <w:spacing w:lineRule="auto" w:line="276" w:before="0" w:after="0"/>
        <w:ind w:left="680" w:hanging="0"/>
        <w:jc w:val="left"/>
        <w:rPr>
          <w:sz w:val="20"/>
          <w:sz w:val="20"/>
          <w:szCs w:val="20"/>
          <w:rFonts w:ascii="Courier New" w:hAnsi="Courier New" w:eastAsia="SimSun" w:cs="Courier New"/>
          <w:color w:val="000000"/>
          <w:lang w:val="en-GB" w:eastAsia="ar-SA" w:bidi="ar-SA"/>
        </w:rPr>
      </w:pPr>
      <w:r>
        <w:rPr>
          <w:rFonts w:eastAsia="SimSun" w:cs="Courier New" w:ascii="Courier New" w:hAnsi="Courier New"/>
          <w:color w:val="000000"/>
          <w:sz w:val="20"/>
          <w:szCs w:val="20"/>
          <w:lang w:val="en-GB" w:eastAsia="ar-SA" w:bidi="ar-SA"/>
        </w:rPr>
      </w:r>
      <w:r/>
    </w:p>
    <w:p>
      <w:pPr>
        <w:pStyle w:val="Normal"/>
        <w:numPr>
          <w:ilvl w:val="0"/>
          <w:numId w:val="16"/>
        </w:numPr>
        <w:spacing w:lineRule="auto" w:line="276" w:before="0" w:after="200"/>
        <w:jc w:val="left"/>
        <w:rPr>
          <w:sz w:val="20"/>
          <w:sz w:val="20"/>
          <w:rFonts w:ascii="Courier New" w:hAnsi="Courier New"/>
          <w:color w:val="000000"/>
        </w:rPr>
      </w:pPr>
      <w:r>
        <w:rPr>
          <w:color w:val="000000"/>
          <w:szCs w:val="22"/>
          <w:lang w:eastAsia="ar-SA" w:bidi="ar-SA"/>
        </w:rPr>
        <w:t>Method: deletes video sharings associated with a given contact from history</w:t>
      </w:r>
      <w:r>
        <w:rPr>
          <w:color w:val="000000"/>
        </w:rPr>
        <w:t xml:space="preserve"> and abort/reject corresponding sessions if such are ongoing</w:t>
      </w:r>
      <w:r>
        <w:rPr>
          <w:color w:val="000000"/>
          <w:szCs w:val="22"/>
          <w:lang w:eastAsia="ar-SA" w:bidi="ar-SA"/>
        </w:rPr>
        <w:t>.</w:t>
      </w:r>
      <w:r/>
    </w:p>
    <w:p>
      <w:pPr>
        <w:pStyle w:val="Normal"/>
        <w:spacing w:lineRule="auto" w:line="276" w:before="0" w:after="0"/>
        <w:ind w:left="680" w:hanging="0"/>
        <w:jc w:val="left"/>
        <w:rPr>
          <w:sz w:val="20"/>
          <w:sz w:val="20"/>
          <w:rFonts w:ascii="Courier New" w:hAnsi="Courier New" w:cs="Courier New"/>
          <w:color w:val="000000"/>
          <w:lang w:eastAsia="ar-SA" w:bidi="ar-SA"/>
        </w:rPr>
      </w:pPr>
      <w:r>
        <w:rPr>
          <w:rFonts w:cs="Courier New" w:ascii="Courier New" w:hAnsi="Courier New"/>
          <w:color w:val="000000"/>
          <w:sz w:val="20"/>
          <w:szCs w:val="22"/>
          <w:lang w:eastAsia="ar-SA" w:bidi="ar-SA"/>
        </w:rPr>
        <w:t>void deleteVideoSharings(</w:t>
      </w:r>
      <w:r>
        <w:rPr>
          <w:rFonts w:cs="Courier New" w:ascii="Courier New" w:hAnsi="Courier New"/>
          <w:color w:val="000000"/>
          <w:sz w:val="20"/>
          <w:lang w:eastAsia="ar-SA" w:bidi="ar-SA"/>
        </w:rPr>
        <w:t>ContactId</w:t>
      </w:r>
      <w:r>
        <w:rPr>
          <w:rFonts w:cs="Courier New" w:ascii="Courier New" w:hAnsi="Courier New"/>
          <w:color w:val="000000"/>
          <w:sz w:val="20"/>
          <w:szCs w:val="22"/>
          <w:lang w:eastAsia="ar-SA" w:bidi="ar-SA"/>
        </w:rPr>
        <w:t xml:space="preserve"> contact)</w:t>
      </w:r>
      <w:r/>
    </w:p>
    <w:p>
      <w:pPr>
        <w:pStyle w:val="Normal"/>
        <w:spacing w:lineRule="auto" w:line="276" w:before="0" w:after="0"/>
        <w:ind w:left="680" w:hanging="0"/>
        <w:jc w:val="left"/>
        <w:rPr>
          <w:sz w:val="20"/>
          <w:sz w:val="20"/>
          <w:szCs w:val="20"/>
          <w:rFonts w:ascii="Courier New" w:hAnsi="Courier New" w:eastAsia="SimSun" w:cs="Courier New"/>
          <w:color w:val="000000"/>
          <w:lang w:val="en-GB" w:eastAsia="ar-SA" w:bidi="ar-SA"/>
        </w:rPr>
      </w:pPr>
      <w:r>
        <w:rPr>
          <w:rFonts w:eastAsia="SimSun" w:cs="Courier New" w:ascii="Courier New" w:hAnsi="Courier New"/>
          <w:color w:val="000000"/>
          <w:sz w:val="20"/>
          <w:szCs w:val="20"/>
          <w:lang w:val="en-GB" w:eastAsia="ar-SA" w:bidi="ar-SA"/>
        </w:rPr>
      </w:r>
      <w:r/>
    </w:p>
    <w:p>
      <w:pPr>
        <w:pStyle w:val="Normal"/>
        <w:numPr>
          <w:ilvl w:val="0"/>
          <w:numId w:val="16"/>
        </w:numPr>
        <w:spacing w:lineRule="auto" w:line="276" w:before="0" w:after="200"/>
        <w:jc w:val="left"/>
        <w:rPr>
          <w:sz w:val="20"/>
          <w:sz w:val="20"/>
          <w:rFonts w:ascii="Courier New" w:hAnsi="Courier New"/>
          <w:color w:val="000000"/>
        </w:rPr>
      </w:pPr>
      <w:r>
        <w:rPr>
          <w:color w:val="000000"/>
          <w:szCs w:val="22"/>
          <w:lang w:eastAsia="ar-SA" w:bidi="ar-SA"/>
        </w:rPr>
        <w:t>Method: deletes a videosharing from its sharing ID from history</w:t>
      </w:r>
      <w:r>
        <w:rPr>
          <w:color w:val="000000"/>
        </w:rPr>
        <w:t xml:space="preserve"> and abort/reject corresponding sessions if such are ongoing</w:t>
      </w:r>
      <w:r>
        <w:rPr>
          <w:color w:val="000000"/>
          <w:szCs w:val="22"/>
          <w:lang w:eastAsia="ar-SA" w:bidi="ar-SA"/>
        </w:rPr>
        <w:t>.</w:t>
      </w:r>
      <w:r/>
    </w:p>
    <w:p>
      <w:pPr>
        <w:pStyle w:val="Normal"/>
        <w:spacing w:lineRule="auto" w:line="276" w:before="0" w:after="0"/>
        <w:ind w:left="680" w:hanging="0"/>
        <w:jc w:val="left"/>
      </w:pPr>
      <w:r>
        <w:rPr>
          <w:rFonts w:cs="Courier New" w:ascii="Courier New" w:hAnsi="Courier New"/>
          <w:color w:val="000000"/>
          <w:sz w:val="20"/>
          <w:lang w:eastAsia="ar-SA" w:bidi="ar-SA"/>
        </w:rPr>
        <w:t>void deleteVideoSharing(String sharingId)</w:t>
      </w:r>
      <w:r/>
    </w:p>
    <w:p>
      <w:pPr>
        <w:pStyle w:val="NormalParagraph"/>
      </w:pPr>
      <w:r>
        <w:rPr/>
      </w:r>
      <w:r/>
    </w:p>
    <w:p>
      <w:pPr>
        <w:pStyle w:val="Normal"/>
        <w:rPr>
          <w:color w:val="000000"/>
        </w:rPr>
      </w:pPr>
      <w:r>
        <w:rPr>
          <w:color w:val="000000"/>
        </w:rPr>
        <w:t xml:space="preserve">Class </w:t>
      </w:r>
      <w:r>
        <w:rPr>
          <w:b/>
          <w:bCs/>
          <w:color w:val="000000"/>
        </w:rPr>
        <w:t>VideoSharing</w:t>
      </w:r>
      <w:r>
        <w:rPr>
          <w:color w:val="000000"/>
        </w:rPr>
        <w:t>:</w:t>
      </w:r>
      <w:r/>
    </w:p>
    <w:p>
      <w:pPr>
        <w:pStyle w:val="ListContinue1"/>
        <w:ind w:left="0" w:hanging="0"/>
        <w:rPr>
          <w:color w:val="000000"/>
        </w:rPr>
      </w:pPr>
      <w:r>
        <w:rPr>
          <w:color w:val="000000"/>
        </w:rPr>
        <w:t>This class maintains the information related to a video sharing and offers methods to manage the sharing.</w:t>
      </w:r>
      <w:r/>
    </w:p>
    <w:p>
      <w:pPr>
        <w:pStyle w:val="ListContinue1"/>
        <w:ind w:left="720" w:hanging="0"/>
        <w:rPr>
          <w:rFonts w:ascii="Courier New" w:hAnsi="Courier New"/>
          <w:color w:val="000000"/>
        </w:rPr>
      </w:pPr>
      <w:r>
        <w:rPr>
          <w:color w:val="000000"/>
        </w:rPr>
        <w:t xml:space="preserve">public class </w:t>
      </w:r>
      <w:r>
        <w:rPr>
          <w:b/>
          <w:color w:val="000000"/>
        </w:rPr>
        <w:t>Encoding</w:t>
      </w:r>
      <w:r>
        <w:rPr>
          <w:color w:val="000000"/>
        </w:rPr>
        <w:t xml:space="preserve"> {</w:t>
      </w:r>
      <w:r/>
    </w:p>
    <w:p>
      <w:pPr>
        <w:pStyle w:val="ListContinue1"/>
        <w:ind w:left="720" w:firstLine="720"/>
        <w:rPr>
          <w:color w:val="000000"/>
        </w:rPr>
      </w:pPr>
      <w:r>
        <w:rPr>
          <w:rFonts w:cs="Courier New" w:ascii="Courier New" w:hAnsi="Courier New"/>
          <w:color w:val="000000"/>
        </w:rPr>
        <w:t>static String H264 = “H264”;</w:t>
      </w:r>
      <w:r/>
    </w:p>
    <w:p>
      <w:pPr>
        <w:pStyle w:val="ListContinue1"/>
        <w:ind w:left="720" w:hanging="0"/>
        <w:rPr>
          <w:color w:val="000000"/>
          <w:lang w:eastAsia="ar-SA"/>
        </w:rPr>
      </w:pPr>
      <w:r>
        <w:rPr>
          <w:color w:val="000000"/>
        </w:rPr>
        <w:t>}</w:t>
      </w:r>
      <w:r/>
    </w:p>
    <w:p>
      <w:pPr>
        <w:pStyle w:val="Normal"/>
        <w:numPr>
          <w:ilvl w:val="0"/>
          <w:numId w:val="16"/>
        </w:numPr>
        <w:spacing w:lineRule="auto" w:line="276" w:before="0" w:after="200"/>
        <w:jc w:val="left"/>
        <w:rPr>
          <w:color w:val="000000"/>
        </w:rPr>
      </w:pPr>
      <w:r>
        <w:rPr>
          <w:color w:val="000000"/>
          <w:szCs w:val="22"/>
          <w:lang w:eastAsia="ar-SA" w:bidi="ar-SA"/>
        </w:rPr>
        <w:t>Enum</w:t>
      </w:r>
      <w:r>
        <w:rPr>
          <w:color w:val="000000"/>
        </w:rPr>
        <w:t>: the VideoSharing state.</w:t>
      </w:r>
      <w:r/>
    </w:p>
    <w:p>
      <w:pPr>
        <w:pStyle w:val="ASN1Code"/>
        <w:ind w:left="680" w:hanging="0"/>
      </w:pPr>
      <w:r>
        <w:rPr>
          <w:color w:val="000000"/>
        </w:rPr>
        <w:t>enum State { INVITED(0), INITIATING(1), STARTED(2), ABORTED(3), FAILED(4), REJECTED(5), RINGING(6), ACCEPTING(7) }</w:t>
      </w:r>
      <w:r/>
    </w:p>
    <w:p>
      <w:pPr>
        <w:pStyle w:val="ASN1Code"/>
      </w:pPr>
      <w:r>
        <w:rPr/>
      </w:r>
      <w:r/>
    </w:p>
    <w:p>
      <w:pPr>
        <w:pStyle w:val="Normal"/>
        <w:numPr>
          <w:ilvl w:val="0"/>
          <w:numId w:val="16"/>
        </w:numPr>
        <w:spacing w:lineRule="auto" w:line="276" w:before="0" w:after="200"/>
        <w:jc w:val="left"/>
        <w:rPr>
          <w:color w:val="000000"/>
        </w:rPr>
      </w:pPr>
      <w:r>
        <w:rPr>
          <w:color w:val="000000"/>
        </w:rPr>
        <w:t>Enum: the reason code for the video sharing.</w:t>
      </w:r>
      <w:r/>
    </w:p>
    <w:p>
      <w:pPr>
        <w:pStyle w:val="ASN1Code"/>
        <w:rPr>
          <w:color w:val="000000"/>
        </w:rPr>
      </w:pPr>
      <w:r>
        <w:rPr>
          <w:color w:val="000000"/>
        </w:rPr>
        <w:t>enum ReasonCode { UNSPECIFIED(0), ABORTED_BY_USER(1), ABORTED_BY_REMOTE(2), ABORTED_BY_SYSTEM(3),  REJECTED_BY_SECONDARY_DEVICE(4)</w:t>
      </w:r>
      <w:r>
        <w:rPr>
          <w:rFonts w:cs="Arial"/>
          <w:color w:val="000000"/>
        </w:rPr>
        <w:t xml:space="preserve"> , REJECTED_SPAM(5)</w:t>
      </w:r>
      <w:r>
        <w:rPr>
          <w:color w:val="000000"/>
        </w:rPr>
        <w:t>, REJECTED_MAX_SHARING_SESSIONS(6), REJECTED_BY_USER(7) REJECTED_BY_REMOTE(8), REJECTED_BY_TIMEOUT(9), REJECTED_BY_SYSTEM(10), FAILED_INITIATION(11), FAILED_SHARING(12) }</w:t>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sharing ID of the video sharing.</w:t>
      </w:r>
      <w:r/>
    </w:p>
    <w:p>
      <w:pPr>
        <w:pStyle w:val="ASN1Code"/>
        <w:ind w:left="680" w:hanging="0"/>
        <w:rPr>
          <w:szCs w:val="20"/>
          <w:color w:val="000000"/>
        </w:rPr>
      </w:pPr>
      <w:r>
        <w:rPr>
          <w:color w:val="000000"/>
        </w:rPr>
        <w:t>String getSharingId()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numPr>
          <w:ilvl w:val="0"/>
          <w:numId w:val="16"/>
        </w:numPr>
        <w:spacing w:lineRule="auto" w:line="276" w:before="0" w:after="200"/>
        <w:jc w:val="left"/>
        <w:rPr>
          <w:color w:val="000000"/>
        </w:rPr>
      </w:pPr>
      <w:r>
        <w:rPr>
          <w:color w:val="000000"/>
        </w:rPr>
        <w:t>Method: returns the remote contact.</w:t>
      </w:r>
      <w:r/>
    </w:p>
    <w:p>
      <w:pPr>
        <w:pStyle w:val="ASN1Code"/>
        <w:ind w:left="680" w:hanging="0"/>
      </w:pPr>
      <w:r>
        <w:rPr>
          <w:color w:val="000000"/>
          <w:szCs w:val="20"/>
        </w:rPr>
        <w:t>ContactId</w:t>
      </w:r>
      <w:r>
        <w:rPr>
          <w:color w:val="000000"/>
        </w:rPr>
        <w:t xml:space="preserve"> getRemoteContact()</w:t>
      </w:r>
      <w:r/>
    </w:p>
    <w:p>
      <w:pPr>
        <w:pStyle w:val="ASN1Code"/>
        <w:rPr>
          <w:sz w:val="22"/>
          <w:sz w:val="22"/>
          <w:szCs w:val="20"/>
          <w:rFonts w:ascii="Courier New" w:hAnsi="Courier New" w:eastAsia="SimSun" w:cs="Times New Roman"/>
          <w:color w:val="00000A"/>
          <w:lang w:val="en-GB" w:eastAsia="en-GB" w:bidi="ar-SA"/>
        </w:rPr>
      </w:pPr>
      <w:r>
        <w:rPr>
          <w:rFonts w:eastAsia="SimSun" w:cs="Times New Roman"/>
          <w:color w:val="00000A"/>
          <w:sz w:val="22"/>
          <w:szCs w:val="20"/>
          <w:lang w:val="en-GB" w:eastAsia="en-GB" w:bidi="ar-SA"/>
        </w:rPr>
      </w:r>
      <w:r/>
    </w:p>
    <w:p>
      <w:pPr>
        <w:pStyle w:val="Normal"/>
        <w:numPr>
          <w:ilvl w:val="0"/>
          <w:numId w:val="16"/>
        </w:numPr>
        <w:spacing w:lineRule="auto" w:line="276" w:before="0" w:after="200"/>
        <w:jc w:val="left"/>
        <w:rPr>
          <w:color w:val="000000"/>
        </w:rPr>
      </w:pPr>
      <w:r>
        <w:rPr/>
        <w:t>Method: get the remote video descriptor in case the video share direction is incoming, the local video descriptor in use in case of outgoing direction.</w:t>
      </w:r>
      <w:r/>
    </w:p>
    <w:p>
      <w:pPr>
        <w:pStyle w:val="ASN1Code"/>
        <w:ind w:left="720" w:hanging="0"/>
      </w:pPr>
      <w:r>
        <w:rPr>
          <w:rFonts w:eastAsia="Malgun Gothic"/>
          <w:color w:val="000000"/>
        </w:rPr>
        <w:t>VideoDescriptor getVideoDescriptor()</w:t>
      </w:r>
      <w:r/>
    </w:p>
    <w:p>
      <w:pPr>
        <w:pStyle w:val="ASN1Code"/>
      </w:pPr>
      <w:r>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state of the video share. </w:t>
      </w:r>
      <w:r/>
    </w:p>
    <w:p>
      <w:pPr>
        <w:pStyle w:val="ASN1Code"/>
        <w:ind w:left="720" w:hanging="0"/>
        <w:rPr>
          <w:color w:val="000000"/>
        </w:rPr>
      </w:pPr>
      <w:r>
        <w:rPr>
          <w:color w:val="000000"/>
        </w:rPr>
        <w:t>State getState()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numPr>
          <w:ilvl w:val="0"/>
          <w:numId w:val="16"/>
        </w:numPr>
        <w:spacing w:lineRule="auto" w:line="276" w:before="0" w:after="200"/>
        <w:jc w:val="left"/>
      </w:pPr>
      <w:r>
        <w:rPr>
          <w:color w:val="000000"/>
        </w:rPr>
        <w:t xml:space="preserve">Method: returns </w:t>
      </w:r>
      <w:r>
        <w:rPr/>
        <w:t>the reason code of the video sharing.</w:t>
      </w:r>
      <w:r/>
    </w:p>
    <w:p>
      <w:pPr>
        <w:pStyle w:val="ASN1Code"/>
        <w:ind w:left="680" w:hanging="0"/>
        <w:rPr>
          <w:sz w:val="22"/>
          <w:sz w:val="22"/>
          <w:szCs w:val="22"/>
          <w:rFonts w:ascii="Courier New" w:hAnsi="Courier New" w:eastAsia="SimSun"/>
        </w:rPr>
      </w:pPr>
      <w:r>
        <w:rPr/>
        <w:t>ReasonCode getReasonCode()</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direction of the sharing:</w:t>
      </w:r>
      <w:r/>
    </w:p>
    <w:p>
      <w:pPr>
        <w:pStyle w:val="ASN1Code"/>
        <w:ind w:left="720" w:hanging="0"/>
        <w:rPr>
          <w:szCs w:val="20"/>
          <w:color w:val="000000"/>
        </w:rPr>
      </w:pPr>
      <w:r>
        <w:rPr>
          <w:rFonts w:cs="Arial"/>
          <w:color w:val="000000"/>
        </w:rPr>
        <w:t>com.gsma.services.rcs</w:t>
      </w:r>
      <w:r>
        <w:rPr>
          <w:color w:val="000000"/>
        </w:rPr>
        <w:t>.</w:t>
      </w:r>
      <w:r>
        <w:rPr/>
        <w:t>RcsService.</w:t>
      </w:r>
      <w:r>
        <w:rPr>
          <w:color w:val="000000"/>
        </w:rPr>
        <w:t>Direction getDirection()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9"/>
        </w:numPr>
        <w:tabs>
          <w:tab w:val="left" w:pos="0" w:leader="none"/>
          <w:tab w:val="left" w:pos="680" w:leader="none"/>
        </w:tabs>
        <w:spacing w:before="120" w:after="0"/>
        <w:ind w:left="680" w:hanging="340"/>
        <w:rPr>
          <w:color w:val="000000"/>
        </w:rPr>
      </w:pPr>
      <w:r>
        <w:rPr>
          <w:color w:val="000000"/>
        </w:rPr>
        <w:t>Method: accepts video share invitation with a given renderer.</w:t>
      </w:r>
      <w:r>
        <w:rPr>
          <w:rFonts w:eastAsia="Malgun Gothic"/>
          <w:color w:val="000000"/>
        </w:rPr>
        <w:t xml:space="preserve"> </w:t>
      </w:r>
      <w:r>
        <w:rPr>
          <w:rFonts w:eastAsia="Malgun Gothic"/>
        </w:rPr>
        <w:t>It’s for the external codec.</w:t>
      </w:r>
      <w:r/>
    </w:p>
    <w:p>
      <w:pPr>
        <w:pStyle w:val="ASN1Code"/>
        <w:ind w:left="720" w:hanging="0"/>
        <w:rPr>
          <w:szCs w:val="20"/>
          <w:color w:val="000000"/>
        </w:rPr>
      </w:pPr>
      <w:r>
        <w:rPr>
          <w:color w:val="000000"/>
        </w:rPr>
        <w:t>void acceptInvitation(</w:t>
      </w:r>
      <w:r>
        <w:rPr>
          <w:rFonts w:eastAsia="Malgun Gothic"/>
          <w:color w:val="000000"/>
        </w:rPr>
        <w:t>VideoPlayer player</w:t>
      </w:r>
      <w:r>
        <w:rPr>
          <w:color w:val="000000"/>
        </w:rPr>
        <w: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numPr>
          <w:ilvl w:val="0"/>
          <w:numId w:val="16"/>
        </w:numPr>
        <w:spacing w:lineRule="auto" w:line="276" w:before="0" w:after="200"/>
        <w:jc w:val="left"/>
        <w:rPr>
          <w:color w:val="000000"/>
        </w:rPr>
      </w:pPr>
      <w:r>
        <w:rPr>
          <w:color w:val="000000"/>
        </w:rPr>
        <w:t xml:space="preserve">Method: rejects </w:t>
      </w:r>
      <w:r>
        <w:rPr>
          <w:color w:val="000000"/>
          <w:szCs w:val="22"/>
          <w:lang w:eastAsia="ar-SA" w:bidi="ar-SA"/>
        </w:rPr>
        <w:t>video</w:t>
      </w:r>
      <w:r>
        <w:rPr>
          <w:color w:val="000000"/>
        </w:rPr>
        <w:t xml:space="preserve"> share invitation.</w:t>
      </w:r>
      <w:r/>
    </w:p>
    <w:p>
      <w:pPr>
        <w:pStyle w:val="ASN1Code"/>
        <w:ind w:left="680" w:hanging="0"/>
        <w:rPr>
          <w:szCs w:val="20"/>
          <w:color w:val="000000"/>
        </w:rPr>
      </w:pPr>
      <w:r>
        <w:rPr>
          <w:color w:val="000000"/>
        </w:rPr>
        <w:t>void rejectInvitation()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aborts</w:t>
      </w:r>
      <w:r>
        <w:rPr>
          <w:color w:val="000000"/>
        </w:rPr>
        <w:t xml:space="preserve"> the sharing.</w:t>
      </w:r>
      <w:r/>
    </w:p>
    <w:p>
      <w:pPr>
        <w:pStyle w:val="ASN1Code"/>
        <w:ind w:left="680" w:hanging="0"/>
        <w:rPr>
          <w:rFonts w:eastAsia="Malgun Gothic"/>
          <w:color w:val="000000"/>
        </w:rPr>
      </w:pPr>
      <w:r>
        <w:rPr>
          <w:color w:val="000000"/>
        </w:rPr>
        <w:t>void abortSharing()</w:t>
      </w:r>
      <w:r/>
    </w:p>
    <w:p>
      <w:pPr>
        <w:pStyle w:val="ASN1Code"/>
        <w:ind w:left="680" w:hanging="0"/>
        <w:rPr>
          <w:sz w:val="22"/>
          <w:sz w:val="22"/>
          <w:szCs w:val="22"/>
          <w:rFonts w:ascii="Courier New" w:hAnsi="Courier New" w:eastAsia="Malgun Gothic" w:cs="Times New Roman"/>
          <w:color w:val="000000"/>
          <w:lang w:val="en-GB" w:eastAsia="en-GB" w:bidi="ar-SA"/>
        </w:rPr>
      </w:pPr>
      <w:r>
        <w:rPr>
          <w:rFonts w:eastAsia="Malgun Gothic" w:cs="Times New Roman"/>
          <w:color w:val="000000"/>
          <w:sz w:val="22"/>
          <w:szCs w:val="22"/>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t>returns the encoding of the video sharing.</w:t>
      </w:r>
      <w:r/>
    </w:p>
    <w:p>
      <w:pPr>
        <w:pStyle w:val="ASN1Code"/>
        <w:ind w:left="720" w:hanging="0"/>
        <w:rPr>
          <w:color w:val="000000"/>
        </w:rPr>
      </w:pPr>
      <w:r>
        <w:rPr>
          <w:color w:val="000000"/>
        </w:rPr>
        <w:t>String getVideoEncoding()</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returns the local timestamp of when the video sharing was initiated for outgoing video sharing or the local timestamp of when the video sharing invitation was received for incoming video sharings.</w:t>
      </w:r>
      <w:r/>
    </w:p>
    <w:p>
      <w:pPr>
        <w:pStyle w:val="ASN1Code"/>
        <w:ind w:left="720" w:hanging="0"/>
      </w:pPr>
      <w:r>
        <w:rPr>
          <w:color w:val="000000"/>
        </w:rPr>
        <w:t>long getTime</w:t>
      </w:r>
      <w:del w:id="6" w:author="Unknown Author" w:date="2015-08-26T13:44:00Z">
        <w:r>
          <w:rPr>
            <w:color w:val="000000"/>
          </w:rPr>
          <w:delText>S</w:delText>
        </w:r>
      </w:del>
      <w:ins w:id="7" w:author="Unknown Author" w:date="2015-08-26T13:44:00Z">
        <w:r>
          <w:rPr>
            <w:color w:val="000000"/>
          </w:rPr>
          <w:t>s</w:t>
        </w:r>
      </w:ins>
      <w:r>
        <w:rPr>
          <w:color w:val="000000"/>
        </w:rPr>
        <w:t>tamp()</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returns the duration of the video sharing in milliseconds.</w:t>
      </w:r>
      <w:r/>
    </w:p>
    <w:p>
      <w:pPr>
        <w:pStyle w:val="ASN1Code"/>
        <w:ind w:left="720" w:hanging="0"/>
        <w:rPr>
          <w:szCs w:val="20"/>
          <w:color w:val="000000"/>
        </w:rPr>
      </w:pPr>
      <w:r>
        <w:rPr>
          <w:color w:val="000000"/>
        </w:rPr>
        <w:t>long getDuration()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rPr>
          <w:color w:val="000000"/>
        </w:rPr>
      </w:pPr>
      <w:r>
        <w:rPr>
          <w:color w:val="000000"/>
        </w:rPr>
        <w:t xml:space="preserve">Class </w:t>
      </w:r>
      <w:r>
        <w:rPr>
          <w:b/>
          <w:color w:val="000000"/>
        </w:rPr>
        <w:t>VideoSharingListener</w:t>
      </w:r>
      <w:r>
        <w:rPr>
          <w:color w:val="000000"/>
        </w:rPr>
        <w:t>:</w:t>
      </w:r>
      <w:r/>
    </w:p>
    <w:p>
      <w:pPr>
        <w:pStyle w:val="ListContinue1"/>
        <w:ind w:left="0" w:hanging="0"/>
        <w:rPr>
          <w:color w:val="000000"/>
        </w:rPr>
      </w:pPr>
      <w:r>
        <w:rPr>
          <w:color w:val="000000"/>
        </w:rPr>
        <w:t>This class offers callback methods on video sharing events.</w:t>
      </w:r>
      <w:r/>
    </w:p>
    <w:p>
      <w:pPr>
        <w:pStyle w:val="Normal"/>
        <w:numPr>
          <w:ilvl w:val="0"/>
          <w:numId w:val="16"/>
        </w:numPr>
        <w:spacing w:lineRule="auto" w:line="276" w:before="0" w:after="200"/>
        <w:jc w:val="left"/>
        <w:rPr>
          <w:color w:val="000000"/>
        </w:rPr>
      </w:pPr>
      <w:r>
        <w:rPr>
          <w:color w:val="000000"/>
        </w:rPr>
        <w:t xml:space="preserve">Method : </w:t>
      </w:r>
      <w:r>
        <w:rPr/>
        <w:t>Callback called when the sharing state/reasonCode is changed</w:t>
      </w:r>
      <w:r>
        <w:rPr>
          <w:rFonts w:eastAsia="Malgun Gothic"/>
        </w:rPr>
        <w:t>.</w:t>
      </w:r>
      <w:r/>
    </w:p>
    <w:p>
      <w:pPr>
        <w:pStyle w:val="ASN1Code"/>
        <w:ind w:left="720" w:hanging="0"/>
        <w:rPr>
          <w:szCs w:val="20"/>
          <w:color w:val="000000"/>
        </w:rPr>
      </w:pPr>
      <w:r>
        <w:rPr>
          <w:color w:val="000000"/>
          <w:szCs w:val="20"/>
        </w:rPr>
        <w:t>void onStateChanged(</w:t>
      </w:r>
      <w:r>
        <w:rPr/>
        <w:t xml:space="preserve">ContactId contact, </w:t>
      </w:r>
      <w:r>
        <w:rPr>
          <w:color w:val="000000"/>
          <w:szCs w:val="20"/>
        </w:rPr>
        <w:t>String sharingId, VideoSharing.State state, VideoSharing.ReasonCode reasonCode)</w:t>
      </w:r>
      <w:r/>
    </w:p>
    <w:p>
      <w:pPr>
        <w:pStyle w:val="ASN1Code"/>
        <w:ind w:left="72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w:t>
      </w:r>
      <w:r>
        <w:rPr/>
        <w:t xml:space="preserve">callback called when a </w:t>
      </w:r>
      <w:r>
        <w:rPr>
          <w:color w:val="000000"/>
        </w:rPr>
        <w:t>delete operation completed that resulted in that one or several video sharings was deleted specified by the sharingIds parameter corresponding to a specific contact.</w:t>
      </w:r>
      <w:r/>
    </w:p>
    <w:p>
      <w:pPr>
        <w:pStyle w:val="ASN1Code"/>
        <w:ind w:left="680" w:hanging="0"/>
        <w:rPr>
          <w:szCs w:val="20"/>
          <w:color w:val="000000"/>
        </w:rPr>
      </w:pPr>
      <w:r>
        <w:rPr>
          <w:color w:val="000000"/>
          <w:szCs w:val="20"/>
        </w:rPr>
        <w:t>void on</w:t>
      </w:r>
      <w:r>
        <w:rPr>
          <w:color w:val="000000"/>
        </w:rPr>
        <w:t>Delete</w:t>
      </w:r>
      <w:r>
        <w:rPr>
          <w:color w:val="000000"/>
          <w:szCs w:val="20"/>
        </w:rPr>
        <w:t>d(ContactId contact, Set&lt;String&gt; sharingIds)</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pPr>
      <w:r>
        <w:rPr/>
        <w:t xml:space="preserve">Class </w:t>
      </w:r>
      <w:r>
        <w:rPr>
          <w:b/>
        </w:rPr>
        <w:t>VideoDescriptor</w:t>
      </w:r>
      <w:r>
        <w:rPr/>
        <w:t>:</w:t>
      </w:r>
      <w:r/>
    </w:p>
    <w:p>
      <w:pPr>
        <w:pStyle w:val="ListContinue1"/>
        <w:ind w:left="0" w:hanging="0"/>
        <w:rPr>
          <w:bCs/>
        </w:rPr>
      </w:pPr>
      <w:r>
        <w:rPr/>
        <w:t>Class represents an object for video share parameters.</w:t>
      </w:r>
      <w:r/>
    </w:p>
    <w:p>
      <w:pPr>
        <w:pStyle w:val="ListBullet1"/>
        <w:numPr>
          <w:ilvl w:val="0"/>
          <w:numId w:val="14"/>
        </w:numPr>
        <w:spacing w:before="120" w:after="0"/>
        <w:ind w:left="0" w:hanging="340"/>
      </w:pPr>
      <w:r>
        <w:rPr>
          <w:bCs/>
        </w:rPr>
        <w:t>Constructor: public constructor of a VideoDescriptor.</w:t>
      </w:r>
      <w:r/>
    </w:p>
    <w:p>
      <w:pPr>
        <w:pStyle w:val="ASN1Code"/>
        <w:ind w:left="680" w:hanging="0"/>
        <w:rPr>
          <w:sz w:val="22"/>
          <w:sz w:val="22"/>
          <w:szCs w:val="22"/>
          <w:rFonts w:ascii="Courier New" w:hAnsi="Courier New" w:eastAsia="SimSun"/>
        </w:rPr>
      </w:pPr>
      <w:r>
        <w:rPr/>
        <w:t>VideoDescriptor(int width, int height)</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4"/>
        </w:numPr>
        <w:spacing w:before="120" w:after="0"/>
        <w:ind w:left="0" w:hanging="340"/>
      </w:pPr>
      <w:r>
        <w:rPr>
          <w:bCs/>
        </w:rPr>
        <w:t xml:space="preserve">Method: </w:t>
      </w:r>
      <w:r>
        <w:rPr>
          <w:lang w:eastAsia="bn-BD" w:bidi="bn-BD"/>
        </w:rPr>
        <w:t>returns the width of video frame.</w:t>
      </w:r>
      <w:r/>
    </w:p>
    <w:p>
      <w:pPr>
        <w:pStyle w:val="ASN1Code"/>
        <w:ind w:left="680" w:hanging="0"/>
        <w:rPr>
          <w:sz w:val="22"/>
          <w:sz w:val="22"/>
          <w:szCs w:val="22"/>
          <w:rFonts w:ascii="Courier New" w:hAnsi="Courier New" w:eastAsia="SimSun"/>
        </w:rPr>
      </w:pPr>
      <w:r>
        <w:rPr/>
        <w:t>int getWidth()</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4"/>
        </w:numPr>
        <w:spacing w:before="120" w:after="0"/>
        <w:ind w:left="0" w:hanging="340"/>
      </w:pPr>
      <w:r>
        <w:rPr>
          <w:bCs/>
        </w:rPr>
        <w:t xml:space="preserve">Method: </w:t>
      </w:r>
      <w:r>
        <w:rPr>
          <w:lang w:eastAsia="bn-BD" w:bidi="bn-BD"/>
        </w:rPr>
        <w:t>returns the height of video frame.</w:t>
      </w:r>
      <w:r/>
    </w:p>
    <w:p>
      <w:pPr>
        <w:pStyle w:val="ASN1Code"/>
        <w:ind w:left="680" w:hanging="0"/>
        <w:rPr>
          <w:rFonts w:eastAsia="Malgun Gothic"/>
        </w:rPr>
      </w:pPr>
      <w:r>
        <w:rPr/>
        <w:t>int getHeight()</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rPr>
          <w:color w:val="000000"/>
        </w:rPr>
      </w:pPr>
      <w:r>
        <w:rPr>
          <w:color w:val="000000"/>
        </w:rPr>
        <w:t xml:space="preserve">abstract Class </w:t>
      </w:r>
      <w:r>
        <w:rPr>
          <w:b/>
          <w:color w:val="000000"/>
        </w:rPr>
        <w:t>VideoPlayer</w:t>
      </w:r>
      <w:r>
        <w:rPr>
          <w:color w:val="000000"/>
        </w:rPr>
        <w:t>:</w:t>
      </w:r>
      <w:r/>
    </w:p>
    <w:p>
      <w:pPr>
        <w:pStyle w:val="ListContinue1"/>
        <w:ind w:left="0" w:hanging="0"/>
        <w:rPr>
          <w:color w:val="000000"/>
        </w:rPr>
      </w:pPr>
      <w:r>
        <w:rPr>
          <w:color w:val="000000"/>
        </w:rPr>
        <w:t>This class offers an interface to manage the video player instance independently of the RCS service. The video player is implemented on the application side.</w:t>
      </w:r>
      <w:r/>
    </w:p>
    <w:p>
      <w:pPr>
        <w:pStyle w:val="Normal"/>
        <w:numPr>
          <w:ilvl w:val="0"/>
          <w:numId w:val="16"/>
        </w:numPr>
        <w:spacing w:lineRule="auto" w:line="276" w:before="0" w:after="200"/>
        <w:jc w:val="left"/>
        <w:rPr>
          <w:rFonts w:eastAsia="Malgun Gothic"/>
          <w:color w:val="000000"/>
        </w:rPr>
      </w:pPr>
      <w:r>
        <w:rPr>
          <w:color w:val="000000"/>
        </w:rPr>
        <w:t xml:space="preserve">Method: </w:t>
      </w:r>
      <w:r>
        <w:rPr>
          <w:color w:val="000000"/>
          <w:szCs w:val="22"/>
          <w:lang w:eastAsia="ar-SA" w:bidi="ar-SA"/>
        </w:rPr>
        <w:t>returns</w:t>
      </w:r>
      <w:r>
        <w:rPr>
          <w:color w:val="000000"/>
        </w:rPr>
        <w:t xml:space="preserve"> the </w:t>
      </w:r>
      <w:r>
        <w:rPr>
          <w:rFonts w:eastAsia="Malgun Gothic"/>
          <w:color w:val="000000"/>
        </w:rPr>
        <w:t>codec information, remoteHost, remotePort as a result of codec negotiation. The orientation ID a value between 1 and 15 arbitrarily chosen by the sender, as defined in RFC5285.</w:t>
      </w:r>
      <w:r/>
    </w:p>
    <w:p>
      <w:pPr>
        <w:pStyle w:val="ASN1Code"/>
        <w:ind w:left="680" w:hanging="0"/>
      </w:pPr>
      <w:r>
        <w:rPr>
          <w:rFonts w:eastAsia="Malgun Gothic"/>
          <w:color w:val="000000"/>
        </w:rPr>
        <w:t>void</w:t>
      </w:r>
      <w:r>
        <w:rPr>
          <w:color w:val="000000"/>
        </w:rPr>
        <w:t xml:space="preserve"> </w:t>
      </w:r>
      <w:r>
        <w:rPr>
          <w:rFonts w:eastAsia="Batang" w:cs="Batang" w:ascii="Batang" w:hAnsi="Batang"/>
          <w:color w:val="000000"/>
        </w:rPr>
        <w:t>s</w:t>
      </w:r>
      <w:r>
        <w:rPr>
          <w:color w:val="000000"/>
        </w:rPr>
        <w:t>et</w:t>
      </w:r>
      <w:r>
        <w:rPr>
          <w:rFonts w:eastAsia="Malgun Gothic"/>
          <w:color w:val="000000"/>
        </w:rPr>
        <w:t>RemoteInfo</w:t>
      </w:r>
      <w:r>
        <w:rPr>
          <w:color w:val="000000"/>
        </w:rPr>
        <w:t>(</w:t>
      </w:r>
      <w:r>
        <w:rPr>
          <w:rFonts w:eastAsia="Malgun Gothic"/>
          <w:color w:val="000000"/>
        </w:rPr>
        <w:t>VideoCodec codec, String remoteHost, int remotePort, int orientationId</w:t>
      </w:r>
      <w:r>
        <w:rPr>
          <w:color w:val="000000"/>
        </w:rPr>
        <w:t>)</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local RTP port used to stream video.</w:t>
      </w:r>
      <w:r/>
    </w:p>
    <w:p>
      <w:pPr>
        <w:pStyle w:val="ASN1Code"/>
        <w:ind w:left="680" w:hanging="0"/>
        <w:rPr>
          <w:color w:val="000000"/>
        </w:rPr>
      </w:pPr>
      <w:r>
        <w:rPr>
          <w:color w:val="000000"/>
        </w:rPr>
        <w:t>int getLocalRtpPort()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numPr>
          <w:ilvl w:val="0"/>
          <w:numId w:val="16"/>
        </w:numPr>
        <w:spacing w:lineRule="auto" w:line="276" w:before="0" w:after="200"/>
        <w:jc w:val="left"/>
        <w:rPr>
          <w:color w:val="000000"/>
        </w:rPr>
      </w:pPr>
      <w:r>
        <w:rPr>
          <w:color w:val="000000"/>
        </w:rPr>
        <w:t xml:space="preserve">Method: gets </w:t>
      </w:r>
      <w:r>
        <w:rPr>
          <w:color w:val="000000"/>
          <w:szCs w:val="22"/>
          <w:lang w:eastAsia="ar-SA" w:bidi="ar-SA"/>
        </w:rPr>
        <w:t>the</w:t>
      </w:r>
      <w:r>
        <w:rPr>
          <w:color w:val="000000"/>
        </w:rPr>
        <w:t xml:space="preserve"> Video Codec</w:t>
      </w:r>
      <w:r/>
    </w:p>
    <w:p>
      <w:pPr>
        <w:pStyle w:val="ASN1Code"/>
        <w:ind w:left="680" w:hanging="0"/>
        <w:rPr>
          <w:color w:val="000000"/>
        </w:rPr>
      </w:pPr>
      <w:r>
        <w:rPr>
          <w:color w:val="000000"/>
          <w:szCs w:val="20"/>
        </w:rPr>
        <w:t>VideoCodec getCodec()</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numPr>
          <w:ilvl w:val="0"/>
          <w:numId w:val="16"/>
        </w:numPr>
        <w:spacing w:lineRule="auto" w:line="276" w:before="0" w:after="200"/>
        <w:jc w:val="left"/>
        <w:rPr>
          <w:color w:val="000000"/>
        </w:rPr>
      </w:pPr>
      <w:r>
        <w:rPr>
          <w:color w:val="000000"/>
        </w:rPr>
        <w:t>Method: returns the list of codecs supported by the player.</w:t>
      </w:r>
      <w:r/>
    </w:p>
    <w:p>
      <w:pPr>
        <w:pStyle w:val="ASN1Code"/>
        <w:ind w:left="680" w:hanging="0"/>
        <w:rPr>
          <w:szCs w:val="20"/>
          <w:color w:val="000000"/>
        </w:rPr>
      </w:pPr>
      <w:r>
        <w:rPr>
          <w:color w:val="000000"/>
        </w:rPr>
        <w:t>VideoCodec[] getSupportedCodecs()</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rPr>
          <w:color w:val="000000"/>
        </w:rPr>
      </w:pPr>
      <w:r>
        <w:rPr>
          <w:color w:val="000000"/>
        </w:rPr>
        <w:t xml:space="preserve">Class </w:t>
      </w:r>
      <w:r>
        <w:rPr>
          <w:b/>
          <w:color w:val="000000"/>
        </w:rPr>
        <w:t>VideoCodec</w:t>
      </w:r>
      <w:r>
        <w:rPr>
          <w:color w:val="000000"/>
        </w:rPr>
        <w:t>:</w:t>
      </w:r>
      <w:r/>
    </w:p>
    <w:p>
      <w:pPr>
        <w:pStyle w:val="ListContinue1"/>
        <w:ind w:left="0" w:hanging="0"/>
      </w:pPr>
      <w:r>
        <w:rPr>
          <w:color w:val="000000"/>
        </w:rPr>
        <w:t>This class maintains the information related to a video codec.</w:t>
      </w:r>
      <w:r/>
    </w:p>
    <w:p>
      <w:pPr>
        <w:pStyle w:val="ListBullet1"/>
        <w:numPr>
          <w:ilvl w:val="0"/>
          <w:numId w:val="19"/>
        </w:numPr>
        <w:tabs>
          <w:tab w:val="left" w:pos="0" w:leader="none"/>
          <w:tab w:val="left" w:pos="680" w:leader="none"/>
        </w:tabs>
        <w:spacing w:before="120" w:after="0"/>
        <w:ind w:left="680" w:hanging="340"/>
        <w:rPr>
          <w:rFonts w:eastAsia="Malgun Gothic"/>
        </w:rPr>
      </w:pPr>
      <w:r>
        <w:rPr/>
        <w:t>Constructor : public constructor of a Video</w:t>
      </w:r>
      <w:r>
        <w:rPr>
          <w:rFonts w:eastAsia="Malgun Gothic"/>
        </w:rPr>
        <w:t>Codec</w:t>
      </w:r>
      <w:r>
        <w:rPr/>
        <w:t>.</w:t>
      </w:r>
      <w:r/>
    </w:p>
    <w:p>
      <w:pPr>
        <w:pStyle w:val="ASN1Code"/>
        <w:ind w:left="680" w:hanging="0"/>
      </w:pPr>
      <w:r>
        <w:rPr>
          <w:rFonts w:eastAsia="Malgun Gothic"/>
        </w:rPr>
        <w:t>VideoCodec(String encoding, int payload, int clockRate, int frameRate, int bitRate, int width, int height, String parameters)</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encoding name (e.g. H264).</w:t>
      </w:r>
      <w:r/>
    </w:p>
    <w:p>
      <w:pPr>
        <w:pStyle w:val="ASN1Code"/>
        <w:ind w:left="680" w:hanging="0"/>
        <w:rPr>
          <w:szCs w:val="20"/>
          <w:color w:val="000000"/>
        </w:rPr>
      </w:pPr>
      <w:r>
        <w:rPr>
          <w:color w:val="000000"/>
        </w:rPr>
        <w:t>String getEncoding()</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codec payload type (e.g. 96).</w:t>
      </w:r>
      <w:r/>
    </w:p>
    <w:p>
      <w:pPr>
        <w:pStyle w:val="ASN1Code"/>
        <w:ind w:left="680" w:hanging="0"/>
        <w:rPr>
          <w:szCs w:val="20"/>
          <w:color w:val="000000"/>
        </w:rPr>
      </w:pPr>
      <w:r>
        <w:rPr>
          <w:color w:val="000000"/>
        </w:rPr>
        <w:t>int getPayloadType()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codec clock rate (e.g. 90000).</w:t>
      </w:r>
      <w:r/>
    </w:p>
    <w:p>
      <w:pPr>
        <w:pStyle w:val="ASN1Code"/>
        <w:ind w:left="680" w:hanging="0"/>
        <w:rPr>
          <w:szCs w:val="20"/>
          <w:color w:val="000000"/>
        </w:rPr>
      </w:pPr>
      <w:r>
        <w:rPr>
          <w:color w:val="000000"/>
        </w:rPr>
        <w:t>int getClockRate()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codec frame rate (e.g. 10).</w:t>
      </w:r>
      <w:r/>
    </w:p>
    <w:p>
      <w:pPr>
        <w:pStyle w:val="ASN1Code"/>
        <w:ind w:left="680" w:hanging="0"/>
        <w:rPr>
          <w:szCs w:val="20"/>
          <w:color w:val="000000"/>
        </w:rPr>
      </w:pPr>
      <w:r>
        <w:rPr>
          <w:color w:val="000000"/>
        </w:rPr>
        <w:t>int getFrameRate()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codec bit rate (e.g. 64000).</w:t>
      </w:r>
      <w:r/>
    </w:p>
    <w:p>
      <w:pPr>
        <w:pStyle w:val="ASN1Code"/>
        <w:ind w:left="680" w:hanging="0"/>
        <w:rPr>
          <w:szCs w:val="20"/>
          <w:color w:val="000000"/>
        </w:rPr>
      </w:pPr>
      <w:r>
        <w:rPr>
          <w:color w:val="000000"/>
        </w:rPr>
        <w:t>int getBitRate()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video frame width (e.g. 176).</w:t>
      </w:r>
      <w:r/>
    </w:p>
    <w:p>
      <w:pPr>
        <w:pStyle w:val="ASN1Code"/>
        <w:ind w:left="680" w:hanging="0"/>
        <w:rPr>
          <w:color w:val="000000"/>
        </w:rPr>
      </w:pPr>
      <w:r>
        <w:rPr>
          <w:color w:val="000000"/>
        </w:rPr>
        <w:t>int getWidth()</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Normal"/>
        <w:numPr>
          <w:ilvl w:val="0"/>
          <w:numId w:val="16"/>
        </w:numPr>
        <w:spacing w:lineRule="auto" w:line="276" w:before="0" w:after="200"/>
        <w:jc w:val="left"/>
        <w:rPr>
          <w:color w:val="000000"/>
        </w:rPr>
      </w:pPr>
      <w:r>
        <w:rPr>
          <w:color w:val="000000"/>
        </w:rPr>
        <w:t xml:space="preserve">Method: </w:t>
      </w:r>
      <w:r>
        <w:rPr>
          <w:color w:val="000000"/>
          <w:szCs w:val="22"/>
          <w:lang w:eastAsia="ar-SA" w:bidi="ar-SA"/>
        </w:rPr>
        <w:t>returns</w:t>
      </w:r>
      <w:r>
        <w:rPr>
          <w:color w:val="000000"/>
        </w:rPr>
        <w:t xml:space="preserve"> the video frame height (e.g. 144).</w:t>
      </w:r>
      <w:r/>
    </w:p>
    <w:p>
      <w:pPr>
        <w:pStyle w:val="ASN1Code"/>
        <w:ind w:left="680" w:hanging="0"/>
        <w:rPr>
          <w:color w:val="000000"/>
        </w:rPr>
      </w:pPr>
      <w:r>
        <w:rPr>
          <w:color w:val="000000"/>
        </w:rPr>
        <w:t>int getHeight()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7"/>
        </w:numPr>
        <w:spacing w:before="120" w:after="0"/>
        <w:rPr>
          <w:sz w:val="22"/>
          <w:sz w:val="22"/>
        </w:rPr>
      </w:pPr>
      <w:r>
        <w:rPr/>
        <w:t xml:space="preserve">Method: Returns the list of codec parameters (e.g. profile-level-id, packetization-mode). Parameters are are semicolon separated. </w:t>
      </w:r>
      <w:r/>
    </w:p>
    <w:p>
      <w:pPr>
        <w:pStyle w:val="ASN1Code"/>
        <w:ind w:left="680" w:hanging="0"/>
        <w:rPr>
          <w:color w:val="000000"/>
        </w:rPr>
      </w:pPr>
      <w:r>
        <w:rPr>
          <w:szCs w:val="20"/>
        </w:rPr>
        <w:t xml:space="preserve">String </w:t>
      </w:r>
      <w:r>
        <w:rPr/>
        <w:t>getParameters</w:t>
      </w:r>
      <w:r>
        <w:rPr>
          <w:szCs w:val="20"/>
        </w:rPr>
        <w: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rPr>
          <w:color w:val="000000"/>
        </w:rPr>
      </w:pPr>
      <w:r>
        <w:rPr>
          <w:color w:val="000000"/>
        </w:rPr>
        <w:t xml:space="preserve">Class </w:t>
      </w:r>
      <w:r>
        <w:rPr>
          <w:b/>
          <w:bCs/>
          <w:color w:val="000000"/>
        </w:rPr>
        <w:t>VideoSharingServiceConfiguration</w:t>
      </w:r>
      <w:r>
        <w:rPr>
          <w:color w:val="000000"/>
        </w:rPr>
        <w:t>:</w:t>
      </w:r>
      <w:r/>
    </w:p>
    <w:p>
      <w:pPr>
        <w:pStyle w:val="ListContinue1"/>
        <w:ind w:left="0" w:hanging="0"/>
        <w:rPr>
          <w:color w:val="000000"/>
        </w:rPr>
      </w:pPr>
      <w:r>
        <w:rPr>
          <w:color w:val="000000"/>
        </w:rPr>
        <w:t>This class represents the particular configuration of Video Sharing Service.</w:t>
      </w:r>
      <w:r/>
    </w:p>
    <w:p>
      <w:pPr>
        <w:pStyle w:val="Normal"/>
        <w:numPr>
          <w:ilvl w:val="0"/>
          <w:numId w:val="16"/>
        </w:numPr>
        <w:spacing w:lineRule="auto" w:line="276" w:before="0" w:after="200"/>
        <w:jc w:val="left"/>
        <w:rPr>
          <w:color w:val="000000"/>
        </w:rPr>
      </w:pPr>
      <w:r>
        <w:rPr>
          <w:color w:val="000000"/>
        </w:rPr>
        <w:t xml:space="preserve">Method: returns the maximum authorized duration of the content that can be shared in a VSH </w:t>
      </w:r>
      <w:r>
        <w:rPr>
          <w:color w:val="000000"/>
          <w:szCs w:val="22"/>
          <w:lang w:eastAsia="ar-SA" w:bidi="ar-SA"/>
        </w:rPr>
        <w:t>session</w:t>
      </w:r>
      <w:r>
        <w:rPr>
          <w:color w:val="000000"/>
        </w:rPr>
        <w:t>. It can return zero if this value was not set by the auto-configuration server.</w:t>
      </w:r>
      <w:r/>
    </w:p>
    <w:p>
      <w:pPr>
        <w:pStyle w:val="ASN1Code"/>
        <w:ind w:left="680" w:hanging="0"/>
        <w:rPr>
          <w:color w:val="000000"/>
        </w:rPr>
      </w:pPr>
      <w:r>
        <w:rPr>
          <w:color w:val="000000"/>
        </w:rPr>
        <w:t>long getMaxTime()</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Intents</w:t>
      </w:r>
      <w:r/>
    </w:p>
    <w:p>
      <w:pPr>
        <w:pStyle w:val="NormalParagraph"/>
        <w:rPr>
          <w:rFonts w:eastAsia="Arial"/>
        </w:rPr>
      </w:pPr>
      <w:r>
        <w:rPr/>
        <w:t>Intent broadcasted when a new video sharing invitation has been received. This Intent contains the following extra:</w:t>
      </w:r>
      <w:r/>
    </w:p>
    <w:p>
      <w:pPr>
        <w:pStyle w:val="Normal"/>
        <w:numPr>
          <w:ilvl w:val="0"/>
          <w:numId w:val="16"/>
        </w:numPr>
        <w:spacing w:lineRule="auto" w:line="276" w:before="0" w:after="200"/>
        <w:jc w:val="left"/>
        <w:rPr>
          <w:color w:val="000000"/>
        </w:rPr>
      </w:pPr>
      <w:r>
        <w:rPr>
          <w:rFonts w:eastAsia="Arial"/>
        </w:rPr>
        <w:t xml:space="preserve"> </w:t>
      </w:r>
      <w:r>
        <w:rPr>
          <w:rFonts w:eastAsia="Arial"/>
          <w:color w:val="000000"/>
        </w:rPr>
        <w:t>“</w:t>
      </w:r>
      <w:r>
        <w:rPr>
          <w:color w:val="000000"/>
        </w:rPr>
        <w:t>sharingId”:</w:t>
      </w:r>
      <w:r>
        <w:rPr/>
        <w:t xml:space="preserve"> unique ID of the sharing.</w:t>
      </w:r>
      <w:r/>
    </w:p>
    <w:p>
      <w:pPr>
        <w:pStyle w:val="ASN1Code"/>
        <w:ind w:left="680" w:hanging="0"/>
        <w:rPr>
          <w:rFonts w:cs="Arial"/>
          <w:color w:val="000000"/>
        </w:rPr>
      </w:pPr>
      <w:r>
        <w:rPr>
          <w:color w:val="000000"/>
        </w:rPr>
        <w:t>com.gsma.services.rcs.vsh.action.NEW_</w:t>
      </w:r>
      <w:r>
        <w:rPr>
          <w:rFonts w:cs="Arial"/>
          <w:color w:val="000000"/>
        </w:rPr>
        <w:t>VIDEO_SHARING</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Paragraph"/>
      </w:pPr>
      <w:r>
        <w:rPr/>
        <w:t>A content provider is used to store the video sharing history persistently. There is one entry per video sharing.</w:t>
      </w:r>
      <w:r/>
    </w:p>
    <w:p>
      <w:pPr>
        <w:pStyle w:val="Normal"/>
      </w:pPr>
      <w:r>
        <w:rPr/>
        <w:t xml:space="preserve">Class </w:t>
      </w:r>
      <w:r>
        <w:rPr>
          <w:b/>
        </w:rPr>
        <w:t>VideoSharingLog</w:t>
      </w:r>
      <w:r>
        <w:rPr/>
        <w:t>:</w:t>
      </w:r>
      <w:r/>
    </w:p>
    <w:p>
      <w:pPr>
        <w:pStyle w:val="Normal"/>
        <w:jc w:val="left"/>
        <w:rPr>
          <w:sz w:val="20"/>
          <w:sz w:val="20"/>
          <w:rFonts w:ascii="Courier New" w:hAnsi="Courier New"/>
        </w:rPr>
      </w:pPr>
      <w:r>
        <w:rPr/>
        <w:t>Event log provider member id used when merging the data from this provider with other registered event log provider members data into a common cursor:</w:t>
      </w:r>
      <w:r/>
    </w:p>
    <w:p>
      <w:pPr>
        <w:pStyle w:val="Normal"/>
        <w:jc w:val="left"/>
      </w:pPr>
      <w:r>
        <w:rPr>
          <w:rFonts w:cs="Courier New" w:ascii="Courier New" w:hAnsi="Courier New"/>
          <w:sz w:val="20"/>
        </w:rPr>
        <w:t>static final int HISTORYLOG_MEMBER_ID = 4</w:t>
      </w:r>
      <w:r/>
    </w:p>
    <w:p>
      <w:pPr>
        <w:pStyle w:val="Normal"/>
        <w:jc w:val="left"/>
        <w:rPr>
          <w:sz w:val="20"/>
          <w:sz w:val="20"/>
          <w:rFonts w:ascii="Courier New" w:hAnsi="Courier New"/>
        </w:rPr>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r/>
    </w:p>
    <w:p>
      <w:pPr>
        <w:pStyle w:val="Normal"/>
        <w:jc w:val="left"/>
      </w:pPr>
      <w:r>
        <w:rPr>
          <w:rFonts w:cs="Courier New" w:ascii="Courier New" w:hAnsi="Courier New"/>
          <w:sz w:val="20"/>
        </w:rPr>
        <w:t>static final Uri CONTENT_URI = "content://com.gsma.services.rcs.provider.videoshare/videoshare"</w:t>
      </w:r>
      <w:r/>
    </w:p>
    <w:p>
      <w:pPr>
        <w:pStyle w:val="Normal"/>
        <w:jc w:val="left"/>
        <w:rPr>
          <w:szCs w:val="22"/>
        </w:rPr>
      </w:pPr>
      <w:r>
        <w:rPr/>
        <w:t>The “SHARING_ID” column below is defined as the unique primary key and can be references with adding a path segment to the CONTENT_URI + “/” + &lt;primary key&gt;</w:t>
      </w:r>
      <w:r/>
    </w:p>
    <w:p>
      <w:pPr>
        <w:pStyle w:val="Normal"/>
        <w:jc w:val="left"/>
        <w:rPr>
          <w:sz w:val="20"/>
          <w:sz w:val="20"/>
          <w:rFonts w:ascii="Courier New" w:hAnsi="Courier New"/>
        </w:rPr>
      </w:pPr>
      <w:r>
        <w:rPr>
          <w:szCs w:val="22"/>
        </w:rPr>
        <w:t>Column name definition constants to be used when accessing this provider:</w:t>
      </w:r>
      <w:r/>
    </w:p>
    <w:p>
      <w:pPr>
        <w:pStyle w:val="Normal"/>
        <w:rPr>
          <w:sz w:val="20"/>
          <w:sz w:val="20"/>
          <w:rFonts w:ascii="Courier New" w:hAnsi="Courier New" w:cs="Courier New"/>
        </w:rPr>
      </w:pPr>
      <w:r>
        <w:rPr>
          <w:rFonts w:cs="Courier New" w:ascii="Courier New" w:hAnsi="Courier New"/>
          <w:sz w:val="20"/>
        </w:rPr>
        <w:t>static final String BASECOLUMN_ID = “_id”</w:t>
      </w:r>
      <w:r/>
    </w:p>
    <w:p>
      <w:pPr>
        <w:pStyle w:val="Normal"/>
        <w:rPr>
          <w:sz w:val="20"/>
          <w:sz w:val="20"/>
          <w:rFonts w:ascii="Courier New" w:hAnsi="Courier New" w:cs="Courier New"/>
        </w:rPr>
      </w:pPr>
      <w:r>
        <w:rPr>
          <w:rFonts w:cs="Courier New" w:ascii="Courier New" w:hAnsi="Courier New"/>
          <w:sz w:val="20"/>
        </w:rPr>
        <w:t>static final String SHARING_ID = "sharing_id"</w:t>
      </w:r>
      <w:r/>
    </w:p>
    <w:p>
      <w:pPr>
        <w:pStyle w:val="Normal"/>
        <w:rPr>
          <w:sz w:val="20"/>
          <w:sz w:val="20"/>
          <w:rFonts w:ascii="Courier New" w:hAnsi="Courier New" w:cs="Courier New"/>
        </w:rPr>
      </w:pPr>
      <w:r>
        <w:rPr>
          <w:rFonts w:cs="Courier New" w:ascii="Courier New" w:hAnsi="Courier New"/>
          <w:sz w:val="20"/>
        </w:rPr>
        <w:t>static final String CONTACT = "contact"</w:t>
      </w:r>
      <w:r/>
    </w:p>
    <w:p>
      <w:pPr>
        <w:pStyle w:val="Normal"/>
        <w:rPr>
          <w:sz w:val="20"/>
          <w:sz w:val="20"/>
          <w:rFonts w:ascii="Courier New" w:hAnsi="Courier New" w:cs="Courier New"/>
        </w:rPr>
      </w:pPr>
      <w:r>
        <w:rPr>
          <w:rFonts w:cs="Courier New" w:ascii="Courier New" w:hAnsi="Courier New"/>
          <w:sz w:val="20"/>
        </w:rPr>
        <w:t>static final String DIRECTION = "direction"</w:t>
      </w:r>
      <w:r/>
    </w:p>
    <w:p>
      <w:pPr>
        <w:pStyle w:val="Normal"/>
        <w:rPr>
          <w:sz w:val="20"/>
          <w:sz w:val="20"/>
          <w:rFonts w:ascii="Courier New" w:hAnsi="Courier New" w:cs="Courier New"/>
        </w:rPr>
      </w:pPr>
      <w:r>
        <w:rPr>
          <w:rFonts w:cs="Courier New" w:ascii="Courier New" w:hAnsi="Courier New"/>
          <w:sz w:val="20"/>
        </w:rPr>
        <w:t>static final String TIMESTAMP = "timestamp"</w:t>
      </w:r>
      <w:r/>
    </w:p>
    <w:p>
      <w:pPr>
        <w:pStyle w:val="Normal"/>
        <w:rPr>
          <w:sz w:val="20"/>
          <w:sz w:val="20"/>
          <w:rFonts w:ascii="Courier New" w:hAnsi="Courier New" w:cs="Courier New"/>
        </w:rPr>
      </w:pPr>
      <w:r>
        <w:rPr>
          <w:rFonts w:cs="Courier New" w:ascii="Courier New" w:hAnsi="Courier New"/>
          <w:sz w:val="20"/>
        </w:rPr>
        <w:t>static final String STATE = "state"</w:t>
      </w:r>
      <w:r/>
    </w:p>
    <w:p>
      <w:pPr>
        <w:pStyle w:val="Normal"/>
        <w:rPr>
          <w:sz w:val="20"/>
          <w:sz w:val="20"/>
          <w:rFonts w:ascii="Courier New" w:hAnsi="Courier New" w:cs="Courier New"/>
        </w:rPr>
      </w:pPr>
      <w:r>
        <w:rPr>
          <w:rFonts w:cs="Courier New" w:ascii="Courier New" w:hAnsi="Courier New"/>
          <w:sz w:val="20"/>
        </w:rPr>
        <w:t>static final String REASON_CODE = "reason_code"</w:t>
      </w:r>
      <w:r/>
    </w:p>
    <w:p>
      <w:pPr>
        <w:pStyle w:val="Normal"/>
        <w:rPr>
          <w:sz w:val="20"/>
          <w:sz w:val="20"/>
          <w:rFonts w:ascii="Courier New" w:hAnsi="Courier New" w:cs="Courier New"/>
        </w:rPr>
      </w:pPr>
      <w:r>
        <w:rPr>
          <w:rFonts w:cs="Courier New" w:ascii="Courier New" w:hAnsi="Courier New"/>
          <w:sz w:val="20"/>
        </w:rPr>
        <w:t>static final String DURATION = "duration"</w:t>
      </w:r>
      <w:r/>
    </w:p>
    <w:p>
      <w:pPr>
        <w:pStyle w:val="Normal"/>
        <w:rPr>
          <w:sz w:val="20"/>
          <w:sz w:val="20"/>
          <w:rFonts w:ascii="Courier New" w:hAnsi="Courier New" w:cs="Courier New"/>
        </w:rPr>
      </w:pPr>
      <w:r>
        <w:rPr>
          <w:rFonts w:cs="Courier New" w:ascii="Courier New" w:hAnsi="Courier New"/>
          <w:sz w:val="20"/>
        </w:rPr>
        <w:t>static final String VIDEO_ENCODING = "video_encoding"</w:t>
      </w:r>
      <w:r/>
    </w:p>
    <w:p>
      <w:pPr>
        <w:pStyle w:val="Normal"/>
        <w:rPr>
          <w:sz w:val="20"/>
          <w:sz w:val="20"/>
          <w:rFonts w:ascii="Courier New" w:hAnsi="Courier New" w:cs="Courier New"/>
        </w:rPr>
      </w:pPr>
      <w:r>
        <w:rPr>
          <w:rFonts w:cs="Courier New" w:ascii="Courier New" w:hAnsi="Courier New"/>
          <w:sz w:val="20"/>
        </w:rPr>
        <w:t>static final String WIDTH = "width"</w:t>
      </w:r>
      <w:r/>
    </w:p>
    <w:p>
      <w:pPr>
        <w:pStyle w:val="Normal"/>
        <w:rPr>
          <w:sz w:val="20"/>
          <w:sz w:val="20"/>
          <w:rFonts w:ascii="Courier New" w:hAnsi="Courier New" w:cs="Courier New"/>
        </w:rPr>
      </w:pPr>
      <w:r>
        <w:rPr>
          <w:rFonts w:cs="Courier New" w:ascii="Courier New" w:hAnsi="Courier New"/>
          <w:sz w:val="20"/>
        </w:rPr>
        <w:t>static final String HEIGHT = "height"</w:t>
      </w:r>
      <w:r/>
    </w:p>
    <w:p>
      <w:pPr>
        <w:pStyle w:val="Normal"/>
        <w:rPr>
          <w:sz w:val="20"/>
          <w:sz w:val="20"/>
          <w:szCs w:val="20"/>
          <w:rFonts w:ascii="Courier New" w:hAnsi="Courier New" w:eastAsia="SimSun" w:cs="Courier New"/>
          <w:color w:val="00000A"/>
          <w:lang w:val="en-GB" w:eastAsia="zh-CN" w:bidi="bn-BD"/>
        </w:rPr>
      </w:pPr>
      <w:r>
        <w:rPr>
          <w:rFonts w:eastAsia="SimSun" w:cs="Courier New" w:ascii="Courier New" w:hAnsi="Courier New"/>
          <w:color w:val="00000A"/>
          <w:sz w:val="20"/>
          <w:szCs w:val="20"/>
          <w:lang w:val="en-GB" w:eastAsia="zh-CN" w:bidi="bn-BD"/>
        </w:rPr>
      </w:r>
      <w:r/>
    </w:p>
    <w:p>
      <w:pPr>
        <w:pStyle w:val="NormalParagraph"/>
      </w:pPr>
      <w:r>
        <w:rPr/>
        <w:t>The content provider has the following columns:</w:t>
      </w:r>
      <w:r/>
    </w:p>
    <w:p>
      <w:pPr>
        <w:pStyle w:val="NormalParagraph"/>
      </w:pPr>
      <w:r>
        <w:rPr/>
        <w:t>VIDEOSHARE</w:t>
      </w:r>
      <w:r/>
    </w:p>
    <w:tbl>
      <w:tblPr>
        <w:tblW w:w="9193" w:type="dxa"/>
        <w:jc w:val="left"/>
        <w:tblInd w:w="94"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066"/>
        <w:gridCol w:w="2700"/>
        <w:gridCol w:w="4427"/>
      </w:tblGrid>
      <w:tr>
        <w:trPr>
          <w:tblHeader w:val="true"/>
          <w:trHeight w:val="352" w:hRule="atLeast"/>
          <w:cantSplit w:val="true"/>
        </w:trPr>
        <w:tc>
          <w:tcPr>
            <w:tcW w:w="2066" w:type="dxa"/>
            <w:tcBorders>
              <w:top w:val="single" w:sz="4" w:space="0" w:color="000001"/>
              <w:left w:val="single" w:sz="4" w:space="0" w:color="000001"/>
              <w:bottom w:val="single" w:sz="4" w:space="0" w:color="000001"/>
              <w:insideH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w:t>
            </w:r>
            <w:r/>
          </w:p>
        </w:tc>
        <w:tc>
          <w:tcPr>
            <w:tcW w:w="2700" w:type="dxa"/>
            <w:tcBorders>
              <w:top w:val="single" w:sz="4" w:space="0" w:color="000001"/>
              <w:left w:val="single" w:sz="4" w:space="0" w:color="000001"/>
              <w:bottom w:val="single" w:sz="4" w:space="0" w:color="000001"/>
              <w:insideH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 type</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color w:val="000000"/>
              </w:rPr>
            </w:pPr>
            <w:r>
              <w:rPr/>
              <w:t>Comment</w:t>
            </w:r>
            <w:r/>
          </w:p>
        </w:tc>
      </w:tr>
      <w:tr>
        <w:trPr>
          <w:trHeight w:val="339"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value (even across several history log members)</w:t>
            </w:r>
            <w:r/>
          </w:p>
        </w:tc>
      </w:tr>
      <w:tr>
        <w:trPr>
          <w:trHeight w:val="339"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before="40" w:after="40"/>
              <w:jc w:val="both"/>
              <w:rPr>
                <w:color w:val="000000"/>
              </w:rPr>
            </w:pPr>
            <w:r>
              <w:rPr>
                <w:color w:val="000000"/>
              </w:rPr>
              <w:t>SHARING_ID</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(primary key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sharing identifier</w:t>
            </w:r>
            <w:r/>
          </w:p>
        </w:tc>
      </w:tr>
      <w:tr>
        <w:trPr>
          <w:trHeight w:val="609"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ContactId formatted number of the remote contact</w:t>
            </w:r>
            <w:r/>
          </w:p>
        </w:tc>
      </w:tr>
      <w:tr>
        <w:trPr>
          <w:trHeight w:val="596"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DIRECTION</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Incoming sharing or outgoing sharing. See enum Direction</w:t>
            </w:r>
            <w:r/>
          </w:p>
        </w:tc>
      </w:tr>
      <w:tr>
        <w:trPr>
          <w:trHeight w:val="352"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Date of the sharing</w:t>
            </w:r>
            <w:r/>
          </w:p>
        </w:tc>
      </w:tr>
      <w:tr>
        <w:trPr>
          <w:trHeight w:val="609"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STATE</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See enum VideoSharing.State for the list of states</w:t>
            </w:r>
            <w:r/>
          </w:p>
        </w:tc>
      </w:tr>
      <w:tr>
        <w:trPr>
          <w:trHeight w:val="928"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REASON_CODE</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 code associated with the video sharing state. See enum VideoSharing.ReasonCode for the list of reason codes</w:t>
            </w:r>
            <w:r/>
          </w:p>
        </w:tc>
      </w:tr>
      <w:tr>
        <w:trPr>
          <w:trHeight w:val="609"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DURATION</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Duration of the sharing in milliseconds. The value is only set at the end of the sharing.</w:t>
            </w:r>
            <w:r/>
          </w:p>
        </w:tc>
      </w:tr>
      <w:tr>
        <w:trPr>
          <w:trHeight w:val="339"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VIDEO_ENCODING</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Encoding of the shared video</w:t>
            </w:r>
            <w:r/>
          </w:p>
        </w:tc>
      </w:tr>
      <w:tr>
        <w:trPr>
          <w:trHeight w:val="339"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WIDTH</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Width of the shared video</w:t>
            </w:r>
            <w:r/>
          </w:p>
        </w:tc>
      </w:tr>
      <w:tr>
        <w:trPr>
          <w:trHeight w:val="339" w:hRule="atLeast"/>
        </w:trPr>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HEIGHT</w:t>
            </w:r>
            <w:r/>
          </w:p>
        </w:tc>
        <w:tc>
          <w:tcPr>
            <w:tcW w:w="270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 (not null)</w:t>
            </w:r>
            <w:r/>
          </w:p>
        </w:tc>
        <w:tc>
          <w:tcPr>
            <w:tcW w:w="4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Height of the shared video</w:t>
            </w:r>
            <w:r/>
          </w:p>
        </w:tc>
      </w:tr>
    </w:tbl>
    <w:p>
      <w:pPr>
        <w:pStyle w:val="Normal"/>
        <w:keepNext/>
        <w:rPr>
          <w:sz w:val="22"/>
          <w:sz w:val="22"/>
          <w:szCs w:val="20"/>
          <w:rFonts w:ascii="Arial" w:hAnsi="Arial" w:eastAsia="SimSun" w:cs="Times New Roman"/>
          <w:color w:val="00000A"/>
          <w:lang w:val="en-GB" w:eastAsia="zh-CN" w:bidi="bn-BD"/>
        </w:rPr>
      </w:pPr>
      <w:r>
        <w:rPr>
          <w:rFonts w:eastAsia="SimSun" w:cs="Times New Roman"/>
          <w:color w:val="00000A"/>
          <w:sz w:val="22"/>
          <w:szCs w:val="20"/>
          <w:lang w:val="en-GB" w:eastAsia="zh-CN" w:bidi="bn-BD"/>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Paragraph"/>
      </w:pPr>
      <w:r>
        <w:rPr/>
        <w:t>Access to the Video Share API and read access to the video share provider requires the following permissions:</w:t>
      </w:r>
      <w:r/>
    </w:p>
    <w:p>
      <w:pPr>
        <w:pStyle w:val="ListBullet1"/>
        <w:numPr>
          <w:ilvl w:val="0"/>
          <w:numId w:val="9"/>
        </w:numPr>
        <w:spacing w:before="120" w:after="0"/>
        <w:ind w:left="720" w:hanging="360"/>
        <w:rPr>
          <w:sz w:val="22"/>
          <w:sz w:val="22"/>
        </w:rPr>
      </w:pPr>
      <w:r>
        <w:rPr/>
        <w:t xml:space="preserve">com.gsma.services.permission.RCS: </w:t>
        <w:br/>
        <w:t>this is a general permission that governs access to RCS services.</w:t>
      </w:r>
      <w:r/>
    </w:p>
    <w:p>
      <w:pPr>
        <w:pStyle w:val="Heading3"/>
        <w:numPr>
          <w:ilvl w:val="2"/>
          <w:numId w:val="25"/>
        </w:numPr>
      </w:pPr>
      <w:bookmarkStart w:id="252" w:name="_Toc375229893"/>
      <w:bookmarkStart w:id="253" w:name="_Toc419808146"/>
      <w:bookmarkStart w:id="254" w:name="_Toc419808366"/>
      <w:bookmarkStart w:id="255" w:name="_Toc422836696"/>
      <w:bookmarkEnd w:id="252"/>
      <w:bookmarkEnd w:id="253"/>
      <w:bookmarkEnd w:id="254"/>
      <w:bookmarkEnd w:id="255"/>
      <w:r>
        <w:rPr>
          <w:lang w:bidi="ar-SA"/>
        </w:rPr>
        <w:t>Geoloc Share API</w:t>
      </w:r>
      <w:r/>
    </w:p>
    <w:p>
      <w:pPr>
        <w:pStyle w:val="Normal"/>
      </w:pPr>
      <w:r>
        <w:rPr>
          <w:lang w:eastAsia="en-US"/>
        </w:rPr>
        <w:t>This API exposes all functionality related to share a geoloc during a CS call via the Geoloc Share Service. It allows to:</w:t>
      </w:r>
      <w:r/>
    </w:p>
    <w:p>
      <w:pPr>
        <w:pStyle w:val="ListBullet1"/>
        <w:numPr>
          <w:ilvl w:val="0"/>
          <w:numId w:val="1"/>
        </w:numPr>
        <w:rPr>
          <w:sz w:val="22"/>
          <w:sz w:val="22"/>
        </w:rPr>
      </w:pPr>
      <w:r>
        <w:rPr/>
        <w:t>Send a geoloc share request</w:t>
      </w:r>
      <w:r/>
    </w:p>
    <w:p>
      <w:pPr>
        <w:pStyle w:val="ListBullet1"/>
        <w:numPr>
          <w:ilvl w:val="0"/>
          <w:numId w:val="1"/>
        </w:numPr>
        <w:rPr>
          <w:sz w:val="22"/>
          <w:sz w:val="22"/>
        </w:rPr>
      </w:pPr>
      <w:r>
        <w:rPr/>
        <w:t>Receive notifications about incoming geoloc share invitation.</w:t>
      </w:r>
      <w:r/>
    </w:p>
    <w:p>
      <w:pPr>
        <w:pStyle w:val="ListBullet1"/>
        <w:numPr>
          <w:ilvl w:val="0"/>
          <w:numId w:val="1"/>
        </w:numPr>
        <w:rPr>
          <w:sz w:val="22"/>
          <w:sz w:val="22"/>
        </w:rPr>
      </w:pPr>
      <w:r>
        <w:rPr/>
        <w:t>Monitors a geoloc share’s progress.</w:t>
      </w:r>
      <w:r/>
    </w:p>
    <w:p>
      <w:pPr>
        <w:pStyle w:val="ListBullet1"/>
        <w:numPr>
          <w:ilvl w:val="0"/>
          <w:numId w:val="1"/>
        </w:numPr>
        <w:rPr>
          <w:sz w:val="22"/>
          <w:sz w:val="22"/>
        </w:rPr>
      </w:pPr>
      <w:r>
        <w:rPr/>
        <w:t>Cancel a geoloc share in progress.</w:t>
      </w:r>
      <w:r/>
    </w:p>
    <w:p>
      <w:pPr>
        <w:pStyle w:val="ListBullet1"/>
        <w:numPr>
          <w:ilvl w:val="0"/>
          <w:numId w:val="1"/>
        </w:numPr>
        <w:rPr>
          <w:lang w:eastAsia="en-US"/>
        </w:rPr>
      </w:pPr>
      <w:r>
        <w:rPr/>
        <w:t>Accept/reject an incoming geoloc share request.</w:t>
      </w:r>
      <w:r/>
    </w:p>
    <w:p>
      <w:pPr>
        <w:pStyle w:val="Normal"/>
      </w:pPr>
      <w:r>
        <w:rPr>
          <w:lang w:eastAsia="en-US"/>
        </w:rPr>
        <w:t>A geoloc contains the following information:</w:t>
      </w:r>
      <w:r/>
    </w:p>
    <w:p>
      <w:pPr>
        <w:pStyle w:val="ListBullet1"/>
        <w:numPr>
          <w:ilvl w:val="0"/>
          <w:numId w:val="1"/>
        </w:numPr>
        <w:rPr>
          <w:sz w:val="22"/>
          <w:sz w:val="22"/>
        </w:rPr>
      </w:pPr>
      <w:r>
        <w:rPr/>
        <w:t>a label associated to the geoloc info</w:t>
      </w:r>
      <w:r/>
    </w:p>
    <w:p>
      <w:pPr>
        <w:pStyle w:val="ListBullet1"/>
        <w:numPr>
          <w:ilvl w:val="0"/>
          <w:numId w:val="1"/>
        </w:numPr>
        <w:rPr>
          <w:sz w:val="22"/>
          <w:sz w:val="22"/>
        </w:rPr>
      </w:pPr>
      <w:r>
        <w:rPr/>
        <w:t>latitude</w:t>
      </w:r>
      <w:r/>
    </w:p>
    <w:p>
      <w:pPr>
        <w:pStyle w:val="ListBullet1"/>
        <w:numPr>
          <w:ilvl w:val="0"/>
          <w:numId w:val="1"/>
        </w:numPr>
        <w:rPr>
          <w:sz w:val="22"/>
          <w:sz w:val="22"/>
        </w:rPr>
      </w:pPr>
      <w:r>
        <w:rPr/>
        <w:t>longitude</w:t>
      </w:r>
      <w:r/>
    </w:p>
    <w:p>
      <w:pPr>
        <w:pStyle w:val="ListBullet1"/>
        <w:numPr>
          <w:ilvl w:val="0"/>
          <w:numId w:val="1"/>
        </w:numPr>
        <w:rPr>
          <w:sz w:val="22"/>
          <w:sz w:val="22"/>
        </w:rPr>
      </w:pPr>
      <w:r>
        <w:rPr/>
        <w:t>accuracy of the geoloc info (in meter)</w:t>
      </w:r>
      <w:r/>
    </w:p>
    <w:p>
      <w:pPr>
        <w:pStyle w:val="ListBullet1"/>
        <w:numPr>
          <w:ilvl w:val="0"/>
          <w:numId w:val="1"/>
        </w:numPr>
        <w:rPr>
          <w:lang w:eastAsia="en-US"/>
        </w:rPr>
      </w:pPr>
      <w:r>
        <w:rPr/>
        <w:t>an expiration date of the geoloc info</w:t>
      </w:r>
      <w:r/>
    </w:p>
    <w:p>
      <w:pPr>
        <w:pStyle w:val="Normal"/>
      </w:pPr>
      <w:r>
        <w:rPr>
          <w:lang w:eastAsia="en-US"/>
        </w:rPr>
        <w:t>The shared geoloc is displayed to the end user and also stored in sthe Chat log in order to be displayed afterwards from the “Show us in a map” service.</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Package</w:t>
      </w:r>
      <w:r/>
    </w:p>
    <w:p>
      <w:pPr>
        <w:pStyle w:val="Normal"/>
      </w:pPr>
      <w:r>
        <w:rPr>
          <w:lang w:eastAsia="en-US"/>
        </w:rPr>
        <w:t>Package name com.gsma.services.rcs.sharing.geoloc</w:t>
      </w:r>
      <w:r/>
    </w:p>
    <w:p>
      <w:pPr>
        <w:pStyle w:val="Heading4"/>
        <w:numPr>
          <w:ilvl w:val="3"/>
          <w:numId w:val="25"/>
        </w:numPr>
        <w:rPr>
          <w:color w:val="000000"/>
        </w:rPr>
      </w:pPr>
      <w:r>
        <w:rPr/>
        <w:t>Methods and Callbacks</w:t>
      </w:r>
      <w:r/>
    </w:p>
    <w:p>
      <w:pPr>
        <w:pStyle w:val="Normal"/>
      </w:pPr>
      <w:r>
        <w:rPr>
          <w:bCs/>
          <w:color w:val="000000"/>
        </w:rPr>
        <w:t>Class</w:t>
      </w:r>
      <w:r>
        <w:rPr>
          <w:b/>
          <w:bCs/>
          <w:color w:val="000000"/>
        </w:rPr>
        <w:t xml:space="preserve"> GeolocSharingService:</w:t>
      </w:r>
      <w:r/>
    </w:p>
    <w:p>
      <w:pPr>
        <w:pStyle w:val="Normal"/>
      </w:pPr>
      <w:r>
        <w:rPr/>
        <w:t>This class offers the main entry point to share a geoloc during a CS call, when the call hangs up the sharing is automatically stopped. Several applications may connect/disconnect to the API.</w:t>
      </w:r>
      <w:r/>
    </w:p>
    <w:p>
      <w:pPr>
        <w:pStyle w:val="Normal"/>
      </w:pPr>
      <w:r>
        <w:rPr/>
      </w:r>
      <w:r/>
    </w:p>
    <w:p>
      <w:pPr>
        <w:pStyle w:val="ListBullet1"/>
        <w:numPr>
          <w:ilvl w:val="0"/>
          <w:numId w:val="18"/>
        </w:numPr>
        <w:spacing w:before="120" w:after="0"/>
        <w:ind w:left="720" w:hanging="360"/>
        <w:rPr>
          <w:sz w:val="22"/>
          <w:sz w:val="22"/>
        </w:rPr>
      </w:pPr>
      <w:r>
        <w:rPr/>
        <w:t>Method: connects to the API.</w:t>
      </w:r>
      <w:r/>
    </w:p>
    <w:p>
      <w:pPr>
        <w:pStyle w:val="ASN1Code"/>
        <w:ind w:left="720" w:hanging="0"/>
        <w:rPr>
          <w:color w:val="000000"/>
        </w:rPr>
      </w:pPr>
      <w:r>
        <w:rPr/>
        <w:t>void connect()</w:t>
      </w:r>
      <w:r/>
    </w:p>
    <w:p>
      <w:pPr>
        <w:pStyle w:val="Normal"/>
        <w:ind w:left="992" w:hanging="283"/>
        <w:rPr>
          <w:sz w:val="20"/>
          <w:sz w:val="20"/>
          <w:szCs w:val="20"/>
          <w:rFonts w:ascii="Courier New" w:hAnsi="Courier New" w:eastAsia="SimSun" w:cs="Courier New"/>
          <w:color w:val="000000"/>
          <w:lang w:val="en-GB" w:eastAsia="zh-CN" w:bidi="bn-BD"/>
        </w:rPr>
      </w:pPr>
      <w:r>
        <w:rPr>
          <w:rFonts w:eastAsia="SimSun" w:cs="Courier New" w:ascii="Courier New" w:hAnsi="Courier New"/>
          <w:color w:val="000000"/>
          <w:sz w:val="20"/>
          <w:szCs w:val="20"/>
          <w:lang w:val="en-GB" w:eastAsia="zh-CN" w:bidi="bn-BD"/>
        </w:rPr>
      </w:r>
      <w:r/>
    </w:p>
    <w:p>
      <w:pPr>
        <w:pStyle w:val="ListBullet1"/>
        <w:numPr>
          <w:ilvl w:val="0"/>
          <w:numId w:val="18"/>
        </w:numPr>
        <w:spacing w:before="120" w:after="0"/>
        <w:ind w:left="720" w:hanging="360"/>
        <w:rPr>
          <w:sz w:val="22"/>
          <w:sz w:val="22"/>
        </w:rPr>
      </w:pPr>
      <w:r>
        <w:rPr/>
        <w:t>Method: disconnects from the API.</w:t>
      </w:r>
      <w:r/>
    </w:p>
    <w:p>
      <w:pPr>
        <w:pStyle w:val="ASN1Code"/>
        <w:ind w:left="720" w:hanging="0"/>
        <w:rPr>
          <w:sz w:val="22"/>
          <w:sz w:val="22"/>
          <w:szCs w:val="22"/>
          <w:rFonts w:ascii="Courier New" w:hAnsi="Courier New" w:eastAsia="SimSun"/>
        </w:rPr>
      </w:pPr>
      <w:r>
        <w:rPr/>
        <w:t>void disconnect()</w:t>
      </w:r>
      <w:r/>
    </w:p>
    <w:p>
      <w:pPr>
        <w:pStyle w:val="ListBullet1"/>
        <w:numPr>
          <w:ilvl w:val="0"/>
          <w:numId w:val="18"/>
        </w:numPr>
        <w:spacing w:before="120" w:after="0"/>
        <w:ind w:left="720" w:hanging="360"/>
      </w:pPr>
      <w:r>
        <w:rPr/>
        <w:t>Method: returns a current geoloc sharing from its unique ID.</w:t>
      </w:r>
      <w:r>
        <w:rPr>
          <w:color w:val="000000"/>
        </w:rPr>
        <w:t xml:space="preserve"> If no ongoing GeolocSharing matching the sharingId if found then a reference to a historical GeiolocSharing is returned so that calls to the methods on that still can be performed.</w:t>
      </w:r>
      <w:r/>
    </w:p>
    <w:p>
      <w:pPr>
        <w:pStyle w:val="ASN1Code"/>
        <w:ind w:left="720" w:hanging="0"/>
        <w:rPr>
          <w:color w:val="000000"/>
        </w:rPr>
      </w:pPr>
      <w:r>
        <w:rPr/>
        <w:t>GeolocSharing getGeolocSharing(String sharingId)</w:t>
      </w:r>
      <w:r/>
    </w:p>
    <w:p>
      <w:pPr>
        <w:pStyle w:val="Normal"/>
        <w:ind w:left="992" w:hanging="283"/>
        <w:rPr>
          <w:sz w:val="20"/>
          <w:sz w:val="20"/>
          <w:szCs w:val="20"/>
          <w:rFonts w:ascii="Courier New" w:hAnsi="Courier New" w:eastAsia="SimSun" w:cs="Courier New"/>
          <w:color w:val="000000"/>
          <w:lang w:val="en-GB" w:eastAsia="zh-CN" w:bidi="bn-BD"/>
        </w:rPr>
      </w:pPr>
      <w:r>
        <w:rPr>
          <w:rFonts w:eastAsia="SimSun" w:cs="Courier New" w:ascii="Courier New" w:hAnsi="Courier New"/>
          <w:color w:val="000000"/>
          <w:sz w:val="20"/>
          <w:szCs w:val="20"/>
          <w:lang w:val="en-GB" w:eastAsia="zh-CN" w:bidi="bn-BD"/>
        </w:rPr>
      </w:r>
      <w:r/>
    </w:p>
    <w:p>
      <w:pPr>
        <w:pStyle w:val="ListBullet1"/>
        <w:numPr>
          <w:ilvl w:val="0"/>
          <w:numId w:val="18"/>
        </w:numPr>
        <w:spacing w:before="120" w:after="0"/>
        <w:ind w:left="720" w:hanging="360"/>
        <w:rPr>
          <w:sz w:val="22"/>
          <w:sz w:val="22"/>
        </w:rPr>
      </w:pPr>
      <w:r>
        <w:rPr/>
        <w:t>Method: shares a geoloc with a contact. An exception is thrown if there is no ongoing CS call.</w:t>
      </w:r>
      <w:r/>
    </w:p>
    <w:p>
      <w:pPr>
        <w:pStyle w:val="ASN1Code"/>
        <w:ind w:left="720" w:hanging="0"/>
        <w:rPr>
          <w:color w:val="000000"/>
        </w:rPr>
      </w:pPr>
      <w:r>
        <w:rPr/>
        <w:t>GeolocSharing shareGeoloc(</w:t>
      </w:r>
      <w:r>
        <w:rPr>
          <w:color w:val="000000"/>
          <w:szCs w:val="20"/>
        </w:rPr>
        <w:t>ContactId</w:t>
      </w:r>
      <w:r>
        <w:rPr/>
        <w:t xml:space="preserve"> contact, Geoloc geoloc)</w:t>
      </w:r>
      <w:r/>
    </w:p>
    <w:p>
      <w:pPr>
        <w:pStyle w:val="Normal"/>
        <w:ind w:left="992" w:hanging="283"/>
        <w:rPr>
          <w:sz w:val="20"/>
          <w:sz w:val="20"/>
          <w:szCs w:val="20"/>
          <w:rFonts w:ascii="Courier New" w:hAnsi="Courier New" w:eastAsia="SimSun" w:cs="Courier New"/>
          <w:color w:val="000000"/>
          <w:lang w:val="en-GB" w:eastAsia="zh-CN" w:bidi="bn-BD"/>
        </w:rPr>
      </w:pPr>
      <w:r>
        <w:rPr>
          <w:rFonts w:eastAsia="SimSun" w:cs="Courier New" w:ascii="Courier New" w:hAnsi="Courier New"/>
          <w:color w:val="000000"/>
          <w:sz w:val="20"/>
          <w:szCs w:val="20"/>
          <w:lang w:val="en-GB" w:eastAsia="zh-CN" w:bidi="bn-BD"/>
        </w:rPr>
      </w:r>
      <w:r/>
    </w:p>
    <w:p>
      <w:pPr>
        <w:pStyle w:val="ListBullet1"/>
        <w:numPr>
          <w:ilvl w:val="0"/>
          <w:numId w:val="18"/>
        </w:numPr>
        <w:spacing w:before="120" w:after="0"/>
        <w:ind w:left="720" w:hanging="360"/>
        <w:rPr>
          <w:sz w:val="22"/>
          <w:sz w:val="22"/>
        </w:rPr>
      </w:pPr>
      <w:r>
        <w:rPr/>
        <w:t>Method: adds a new geoloc sharing invitation listener.</w:t>
      </w:r>
      <w:r/>
    </w:p>
    <w:p>
      <w:pPr>
        <w:pStyle w:val="ASN1Code"/>
        <w:ind w:left="720" w:hanging="0"/>
        <w:rPr>
          <w:color w:val="000000"/>
        </w:rPr>
      </w:pPr>
      <w:r>
        <w:rPr/>
        <w:t>void addEventListener(GeolocSharingListener listener)</w:t>
      </w:r>
      <w:r/>
    </w:p>
    <w:p>
      <w:pPr>
        <w:pStyle w:val="Normal"/>
        <w:ind w:left="992" w:hanging="283"/>
        <w:rPr>
          <w:sz w:val="20"/>
          <w:sz w:val="20"/>
          <w:szCs w:val="20"/>
          <w:rFonts w:ascii="Courier New" w:hAnsi="Courier New" w:eastAsia="SimSun" w:cs="Courier New"/>
          <w:color w:val="000000"/>
          <w:lang w:val="en-GB" w:eastAsia="zh-CN" w:bidi="bn-BD"/>
        </w:rPr>
      </w:pPr>
      <w:r>
        <w:rPr>
          <w:rFonts w:eastAsia="SimSun" w:cs="Courier New" w:ascii="Courier New" w:hAnsi="Courier New"/>
          <w:color w:val="000000"/>
          <w:sz w:val="20"/>
          <w:szCs w:val="20"/>
          <w:lang w:val="en-GB" w:eastAsia="zh-CN" w:bidi="bn-BD"/>
        </w:rPr>
      </w:r>
      <w:r/>
    </w:p>
    <w:p>
      <w:pPr>
        <w:pStyle w:val="ListBullet1"/>
        <w:numPr>
          <w:ilvl w:val="0"/>
          <w:numId w:val="18"/>
        </w:numPr>
        <w:spacing w:before="120" w:after="0"/>
        <w:ind w:left="720" w:hanging="360"/>
        <w:rPr>
          <w:sz w:val="22"/>
          <w:sz w:val="22"/>
        </w:rPr>
      </w:pPr>
      <w:r>
        <w:rPr/>
        <w:t>Method: removes a new geoloc sharing invitation listener.</w:t>
      </w:r>
      <w:r/>
    </w:p>
    <w:p>
      <w:pPr>
        <w:pStyle w:val="ASN1Code"/>
        <w:ind w:left="720" w:hanging="0"/>
        <w:rPr>
          <w:sz w:val="22"/>
          <w:sz w:val="22"/>
          <w:szCs w:val="22"/>
          <w:rFonts w:ascii="Courier New" w:hAnsi="Courier New" w:eastAsia="SimSun"/>
        </w:rPr>
      </w:pPr>
      <w:r>
        <w:rPr/>
        <w:t>void removeEventListener(GeolocSharingListener listener)</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8"/>
        </w:numPr>
        <w:spacing w:before="120" w:after="0"/>
        <w:ind w:left="720" w:hanging="360"/>
      </w:pPr>
      <w:r>
        <w:rPr/>
        <w:t>Method: deletes all geoloc sharings</w:t>
      </w:r>
      <w:r>
        <w:rPr>
          <w:color w:val="000000"/>
        </w:rPr>
        <w:t xml:space="preserve"> from history and abort/reject corresponding sessions if such are ongoing</w:t>
      </w:r>
      <w:r>
        <w:rPr/>
        <w:t>.</w:t>
      </w:r>
      <w:r/>
    </w:p>
    <w:p>
      <w:pPr>
        <w:pStyle w:val="ASN1Code"/>
        <w:ind w:left="720" w:hanging="0"/>
        <w:rPr>
          <w:szCs w:val="20"/>
          <w:color w:val="000000"/>
        </w:rPr>
      </w:pPr>
      <w:r>
        <w:rPr/>
        <w:t>void deleteGeolocSharings()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8"/>
        </w:numPr>
        <w:spacing w:before="120" w:after="0"/>
        <w:ind w:left="720" w:hanging="360"/>
      </w:pPr>
      <w:r>
        <w:rPr/>
        <w:t>Method: deletes geoloc sharings with a given contact</w:t>
      </w:r>
      <w:r>
        <w:rPr>
          <w:color w:val="000000"/>
        </w:rPr>
        <w:t xml:space="preserve"> from history and abort/reject corresponding sessions if such are ongoing</w:t>
      </w:r>
      <w:r>
        <w:rPr/>
        <w:t>.</w:t>
      </w:r>
      <w:r/>
    </w:p>
    <w:p>
      <w:pPr>
        <w:pStyle w:val="ASN1Code"/>
        <w:ind w:left="720" w:hanging="0"/>
        <w:rPr>
          <w:szCs w:val="20"/>
          <w:color w:val="000000"/>
        </w:rPr>
      </w:pPr>
      <w:r>
        <w:rPr/>
        <w:t>void deleteGeolocSharings(</w:t>
      </w:r>
      <w:r>
        <w:rPr>
          <w:color w:val="000000"/>
          <w:szCs w:val="20"/>
        </w:rPr>
        <w:t>ContactId</w:t>
      </w:r>
      <w:r>
        <w:rPr/>
        <w:t xml:space="preserve">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8"/>
        </w:numPr>
        <w:spacing w:before="120" w:after="0"/>
        <w:ind w:left="720" w:hanging="360"/>
      </w:pPr>
      <w:r>
        <w:rPr/>
        <w:t>Method: deletes a geoloc sharing from its sharing ID</w:t>
      </w:r>
      <w:r>
        <w:rPr>
          <w:color w:val="000000"/>
        </w:rPr>
        <w:t xml:space="preserve"> from history and abort/reject corresponding sessions if such are ongoing</w:t>
      </w:r>
      <w:r>
        <w:rPr/>
        <w:t>.</w:t>
      </w:r>
      <w:r/>
    </w:p>
    <w:p>
      <w:pPr>
        <w:pStyle w:val="ASN1Code"/>
        <w:ind w:left="720" w:hanging="0"/>
        <w:rPr>
          <w:sz w:val="22"/>
          <w:sz w:val="22"/>
          <w:szCs w:val="22"/>
          <w:rFonts w:ascii="Courier New" w:hAnsi="Courier New" w:eastAsia="SimSun"/>
        </w:rPr>
      </w:pPr>
      <w:r>
        <w:rPr/>
        <w:t>void deleteGeolocSharing(String sharingId)</w:t>
      </w:r>
      <w:r/>
    </w:p>
    <w:p>
      <w:pPr>
        <w:pStyle w:val="ASN1Code"/>
      </w:pPr>
      <w:r>
        <w:rPr/>
      </w:r>
      <w:r/>
    </w:p>
    <w:p>
      <w:pPr>
        <w:pStyle w:val="Normal"/>
      </w:pPr>
      <w:r>
        <w:rPr>
          <w:bCs/>
          <w:color w:val="000000"/>
        </w:rPr>
        <w:t>Class</w:t>
      </w:r>
      <w:r>
        <w:rPr>
          <w:b/>
          <w:bCs/>
          <w:color w:val="000000"/>
        </w:rPr>
        <w:t xml:space="preserve"> GeolocSharing:</w:t>
      </w:r>
      <w:r/>
    </w:p>
    <w:p>
      <w:pPr>
        <w:pStyle w:val="Normal"/>
        <w:rPr>
          <w:color w:val="000000"/>
        </w:rPr>
      </w:pPr>
      <w:r>
        <w:rPr/>
        <w:t>This class maintains the information related to a geoloc sharing and offers methods to manage the sharing.</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18"/>
        </w:numPr>
        <w:spacing w:before="120" w:after="0"/>
        <w:ind w:left="720" w:hanging="360"/>
        <w:rPr>
          <w:sz w:val="22"/>
          <w:sz w:val="22"/>
        </w:rPr>
      </w:pPr>
      <w:r>
        <w:rPr/>
        <w:t>Enum: the GeolocationSharing state.</w:t>
      </w:r>
      <w:r/>
    </w:p>
    <w:p>
      <w:pPr>
        <w:pStyle w:val="ASN1Code"/>
        <w:ind w:left="720" w:hanging="0"/>
        <w:rPr>
          <w:sz w:val="22"/>
          <w:sz w:val="22"/>
          <w:szCs w:val="22"/>
          <w:rFonts w:ascii="Courier New" w:hAnsi="Courier New" w:eastAsia="SimSun"/>
        </w:rPr>
      </w:pPr>
      <w:r>
        <w:rPr/>
        <w:t>enum State { INVITED(0), INITIATING(1), STARTED(2), ABORTED(3), FAILED(4), TRANSFERRED(5), REJECTED(6), RINGING(7), ACCEPTING(8) }</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8"/>
        </w:numPr>
        <w:spacing w:before="120" w:after="0"/>
        <w:ind w:left="720" w:hanging="360"/>
        <w:rPr>
          <w:sz w:val="22"/>
          <w:sz w:val="22"/>
        </w:rPr>
      </w:pPr>
      <w:r>
        <w:rPr/>
        <w:t>Enum: the reason code for the GeolocationSharing</w:t>
      </w:r>
      <w:r/>
    </w:p>
    <w:p>
      <w:pPr>
        <w:pStyle w:val="ASN1Code"/>
        <w:ind w:left="720" w:hanging="0"/>
      </w:pPr>
      <w:r>
        <w:rPr/>
        <w:t>enum ReasonCode { UNSPECIFIED(0), ABORTED_BY_USER(1), ABORTED_BY_REMOTE(2), ABORTED_BY_SYSTEM(3), REJECTED_BY_SECONDARY_DEVICE(4)</w:t>
      </w:r>
      <w:r>
        <w:rPr>
          <w:color w:val="000000"/>
        </w:rPr>
        <w:t>, REJECTED_</w:t>
      </w:r>
      <w:r>
        <w:rPr>
          <w:rFonts w:cs="Arial"/>
          <w:color w:val="000000"/>
        </w:rPr>
        <w:t>SPAM(5)</w:t>
      </w:r>
      <w:r>
        <w:rPr/>
        <w:t>, REJECTED_MAX_SHARING_SESSIONS(6), REJECTED_BY_USER(7),  REJECTED_BY_REMOTE(8), REJECTED_</w:t>
      </w:r>
      <w:r>
        <w:rPr>
          <w:color w:val="000000"/>
        </w:rPr>
        <w:t>BY_TIMEOUT</w:t>
      </w:r>
      <w:r>
        <w:rPr/>
        <w:t>(9), REJECTED_BY_SYSTEM(10), FAILED_INITIATION(11), FAILED_SHARING(12) }</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8"/>
        </w:numPr>
        <w:spacing w:before="120" w:after="0"/>
        <w:ind w:left="720" w:hanging="360"/>
        <w:rPr>
          <w:sz w:val="22"/>
          <w:sz w:val="22"/>
        </w:rPr>
      </w:pPr>
      <w:r>
        <w:rPr/>
        <w:t>Method: returns the sharing ID of the geoloc sharing.</w:t>
      </w:r>
      <w:r/>
    </w:p>
    <w:p>
      <w:pPr>
        <w:pStyle w:val="ASN1Code"/>
        <w:ind w:left="720" w:hanging="0"/>
        <w:rPr>
          <w:color w:val="000000"/>
        </w:rPr>
      </w:pPr>
      <w:r>
        <w:rPr/>
        <w:t>String getSharingId()</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8"/>
        </w:numPr>
        <w:spacing w:before="120" w:after="0"/>
        <w:ind w:left="720" w:hanging="360"/>
        <w:rPr>
          <w:color w:val="000000"/>
        </w:rPr>
      </w:pPr>
      <w:r>
        <w:rPr/>
        <w:t>Method: returns the remote contact.</w:t>
      </w:r>
      <w:r/>
    </w:p>
    <w:p>
      <w:pPr>
        <w:pStyle w:val="ASN1Code"/>
        <w:ind w:left="720" w:hanging="0"/>
        <w:rPr>
          <w:color w:val="000000"/>
        </w:rPr>
      </w:pPr>
      <w:r>
        <w:rPr>
          <w:color w:val="000000"/>
          <w:szCs w:val="20"/>
        </w:rPr>
        <w:t>ContactId</w:t>
      </w:r>
      <w:r>
        <w:rPr/>
        <w:t xml:space="preserve"> getRemoteContact()</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8"/>
        </w:numPr>
        <w:spacing w:before="120" w:after="0"/>
        <w:ind w:left="720" w:hanging="360"/>
        <w:rPr>
          <w:sz w:val="22"/>
          <w:sz w:val="22"/>
        </w:rPr>
      </w:pPr>
      <w:r>
        <w:rPr/>
        <w:t>Method: returns the geoloc info to be shared.</w:t>
      </w:r>
      <w:r/>
    </w:p>
    <w:p>
      <w:pPr>
        <w:pStyle w:val="ASN1Code"/>
        <w:ind w:left="720" w:hanging="0"/>
        <w:rPr>
          <w:color w:val="000000"/>
        </w:rPr>
      </w:pPr>
      <w:r>
        <w:rPr/>
        <w:t>Geoloc getGeoloc()</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returns the local timestamp of when the geoloc sharing was initiated for outgoing geoloc sharing or the local timestamp of when the geoloc sharing invitation was received for incoming geoloc sharings.</w:t>
      </w:r>
      <w:r/>
    </w:p>
    <w:p>
      <w:pPr>
        <w:pStyle w:val="ASN1Code"/>
        <w:ind w:left="720" w:hanging="0"/>
      </w:pPr>
      <w:r>
        <w:rPr>
          <w:color w:val="000000"/>
        </w:rPr>
        <w:t>long getTime</w:t>
      </w:r>
      <w:del w:id="8" w:author="Unknown Author" w:date="2015-08-26T13:44:00Z">
        <w:r>
          <w:rPr>
            <w:color w:val="000000"/>
          </w:rPr>
          <w:delText>S</w:delText>
        </w:r>
      </w:del>
      <w:ins w:id="9" w:author="Unknown Author" w:date="2015-08-26T13:44:00Z">
        <w:r>
          <w:rPr>
            <w:color w:val="000000"/>
          </w:rPr>
          <w:t>s</w:t>
        </w:r>
      </w:ins>
      <w:r>
        <w:rPr>
          <w:color w:val="000000"/>
        </w:rPr>
        <w:t>tamp()</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8"/>
        </w:numPr>
        <w:spacing w:before="120" w:after="0"/>
        <w:ind w:left="720" w:hanging="360"/>
        <w:rPr>
          <w:sz w:val="22"/>
          <w:sz w:val="22"/>
        </w:rPr>
      </w:pPr>
      <w:r>
        <w:rPr/>
        <w:t xml:space="preserve">Method: returns the state of the geoloc sharing. </w:t>
      </w:r>
      <w:r/>
    </w:p>
    <w:p>
      <w:pPr>
        <w:pStyle w:val="ASN1Code"/>
        <w:ind w:left="720" w:hanging="0"/>
        <w:rPr>
          <w:color w:val="000000"/>
        </w:rPr>
      </w:pPr>
      <w:r>
        <w:rPr/>
        <w:t>State getState()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reason code of the geoloc sharing.</w:t>
      </w:r>
      <w:r/>
    </w:p>
    <w:p>
      <w:pPr>
        <w:pStyle w:val="ASN1Code"/>
        <w:ind w:left="720" w:hanging="0"/>
        <w:rPr>
          <w:color w:val="000000"/>
        </w:rPr>
      </w:pPr>
      <w:r>
        <w:rPr>
          <w:color w:val="000000"/>
          <w:szCs w:val="20"/>
        </w:rPr>
        <w:t>ReasonCode getReasonCode()</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8"/>
        </w:numPr>
        <w:spacing w:before="120" w:after="0"/>
        <w:ind w:left="720" w:hanging="360"/>
        <w:rPr>
          <w:sz w:val="22"/>
          <w:sz w:val="22"/>
        </w:rPr>
      </w:pPr>
      <w:r>
        <w:rPr/>
        <w:t xml:space="preserve">Method: returns the direction of the sharing: </w:t>
      </w:r>
      <w:r/>
    </w:p>
    <w:p>
      <w:pPr>
        <w:pStyle w:val="ASN1Code"/>
        <w:ind w:left="720" w:hanging="0"/>
        <w:rPr>
          <w:color w:val="000000"/>
        </w:rPr>
      </w:pPr>
      <w:r>
        <w:rPr>
          <w:rFonts w:cs="Arial"/>
        </w:rPr>
        <w:t>com.gsma.services.rcs</w:t>
      </w:r>
      <w:r>
        <w:rPr/>
        <w:t>.RcsService.Direction getDirection()</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8"/>
        </w:numPr>
        <w:spacing w:before="120" w:after="0"/>
        <w:ind w:left="720" w:hanging="360"/>
        <w:rPr>
          <w:sz w:val="22"/>
          <w:sz w:val="22"/>
        </w:rPr>
      </w:pPr>
      <w:r>
        <w:rPr/>
        <w:t>Method: accepts geoloc sharing invitation.</w:t>
      </w:r>
      <w:r/>
    </w:p>
    <w:p>
      <w:pPr>
        <w:pStyle w:val="ASN1Code"/>
        <w:ind w:left="720" w:hanging="0"/>
        <w:rPr>
          <w:color w:val="000000"/>
        </w:rPr>
      </w:pPr>
      <w:r>
        <w:rPr/>
        <w:t>void acceptInvitation()</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8"/>
        </w:numPr>
        <w:spacing w:before="120" w:after="0"/>
        <w:ind w:left="720" w:hanging="360"/>
        <w:rPr>
          <w:sz w:val="22"/>
          <w:sz w:val="22"/>
        </w:rPr>
      </w:pPr>
      <w:r>
        <w:rPr/>
        <w:t>Method: rejects geoloc sharing invitation.</w:t>
      </w:r>
      <w:r/>
    </w:p>
    <w:p>
      <w:pPr>
        <w:pStyle w:val="ASN1Code"/>
        <w:ind w:left="720" w:hanging="0"/>
        <w:rPr>
          <w:color w:val="000000"/>
        </w:rPr>
      </w:pPr>
      <w:r>
        <w:rPr/>
        <w:t>void rejectInvitation()</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8"/>
        </w:numPr>
        <w:spacing w:before="120" w:after="0"/>
        <w:ind w:left="720" w:hanging="360"/>
        <w:rPr>
          <w:sz w:val="22"/>
          <w:sz w:val="22"/>
        </w:rPr>
      </w:pPr>
      <w:r>
        <w:rPr/>
        <w:t>Method: aborts the sharing.</w:t>
      </w:r>
      <w:r/>
    </w:p>
    <w:p>
      <w:pPr>
        <w:pStyle w:val="ASN1Code"/>
        <w:ind w:left="720" w:hanging="0"/>
        <w:rPr>
          <w:color w:val="000000"/>
        </w:rPr>
      </w:pPr>
      <w:r>
        <w:rPr/>
        <w:t>void abortSharing()</w:t>
      </w:r>
      <w:r/>
    </w:p>
    <w:p>
      <w:pPr>
        <w:pStyle w:val="Normal"/>
        <w:rPr>
          <w:sz w:val="20"/>
          <w:sz w:val="20"/>
          <w:szCs w:val="20"/>
          <w:rFonts w:ascii="Arial" w:hAnsi="Arial" w:eastAsia="SimSun" w:cs="Times New Roman"/>
          <w:color w:val="000000"/>
          <w:lang w:val="en-GB" w:eastAsia="zh-CN" w:bidi="bn-BD"/>
        </w:rPr>
      </w:pPr>
      <w:r>
        <w:rPr>
          <w:rFonts w:eastAsia="SimSun" w:cs="Times New Roman"/>
          <w:color w:val="000000"/>
          <w:sz w:val="20"/>
          <w:szCs w:val="20"/>
          <w:lang w:val="en-GB" w:eastAsia="zh-CN" w:bidi="bn-BD"/>
        </w:rPr>
      </w:r>
      <w:r/>
    </w:p>
    <w:p>
      <w:pPr>
        <w:pStyle w:val="Normal"/>
      </w:pPr>
      <w:r>
        <w:rPr>
          <w:bCs/>
          <w:color w:val="000000"/>
        </w:rPr>
        <w:t>Class</w:t>
      </w:r>
      <w:r>
        <w:rPr>
          <w:b/>
          <w:bCs/>
          <w:color w:val="000000"/>
        </w:rPr>
        <w:t xml:space="preserve"> GeolocSharingListener:</w:t>
      </w:r>
      <w:r/>
    </w:p>
    <w:p>
      <w:pPr>
        <w:pStyle w:val="Normal"/>
        <w:rPr>
          <w:color w:val="000000"/>
        </w:rPr>
      </w:pPr>
      <w:r>
        <w:rPr/>
        <w:t>This class offers callback methods on geoloc sharing events.</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18"/>
        </w:numPr>
        <w:spacing w:before="120" w:after="0"/>
        <w:ind w:left="720" w:hanging="360"/>
      </w:pPr>
      <w:r>
        <w:rPr>
          <w:bCs/>
        </w:rPr>
        <w:t xml:space="preserve">Method: callback </w:t>
      </w:r>
      <w:r>
        <w:rPr/>
        <w:t>called</w:t>
      </w:r>
      <w:r>
        <w:rPr>
          <w:bCs/>
        </w:rPr>
        <w:t xml:space="preserve"> when the geoloc sharing state is changed.</w:t>
      </w:r>
      <w:r/>
    </w:p>
    <w:p>
      <w:pPr>
        <w:pStyle w:val="ASN1Code"/>
        <w:ind w:left="720" w:hanging="14"/>
        <w:rPr>
          <w:color w:val="000000"/>
        </w:rPr>
      </w:pPr>
      <w:r>
        <w:rPr/>
        <w:t>void onStateChanged(ContactId contact, String sharingId, GeolocationSharing.State state, GeolocSharing.ReasonCode reasonCode)</w:t>
      </w:r>
      <w:r/>
    </w:p>
    <w:p>
      <w:pPr>
        <w:pStyle w:val="Normal"/>
        <w:ind w:left="709" w:hanging="283"/>
        <w:rPr>
          <w:sz w:val="20"/>
          <w:sz w:val="20"/>
          <w:szCs w:val="20"/>
          <w:rFonts w:ascii="Courier New" w:hAnsi="Courier New" w:eastAsia="SimSun" w:cs="Courier New"/>
          <w:color w:val="000000"/>
          <w:lang w:val="en-GB" w:eastAsia="zh-CN" w:bidi="bn-BD"/>
        </w:rPr>
      </w:pPr>
      <w:r>
        <w:rPr>
          <w:rFonts w:eastAsia="SimSun" w:cs="Courier New" w:ascii="Courier New" w:hAnsi="Courier New"/>
          <w:color w:val="000000"/>
          <w:sz w:val="20"/>
          <w:szCs w:val="20"/>
          <w:lang w:val="en-GB" w:eastAsia="zh-CN" w:bidi="bn-BD"/>
        </w:rPr>
      </w:r>
      <w:r/>
    </w:p>
    <w:p>
      <w:pPr>
        <w:pStyle w:val="ListBullet1"/>
        <w:numPr>
          <w:ilvl w:val="0"/>
          <w:numId w:val="18"/>
        </w:numPr>
        <w:spacing w:before="120" w:after="0"/>
        <w:ind w:left="720" w:hanging="360"/>
      </w:pPr>
      <w:r>
        <w:rPr/>
        <w:t xml:space="preserve">Method: </w:t>
      </w:r>
      <w:r>
        <w:rPr>
          <w:bCs/>
        </w:rPr>
        <w:t>callback</w:t>
      </w:r>
      <w:r>
        <w:rPr/>
        <w:t xml:space="preserve"> called during the sharing progress.</w:t>
      </w:r>
      <w:r/>
    </w:p>
    <w:p>
      <w:pPr>
        <w:pStyle w:val="ASN1Code"/>
        <w:ind w:left="720" w:hanging="0"/>
        <w:rPr>
          <w:sz w:val="22"/>
          <w:sz w:val="22"/>
          <w:szCs w:val="22"/>
          <w:rFonts w:ascii="Courier New" w:hAnsi="Courier New" w:eastAsia="SimSun"/>
        </w:rPr>
      </w:pPr>
      <w:r>
        <w:rPr/>
        <w:t>void onProgressUpdate(ContactId contact, String sharingId, long currentSize, long totalSize)</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 xml:space="preserve">callback called when a </w:t>
      </w:r>
      <w:r>
        <w:rPr>
          <w:color w:val="000000"/>
        </w:rPr>
        <w:t>delete operation completed that resulted in that one or several geoloc sharings was deleted specified by the sharingIds parameter corresponding to a specific contact.</w:t>
      </w:r>
      <w:r/>
    </w:p>
    <w:p>
      <w:pPr>
        <w:pStyle w:val="ASN1Code"/>
        <w:ind w:left="680" w:hanging="0"/>
        <w:rPr>
          <w:color w:val="000000"/>
        </w:rPr>
      </w:pPr>
      <w:r>
        <w:rPr>
          <w:color w:val="000000"/>
          <w:szCs w:val="20"/>
        </w:rPr>
        <w:t>void on</w:t>
      </w:r>
      <w:r>
        <w:rPr>
          <w:color w:val="000000"/>
        </w:rPr>
        <w:t>Delete</w:t>
      </w:r>
      <w:r>
        <w:rPr>
          <w:color w:val="000000"/>
          <w:szCs w:val="20"/>
        </w:rPr>
        <w:t>d(ContactId contact, Set&lt;String&gt; sharingIds)</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Intents</w:t>
      </w:r>
      <w:r/>
    </w:p>
    <w:p>
      <w:pPr>
        <w:pStyle w:val="Normal"/>
        <w:rPr>
          <w:rFonts w:eastAsia="Arial"/>
        </w:rPr>
      </w:pPr>
      <w:r>
        <w:rPr>
          <w:lang w:eastAsia="en-US"/>
        </w:rPr>
        <w:t>Intent broadcasted when a new geoloc sharing invitation has been received. This Intent contains the following extras:</w:t>
      </w:r>
      <w:r/>
    </w:p>
    <w:p>
      <w:pPr>
        <w:pStyle w:val="Listepuces21"/>
        <w:numPr>
          <w:ilvl w:val="0"/>
          <w:numId w:val="18"/>
        </w:numPr>
      </w:pPr>
      <w:r>
        <w:rPr>
          <w:rFonts w:eastAsia="Arial"/>
        </w:rPr>
        <w:t>“</w:t>
      </w:r>
      <w:r>
        <w:rPr/>
        <w:t>sharingId”: unique ID of the geoloc sharing.</w:t>
      </w:r>
      <w:r/>
    </w:p>
    <w:p>
      <w:pPr>
        <w:pStyle w:val="ASN1Code"/>
        <w:ind w:left="720" w:hanging="0"/>
      </w:pPr>
      <w:r>
        <w:rPr/>
        <w:t>com.gsma.services.rcs.gsh.action.NEW_GEOLOC</w:t>
      </w:r>
      <w:r>
        <w:rPr>
          <w:lang w:eastAsia="en-US"/>
        </w:rPr>
        <w:t>_SHARING</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
        <w:rPr>
          <w:szCs w:val="22"/>
        </w:rPr>
      </w:pPr>
      <w:r>
        <w:rPr/>
        <w:t>A content provider is used to store the geolocation sharing history persistently. There is one entry per geolocation sharing.</w:t>
      </w:r>
      <w:r/>
    </w:p>
    <w:p>
      <w:pPr>
        <w:pStyle w:val="Normal"/>
        <w:rPr>
          <w:sz w:val="22"/>
          <w:sz w:val="22"/>
          <w:szCs w:val="22"/>
          <w:rFonts w:ascii="Arial" w:hAnsi="Arial" w:eastAsia="SimSun" w:cs="Times New Roman"/>
          <w:color w:val="00000A"/>
          <w:lang w:val="en-GB" w:eastAsia="zh-CN" w:bidi="bn-BD"/>
        </w:rPr>
      </w:pPr>
      <w:r>
        <w:rPr>
          <w:rFonts w:eastAsia="SimSun" w:cs="Times New Roman"/>
          <w:color w:val="00000A"/>
          <w:sz w:val="22"/>
          <w:szCs w:val="22"/>
          <w:lang w:val="en-GB" w:eastAsia="zh-CN" w:bidi="bn-BD"/>
        </w:rPr>
      </w:r>
      <w:r/>
    </w:p>
    <w:p>
      <w:pPr>
        <w:pStyle w:val="Normal"/>
      </w:pPr>
      <w:r>
        <w:rPr>
          <w:lang w:eastAsia="en-US"/>
        </w:rPr>
        <w:t xml:space="preserve">Class </w:t>
      </w:r>
      <w:r>
        <w:rPr>
          <w:b/>
          <w:lang w:eastAsia="en-US"/>
        </w:rPr>
        <w:t>GeolocSharingLog</w:t>
      </w:r>
      <w:r>
        <w:rPr>
          <w:b/>
        </w:rPr>
        <w:t>:</w:t>
      </w:r>
      <w:r/>
    </w:p>
    <w:p>
      <w:pPr>
        <w:pStyle w:val="Normal"/>
        <w:jc w:val="left"/>
        <w:rPr>
          <w:sz w:val="20"/>
          <w:sz w:val="20"/>
          <w:rFonts w:ascii="Courier New" w:hAnsi="Courier New"/>
        </w:rPr>
      </w:pPr>
      <w:r>
        <w:rPr/>
        <w:t>Event log provider member id used when merging the data from this provider with other registered event log provider members data into a common cursor:</w:t>
      </w:r>
      <w:r/>
    </w:p>
    <w:p>
      <w:pPr>
        <w:pStyle w:val="Normal"/>
        <w:jc w:val="left"/>
      </w:pPr>
      <w:r>
        <w:rPr>
          <w:rFonts w:cs="Courier New" w:ascii="Courier New" w:hAnsi="Courier New"/>
          <w:sz w:val="20"/>
        </w:rPr>
        <w:t>static final int HISTORYLOG_MEMBER_ID = 5</w:t>
      </w:r>
      <w:r/>
    </w:p>
    <w:p>
      <w:pPr>
        <w:pStyle w:val="Normal"/>
        <w:jc w:val="left"/>
        <w:rPr>
          <w:sz w:val="20"/>
          <w:sz w:val="20"/>
          <w:rFonts w:ascii="Courier New" w:hAnsi="Courier New"/>
        </w:rPr>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r/>
    </w:p>
    <w:p>
      <w:pPr>
        <w:pStyle w:val="Normal"/>
        <w:jc w:val="left"/>
      </w:pPr>
      <w:r>
        <w:rPr>
          <w:rFonts w:cs="Courier New" w:ascii="Courier New" w:hAnsi="Courier New"/>
          <w:sz w:val="20"/>
        </w:rPr>
        <w:t>static final Uri CONTENT_URI = "content://com.gsma.services.rcs.provider.geolocshare/geolocshare"</w:t>
      </w:r>
      <w:r/>
    </w:p>
    <w:p>
      <w:pPr>
        <w:pStyle w:val="Normal"/>
        <w:jc w:val="left"/>
        <w:rPr>
          <w:szCs w:val="22"/>
        </w:rPr>
      </w:pPr>
      <w:r>
        <w:rPr/>
        <w:t>The “SHARING_ID” column below is defined as the unique primary key and can be references with adding a path segment to the CONTENT_URI + “/” + &lt;primary key&gt;</w:t>
      </w:r>
      <w:r/>
    </w:p>
    <w:p>
      <w:pPr>
        <w:pStyle w:val="Normal"/>
        <w:jc w:val="left"/>
        <w:rPr>
          <w:sz w:val="20"/>
          <w:sz w:val="20"/>
          <w:rFonts w:ascii="Courier New" w:hAnsi="Courier New"/>
        </w:rPr>
      </w:pPr>
      <w:r>
        <w:rPr>
          <w:szCs w:val="22"/>
        </w:rPr>
        <w:t>Column name definition constants to be used when accessing this provider:</w:t>
      </w:r>
      <w:r/>
    </w:p>
    <w:p>
      <w:pPr>
        <w:pStyle w:val="Normal"/>
        <w:rPr>
          <w:sz w:val="20"/>
          <w:sz w:val="20"/>
          <w:rFonts w:ascii="Courier New" w:hAnsi="Courier New" w:cs="Courier New"/>
        </w:rPr>
      </w:pPr>
      <w:r>
        <w:rPr>
          <w:rFonts w:cs="Courier New" w:ascii="Courier New" w:hAnsi="Courier New"/>
          <w:sz w:val="20"/>
        </w:rPr>
        <w:t>static final String BASECOLUMN_ID = “_id”</w:t>
      </w:r>
      <w:r/>
    </w:p>
    <w:p>
      <w:pPr>
        <w:pStyle w:val="Normal"/>
        <w:rPr>
          <w:sz w:val="20"/>
          <w:sz w:val="20"/>
          <w:rFonts w:ascii="Courier New" w:hAnsi="Courier New" w:cs="Courier New"/>
        </w:rPr>
      </w:pPr>
      <w:r>
        <w:rPr>
          <w:rFonts w:cs="Courier New" w:ascii="Courier New" w:hAnsi="Courier New"/>
          <w:sz w:val="20"/>
        </w:rPr>
        <w:t>static final String SHARING_ID = "sharing_id"</w:t>
      </w:r>
      <w:r/>
    </w:p>
    <w:p>
      <w:pPr>
        <w:pStyle w:val="Normal"/>
        <w:rPr>
          <w:sz w:val="20"/>
          <w:sz w:val="20"/>
          <w:rFonts w:ascii="Courier New" w:hAnsi="Courier New" w:cs="Courier New"/>
        </w:rPr>
      </w:pPr>
      <w:r>
        <w:rPr>
          <w:rFonts w:cs="Courier New" w:ascii="Courier New" w:hAnsi="Courier New"/>
          <w:sz w:val="20"/>
        </w:rPr>
        <w:t>static final String CONTACT = "contact"</w:t>
      </w:r>
      <w:r/>
    </w:p>
    <w:p>
      <w:pPr>
        <w:pStyle w:val="Normal"/>
        <w:rPr>
          <w:sz w:val="20"/>
          <w:sz w:val="20"/>
          <w:rFonts w:ascii="Courier New" w:hAnsi="Courier New" w:cs="Courier New"/>
        </w:rPr>
      </w:pPr>
      <w:r>
        <w:rPr>
          <w:rFonts w:cs="Courier New" w:ascii="Courier New" w:hAnsi="Courier New"/>
          <w:sz w:val="20"/>
        </w:rPr>
        <w:t>static final String CONTENT = "content"</w:t>
      </w:r>
      <w:r/>
    </w:p>
    <w:p>
      <w:pPr>
        <w:pStyle w:val="Normal"/>
        <w:rPr>
          <w:sz w:val="20"/>
          <w:sz w:val="20"/>
          <w:rFonts w:ascii="Courier New" w:hAnsi="Courier New" w:cs="Courier New"/>
        </w:rPr>
      </w:pPr>
      <w:r>
        <w:rPr>
          <w:rFonts w:cs="Courier New" w:ascii="Courier New" w:hAnsi="Courier New"/>
          <w:sz w:val="20"/>
        </w:rPr>
        <w:t>static final String MIME_TYPE = "mime_type"</w:t>
      </w:r>
      <w:r/>
    </w:p>
    <w:p>
      <w:pPr>
        <w:pStyle w:val="Normal"/>
        <w:rPr>
          <w:sz w:val="20"/>
          <w:sz w:val="20"/>
          <w:rFonts w:ascii="Courier New" w:hAnsi="Courier New" w:cs="Courier New"/>
        </w:rPr>
      </w:pPr>
      <w:r>
        <w:rPr>
          <w:rFonts w:cs="Courier New" w:ascii="Courier New" w:hAnsi="Courier New"/>
          <w:sz w:val="20"/>
        </w:rPr>
        <w:t>static final String DIRECTION = "direction"</w:t>
      </w:r>
      <w:r/>
    </w:p>
    <w:p>
      <w:pPr>
        <w:pStyle w:val="Normal"/>
        <w:rPr>
          <w:sz w:val="20"/>
          <w:sz w:val="20"/>
          <w:rFonts w:ascii="Courier New" w:hAnsi="Courier New" w:cs="Courier New"/>
        </w:rPr>
      </w:pPr>
      <w:r>
        <w:rPr>
          <w:rFonts w:cs="Courier New" w:ascii="Courier New" w:hAnsi="Courier New"/>
          <w:sz w:val="20"/>
        </w:rPr>
        <w:t>static final String TIMESTAMP = "timestamp"</w:t>
      </w:r>
      <w:r/>
    </w:p>
    <w:p>
      <w:pPr>
        <w:pStyle w:val="Normal"/>
        <w:rPr>
          <w:sz w:val="20"/>
          <w:sz w:val="20"/>
          <w:rFonts w:ascii="Courier New" w:hAnsi="Courier New" w:cs="Courier New"/>
        </w:rPr>
      </w:pPr>
      <w:r>
        <w:rPr>
          <w:rFonts w:cs="Courier New" w:ascii="Courier New" w:hAnsi="Courier New"/>
          <w:sz w:val="20"/>
        </w:rPr>
        <w:t>static final String STATE = "state"</w:t>
      </w:r>
      <w:r/>
    </w:p>
    <w:p>
      <w:pPr>
        <w:pStyle w:val="Normal"/>
      </w:pPr>
      <w:r>
        <w:rPr>
          <w:rFonts w:cs="Courier New" w:ascii="Courier New" w:hAnsi="Courier New"/>
          <w:sz w:val="20"/>
        </w:rPr>
        <w:t>static final String REASON_CODE = "reason_code"</w:t>
      </w:r>
      <w:r/>
    </w:p>
    <w:p>
      <w:pPr>
        <w:pStyle w:val="Normal"/>
      </w:pPr>
      <w:r>
        <w:rPr/>
        <w:t>The content provider has the following columns:</w:t>
      </w:r>
      <w:r/>
    </w:p>
    <w:p>
      <w:pPr>
        <w:pStyle w:val="Normal"/>
      </w:pPr>
      <w:r>
        <w:rPr/>
        <w:t>GEOLOCSHARE</w:t>
      </w:r>
      <w:r/>
    </w:p>
    <w:tbl>
      <w:tblPr>
        <w:tblW w:w="9150" w:type="dxa"/>
        <w:jc w:val="left"/>
        <w:tblInd w:w="94"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1980"/>
        <w:gridCol w:w="2250"/>
        <w:gridCol w:w="4920"/>
      </w:tblGrid>
      <w:tr>
        <w:trPr>
          <w:tblHeader w:val="true"/>
          <w:trHeight w:val="480" w:hRule="atLeast"/>
        </w:trPr>
        <w:tc>
          <w:tcPr>
            <w:tcW w:w="1980"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spacing w:before="60" w:after="0"/>
              <w:ind w:left="720" w:hanging="0"/>
              <w:rPr>
                <w:sz w:val="22"/>
                <w:b/>
                <w:sz w:val="22"/>
                <w:b/>
                <w:rFonts w:cs="Arial"/>
                <w:color w:val="FFFFFF"/>
                <w:lang w:val="en-US"/>
              </w:rPr>
            </w:pPr>
            <w:r>
              <w:rPr/>
              <w:t>Data</w:t>
            </w:r>
            <w:r/>
          </w:p>
        </w:tc>
        <w:tc>
          <w:tcPr>
            <w:tcW w:w="2250"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spacing w:before="60" w:after="0"/>
              <w:ind w:left="720" w:hanging="0"/>
              <w:jc w:val="both"/>
              <w:rPr>
                <w:sz w:val="22"/>
                <w:b/>
                <w:sz w:val="22"/>
                <w:b/>
                <w:rFonts w:cs="Arial"/>
                <w:color w:val="FFFFFF"/>
                <w:lang w:val="en-US"/>
              </w:rPr>
            </w:pPr>
            <w:r>
              <w:rPr/>
              <w:t>Data type</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spacing w:before="60" w:after="0"/>
              <w:ind w:left="720" w:hanging="0"/>
              <w:rPr>
                <w:color w:val="000000"/>
              </w:rPr>
            </w:pPr>
            <w:r>
              <w:rPr/>
              <w:t>Comment</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Unique value (even across several history log members)</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SHARING_ID</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String (primary key not null)</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Unique sharing identifier</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CONTACT</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t>String (not null)</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ContactId formatted number of the remote contact</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CONTENT</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String</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The geolocation stored as a String parseable with the Geoloc(String) constructor .</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MIME_TYPE</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t>String (not null)</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Multipurpose Internet Mail Extensions (MIME) type of the geoloc (typically “application/geoloc” as to be compatible with Chat.Message.Mimetype.GEOLOC)</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DIRECTION</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pPr>
            <w:r>
              <w:rPr/>
              <w:t>Integer</w:t>
            </w:r>
            <w:r>
              <w:rPr>
                <w:color w:val="000000"/>
              </w:rPr>
              <w:t xml:space="preserve"> (not null)</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Direction of sharing. See enum Direction.</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TIMESTAMP</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pPr>
            <w:r>
              <w:rPr/>
              <w:t>Long</w:t>
            </w:r>
            <w:r>
              <w:rPr>
                <w:color w:val="000000"/>
              </w:rPr>
              <w:t xml:space="preserve"> (not null)</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Date of the sharing</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STATE</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pPr>
            <w:r>
              <w:rPr/>
              <w:t>Integer</w:t>
            </w:r>
            <w:r>
              <w:rPr>
                <w:color w:val="000000"/>
              </w:rPr>
              <w:t xml:space="preserve"> (not null)</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t xml:space="preserve">See enum </w:t>
            </w:r>
            <w:r>
              <w:rPr>
                <w:rFonts w:cs="Courier New"/>
              </w:rPr>
              <w:t>GeolocSharing.State</w:t>
            </w:r>
            <w:r>
              <w:rPr/>
              <w:t xml:space="preserve"> for valid states</w:t>
            </w:r>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REASON_CODE</w:t>
            </w:r>
            <w:r/>
          </w:p>
        </w:tc>
        <w:tc>
          <w:tcPr>
            <w:tcW w:w="225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pPr>
            <w:r>
              <w:rPr/>
              <w:t>Integer</w:t>
            </w:r>
            <w:r>
              <w:rPr>
                <w:color w:val="000000"/>
              </w:rPr>
              <w:t xml:space="preserve"> (not null)</w:t>
            </w:r>
            <w:r/>
          </w:p>
        </w:tc>
        <w:tc>
          <w:tcPr>
            <w:tcW w:w="4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t xml:space="preserve">See enum </w:t>
            </w:r>
            <w:r>
              <w:rPr>
                <w:rFonts w:cs="Courier New"/>
              </w:rPr>
              <w:t>GeolocSharing.</w:t>
            </w:r>
            <w:r>
              <w:rPr/>
              <w:t>ReasonCode for valid reason codes</w:t>
            </w:r>
            <w:r/>
          </w:p>
        </w:tc>
      </w:tr>
    </w:tbl>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
      </w:pPr>
      <w:r>
        <w:rPr/>
        <w:t>Geoloc Share is a convenience mechanism to allow geolocation information to be delivered in a chat message. From the perspective of a client receiving such events, the permissions are no different from those relating to any other chat message. On the sending side, permissions are defined that govern the ability of a client to access geolocation information, and to send that information via the Geoloc Share mechanism.</w:t>
      </w:r>
      <w:r/>
    </w:p>
    <w:p>
      <w:pPr>
        <w:pStyle w:val="Normal"/>
        <w:rPr>
          <w:color w:val="000000"/>
        </w:rPr>
      </w:pPr>
      <w:r>
        <w:rPr/>
        <w:t>Access to the Geoloc API is requires the following permissions:</w:t>
      </w:r>
      <w:r/>
    </w:p>
    <w:p>
      <w:pPr>
        <w:pStyle w:val="ListBullet1"/>
        <w:numPr>
          <w:ilvl w:val="0"/>
          <w:numId w:val="12"/>
        </w:numPr>
        <w:spacing w:before="120" w:after="0"/>
        <w:rPr>
          <w:color w:val="000000"/>
        </w:rPr>
      </w:pPr>
      <w:r>
        <w:rPr>
          <w:color w:val="000000"/>
        </w:rPr>
        <w:t>android.permission.ACCESS_FINE_LOCATION: this is the standard Android permission that governs whether or not the app is entitled to access fine-grained geolocation information such as might be available from GPS.</w:t>
      </w:r>
      <w:r/>
    </w:p>
    <w:p>
      <w:pPr>
        <w:pStyle w:val="ListBullet1"/>
        <w:numPr>
          <w:ilvl w:val="0"/>
          <w:numId w:val="12"/>
        </w:numPr>
        <w:spacing w:before="120" w:after="0"/>
      </w:pPr>
      <w:r>
        <w:rPr>
          <w:color w:val="000000"/>
        </w:rPr>
        <w:t>android.permission.ACCESS_COARSE_LOCATION: this is the standard Android permission that governs whether or not the app is entitled to access coarse-grained geolocation information such as might be available from CellID or WiFi sources.</w:t>
      </w:r>
      <w:r/>
    </w:p>
    <w:p>
      <w:pPr>
        <w:pStyle w:val="ListBullet1"/>
        <w:numPr>
          <w:ilvl w:val="0"/>
          <w:numId w:val="12"/>
        </w:numPr>
        <w:spacing w:before="120" w:after="0"/>
        <w:rPr>
          <w:sz w:val="22"/>
          <w:sz w:val="22"/>
        </w:rPr>
      </w:pPr>
      <w:r>
        <w:rPr/>
        <w:t xml:space="preserve">com.gsma.services.permission.RCS: </w:t>
        <w:br/>
        <w:t>this is a general permission that governs access to RCS  services and read access to the geoloc share provider .</w:t>
      </w:r>
      <w:r/>
    </w:p>
    <w:p>
      <w:pPr>
        <w:pStyle w:val="Heading3"/>
        <w:numPr>
          <w:ilvl w:val="2"/>
          <w:numId w:val="25"/>
        </w:numPr>
        <w:rPr>
          <w:sz w:val="24"/>
          <w:b/>
          <w:sz w:val="24"/>
          <w:b/>
          <w:szCs w:val="26"/>
          <w:iCs/>
          <w:bCs/>
          <w:rFonts w:ascii="Arial" w:hAnsi="Arial" w:eastAsia="Times New Roman" w:cs="Arial"/>
          <w:lang w:val="en-US" w:eastAsia="en-US" w:bidi="bn-BD"/>
        </w:rPr>
      </w:pPr>
      <w:bookmarkStart w:id="256" w:name="_Toc375229894"/>
      <w:bookmarkStart w:id="257" w:name="_Toc419808147"/>
      <w:bookmarkStart w:id="258" w:name="_Toc419808367"/>
      <w:bookmarkStart w:id="259" w:name="_Toc422836697"/>
      <w:bookmarkEnd w:id="256"/>
      <w:bookmarkEnd w:id="257"/>
      <w:bookmarkEnd w:id="258"/>
      <w:bookmarkEnd w:id="259"/>
      <w:r>
        <w:rPr/>
        <w:t>Contact API</w:t>
      </w:r>
      <w:r/>
    </w:p>
    <w:p>
      <w:pPr>
        <w:pStyle w:val="Normal"/>
      </w:pPr>
      <w:r>
        <w:rPr/>
        <w:t xml:space="preserve">There is already an Android API to manage contacts of the local address book, see Android package </w:t>
      </w:r>
      <w:r>
        <w:rPr>
          <w:b/>
        </w:rPr>
        <w:t xml:space="preserve">android.provider.ContactsContract. </w:t>
      </w:r>
      <w:r>
        <w:rPr/>
        <w:t>This API offers additional methods to:</w:t>
      </w:r>
      <w:r/>
    </w:p>
    <w:p>
      <w:pPr>
        <w:pStyle w:val="ListBullet1"/>
        <w:numPr>
          <w:ilvl w:val="0"/>
          <w:numId w:val="1"/>
        </w:numPr>
        <w:rPr>
          <w:sz w:val="22"/>
          <w:sz w:val="22"/>
        </w:rPr>
      </w:pPr>
      <w:r>
        <w:rPr/>
        <w:t>Add RCS info in the local address book,</w:t>
      </w:r>
      <w:r/>
    </w:p>
    <w:p>
      <w:pPr>
        <w:pStyle w:val="ListBullet1"/>
        <w:numPr>
          <w:ilvl w:val="0"/>
          <w:numId w:val="1"/>
        </w:numPr>
        <w:rPr>
          <w:sz w:val="22"/>
          <w:sz w:val="22"/>
        </w:rPr>
      </w:pPr>
      <w:r>
        <w:rPr/>
        <w:t>Extract RCS info from the local address book.</w:t>
      </w:r>
      <w:r/>
    </w:p>
    <w:p>
      <w:pPr>
        <w:pStyle w:val="Heading4"/>
        <w:numPr>
          <w:ilvl w:val="3"/>
          <w:numId w:val="25"/>
        </w:numPr>
        <w:rPr>
          <w:color w:val="000000"/>
        </w:rPr>
      </w:pPr>
      <w:r>
        <w:rPr/>
        <w:t>Package</w:t>
      </w:r>
      <w:r/>
    </w:p>
    <w:p>
      <w:pPr>
        <w:pStyle w:val="Normal"/>
      </w:pPr>
      <w:r>
        <w:rPr>
          <w:color w:val="000000"/>
          <w:lang w:eastAsia="en-US"/>
        </w:rPr>
        <w:t xml:space="preserve">Package name </w:t>
      </w:r>
      <w:r>
        <w:rPr>
          <w:b/>
          <w:color w:val="000000"/>
          <w:lang w:eastAsia="en-US"/>
        </w:rPr>
        <w:t>com.gsma.services.rcs.contact</w:t>
      </w:r>
      <w:r/>
    </w:p>
    <w:p>
      <w:pPr>
        <w:pStyle w:val="Heading4"/>
        <w:numPr>
          <w:ilvl w:val="3"/>
          <w:numId w:val="25"/>
        </w:numPr>
        <w:rPr>
          <w:color w:val="000000"/>
        </w:rPr>
      </w:pPr>
      <w:r>
        <w:rPr/>
        <w:t>Methods and Callbacks</w:t>
      </w:r>
      <w:r/>
    </w:p>
    <w:p>
      <w:pPr>
        <w:pStyle w:val="Normal"/>
      </w:pPr>
      <w:r>
        <w:rPr>
          <w:color w:val="000000"/>
        </w:rPr>
        <w:t xml:space="preserve">Class </w:t>
      </w:r>
      <w:r>
        <w:rPr>
          <w:b/>
          <w:color w:val="000000"/>
        </w:rPr>
        <w:t>ContactService</w:t>
      </w:r>
      <w:r>
        <w:rPr>
          <w:color w:val="000000"/>
        </w:rPr>
        <w:t>:</w:t>
      </w:r>
      <w:r/>
    </w:p>
    <w:p>
      <w:pPr>
        <w:pStyle w:val="Normal"/>
      </w:pPr>
      <w:r>
        <w:rPr/>
        <w:t>This class offers methods to extract RCS info associated to contacts from the local address book.</w:t>
      </w:r>
      <w:r/>
    </w:p>
    <w:p>
      <w:pPr>
        <w:pStyle w:val="Normal"/>
      </w:pPr>
      <w:r>
        <w:rPr/>
      </w:r>
      <w:r/>
    </w:p>
    <w:p>
      <w:pPr>
        <w:pStyle w:val="ListBullet1"/>
        <w:numPr>
          <w:ilvl w:val="0"/>
          <w:numId w:val="12"/>
        </w:numPr>
        <w:spacing w:before="120" w:after="0"/>
        <w:rPr>
          <w:color w:val="000000"/>
        </w:rPr>
      </w:pPr>
      <w:r>
        <w:rPr>
          <w:color w:val="000000"/>
        </w:rPr>
        <w:t>Method: connects to the API.</w:t>
      </w:r>
      <w:r/>
    </w:p>
    <w:p>
      <w:pPr>
        <w:pStyle w:val="ASN1Code"/>
        <w:ind w:left="680" w:hanging="0"/>
        <w:rPr>
          <w:szCs w:val="20"/>
          <w:color w:val="000000"/>
        </w:rPr>
      </w:pPr>
      <w:r>
        <w:rPr>
          <w:color w:val="000000"/>
        </w:rPr>
        <w:t>void 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disconnects from the API.</w:t>
      </w:r>
      <w:r/>
    </w:p>
    <w:p>
      <w:pPr>
        <w:pStyle w:val="ASN1Code"/>
        <w:ind w:left="680" w:hanging="0"/>
        <w:rPr>
          <w:szCs w:val="20"/>
          <w:color w:val="000000"/>
        </w:rPr>
      </w:pPr>
      <w:r>
        <w:rPr>
          <w:color w:val="000000"/>
        </w:rPr>
        <w:t>void disconnect()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list of RCS contacts.</w:t>
      </w:r>
      <w:r/>
    </w:p>
    <w:p>
      <w:pPr>
        <w:pStyle w:val="ASN1Code"/>
        <w:ind w:left="680" w:hanging="0"/>
        <w:rPr>
          <w:color w:val="000000"/>
        </w:rPr>
      </w:pPr>
      <w:r>
        <w:rPr>
          <w:color w:val="000000"/>
        </w:rPr>
        <w:t>Set&lt;RcsContact&gt; getRcsContacts()</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rFonts w:ascii="Courier New" w:hAnsi="Courier New"/>
          <w:color w:val="000000"/>
        </w:rPr>
      </w:pPr>
      <w:r>
        <w:rPr>
          <w:color w:val="000000"/>
        </w:rPr>
        <w:t xml:space="preserve">Method: </w:t>
      </w:r>
      <w:r>
        <w:rPr/>
        <w:t xml:space="preserve">Returns the RCS contact infos from its contact ID (i.e. MSISDN) </w:t>
      </w:r>
      <w:r/>
    </w:p>
    <w:p>
      <w:pPr>
        <w:pStyle w:val="PreformattedText"/>
        <w:ind w:left="680" w:hanging="0"/>
        <w:rPr>
          <w:color w:val="000000"/>
        </w:rPr>
      </w:pPr>
      <w:r>
        <w:rPr>
          <w:rFonts w:cs="Courier New" w:ascii="Courier New" w:hAnsi="Courier New"/>
          <w:color w:val="000000"/>
        </w:rPr>
        <w:t>RcsContact getRcsContact(ContactId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list of contacts online (i.e. registered).</w:t>
      </w:r>
      <w:r/>
    </w:p>
    <w:p>
      <w:pPr>
        <w:pStyle w:val="ASN1Code"/>
        <w:ind w:left="680" w:hanging="0"/>
        <w:rPr>
          <w:szCs w:val="20"/>
          <w:color w:val="000000"/>
        </w:rPr>
      </w:pPr>
      <w:r>
        <w:rPr>
          <w:color w:val="000000"/>
        </w:rPr>
        <w:t>Set&lt;RcsContact&gt; getRcsContactsOnline()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list of contacts supporting a given extension or service ID (i.e. capability).</w:t>
      </w:r>
      <w:r/>
    </w:p>
    <w:p>
      <w:pPr>
        <w:pStyle w:val="ASN1Code"/>
        <w:ind w:left="680" w:hanging="0"/>
        <w:rPr>
          <w:szCs w:val="20"/>
          <w:color w:val="000000"/>
        </w:rPr>
      </w:pPr>
      <w:r>
        <w:rPr>
          <w:color w:val="000000"/>
        </w:rPr>
        <w:t>Set&lt;RcsContact&gt; getRcsContactsSupporting(String serviceId)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block a contact.</w:t>
      </w:r>
      <w:r/>
    </w:p>
    <w:p>
      <w:pPr>
        <w:pStyle w:val="ASN1Code"/>
        <w:ind w:left="680" w:hanging="0"/>
        <w:rPr>
          <w:szCs w:val="20"/>
          <w:color w:val="000000"/>
        </w:rPr>
      </w:pPr>
      <w:r>
        <w:rPr>
          <w:color w:val="000000"/>
        </w:rPr>
        <w:t>void blockContact(ContactId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unblock a contact.</w:t>
      </w:r>
      <w:r/>
    </w:p>
    <w:p>
      <w:pPr>
        <w:pStyle w:val="ASN1Code"/>
        <w:ind w:left="680" w:hanging="0"/>
        <w:rPr>
          <w:szCs w:val="20"/>
          <w:color w:val="000000"/>
        </w:rPr>
      </w:pPr>
      <w:r>
        <w:rPr>
          <w:color w:val="000000"/>
        </w:rPr>
        <w:t>void unblockContact(ContactId contact)</w:t>
      </w:r>
      <w:r/>
    </w:p>
    <w:p>
      <w:pPr>
        <w:pStyle w:val="ASN1Code"/>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 xml:space="preserve">Class </w:t>
      </w:r>
      <w:r>
        <w:rPr>
          <w:b/>
          <w:color w:val="000000"/>
        </w:rPr>
        <w:t>ContactUtil</w:t>
      </w:r>
      <w:r>
        <w:rPr>
          <w:color w:val="000000"/>
        </w:rPr>
        <w:t>:</w:t>
      </w:r>
      <w:r/>
    </w:p>
    <w:p>
      <w:pPr>
        <w:pStyle w:val="Normal"/>
      </w:pPr>
      <w:r>
        <w:rPr/>
        <w:t>This class offers utility methods to verify and format contact identifier.</w:t>
      </w:r>
      <w:r/>
    </w:p>
    <w:p>
      <w:pPr>
        <w:pStyle w:val="Normal"/>
      </w:pPr>
      <w:r>
        <w:rPr/>
      </w:r>
      <w:r/>
    </w:p>
    <w:p>
      <w:pPr>
        <w:pStyle w:val="ListBullet1"/>
        <w:numPr>
          <w:ilvl w:val="0"/>
          <w:numId w:val="1"/>
        </w:numPr>
        <w:rPr>
          <w:sz w:val="22"/>
          <w:sz w:val="22"/>
        </w:rPr>
      </w:pPr>
      <w:r>
        <w:rPr/>
        <w:t>Method: get a singleton instance of ContactUtil.</w:t>
      </w:r>
      <w:r/>
    </w:p>
    <w:p>
      <w:pPr>
        <w:pStyle w:val="ASN1Code"/>
        <w:ind w:left="720" w:hanging="0"/>
        <w:rPr>
          <w:color w:val="000000"/>
        </w:rPr>
      </w:pPr>
      <w:r>
        <w:rPr/>
        <w:t>static ContactUtil getInstance(Context ctx)</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true if the given contactId have the syntax of valid RCS contactId.If the string is too short (1 digit at least), too long (more than 15 digits) or contains illegal characters (valid characters are digits, space, ‘-‘, leading ‘+’) then it returns false. An RcsPermissionDeniedException is thrown if the mobile country code failed to be read and is required to validate the contact.</w:t>
      </w:r>
      <w:r/>
    </w:p>
    <w:p>
      <w:pPr>
        <w:pStyle w:val="ASN1Code"/>
        <w:ind w:left="720" w:hanging="0"/>
        <w:rPr>
          <w:color w:val="000000"/>
        </w:rPr>
      </w:pPr>
      <w:r>
        <w:rPr>
          <w:color w:val="000000"/>
        </w:rPr>
        <w:t>boolean isValidContact(String contact)</w:t>
      </w:r>
      <w:r/>
    </w:p>
    <w:p>
      <w:pPr>
        <w:pStyle w:val="ASN1Code"/>
        <w:ind w:left="72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
        </w:numPr>
        <w:rPr>
          <w:color w:val="000000"/>
        </w:rPr>
      </w:pPr>
      <w:r>
        <w:rPr/>
        <w:t>Method:</w:t>
      </w:r>
      <w:r>
        <w:rPr>
          <w:color w:val="000000"/>
        </w:rPr>
        <w:t xml:space="preserve"> formats the given contact to uniquely represent a RCS contact. If the input string is not valid - as can be tested with the method isValidContact() - then IllegalArgumentException is thrown else a valid ContactId is returned. An RcsPermissionDeniedException is thrown if the mobile country code failed to be read and is required to format the contact.</w:t>
      </w:r>
      <w:r/>
    </w:p>
    <w:p>
      <w:pPr>
        <w:pStyle w:val="ASN1Code"/>
        <w:ind w:left="720" w:hanging="0"/>
        <w:rPr>
          <w:szCs w:val="20"/>
          <w:color w:val="000000"/>
        </w:rPr>
      </w:pPr>
      <w:r>
        <w:rPr>
          <w:color w:val="000000"/>
          <w:szCs w:val="20"/>
        </w:rPr>
        <w:t xml:space="preserve">ContactId formatContact(String contact) </w:t>
      </w:r>
      <w:r/>
    </w:p>
    <w:p>
      <w:pPr>
        <w:pStyle w:val="ASN1Code"/>
        <w:ind w:left="72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w:t>
      </w:r>
      <w:r>
        <w:rPr/>
        <w:t xml:space="preserve"> returns the user Country Code. An RcsPermissionDeniedException is thrown if the mobile country code failed to be read.</w:t>
      </w:r>
      <w:r/>
    </w:p>
    <w:p>
      <w:pPr>
        <w:pStyle w:val="ASN1Code"/>
        <w:ind w:left="720" w:hanging="360"/>
        <w:rPr>
          <w:color w:val="000000"/>
        </w:rPr>
      </w:pPr>
      <w:r>
        <w:rPr>
          <w:color w:val="000000"/>
        </w:rPr>
        <w:tab/>
        <w:t xml:space="preserve">String </w:t>
      </w:r>
      <w:r>
        <w:rPr>
          <w:rFonts w:eastAsia="Times New Roman"/>
          <w:color w:val="000000"/>
          <w:szCs w:val="20"/>
        </w:rPr>
        <w:t>getMyCountryCode</w:t>
      </w:r>
      <w:r>
        <w:rPr>
          <w:color w:val="000000"/>
        </w:rPr>
        <w:t>()</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w:t>
      </w:r>
      <w:r>
        <w:rPr/>
        <w:t xml:space="preserve"> returns the user Country Area Code or null if it does not exist. An RcsPermissionDeniedException is thrown if the mobile country code failed to be read.</w:t>
      </w:r>
      <w:r/>
    </w:p>
    <w:p>
      <w:pPr>
        <w:pStyle w:val="ASN1Code"/>
        <w:rPr>
          <w:color w:val="000000"/>
        </w:rPr>
      </w:pPr>
      <w:r>
        <w:rPr>
          <w:color w:val="000000"/>
        </w:rPr>
        <w:tab/>
        <w:t xml:space="preserve">String </w:t>
      </w:r>
      <w:r>
        <w:rPr>
          <w:rFonts w:eastAsia="Times New Roman"/>
          <w:color w:val="000000"/>
          <w:szCs w:val="20"/>
        </w:rPr>
        <w:t>getMyCountryAreaCode</w:t>
      </w:r>
      <w:r>
        <w:rPr>
          <w:color w:val="000000"/>
        </w:rPr>
        <w:t>()</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sz w:val="22"/>
          <w:sz w:val="22"/>
        </w:rPr>
      </w:pPr>
      <w:r>
        <w:rPr/>
        <w:t>Method: checks if the my country code is defined.</w:t>
      </w:r>
      <w:r/>
    </w:p>
    <w:p>
      <w:pPr>
        <w:pStyle w:val="ASN1Code"/>
        <w:ind w:left="720" w:hanging="360"/>
        <w:rPr>
          <w:color w:val="000000"/>
        </w:rPr>
      </w:pPr>
      <w:r>
        <w:rPr>
          <w:color w:val="000000"/>
        </w:rPr>
        <w:tab/>
        <w:t>boolean isMyCountryCodeDefined()</w:t>
      </w:r>
      <w:r/>
    </w:p>
    <w:p>
      <w:pPr>
        <w:pStyle w:val="ASN1Code"/>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get the vCard of a contact. The contact parameter contains the database URI of the contact in the native address book. The method returns a Uri to the visit card. The visit card filename has the file extension “.vcf” and is generated from the native address book vCard URI (see Android SDK attribute </w:t>
      </w:r>
      <w:r>
        <w:rPr>
          <w:rFonts w:cs="Courier New" w:ascii="Courier New" w:hAnsi="Courier New"/>
          <w:color w:val="000000"/>
          <w:sz w:val="20"/>
        </w:rPr>
        <w:t>ContactsContract.Contacts.CONTENT_VCARD_URI</w:t>
      </w:r>
      <w:r>
        <w:rPr>
          <w:color w:val="000000"/>
        </w:rPr>
        <w:t xml:space="preserve"> which returns the referenced contact formatted as a vCard when opened through </w:t>
      </w:r>
      <w:r>
        <w:rPr>
          <w:rFonts w:cs="Courier New" w:ascii="Courier New" w:hAnsi="Courier New"/>
          <w:color w:val="000000"/>
          <w:sz w:val="20"/>
        </w:rPr>
        <w:t>openAssetFileDescriptor(Uri, String)</w:t>
      </w:r>
      <w:r>
        <w:rPr>
          <w:color w:val="000000"/>
        </w:rPr>
        <w:t>).</w:t>
      </w:r>
      <w:r/>
    </w:p>
    <w:p>
      <w:pPr>
        <w:pStyle w:val="ASN1Code"/>
        <w:ind w:left="680" w:hanging="0"/>
        <w:rPr>
          <w:szCs w:val="20"/>
          <w:color w:val="000000"/>
        </w:rPr>
      </w:pPr>
      <w:r>
        <w:rPr>
          <w:color w:val="000000"/>
        </w:rPr>
        <w:t>Uri getVCard(Uri contact)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ASN1Code"/>
        <w:ind w:left="72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Paragraph"/>
      </w:pPr>
      <w:r>
        <w:rPr>
          <w:color w:val="000000"/>
        </w:rPr>
        <w:t xml:space="preserve">Class </w:t>
      </w:r>
      <w:r>
        <w:rPr>
          <w:b/>
          <w:color w:val="000000"/>
        </w:rPr>
        <w:t>ContactId:</w:t>
      </w:r>
      <w:r/>
    </w:p>
    <w:p>
      <w:pPr>
        <w:pStyle w:val="Normal"/>
        <w:rPr>
          <w:lang w:eastAsia="en-US"/>
        </w:rPr>
      </w:pPr>
      <w:r>
        <w:rPr/>
        <w:t>This class represents a formatted and valid contact number. All normal java object methods are supported for this class like toString(), equals(), hashCode()…</w:t>
      </w:r>
      <w:r/>
    </w:p>
    <w:p>
      <w:pPr>
        <w:pStyle w:val="Normal"/>
      </w:pPr>
      <w:r>
        <w:rPr/>
      </w:r>
      <w:r/>
    </w:p>
    <w:p>
      <w:pPr>
        <w:pStyle w:val="NOTE"/>
      </w:pPr>
      <w:r>
        <w:rPr/>
        <w:t>NOTE : the contact format is the international representation of the phone number “&lt;CC&gt;&lt;NDC&gt;&lt;SN&gt;” with:</w:t>
      </w:r>
      <w:r/>
    </w:p>
    <w:p>
      <w:pPr>
        <w:pStyle w:val="NOTE"/>
        <w:ind w:left="2642" w:hanging="1202"/>
        <w:rPr>
          <w:sz w:val="22"/>
          <w:sz w:val="22"/>
        </w:rPr>
      </w:pPr>
      <w:r>
        <w:rPr/>
        <w:t>CC : the country code with a leading ‘+’ character</w:t>
      </w:r>
      <w:r/>
    </w:p>
    <w:p>
      <w:pPr>
        <w:pStyle w:val="NOTE"/>
        <w:ind w:left="2642" w:hanging="1202"/>
        <w:rPr>
          <w:sz w:val="22"/>
          <w:sz w:val="22"/>
        </w:rPr>
      </w:pPr>
      <w:r>
        <w:rPr/>
        <w:t>NDC : the national destination code</w:t>
      </w:r>
      <w:r/>
    </w:p>
    <w:p>
      <w:pPr>
        <w:pStyle w:val="NOTE"/>
        <w:ind w:left="2642" w:hanging="1202"/>
        <w:rPr>
          <w:sz w:val="22"/>
          <w:sz w:val="22"/>
        </w:rPr>
      </w:pPr>
      <w:r>
        <w:rPr/>
        <w:t>SN: the subscriber number</w:t>
      </w:r>
      <w:r/>
    </w:p>
    <w:p>
      <w:pPr>
        <w:pStyle w:val="Normal"/>
      </w:pPr>
      <w:r>
        <w:rPr/>
        <w:t>All these codes CC, NDC, SN are digits. If this number needs to be displayed in the UI with some particular UI formatting, it is in the scope of UI code to format that. This class will never hold specific UI formatted numbers since they need to be unique.</w:t>
      </w:r>
      <w:r/>
    </w:p>
    <w:p>
      <w:pPr>
        <w:pStyle w:val="Normal"/>
      </w:pPr>
      <w:r>
        <w:rPr/>
      </w:r>
      <w:r/>
    </w:p>
    <w:p>
      <w:pPr>
        <w:pStyle w:val="Normal"/>
      </w:pPr>
      <w:r>
        <w:rPr>
          <w:color w:val="000000"/>
        </w:rPr>
        <w:t xml:space="preserve">Class </w:t>
      </w:r>
      <w:r>
        <w:rPr>
          <w:b/>
          <w:bCs/>
          <w:color w:val="000000"/>
        </w:rPr>
        <w:t>Rcs</w:t>
      </w:r>
      <w:r>
        <w:rPr>
          <w:b/>
          <w:color w:val="000000"/>
        </w:rPr>
        <w:t>Contact</w:t>
      </w:r>
      <w:r>
        <w:rPr>
          <w:color w:val="000000"/>
        </w:rPr>
        <w:t>:</w:t>
      </w:r>
      <w:r/>
    </w:p>
    <w:p>
      <w:pPr>
        <w:pStyle w:val="Normal"/>
      </w:pPr>
      <w:r>
        <w:rPr/>
        <w:t>This class maintains the information related to a RCS contact.</w:t>
      </w:r>
      <w:r/>
    </w:p>
    <w:p>
      <w:pPr>
        <w:pStyle w:val="Normal"/>
      </w:pPr>
      <w:r>
        <w:rPr/>
      </w:r>
      <w:r/>
    </w:p>
    <w:p>
      <w:pPr>
        <w:pStyle w:val="ListBullet1"/>
        <w:numPr>
          <w:ilvl w:val="0"/>
          <w:numId w:val="12"/>
        </w:numPr>
        <w:spacing w:before="120" w:after="0"/>
        <w:rPr>
          <w:color w:val="000000"/>
        </w:rPr>
      </w:pPr>
      <w:r>
        <w:rPr>
          <w:color w:val="000000"/>
        </w:rPr>
        <w:t>Method: returns the canonical contact ID (i.e. MSISDN).</w:t>
      </w:r>
      <w:r/>
    </w:p>
    <w:p>
      <w:pPr>
        <w:pStyle w:val="ASN1Code"/>
        <w:ind w:left="680" w:hanging="0"/>
        <w:rPr>
          <w:color w:val="000000"/>
        </w:rPr>
      </w:pPr>
      <w:r>
        <w:rPr>
          <w:color w:val="000000"/>
          <w:szCs w:val="20"/>
        </w:rPr>
        <w:t>ContactId getContactId()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1"/>
        </w:numPr>
        <w:spacing w:before="120" w:after="0"/>
        <w:rPr>
          <w:color w:val="000000"/>
        </w:rPr>
      </w:pPr>
      <w:r>
        <w:rPr>
          <w:color w:val="000000"/>
        </w:rPr>
        <w:t>Method: returns the displayname associated to the contact.</w:t>
      </w:r>
      <w:r/>
    </w:p>
    <w:p>
      <w:pPr>
        <w:pStyle w:val="ASN1Code"/>
        <w:ind w:left="680" w:hanging="0"/>
        <w:rPr>
          <w:szCs w:val="20"/>
          <w:color w:val="000000"/>
        </w:rPr>
      </w:pPr>
      <w:r>
        <w:rPr>
          <w:color w:val="000000"/>
          <w:szCs w:val="20"/>
        </w:rPr>
        <w:t>String getDisplayName()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returns the capabilities associated to the contact.</w:t>
      </w:r>
      <w:r/>
    </w:p>
    <w:p>
      <w:pPr>
        <w:pStyle w:val="ASN1Code"/>
        <w:ind w:left="680" w:hanging="0"/>
        <w:rPr>
          <w:szCs w:val="20"/>
          <w:color w:val="000000"/>
        </w:rPr>
      </w:pPr>
      <w:r>
        <w:rPr>
          <w:color w:val="000000"/>
        </w:rPr>
        <w:t>Capabilities getCapabilities()</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is contact online (i.e. registered to the service platform).</w:t>
      </w:r>
      <w:r/>
    </w:p>
    <w:p>
      <w:pPr>
        <w:pStyle w:val="ASN1Code"/>
        <w:ind w:left="680" w:hanging="0"/>
        <w:rPr>
          <w:color w:val="000000"/>
        </w:rPr>
      </w:pPr>
      <w:r>
        <w:rPr>
          <w:color w:val="000000"/>
        </w:rPr>
        <w:t>boolean isOnline()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is contact blocked.</w:t>
      </w:r>
      <w:r/>
    </w:p>
    <w:p>
      <w:pPr>
        <w:pStyle w:val="ASN1Code"/>
        <w:ind w:left="680" w:hanging="0"/>
        <w:rPr>
          <w:color w:val="000000"/>
        </w:rPr>
      </w:pPr>
      <w:r>
        <w:rPr>
          <w:color w:val="000000"/>
        </w:rPr>
        <w:t>boolean isBlocked()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time stamp when the blocking was activated. -1 if contact is not blocked.</w:t>
      </w:r>
      <w:r/>
    </w:p>
    <w:p>
      <w:pPr>
        <w:pStyle w:val="ASN1Code"/>
        <w:ind w:left="680" w:hanging="0"/>
        <w:rPr>
          <w:rFonts w:ascii="Calibri" w:hAnsi="Calibri"/>
          <w:color w:val="000000"/>
        </w:rPr>
      </w:pPr>
      <w:r>
        <w:rPr>
          <w:color w:val="000000"/>
        </w:rPr>
        <w:t>long getBlockingTimestamp()</w:t>
      </w:r>
      <w:r/>
    </w:p>
    <w:p>
      <w:pPr>
        <w:pStyle w:val="ASN1Code"/>
        <w:rPr>
          <w:sz w:val="22"/>
          <w:sz w:val="22"/>
          <w:szCs w:val="22"/>
          <w:rFonts w:ascii="Calibri" w:hAnsi="Calibri" w:eastAsia="SimSun" w:cs="Times New Roman"/>
          <w:color w:val="000000"/>
          <w:lang w:val="en-GB" w:eastAsia="en-GB" w:bidi="ar-SA"/>
        </w:rPr>
      </w:pPr>
      <w:r>
        <w:rPr>
          <w:rFonts w:eastAsia="SimSun" w:cs="Times New Roman" w:ascii="Calibri" w:hAnsi="Calibri"/>
          <w:color w:val="000000"/>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
        <w:spacing w:lineRule="auto" w:line="276"/>
        <w:rPr>
          <w:lang w:eastAsia="en-US"/>
        </w:rPr>
      </w:pPr>
      <w:r>
        <w:rPr>
          <w:lang w:eastAsia="en-US"/>
        </w:rPr>
        <w:t xml:space="preserve">In addition to the methods, the RCS information are stored in the local address book thanks to the Contacts Contract interface of the Android Software Development Kit (SDK). This permits to have a native integration of </w:t>
      </w:r>
      <w:r>
        <w:rPr>
          <w:szCs w:val="22"/>
          <w:lang w:bidi="ar-SA"/>
        </w:rPr>
        <w:t>RCS</w:t>
      </w:r>
      <w:r>
        <w:rPr>
          <w:lang w:eastAsia="en-US"/>
        </w:rPr>
        <w:t xml:space="preserve"> in the address book.</w:t>
      </w:r>
      <w:r/>
    </w:p>
    <w:p>
      <w:pPr>
        <w:pStyle w:val="Normal"/>
        <w:spacing w:lineRule="auto" w:line="276"/>
      </w:pPr>
      <w:r>
        <w:rPr>
          <w:lang w:eastAsia="en-US"/>
        </w:rPr>
        <w:t>See the following MIME-type to be supported and are represented by constants in the Contact</w:t>
      </w:r>
      <w:del w:id="10" w:author="Unknown Author" w:date="2015-08-26T13:47:00Z">
        <w:r>
          <w:rPr>
            <w:lang w:eastAsia="en-US"/>
          </w:rPr>
          <w:delText>s</w:delText>
        </w:r>
      </w:del>
      <w:r>
        <w:rPr>
          <w:lang w:eastAsia="en-US"/>
        </w:rPr>
        <w:t>Provider class:</w:t>
      </w:r>
      <w:r/>
    </w:p>
    <w:p>
      <w:pPr>
        <w:pStyle w:val="Normal"/>
      </w:pPr>
      <w:r>
        <w:rPr/>
      </w:r>
      <w:r/>
    </w:p>
    <w:tbl>
      <w:tblPr>
        <w:tblW w:w="9330" w:type="dxa"/>
        <w:jc w:val="left"/>
        <w:tblInd w:w="-221"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3690"/>
        <w:gridCol w:w="2996"/>
        <w:gridCol w:w="2644"/>
      </w:tblGrid>
      <w:tr>
        <w:trPr>
          <w:tblHeader w:val="true"/>
        </w:trPr>
        <w:tc>
          <w:tcPr>
            <w:tcW w:w="3690"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ins w:id="11" w:author="Unknown Author" w:date="2015-08-26T13:45:00Z">
              <w:r>
                <w:rPr/>
                <w:t>Data type</w:t>
              </w:r>
            </w:ins>
            <w:r/>
          </w:p>
        </w:tc>
        <w:tc>
          <w:tcPr>
            <w:tcW w:w="2996"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MIME type</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Comment</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12" w:author="Unknown Author" w:date="2015-08-26T13:45:00Z">
              <w:bookmarkStart w:id="260" w:name="__DdeLink__5964_1471041915"/>
              <w:r>
                <w:rPr/>
                <w:t>MIME_TYPE_</w:t>
              </w:r>
            </w:ins>
            <w:ins w:id="13" w:author="Unknown Author" w:date="2015-08-26T13:45:00Z">
              <w:bookmarkEnd w:id="260"/>
              <w:r>
                <w:rPr/>
                <w:t>PHONE_NUMBER</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rStyle w:val="SourceText"/>
              </w:rPr>
              <w:t>vnd.android.cursor.item/com.gsma.services.rcs.number</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rPr>
              <w:t>RCS phone number</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14" w:author="Unknown Author" w:date="2015-08-26T13:45:00Z">
              <w:r>
                <w:rPr/>
                <w:t>MIME_TYPE_</w:t>
              </w:r>
            </w:ins>
            <w:ins w:id="15" w:author="Unknown Author" w:date="2015-08-26T13:46:00Z">
              <w:r>
                <w:rPr/>
                <w:t>REGISTRATION_STATE</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rStyle w:val="SourceText"/>
              </w:rPr>
              <w:t>vnd.android.cursor.item/com.gsma.services.rcs.registration-state</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lang w:eastAsia="en-US"/>
              </w:rPr>
              <w:t>Registration state (online | offline)</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16" w:author="Unknown Author" w:date="2015-08-26T13:45:00Z">
              <w:r>
                <w:rPr/>
                <w:t>MIME_TYPE_</w:t>
              </w:r>
            </w:ins>
            <w:ins w:id="17" w:author="Unknown Author" w:date="2015-08-26T13:46:00Z">
              <w:r>
                <w:rPr/>
                <w:t>IMAGE_SHARE</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rStyle w:val="SourceText"/>
              </w:rPr>
              <w:t>vnd.android.cursor.item/com.gsma.services.rcs.image-share</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lang w:eastAsia="en-US"/>
              </w:rPr>
              <w:t>Image share capability supported</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18" w:author="Unknown Author" w:date="2015-08-26T13:45:00Z">
              <w:r>
                <w:rPr/>
                <w:t>MIME_TYPE_</w:t>
              </w:r>
            </w:ins>
            <w:ins w:id="19" w:author="Unknown Author" w:date="2015-08-26T13:46:00Z">
              <w:r>
                <w:rPr/>
                <w:t>VIDEO_SHARE</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rStyle w:val="SourceText"/>
              </w:rPr>
              <w:t>vnd.android.cursor.item/com.gsma.services.rcs.video-share</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lang w:eastAsia="en-US"/>
              </w:rPr>
              <w:t>Video share capability supported</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20" w:author="Unknown Author" w:date="2015-08-26T13:45:00Z">
              <w:r>
                <w:rPr/>
                <w:t>MIME_TYPE_</w:t>
              </w:r>
            </w:ins>
            <w:ins w:id="21" w:author="Unknown Author" w:date="2015-08-26T13:46:00Z">
              <w:r>
                <w:rPr/>
                <w:t>IM_SESSION</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rStyle w:val="SourceText"/>
              </w:rPr>
              <w:t>vnd.android.cursor.item/com.gsma.services.rcs.im-session</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lang w:eastAsia="en-US"/>
              </w:rPr>
              <w:t>IM/Chat capability supported</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22" w:author="Unknown Author" w:date="2015-08-26T13:45:00Z">
              <w:r>
                <w:rPr/>
                <w:t>MIME_TYPE_</w:t>
              </w:r>
            </w:ins>
            <w:ins w:id="23" w:author="Unknown Author" w:date="2015-08-26T13:46:00Z">
              <w:r>
                <w:rPr/>
                <w:t>FILE_TRANSFER</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rStyle w:val="SourceText"/>
              </w:rPr>
              <w:t>vnd.android.cursor.item/com.gsma.services.rcs.file-transfer</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pPr>
            <w:r>
              <w:rPr>
                <w:color w:val="000000"/>
                <w:lang w:eastAsia="en-US"/>
              </w:rPr>
              <w:t>File transfer capability supported</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24" w:author="Unknown Author" w:date="2015-08-26T13:46:00Z">
              <w:r>
                <w:rPr/>
                <w:t>MIME_TYPE_EXTENSIONS</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rStyle w:val="SourceText"/>
              </w:rPr>
              <w:t>vnd.android.cursor.item/com.gsma.services.rcs.extensions</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rFonts w:cs="Arial"/>
                <w:color w:val="000000"/>
              </w:rPr>
            </w:pPr>
            <w:r>
              <w:rPr>
                <w:color w:val="000000"/>
                <w:lang w:eastAsia="en-US"/>
              </w:rPr>
              <w:t>RCS extensions supported</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25" w:author="Unknown Author" w:date="2015-08-26T13:46:00Z">
              <w:r>
                <w:rPr/>
                <w:t>MIME_TYPE_GEOLOC_PUSH</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rStyle w:val="SourceText"/>
                <w:rFonts w:cs="Arial"/>
                <w:color w:val="000000"/>
              </w:rPr>
              <w:t>vnd.android.cursor.item/com.gsma.services.rcs.geoloc-push</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rFonts w:cs="Arial"/>
                <w:color w:val="000000"/>
              </w:rPr>
            </w:pPr>
            <w:r>
              <w:rPr>
                <w:color w:val="000000"/>
              </w:rPr>
              <w:t>Geolocation push capability supported</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26" w:author="Unknown Author" w:date="2015-08-26T13:46:00Z">
              <w:r>
                <w:rPr/>
                <w:t>MIME_TYPE_BLO</w:t>
              </w:r>
            </w:ins>
            <w:ins w:id="27" w:author="Unknown Author" w:date="2015-08-26T13:47:00Z">
              <w:r>
                <w:rPr/>
                <w:t>CKING_STATE</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rStyle w:val="SourceText"/>
                <w:rFonts w:cs="Arial"/>
                <w:color w:val="000000"/>
              </w:rPr>
              <w:t>vnd.android.cursor.item/com.gsma.services.rcs.blocking-state</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rFonts w:cs="Arial"/>
                <w:color w:val="000000"/>
              </w:rPr>
            </w:pPr>
            <w:r>
              <w:rPr>
                <w:color w:val="000000"/>
              </w:rPr>
              <w:t>Blocking state (blocked | unblocked)</w:t>
            </w:r>
            <w:r/>
          </w:p>
        </w:tc>
      </w:tr>
      <w:tr>
        <w:trPr/>
        <w:tc>
          <w:tcPr>
            <w:tcW w:w="369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ins w:id="28" w:author="Unknown Author" w:date="2015-08-26T13:47:00Z">
              <w:r>
                <w:rPr/>
                <w:t>MIME_TYPE_BLOCKING_TIMESTAMP</w:t>
              </w:r>
            </w:ins>
            <w:r/>
          </w:p>
        </w:tc>
        <w:tc>
          <w:tcPr>
            <w:tcW w:w="29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pPr>
            <w:r>
              <w:rPr>
                <w:rStyle w:val="SourceText"/>
                <w:rFonts w:cs="Arial"/>
                <w:color w:val="000000"/>
              </w:rPr>
              <w:t>vnd.android.cursor.item/com.gsma.services.rcs.blocking-timestamp</w:t>
            </w:r>
            <w:r/>
          </w:p>
        </w:tc>
        <w:tc>
          <w:tcPr>
            <w:tcW w:w="2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t>Time stamp when the blocking was activated</w:t>
            </w:r>
            <w:r/>
          </w:p>
        </w:tc>
      </w:tr>
    </w:tbl>
    <w:p>
      <w:pPr>
        <w:pStyle w:val="Normal"/>
      </w:pPr>
      <w:r>
        <w:rPr>
          <w:color w:val="000000"/>
        </w:rPr>
        <w:t>Implementation notes:</w:t>
      </w:r>
      <w:r/>
    </w:p>
    <w:p>
      <w:pPr>
        <w:pStyle w:val="ListBullet1"/>
        <w:numPr>
          <w:ilvl w:val="0"/>
          <w:numId w:val="1"/>
        </w:numPr>
      </w:pPr>
      <w:r>
        <w:rPr/>
        <w:t xml:space="preserve">To store the MIME-type see the following tutorial </w:t>
      </w:r>
      <w:hyperlink r:id="rId12">
        <w:r>
          <w:rPr>
            <w:webHidden/>
            <w:rStyle w:val="InternetLink"/>
            <w:vanish/>
          </w:rPr>
          <w:t>http://developer.android.com/reference/android/provider/ContactsContract.RawContacts.html</w:t>
        </w:r>
      </w:hyperlink>
      <w:r>
        <w:rPr/>
        <w:t xml:space="preserve"> </w:t>
      </w:r>
      <w:r/>
    </w:p>
    <w:p>
      <w:pPr>
        <w:pStyle w:val="ListBullet1"/>
        <w:numPr>
          <w:ilvl w:val="0"/>
          <w:numId w:val="1"/>
        </w:numPr>
        <w:rPr>
          <w:sz w:val="22"/>
          <w:sz w:val="22"/>
        </w:rPr>
      </w:pPr>
      <w:r>
        <w:rPr/>
        <w:t>A raw contact is created to store the RCS info associated to a contact. A RCS account is created to manage raw contacts.</w:t>
      </w:r>
      <w:r/>
    </w:p>
    <w:p>
      <w:pPr>
        <w:pStyle w:val="ListBullet1"/>
        <w:numPr>
          <w:ilvl w:val="0"/>
          <w:numId w:val="1"/>
        </w:numPr>
        <w:rPr>
          <w:sz w:val="22"/>
          <w:sz w:val="22"/>
        </w:rPr>
      </w:pPr>
      <w:r>
        <w:rPr/>
        <w:t>When a contact becomes enriched with RCS information, we associate a corresponding raw contact with MIME type vnd.android.cursor.item/vnd.rcs.</w:t>
      </w:r>
      <w:r/>
    </w:p>
    <w:p>
      <w:pPr>
        <w:pStyle w:val="ListBullet1"/>
        <w:numPr>
          <w:ilvl w:val="0"/>
          <w:numId w:val="1"/>
        </w:numPr>
        <w:rPr>
          <w:sz w:val="22"/>
          <w:sz w:val="22"/>
        </w:rPr>
      </w:pPr>
      <w:r>
        <w:rPr/>
        <w:t>The number associated to the contact is put into the field Data.DATA1.</w:t>
      </w:r>
      <w:r/>
    </w:p>
    <w:p>
      <w:pPr>
        <w:pStyle w:val="ListBullet1"/>
        <w:numPr>
          <w:ilvl w:val="0"/>
          <w:numId w:val="1"/>
        </w:numPr>
        <w:rPr>
          <w:sz w:val="22"/>
          <w:sz w:val="22"/>
        </w:rPr>
      </w:pPr>
      <w:r>
        <w:rPr/>
        <w:t>The supported MIME type is put into the field Data.MIMETYPE.</w:t>
      </w:r>
      <w:r/>
    </w:p>
    <w:p>
      <w:pPr>
        <w:pStyle w:val="ListBullet1"/>
        <w:numPr>
          <w:ilvl w:val="0"/>
          <w:numId w:val="1"/>
        </w:numPr>
        <w:rPr>
          <w:sz w:val="22"/>
          <w:sz w:val="22"/>
        </w:rPr>
      </w:pPr>
      <w:r>
        <w:rPr/>
        <w:t>For capability mime types, the summary description associated to the supported MIME type is always put into the field Data.DATA2. The detailed description associated to the supported capability MIME type is always put into the field Data.DATA3. Those two labels are displayed at UI level (i.e. menu item of the local native address book).</w:t>
      </w:r>
      <w:r/>
    </w:p>
    <w:p>
      <w:pPr>
        <w:pStyle w:val="ListBullet1"/>
        <w:numPr>
          <w:ilvl w:val="0"/>
          <w:numId w:val="1"/>
        </w:numPr>
        <w:rPr>
          <w:sz w:val="22"/>
          <w:sz w:val="22"/>
        </w:rPr>
      </w:pPr>
      <w:r>
        <w:rPr/>
        <w:t>If a capability MIME type is not set for a contact, this means that the associated capability is not supported.</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
      </w:pPr>
      <w:r>
        <w:rPr/>
        <w:t>Access to the Contacts API requires the following permissions:</w:t>
      </w:r>
      <w:r/>
    </w:p>
    <w:p>
      <w:pPr>
        <w:pStyle w:val="ListBullet1"/>
        <w:numPr>
          <w:ilvl w:val="0"/>
          <w:numId w:val="9"/>
        </w:numPr>
        <w:spacing w:before="120" w:after="0"/>
        <w:ind w:left="720" w:hanging="360"/>
        <w:rPr>
          <w:sz w:val="22"/>
          <w:sz w:val="22"/>
        </w:rPr>
      </w:pPr>
      <w:r>
        <w:rPr/>
        <w:t xml:space="preserve">com.gsma.services.permission.RCS: </w:t>
        <w:br/>
        <w:t>this is a general permission that governs access to RCS services.</w:t>
      </w:r>
      <w:r/>
    </w:p>
    <w:p>
      <w:pPr>
        <w:pStyle w:val="ListBullet1"/>
        <w:numPr>
          <w:ilvl w:val="0"/>
          <w:numId w:val="9"/>
        </w:numPr>
        <w:spacing w:before="120" w:after="0"/>
        <w:ind w:left="720" w:hanging="360"/>
        <w:rPr>
          <w:sz w:val="22"/>
          <w:sz w:val="22"/>
        </w:rPr>
      </w:pPr>
      <w:r>
        <w:rPr/>
        <w:t>android.permission.READ_CONTACTS: this permission is required by any client using the capabilities service, since use of the API implicitly reveals information about past and current contacts for the device.</w:t>
      </w:r>
      <w:r/>
    </w:p>
    <w:p>
      <w:pPr>
        <w:pStyle w:val="ListBullet1"/>
        <w:rPr>
          <w:sz w:val="22"/>
          <w:sz w:val="22"/>
          <w:szCs w:val="20"/>
          <w:rFonts w:ascii="Calibri" w:hAnsi="Calibri" w:eastAsia="Calibri" w:cs="Times New Roman"/>
          <w:color w:val="00000A"/>
          <w:lang w:val="en-US" w:eastAsia="en-GB" w:bidi="ar-SA"/>
        </w:rPr>
      </w:pPr>
      <w:r>
        <w:rPr>
          <w:rFonts w:eastAsia="Calibri" w:cs="Times New Roman"/>
          <w:color w:val="00000A"/>
          <w:sz w:val="22"/>
          <w:szCs w:val="20"/>
          <w:lang w:val="en-US" w:eastAsia="en-GB" w:bidi="ar-SA"/>
        </w:rPr>
      </w:r>
      <w:r/>
    </w:p>
    <w:p>
      <w:pPr>
        <w:pStyle w:val="ListBullet1"/>
        <w:rPr>
          <w:sz w:val="24"/>
          <w:sz w:val="24"/>
          <w:szCs w:val="24"/>
          <w:lang w:val="en-US"/>
        </w:rPr>
      </w:pPr>
      <w:r>
        <w:rPr>
          <w:lang w:val="en-US"/>
        </w:rPr>
        <w:t>The below table shows data fields meaning depending on the mime type.</w:t>
      </w:r>
      <w:r/>
    </w:p>
    <w:tbl>
      <w:tblPr>
        <w:tblW w:w="9030" w:type="dxa"/>
        <w:jc w:val="left"/>
        <w:tblInd w:w="-24" w:type="dxa"/>
        <w:tblBorders>
          <w:top w:val="single" w:sz="6" w:space="0" w:color="000001"/>
          <w:left w:val="single" w:sz="6" w:space="0" w:color="000001"/>
          <w:bottom w:val="single" w:sz="6" w:space="0" w:color="000001"/>
          <w:insideH w:val="single" w:sz="6" w:space="0" w:color="000001"/>
        </w:tblBorders>
        <w:tblCellMar>
          <w:top w:w="57" w:type="dxa"/>
          <w:left w:w="25" w:type="dxa"/>
          <w:bottom w:w="57" w:type="dxa"/>
          <w:right w:w="0" w:type="dxa"/>
        </w:tblCellMar>
      </w:tblPr>
      <w:tblGrid>
        <w:gridCol w:w="1889"/>
        <w:gridCol w:w="2625"/>
        <w:gridCol w:w="2253"/>
        <w:gridCol w:w="2262"/>
      </w:tblGrid>
      <w:tr>
        <w:trPr/>
        <w:tc>
          <w:tcPr>
            <w:tcW w:w="1889" w:type="dxa"/>
            <w:tcBorders>
              <w:top w:val="single" w:sz="6" w:space="0" w:color="000001"/>
              <w:left w:val="single" w:sz="6" w:space="0" w:color="000001"/>
              <w:bottom w:val="single" w:sz="6" w:space="0" w:color="000001"/>
              <w:insideH w:val="single" w:sz="6" w:space="0" w:color="000001"/>
            </w:tcBorders>
            <w:shd w:color="auto" w:fill="FF0000" w:val="clear"/>
            <w:tcMar>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Data.MIMETYPE (*)</w:t>
            </w:r>
            <w:r/>
          </w:p>
        </w:tc>
        <w:tc>
          <w:tcPr>
            <w:tcW w:w="2625" w:type="dxa"/>
            <w:tcBorders>
              <w:top w:val="single" w:sz="6" w:space="0" w:color="000001"/>
              <w:left w:val="single" w:sz="6" w:space="0" w:color="000001"/>
              <w:bottom w:val="single" w:sz="6" w:space="0" w:color="000001"/>
              <w:insideH w:val="single" w:sz="6" w:space="0" w:color="000001"/>
            </w:tcBorders>
            <w:shd w:color="auto" w:fill="FF0000" w:val="clear"/>
            <w:tcMar>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Data.DATA1 (**)</w:t>
            </w:r>
            <w:r/>
          </w:p>
        </w:tc>
        <w:tc>
          <w:tcPr>
            <w:tcW w:w="2253" w:type="dxa"/>
            <w:tcBorders>
              <w:top w:val="single" w:sz="6" w:space="0" w:color="000001"/>
              <w:left w:val="single" w:sz="6" w:space="0" w:color="000001"/>
              <w:bottom w:val="single" w:sz="6" w:space="0" w:color="000001"/>
              <w:insideH w:val="single" w:sz="6" w:space="0" w:color="000001"/>
            </w:tcBorders>
            <w:shd w:color="auto" w:fill="FF0000" w:val="clear"/>
            <w:tcMar>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Data.DATA2</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0000" w:val="clear"/>
            <w:tcMar>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Data.DATA3</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number</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registration-state</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0 / 1 (int)</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image-share</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summary (String)</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details (String)</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video-share</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summary (String)</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details (String)</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im-session</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summary (String)</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details (String)</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file-transfer</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summary (String)</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details (String)</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extensions</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en-US" w:eastAsia="fr-FR" w:bidi="ar-SA"/>
              </w:rPr>
            </w:pPr>
            <w:r>
              <w:rPr>
                <w:rFonts w:eastAsia="Times New Roman" w:cs="Arial"/>
                <w:color w:val="000000"/>
                <w:szCs w:val="22"/>
                <w:lang w:val="en-US" w:eastAsia="fr-FR" w:bidi="ar-SA"/>
              </w:rPr>
              <w:t>List of supported extensions (String) separated by ';'</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details (String)</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geoloc-push</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summary (String)</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Description details (String)</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blocking-state</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0 / 1 (int)</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w:t>
            </w:r>
            <w:r/>
          </w:p>
        </w:tc>
      </w:tr>
      <w:tr>
        <w:trPr/>
        <w:tc>
          <w:tcPr>
            <w:tcW w:w="1889"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40" w:after="0"/>
              <w:rPr>
                <w:sz w:val="24"/>
                <w:sz w:val="24"/>
                <w:szCs w:val="24"/>
                <w:rFonts w:ascii="Times New Roman" w:hAnsi="Times New Roman" w:eastAsia="Times New Roman"/>
                <w:color w:val="000000"/>
                <w:lang w:val="fr-FR" w:eastAsia="fr-FR" w:bidi="ar-SA"/>
              </w:rPr>
            </w:pPr>
            <w:r>
              <w:rPr>
                <w:rFonts w:eastAsia="Times New Roman" w:cs="DejaVu Sans Mono" w:ascii="DejaVu Sans Mono" w:hAnsi="DejaVu Sans Mono"/>
                <w:color w:val="000000"/>
                <w:sz w:val="20"/>
                <w:lang w:val="fr-FR" w:eastAsia="fr-FR" w:bidi="ar-SA"/>
              </w:rPr>
              <w:t>blocking-timestamp</w:t>
            </w:r>
            <w:r/>
          </w:p>
        </w:tc>
        <w:tc>
          <w:tcPr>
            <w:tcW w:w="2625"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Phone number (String)</w:t>
            </w:r>
            <w:r/>
          </w:p>
        </w:tc>
        <w:tc>
          <w:tcPr>
            <w:tcW w:w="2253" w:type="dxa"/>
            <w:tcBorders>
              <w:top w:val="single" w:sz="6" w:space="0" w:color="000001"/>
              <w:left w:val="single" w:sz="6" w:space="0" w:color="000001"/>
              <w:bottom w:val="single" w:sz="6" w:space="0" w:color="000001"/>
              <w:insideH w:val="single" w:sz="6" w:space="0" w:color="000001"/>
            </w:tcBorders>
            <w:shd w:color="auto" w:fill="auto" w:val="clear"/>
            <w:tcMar>
              <w:top w:w="0" w:type="dxa"/>
              <w:left w:w="25"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Timestamp (long)</w:t>
            </w:r>
            <w:r/>
          </w:p>
        </w:tc>
        <w:tc>
          <w:tcPr>
            <w:tcW w:w="22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25" w:type="dxa"/>
              <w:right w:w="57" w:type="dxa"/>
            </w:tcMar>
          </w:tcPr>
          <w:p>
            <w:pPr>
              <w:pStyle w:val="Normal"/>
              <w:spacing w:before="119" w:after="0"/>
              <w:rPr>
                <w:szCs w:val="22"/>
                <w:rFonts w:eastAsia="Times New Roman" w:cs="Arial"/>
                <w:color w:val="000000"/>
                <w:lang w:val="fr-FR" w:eastAsia="fr-FR" w:bidi="ar-SA"/>
              </w:rPr>
            </w:pPr>
            <w:r>
              <w:rPr>
                <w:rFonts w:eastAsia="Times New Roman" w:cs="Arial"/>
                <w:color w:val="000000"/>
                <w:szCs w:val="22"/>
                <w:lang w:val="fr-FR" w:eastAsia="fr-FR" w:bidi="ar-SA"/>
              </w:rPr>
              <w:t>-</w:t>
            </w:r>
            <w:r/>
          </w:p>
        </w:tc>
      </w:tr>
    </w:tbl>
    <w:p>
      <w:pPr>
        <w:pStyle w:val="ListBullet1"/>
        <w:ind w:left="340" w:hanging="0"/>
        <w:rPr>
          <w:sz w:val="22"/>
          <w:sz w:val="22"/>
          <w:szCs w:val="20"/>
          <w:rFonts w:ascii="Calibri" w:hAnsi="Calibri" w:eastAsia="Calibri" w:cs="Times New Roman"/>
          <w:color w:val="00000A"/>
          <w:lang w:val="en-US" w:eastAsia="en-GB" w:bidi="ar-SA"/>
        </w:rPr>
      </w:pPr>
      <w:r>
        <w:rPr>
          <w:rFonts w:eastAsia="Calibri" w:cs="Times New Roman"/>
          <w:color w:val="00000A"/>
          <w:sz w:val="22"/>
          <w:szCs w:val="20"/>
          <w:lang w:val="en-US" w:eastAsia="en-GB" w:bidi="ar-SA"/>
        </w:rPr>
      </w:r>
      <w:r/>
    </w:p>
    <w:p>
      <w:pPr>
        <w:pStyle w:val="ListBullet1"/>
        <w:numPr>
          <w:ilvl w:val="0"/>
          <w:numId w:val="1"/>
        </w:numPr>
        <w:rPr>
          <w:sz w:val="24"/>
          <w:sz w:val="24"/>
          <w:szCs w:val="24"/>
          <w:lang w:val="en-US"/>
        </w:rPr>
      </w:pPr>
      <w:r>
        <w:rPr>
          <w:lang w:val="en-US"/>
        </w:rPr>
        <w:t>Note (*):for sake of clarity, only the ending part of the mime type is mentioned in this column. Each ending part is in the mime type column prefixed with “vnd.android.cursor.item/com.gsma.services.rcs.” (example for blocking-timestamp, it gives: “vnd.android.cursor.item/com.gsma.services.rcs.blocking-timestamp”).</w:t>
      </w:r>
      <w:r/>
    </w:p>
    <w:p>
      <w:pPr>
        <w:pStyle w:val="ListBullet1"/>
        <w:numPr>
          <w:ilvl w:val="0"/>
          <w:numId w:val="1"/>
        </w:numPr>
        <w:rPr>
          <w:sz w:val="24"/>
          <w:sz w:val="24"/>
          <w:szCs w:val="24"/>
          <w:lang w:val="en-US"/>
        </w:rPr>
      </w:pPr>
      <w:r>
        <w:rPr>
          <w:lang w:val="en-US"/>
        </w:rPr>
        <w:t>Note (**):phone numbers are formatted as defined by ContactId (i.e.“+&lt;country code&gt;&lt;national destination code&gt;&lt;subscriber number&gt;”).</w:t>
      </w:r>
      <w:r/>
    </w:p>
    <w:p>
      <w:pPr>
        <w:pStyle w:val="ListBullet1"/>
        <w:numPr>
          <w:ilvl w:val="0"/>
          <w:numId w:val="1"/>
        </w:numPr>
        <w:rPr>
          <w:sz w:val="24"/>
          <w:sz w:val="24"/>
          <w:szCs w:val="24"/>
          <w:lang w:val="en-US"/>
        </w:rPr>
      </w:pPr>
      <w:r>
        <w:rPr>
          <w:lang w:val="en-US"/>
        </w:rPr>
        <w:t>Note: shaded cells correspond to capability mime-types for which record exists only if capability is supported.</w:t>
      </w:r>
      <w:r/>
    </w:p>
    <w:p>
      <w:pPr>
        <w:pStyle w:val="ListBullet1"/>
        <w:ind w:left="340" w:hanging="0"/>
        <w:rPr>
          <w:sz w:val="22"/>
          <w:sz w:val="22"/>
          <w:szCs w:val="20"/>
          <w:rFonts w:ascii="Calibri" w:hAnsi="Calibri" w:eastAsia="Calibri" w:cs="Times New Roman"/>
          <w:color w:val="00000A"/>
          <w:lang w:val="en-US" w:eastAsia="en-GB" w:bidi="ar-SA"/>
        </w:rPr>
      </w:pPr>
      <w:r>
        <w:rPr>
          <w:rFonts w:eastAsia="Calibri" w:cs="Times New Roman"/>
          <w:color w:val="00000A"/>
          <w:sz w:val="22"/>
          <w:szCs w:val="20"/>
          <w:lang w:val="en-US" w:eastAsia="en-GB" w:bidi="ar-SA"/>
        </w:rPr>
      </w:r>
      <w:r/>
    </w:p>
    <w:p>
      <w:pPr>
        <w:pStyle w:val="ListBullet1"/>
        <w:rPr>
          <w:sz w:val="24"/>
          <w:sz w:val="24"/>
          <w:szCs w:val="24"/>
          <w:lang w:val="en-US"/>
        </w:rPr>
      </w:pPr>
      <w:r>
        <w:rPr>
          <w:lang w:val="en-US"/>
        </w:rPr>
        <w:t>The core server autonomously updates the summary and detailed description of the raw contacts - for supported capabilities - if the local setting of the device is changed.</w:t>
      </w:r>
      <w:r/>
    </w:p>
    <w:p>
      <w:pPr>
        <w:pStyle w:val="ListBullet1"/>
      </w:pPr>
      <w:r>
        <w:rPr/>
      </w:r>
      <w:r/>
    </w:p>
    <w:p>
      <w:pPr>
        <w:pStyle w:val="Heading3"/>
        <w:numPr>
          <w:ilvl w:val="2"/>
          <w:numId w:val="25"/>
        </w:numPr>
        <w:rPr>
          <w:sz w:val="24"/>
          <w:b/>
          <w:sz w:val="24"/>
          <w:b/>
          <w:szCs w:val="26"/>
          <w:iCs/>
          <w:bCs/>
          <w:rFonts w:ascii="Arial" w:hAnsi="Arial" w:eastAsia="Times New Roman" w:cs="Arial"/>
          <w:lang w:val="en-US" w:eastAsia="en-US" w:bidi="bn-BD"/>
        </w:rPr>
      </w:pPr>
      <w:bookmarkStart w:id="261" w:name="_Toc375229895"/>
      <w:bookmarkStart w:id="262" w:name="_Toc419808148"/>
      <w:bookmarkStart w:id="263" w:name="_Toc419808368"/>
      <w:bookmarkStart w:id="264" w:name="_Toc422836698"/>
      <w:bookmarkEnd w:id="261"/>
      <w:bookmarkEnd w:id="262"/>
      <w:bookmarkEnd w:id="263"/>
      <w:bookmarkEnd w:id="264"/>
      <w:r>
        <w:rPr/>
        <w:t>API Versioning</w:t>
      </w:r>
      <w:r/>
    </w:p>
    <w:p>
      <w:pPr>
        <w:pStyle w:val="Normal"/>
      </w:pPr>
      <w:r>
        <w:rPr/>
        <w:t>This API maintains information about the current version of the RCS terminal API.</w:t>
      </w:r>
      <w:r/>
    </w:p>
    <w:p>
      <w:pPr>
        <w:pStyle w:val="Normal"/>
      </w:pPr>
      <w:r>
        <w:rPr/>
        <w:t>A build is identified by:</w:t>
      </w:r>
      <w:r/>
    </w:p>
    <w:p>
      <w:pPr>
        <w:pStyle w:val="ListBullet1"/>
        <w:numPr>
          <w:ilvl w:val="0"/>
          <w:numId w:val="1"/>
        </w:numPr>
        <w:rPr>
          <w:sz w:val="22"/>
          <w:sz w:val="22"/>
        </w:rPr>
      </w:pPr>
      <w:r>
        <w:rPr/>
        <w:t>GSMA version: hotfixes, Blackbird, .etc.</w:t>
      </w:r>
      <w:r/>
    </w:p>
    <w:p>
      <w:pPr>
        <w:pStyle w:val="ListBullet1"/>
        <w:numPr>
          <w:ilvl w:val="0"/>
          <w:numId w:val="1"/>
        </w:numPr>
        <w:rPr>
          <w:sz w:val="22"/>
          <w:sz w:val="22"/>
        </w:rPr>
      </w:pPr>
      <w:r>
        <w:rPr/>
        <w:t>Implementer name: entity name who has implemented the API.</w:t>
      </w:r>
      <w:r/>
    </w:p>
    <w:p>
      <w:pPr>
        <w:pStyle w:val="ListBullet1"/>
        <w:numPr>
          <w:ilvl w:val="0"/>
          <w:numId w:val="1"/>
        </w:numPr>
        <w:rPr>
          <w:sz w:val="22"/>
          <w:sz w:val="22"/>
        </w:rPr>
      </w:pPr>
      <w:r>
        <w:rPr/>
        <w:t>Release number of the API.</w:t>
      </w:r>
      <w:r/>
    </w:p>
    <w:p>
      <w:pPr>
        <w:pStyle w:val="ListBullet1"/>
        <w:numPr>
          <w:ilvl w:val="0"/>
          <w:numId w:val="1"/>
        </w:numPr>
        <w:rPr>
          <w:lang w:eastAsia="en-US"/>
        </w:rPr>
      </w:pPr>
      <w:r>
        <w:rPr/>
        <w:t>Incremental number to identify the build into a release number.</w:t>
      </w:r>
      <w:r/>
    </w:p>
    <w:p>
      <w:pPr>
        <w:pStyle w:val="Normal"/>
      </w:pPr>
      <w:r>
        <w:rPr>
          <w:lang w:eastAsia="en-US"/>
        </w:rPr>
        <w:t>A software release of the API is identified uniquely by its release number and the incremental number.</w:t>
      </w:r>
      <w:r/>
    </w:p>
    <w:p>
      <w:pPr>
        <w:pStyle w:val="Heading4"/>
        <w:numPr>
          <w:ilvl w:val="3"/>
          <w:numId w:val="25"/>
        </w:numPr>
        <w:rPr>
          <w:color w:val="000000"/>
        </w:rPr>
      </w:pPr>
      <w:r>
        <w:rPr/>
        <w:t>Package</w:t>
      </w:r>
      <w:r/>
    </w:p>
    <w:p>
      <w:pPr>
        <w:pStyle w:val="Normal"/>
      </w:pPr>
      <w:r>
        <w:rPr>
          <w:color w:val="000000"/>
          <w:lang w:eastAsia="en-US"/>
        </w:rPr>
        <w:t xml:space="preserve">Package name </w:t>
      </w:r>
      <w:r>
        <w:rPr>
          <w:b/>
          <w:bCs/>
          <w:color w:val="000000"/>
          <w:lang w:eastAsia="en-US"/>
        </w:rPr>
        <w:t>com.gsma.services.rcs</w:t>
      </w:r>
      <w:r/>
    </w:p>
    <w:p>
      <w:pPr>
        <w:pStyle w:val="Heading4"/>
        <w:numPr>
          <w:ilvl w:val="3"/>
          <w:numId w:val="25"/>
        </w:numPr>
        <w:rPr>
          <w:color w:val="000000"/>
        </w:rPr>
      </w:pPr>
      <w:r>
        <w:rPr/>
        <w:t>Methods and Callbacks</w:t>
      </w:r>
      <w:r/>
    </w:p>
    <w:p>
      <w:pPr>
        <w:pStyle w:val="Normal"/>
        <w:tabs>
          <w:tab w:val="left" w:pos="1926" w:leader="none"/>
        </w:tabs>
      </w:pPr>
      <w:r>
        <w:rPr>
          <w:color w:val="000000"/>
        </w:rPr>
        <w:t xml:space="preserve">Class </w:t>
      </w:r>
      <w:r>
        <w:rPr>
          <w:b/>
          <w:color w:val="000000"/>
        </w:rPr>
        <w:t>Build</w:t>
      </w:r>
      <w:r>
        <w:rPr>
          <w:color w:val="000000"/>
        </w:rPr>
        <w:t>:</w:t>
        <w:tab/>
      </w:r>
      <w:r/>
    </w:p>
    <w:p>
      <w:pPr>
        <w:pStyle w:val="Normal"/>
      </w:pPr>
      <w:r>
        <w:rPr/>
        <w:t>This class offers information related to the build version of the API.</w:t>
      </w:r>
      <w:r/>
    </w:p>
    <w:p>
      <w:pPr>
        <w:pStyle w:val="Normal"/>
      </w:pPr>
      <w:r>
        <w:rPr/>
      </w:r>
      <w:r/>
    </w:p>
    <w:p>
      <w:pPr>
        <w:pStyle w:val="ListBullet1"/>
        <w:numPr>
          <w:ilvl w:val="0"/>
          <w:numId w:val="12"/>
        </w:numPr>
        <w:spacing w:before="120" w:after="0"/>
        <w:rPr>
          <w:color w:val="000000"/>
        </w:rPr>
      </w:pPr>
      <w:r>
        <w:rPr>
          <w:color w:val="000000"/>
        </w:rPr>
        <w:t xml:space="preserve">Constant: </w:t>
      </w:r>
      <w:r>
        <w:rPr>
          <w:color w:val="000000"/>
          <w:shd w:fill="FFFFFF" w:val="clear"/>
        </w:rPr>
        <w:t>API release implementer name</w:t>
      </w:r>
      <w:r>
        <w:rPr>
          <w:color w:val="000000"/>
        </w:rPr>
        <w:t>.</w:t>
      </w:r>
      <w:r/>
    </w:p>
    <w:p>
      <w:pPr>
        <w:pStyle w:val="ASN1Code"/>
        <w:ind w:left="680" w:hanging="0"/>
        <w:rPr>
          <w:szCs w:val="20"/>
          <w:color w:val="000000"/>
        </w:rPr>
      </w:pPr>
      <w:r>
        <w:rPr>
          <w:color w:val="000000"/>
        </w:rPr>
        <w:t>public final static String API_CODENAME</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Constant: </w:t>
      </w:r>
      <w:r>
        <w:rPr>
          <w:color w:val="000000"/>
          <w:shd w:fill="FFFFFF" w:val="clear"/>
        </w:rPr>
        <w:t>API version number from class Build.VERSION_CODES</w:t>
      </w:r>
      <w:r>
        <w:rPr>
          <w:color w:val="000000"/>
        </w:rPr>
        <w:t>.</w:t>
      </w:r>
      <w:r/>
    </w:p>
    <w:p>
      <w:pPr>
        <w:pStyle w:val="ASN1Code"/>
        <w:ind w:left="680" w:hanging="0"/>
        <w:rPr>
          <w:szCs w:val="20"/>
          <w:color w:val="000000"/>
        </w:rPr>
      </w:pPr>
      <w:r>
        <w:rPr>
          <w:color w:val="000000"/>
        </w:rPr>
        <w:t>public final static int API_VERSION.</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Constant: </w:t>
      </w:r>
      <w:r>
        <w:rPr>
          <w:color w:val="000000"/>
          <w:lang w:eastAsia="en-US"/>
        </w:rPr>
        <w:t>Internal number used by the underlying source control to represent this build</w:t>
      </w:r>
      <w:r>
        <w:rPr>
          <w:color w:val="000000"/>
        </w:rPr>
        <w:t>.</w:t>
      </w:r>
      <w:r/>
    </w:p>
    <w:p>
      <w:pPr>
        <w:pStyle w:val="ASN1Code"/>
        <w:ind w:left="680" w:hanging="0"/>
        <w:rPr>
          <w:szCs w:val="20"/>
          <w:color w:val="000000"/>
        </w:rPr>
      </w:pPr>
      <w:r>
        <w:rPr>
          <w:color w:val="000000"/>
        </w:rPr>
        <w:t>public final static int API_INCREMENTAL</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Normal"/>
      </w:pPr>
      <w:r>
        <w:rPr>
          <w:color w:val="000000"/>
        </w:rPr>
        <w:t xml:space="preserve">Class </w:t>
      </w:r>
      <w:r>
        <w:rPr>
          <w:b/>
          <w:color w:val="000000"/>
        </w:rPr>
        <w:t>Build.VERSION_CODES</w:t>
      </w:r>
      <w:r>
        <w:rPr>
          <w:color w:val="000000"/>
        </w:rPr>
        <w:t>:</w:t>
      </w:r>
      <w:r/>
    </w:p>
    <w:p>
      <w:pPr>
        <w:pStyle w:val="Normal"/>
      </w:pPr>
      <w:r>
        <w:rPr/>
        <w:t>This class contains the list of API versions.</w:t>
      </w:r>
      <w:r/>
    </w:p>
    <w:p>
      <w:pPr>
        <w:pStyle w:val="Normal"/>
      </w:pPr>
      <w:r>
        <w:rPr/>
      </w:r>
      <w:r/>
    </w:p>
    <w:p>
      <w:pPr>
        <w:pStyle w:val="ListBullet1"/>
        <w:numPr>
          <w:ilvl w:val="0"/>
          <w:numId w:val="12"/>
        </w:numPr>
        <w:spacing w:before="120" w:after="0"/>
        <w:rPr>
          <w:color w:val="000000"/>
        </w:rPr>
      </w:pPr>
      <w:r>
        <w:rPr>
          <w:color w:val="000000"/>
        </w:rPr>
        <w:t>Constant: The original first version of RCS API or hotfixes version.</w:t>
      </w:r>
      <w:r/>
    </w:p>
    <w:p>
      <w:pPr>
        <w:pStyle w:val="ASN1Code"/>
        <w:ind w:left="680" w:hanging="0"/>
        <w:rPr>
          <w:color w:val="000000"/>
        </w:rPr>
      </w:pPr>
      <w:r>
        <w:rPr>
          <w:color w:val="000000"/>
        </w:rPr>
        <w:t>public final static int BASE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Constant: Blackbird version</w:t>
      </w:r>
      <w:r/>
    </w:p>
    <w:p>
      <w:pPr>
        <w:pStyle w:val="ASN1Code"/>
        <w:ind w:left="680" w:hanging="0"/>
        <w:rPr>
          <w:rFonts w:ascii="Calibri" w:hAnsi="Calibri"/>
          <w:color w:val="000000"/>
        </w:rPr>
      </w:pPr>
      <w:r>
        <w:rPr>
          <w:color w:val="000000"/>
        </w:rPr>
        <w:t>public final static int BLACKBIRD</w:t>
      </w:r>
      <w:r/>
    </w:p>
    <w:p>
      <w:pPr>
        <w:pStyle w:val="ASN1Code"/>
        <w:rPr>
          <w:sz w:val="22"/>
          <w:sz w:val="22"/>
          <w:szCs w:val="22"/>
          <w:rFonts w:ascii="Calibri" w:hAnsi="Calibri" w:eastAsia="SimSun" w:cs="Times New Roman"/>
          <w:color w:val="000000"/>
          <w:lang w:val="en-GB" w:eastAsia="en-GB" w:bidi="ar-SA"/>
        </w:rPr>
      </w:pPr>
      <w:r>
        <w:rPr>
          <w:rFonts w:eastAsia="SimSun" w:cs="Times New Roman" w:ascii="Calibri" w:hAnsi="Calibri"/>
          <w:color w:val="000000"/>
          <w:sz w:val="22"/>
          <w:szCs w:val="22"/>
          <w:lang w:val="en-GB" w:eastAsia="en-GB" w:bidi="ar-SA"/>
        </w:rPr>
      </w:r>
      <w:r/>
    </w:p>
    <w:p>
      <w:pPr>
        <w:pStyle w:val="Heading4"/>
        <w:numPr>
          <w:ilvl w:val="3"/>
          <w:numId w:val="25"/>
        </w:numPr>
        <w:rPr>
          <w:lang w:bidi="ar-SA"/>
        </w:rPr>
      </w:pPr>
      <w:r>
        <w:rPr/>
        <w:t>Content Providers</w:t>
      </w:r>
      <w:r/>
    </w:p>
    <w:p>
      <w:pPr>
        <w:pStyle w:val="Heading3"/>
        <w:numPr>
          <w:ilvl w:val="2"/>
          <w:numId w:val="25"/>
        </w:numPr>
      </w:pPr>
      <w:bookmarkStart w:id="265" w:name="_Toc419808149"/>
      <w:bookmarkStart w:id="266" w:name="_Toc419808369"/>
      <w:bookmarkStart w:id="267" w:name="_Toc422836699"/>
      <w:bookmarkStart w:id="268" w:name="_Toc375229896"/>
      <w:bookmarkEnd w:id="265"/>
      <w:bookmarkEnd w:id="266"/>
      <w:bookmarkEnd w:id="267"/>
      <w:bookmarkEnd w:id="268"/>
      <w:r>
        <w:rPr>
          <w:lang w:bidi="ar-SA"/>
        </w:rPr>
        <w:t>Multimedia Session API</w:t>
      </w:r>
      <w:r/>
    </w:p>
    <w:p>
      <w:pPr>
        <w:pStyle w:val="Normal"/>
      </w:pPr>
      <w:r>
        <w:rPr/>
        <w:t>This service API exposes all functionality related to initiate a multimedia session between two clients in order to implement a new IMS service based session. The new service is identified by a unique service ID which corresponds to an IARI feature tag and ICSI tag in the signalling flows, the same service ID is used as an extension in the Capability service API.</w:t>
      </w:r>
      <w:r/>
    </w:p>
    <w:p>
      <w:pPr>
        <w:pStyle w:val="Normal"/>
      </w:pPr>
      <w:r>
        <w:rPr/>
        <w:t>There are 2 types of services offered by the API:</w:t>
      </w:r>
      <w:r/>
    </w:p>
    <w:p>
      <w:pPr>
        <w:pStyle w:val="ListBullet1"/>
        <w:numPr>
          <w:ilvl w:val="0"/>
          <w:numId w:val="1"/>
        </w:numPr>
        <w:rPr>
          <w:sz w:val="22"/>
          <w:sz w:val="22"/>
        </w:rPr>
      </w:pPr>
      <w:r>
        <w:rPr/>
        <w:t>Real time messaging session based on the MSRP protocol for media. A session is established between contacts and multimedia messages or data are exchanged in real time while the session exists. A session exists from its initiation to its termination.</w:t>
      </w:r>
      <w:r/>
    </w:p>
    <w:p>
      <w:pPr>
        <w:pStyle w:val="ListBullet1"/>
        <w:numPr>
          <w:ilvl w:val="0"/>
          <w:numId w:val="1"/>
        </w:numPr>
        <w:rPr>
          <w:sz w:val="22"/>
          <w:sz w:val="22"/>
        </w:rPr>
      </w:pPr>
      <w:r>
        <w:rPr/>
        <w:t>Real time streaming session based on the RTP protocol for media. A session is established between contacts and multimedia payloads are streamed in real time while the session exists. A session exists from its initiation to its termination.</w:t>
      </w:r>
      <w:r/>
    </w:p>
    <w:p>
      <w:pPr>
        <w:pStyle w:val="Normal"/>
        <w:rPr>
          <w:lang w:eastAsia="en-US"/>
        </w:rPr>
      </w:pPr>
      <w:r>
        <w:rPr/>
        <w:t>The session may be accepted or rejected by the remote contact. Any type of message may be exchanged between end points.</w:t>
      </w:r>
      <w:r/>
    </w:p>
    <w:p>
      <w:pPr>
        <w:pStyle w:val="Normal"/>
      </w:pPr>
      <w:r>
        <w:rPr>
          <w:lang w:eastAsia="en-US"/>
        </w:rPr>
        <w:t>The API allows:</w:t>
      </w:r>
      <w:r/>
    </w:p>
    <w:p>
      <w:pPr>
        <w:pStyle w:val="ListBullet1"/>
        <w:numPr>
          <w:ilvl w:val="0"/>
          <w:numId w:val="1"/>
        </w:numPr>
        <w:rPr>
          <w:sz w:val="22"/>
          <w:sz w:val="22"/>
        </w:rPr>
      </w:pPr>
      <w:r>
        <w:rPr/>
        <w:t>Initiate a multimedia session for messaging or streaming.</w:t>
      </w:r>
      <w:r/>
    </w:p>
    <w:p>
      <w:pPr>
        <w:pStyle w:val="ListBullet1"/>
        <w:numPr>
          <w:ilvl w:val="0"/>
          <w:numId w:val="1"/>
        </w:numPr>
        <w:rPr>
          <w:sz w:val="22"/>
          <w:sz w:val="22"/>
        </w:rPr>
      </w:pPr>
      <w:r>
        <w:rPr/>
        <w:t>Accept/reject an incoming session invitation.</w:t>
      </w:r>
      <w:r/>
    </w:p>
    <w:p>
      <w:pPr>
        <w:pStyle w:val="ListBullet1"/>
        <w:numPr>
          <w:ilvl w:val="0"/>
          <w:numId w:val="1"/>
        </w:numPr>
        <w:rPr>
          <w:sz w:val="22"/>
          <w:sz w:val="22"/>
        </w:rPr>
      </w:pPr>
      <w:r>
        <w:rPr/>
        <w:t>Retrieve the list of sessions using a given feature tag.</w:t>
      </w:r>
      <w:r/>
    </w:p>
    <w:p>
      <w:pPr>
        <w:pStyle w:val="ListBullet1"/>
        <w:numPr>
          <w:ilvl w:val="0"/>
          <w:numId w:val="1"/>
        </w:numPr>
        <w:rPr>
          <w:lang w:eastAsia="bn-BD"/>
        </w:rPr>
      </w:pPr>
      <w:r>
        <w:rPr/>
        <w:t>Terminate a session.</w:t>
      </w:r>
      <w:r/>
    </w:p>
    <w:p>
      <w:pPr>
        <w:pStyle w:val="Normal"/>
        <w:rPr>
          <w:color w:val="000000"/>
        </w:rPr>
      </w:pPr>
      <w:r>
        <w:rPr>
          <w:lang w:eastAsia="bn-BD"/>
        </w:rPr>
        <w:t>For a given service, several sessions may coexist in parallel.</w:t>
      </w:r>
      <w:r/>
    </w:p>
    <w:p>
      <w:pPr>
        <w:pStyle w:val="Normal"/>
      </w:pPr>
      <w:r>
        <w:rPr>
          <w:rFonts w:eastAsia="Arial" w:cs="SimSun"/>
          <w:color w:val="000000"/>
          <w:lang w:eastAsia="bn-BD"/>
        </w:rPr>
        <w:t>This service API hides:</w:t>
      </w:r>
      <w:r/>
    </w:p>
    <w:p>
      <w:pPr>
        <w:pStyle w:val="ListBullet1"/>
        <w:numPr>
          <w:ilvl w:val="0"/>
          <w:numId w:val="1"/>
        </w:numPr>
        <w:rPr>
          <w:sz w:val="22"/>
          <w:sz w:val="22"/>
        </w:rPr>
      </w:pPr>
      <w:r>
        <w:rPr/>
        <w:t>the SIP signalling complexity and SDP (Session Description Protocol) answer/offer mechanism to negotiate the media exchanged between the two end points.</w:t>
      </w:r>
      <w:r/>
    </w:p>
    <w:p>
      <w:pPr>
        <w:pStyle w:val="ListBullet1"/>
        <w:numPr>
          <w:ilvl w:val="0"/>
          <w:numId w:val="1"/>
        </w:numPr>
        <w:rPr>
          <w:lang w:eastAsia="bn-BD"/>
        </w:rPr>
      </w:pPr>
      <w:r>
        <w:rPr/>
        <w:t>The media protocol (MSRP for messaging and RTP for streaming).</w:t>
      </w:r>
      <w:r/>
    </w:p>
    <w:p>
      <w:pPr>
        <w:pStyle w:val="Normal"/>
        <w:rPr>
          <w:lang w:eastAsia="bn-BD"/>
        </w:rPr>
      </w:pPr>
      <w:r>
        <w:rPr>
          <w:lang w:eastAsia="bn-BD"/>
        </w:rPr>
        <w:t>Thanks to this API, any application can implement a new RCS/IMS service on top of the RCS background service which maintains a single attachment to the RCS/IMS platform and utilizes common IMS procedures (e.g. authentication) for services implemented on top of it.</w:t>
      </w:r>
      <w:r/>
    </w:p>
    <w:p>
      <w:pPr>
        <w:pStyle w:val="Normal"/>
      </w:pPr>
      <w:r>
        <w:rPr>
          <w:lang w:eastAsia="bn-BD"/>
        </w:rPr>
        <w:t>Each new RCS/IMS service is associated to a service ID:</w:t>
      </w:r>
      <w:r/>
    </w:p>
    <w:p>
      <w:pPr>
        <w:pStyle w:val="ListBullet1"/>
        <w:numPr>
          <w:ilvl w:val="0"/>
          <w:numId w:val="1"/>
        </w:numPr>
        <w:rPr>
          <w:sz w:val="22"/>
          <w:sz w:val="22"/>
        </w:rPr>
      </w:pPr>
      <w:r>
        <w:rPr/>
        <w:t>The service ID is used to define a new capability (see Capability API) and to share it with others remote contacts.</w:t>
      </w:r>
      <w:r/>
    </w:p>
    <w:p>
      <w:pPr>
        <w:pStyle w:val="ListBullet1"/>
        <w:numPr>
          <w:ilvl w:val="0"/>
          <w:numId w:val="1"/>
        </w:numPr>
        <w:rPr>
          <w:sz w:val="22"/>
          <w:sz w:val="22"/>
        </w:rPr>
      </w:pPr>
      <w:r>
        <w:rPr/>
        <w:t>The service ID is used to identify the service in the device (for incoming and outgoing request), but also on the platform side (e.g. to trigger an Application server).</w:t>
      </w:r>
      <w:r/>
    </w:p>
    <w:p>
      <w:pPr>
        <w:pStyle w:val="Heading4"/>
        <w:numPr>
          <w:ilvl w:val="3"/>
          <w:numId w:val="25"/>
        </w:numPr>
        <w:rPr>
          <w:rFonts w:eastAsia="Arial"/>
          <w:color w:val="000000"/>
        </w:rPr>
      </w:pPr>
      <w:r>
        <w:rPr/>
        <w:t>Package</w:t>
      </w:r>
      <w:r/>
    </w:p>
    <w:p>
      <w:pPr>
        <w:pStyle w:val="NormalParagraph"/>
        <w:spacing w:before="120" w:after="0"/>
        <w:jc w:val="both"/>
      </w:pPr>
      <w:r>
        <w:rPr>
          <w:rFonts w:eastAsia="Arial" w:cs="SimSun"/>
          <w:color w:val="000000"/>
          <w:lang w:eastAsia="en-US"/>
        </w:rPr>
        <w:t xml:space="preserve">Package name </w:t>
      </w:r>
      <w:r>
        <w:rPr>
          <w:rFonts w:eastAsia="Arial" w:cs="SimSun"/>
          <w:b/>
          <w:bCs/>
          <w:color w:val="000000"/>
          <w:lang w:eastAsia="en-US"/>
        </w:rPr>
        <w:t>com.gsma.services.rcs.extension</w:t>
      </w:r>
      <w:r/>
    </w:p>
    <w:p>
      <w:pPr>
        <w:pStyle w:val="Heading4"/>
        <w:numPr>
          <w:ilvl w:val="3"/>
          <w:numId w:val="25"/>
        </w:numPr>
        <w:rPr>
          <w:rFonts w:eastAsia="Arial"/>
          <w:color w:val="000000"/>
        </w:rPr>
      </w:pPr>
      <w:r>
        <w:rPr/>
        <w:t>Methods and Callbacks</w:t>
      </w:r>
      <w:r/>
    </w:p>
    <w:p>
      <w:pPr>
        <w:pStyle w:val="NormalParagraph"/>
        <w:spacing w:before="120" w:after="0"/>
        <w:jc w:val="both"/>
      </w:pPr>
      <w:r>
        <w:rPr>
          <w:rFonts w:eastAsia="Arial" w:cs="SimSun"/>
          <w:color w:val="000000"/>
          <w:lang w:eastAsia="bn-BD"/>
        </w:rPr>
        <w:t>Class</w:t>
      </w:r>
      <w:r>
        <w:rPr>
          <w:rFonts w:eastAsia="Arial" w:cs="SimSun"/>
          <w:b/>
          <w:bCs/>
          <w:color w:val="000000"/>
          <w:lang w:eastAsia="bn-BD"/>
        </w:rPr>
        <w:t xml:space="preserve"> MultimediaSessionService:</w:t>
      </w:r>
      <w:r/>
    </w:p>
    <w:p>
      <w:pPr>
        <w:pStyle w:val="Normal"/>
        <w:rPr>
          <w:rFonts w:eastAsia="Arial" w:cs="SimSun"/>
          <w:color w:val="000000"/>
          <w:lang w:eastAsia="bn-BD"/>
        </w:rPr>
      </w:pPr>
      <w:r>
        <w:rPr/>
        <w:t>This class offers the main entry point to initiate and manage new and existing multimedia sessions. Several applications may connect/disconnect to the API.</w:t>
      </w:r>
      <w:r/>
    </w:p>
    <w:p>
      <w:pPr>
        <w:pStyle w:val="NormalParagraph"/>
        <w:spacing w:before="120" w:after="0"/>
        <w:jc w:val="both"/>
        <w:rPr>
          <w:sz w:val="22"/>
          <w:sz w:val="22"/>
          <w:szCs w:val="22"/>
          <w:rFonts w:ascii="Arial" w:hAnsi="Arial" w:eastAsia="Arial" w:cs="SimSun"/>
          <w:color w:val="000000"/>
          <w:lang w:val="en-GB" w:eastAsia="bn-BD" w:bidi="ar-SA"/>
        </w:rPr>
      </w:pPr>
      <w:r>
        <w:rPr>
          <w:rFonts w:eastAsia="Arial" w:cs="SimSun"/>
          <w:color w:val="000000"/>
          <w:sz w:val="22"/>
          <w:szCs w:val="22"/>
          <w:lang w:val="en-GB" w:eastAsia="bn-BD" w:bidi="ar-SA"/>
        </w:rPr>
      </w:r>
      <w:r/>
    </w:p>
    <w:p>
      <w:pPr>
        <w:pStyle w:val="ListBullet1"/>
        <w:numPr>
          <w:ilvl w:val="0"/>
          <w:numId w:val="12"/>
        </w:numPr>
        <w:spacing w:before="120" w:after="0"/>
        <w:rPr>
          <w:color w:val="000000"/>
        </w:rPr>
      </w:pPr>
      <w:r>
        <w:rPr>
          <w:color w:val="000000"/>
        </w:rPr>
        <w:t>Method: connects to the API.</w:t>
      </w:r>
      <w:r/>
    </w:p>
    <w:p>
      <w:pPr>
        <w:pStyle w:val="ASN1Code"/>
        <w:ind w:left="680" w:hanging="0"/>
        <w:rPr>
          <w:color w:val="000000"/>
        </w:rPr>
      </w:pPr>
      <w:r>
        <w:rPr>
          <w:color w:val="000000"/>
        </w:rPr>
        <w:t>void connect()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disconnects from the API.</w:t>
      </w:r>
      <w:r/>
    </w:p>
    <w:p>
      <w:pPr>
        <w:pStyle w:val="ASN1Code"/>
        <w:spacing w:before="120" w:after="200"/>
        <w:ind w:left="720" w:hanging="0"/>
        <w:rPr>
          <w:color w:val="000000"/>
        </w:rPr>
      </w:pPr>
      <w:r>
        <w:rPr>
          <w:color w:val="000000"/>
        </w:rPr>
        <w:t>void disconnect()</w:t>
      </w:r>
      <w:r/>
    </w:p>
    <w:p>
      <w:pPr>
        <w:pStyle w:val="ListBullet1"/>
        <w:numPr>
          <w:ilvl w:val="0"/>
          <w:numId w:val="12"/>
        </w:numPr>
        <w:spacing w:before="120" w:after="0"/>
        <w:rPr>
          <w:color w:val="000000"/>
        </w:rPr>
      </w:pPr>
      <w:r>
        <w:rPr>
          <w:color w:val="000000"/>
        </w:rPr>
        <w:t xml:space="preserve">Method: </w:t>
      </w:r>
      <w:r>
        <w:rPr/>
        <w:t>Returns the configuration of the multimedia session service.</w:t>
      </w:r>
      <w:r/>
    </w:p>
    <w:p>
      <w:pPr>
        <w:pStyle w:val="ASN1Code"/>
        <w:spacing w:before="120" w:after="200"/>
        <w:ind w:left="720" w:hanging="0"/>
        <w:rPr>
          <w:color w:val="000000"/>
        </w:rPr>
      </w:pPr>
      <w:r>
        <w:rPr>
          <w:color w:val="000000"/>
        </w:rPr>
        <w:t>MultimediaSessionServiceConfiguration getConfiguration()</w:t>
      </w:r>
      <w:r/>
    </w:p>
    <w:p>
      <w:pPr>
        <w:pStyle w:val="ListBullet1"/>
        <w:numPr>
          <w:ilvl w:val="0"/>
          <w:numId w:val="12"/>
        </w:numPr>
        <w:spacing w:before="120" w:after="0"/>
        <w:rPr>
          <w:color w:val="000000"/>
        </w:rPr>
      </w:pPr>
      <w:r>
        <w:rPr>
          <w:color w:val="000000"/>
        </w:rPr>
        <w:t>Method: returns the list of messaging sessions in progress associated to a given service ID.</w:t>
      </w:r>
      <w:r/>
    </w:p>
    <w:p>
      <w:pPr>
        <w:pStyle w:val="ASN1Code"/>
        <w:ind w:left="680" w:hanging="0"/>
        <w:rPr>
          <w:color w:val="000000"/>
        </w:rPr>
      </w:pPr>
      <w:r>
        <w:rPr>
          <w:color w:val="000000"/>
        </w:rPr>
        <w:t>Set&lt;MultimediaMessagingSession&gt; getMessagingSessions(String serviceId)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a messaging session in progress from its unique session ID.</w:t>
      </w:r>
      <w:r/>
    </w:p>
    <w:p>
      <w:pPr>
        <w:pStyle w:val="ASN1Code"/>
        <w:ind w:left="680" w:hanging="0"/>
        <w:rPr>
          <w:color w:val="000000"/>
        </w:rPr>
      </w:pPr>
      <w:r>
        <w:rPr>
          <w:color w:val="000000"/>
        </w:rPr>
        <w:t>MultimediaMessagingSession getMessagingSession(String sessionId)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initiate a new multimedia session for real time messaging with a remote contact and for a given service. The messages exchanged in real time during the session may be from any type.</w:t>
      </w:r>
      <w:r/>
    </w:p>
    <w:p>
      <w:pPr>
        <w:pStyle w:val="ASN1Code"/>
        <w:ind w:left="680" w:hanging="0"/>
        <w:rPr>
          <w:color w:val="000000"/>
        </w:rPr>
      </w:pPr>
      <w:r>
        <w:rPr>
          <w:color w:val="000000"/>
        </w:rPr>
        <w:t>Multimedia</w:t>
      </w:r>
      <w:ins w:id="29" w:author="Unknown Author" w:date="2015-08-26T13:48:00Z">
        <w:r>
          <w:rPr>
            <w:color w:val="000000"/>
          </w:rPr>
          <w:t>Messaging</w:t>
        </w:r>
      </w:ins>
      <w:r>
        <w:rPr>
          <w:color w:val="000000"/>
        </w:rPr>
        <w:t xml:space="preserve">Session initiateMessagingSession(String serviceId, </w:t>
      </w:r>
      <w:r>
        <w:rPr>
          <w:color w:val="000000"/>
          <w:szCs w:val="20"/>
        </w:rPr>
        <w:t>ContactId</w:t>
      </w:r>
      <w:r>
        <w:rPr>
          <w:color w:val="000000"/>
        </w:rPr>
        <w:t xml:space="preserve"> 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list of streaming sessions in progress associated to a given service ID.</w:t>
      </w:r>
      <w:r/>
    </w:p>
    <w:p>
      <w:pPr>
        <w:pStyle w:val="ASN1Code"/>
        <w:ind w:left="680" w:hanging="0"/>
        <w:rPr>
          <w:color w:val="000000"/>
        </w:rPr>
      </w:pPr>
      <w:r>
        <w:rPr>
          <w:color w:val="000000"/>
        </w:rPr>
        <w:t>Set&lt;MultimediaStreamingSession&gt; getStreamingSessions(String serviceId)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a streaming session in progress from its unique session ID.</w:t>
      </w:r>
      <w:r/>
    </w:p>
    <w:p>
      <w:pPr>
        <w:pStyle w:val="ASN1Code"/>
        <w:ind w:left="680" w:hanging="0"/>
        <w:rPr>
          <w:color w:val="000000"/>
        </w:rPr>
      </w:pPr>
      <w:r>
        <w:rPr>
          <w:color w:val="000000"/>
        </w:rPr>
        <w:t>MultimediaStreamingSession getStreamingSession(String sessionId)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initiate a new multimedia session for real time streaming with a remote contact and for a given service. The payloads exchanged in real time during the session may be from any type.</w:t>
      </w:r>
      <w:r/>
    </w:p>
    <w:p>
      <w:pPr>
        <w:pStyle w:val="ASN1Code"/>
        <w:ind w:left="680" w:hanging="0"/>
        <w:rPr>
          <w:color w:val="000000"/>
        </w:rPr>
      </w:pPr>
      <w:r>
        <w:rPr>
          <w:color w:val="000000"/>
        </w:rPr>
        <w:t>Multimedia</w:t>
      </w:r>
      <w:ins w:id="30" w:author="Unknown Author" w:date="2015-08-26T13:48:00Z">
        <w:r>
          <w:rPr>
            <w:color w:val="000000"/>
          </w:rPr>
          <w:t>Streaming</w:t>
        </w:r>
      </w:ins>
      <w:r>
        <w:rPr>
          <w:color w:val="000000"/>
        </w:rPr>
        <w:t>Session initiateStreamingSession(String serviceId, ContactId 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adds a new multimedia messaging session listener.</w:t>
      </w:r>
      <w:r/>
    </w:p>
    <w:p>
      <w:pPr>
        <w:pStyle w:val="ASN1Code"/>
        <w:ind w:left="680" w:hanging="0"/>
        <w:rPr>
          <w:color w:val="000000"/>
        </w:rPr>
      </w:pPr>
      <w:r>
        <w:rPr>
          <w:color w:val="000000"/>
        </w:rPr>
        <w:t>Void addEventListener(MultimediaMessagingSessionListener listener)</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removes a multimedia messaging session listener.</w:t>
      </w:r>
      <w:r/>
    </w:p>
    <w:p>
      <w:pPr>
        <w:pStyle w:val="ASN1Code"/>
        <w:ind w:left="680" w:hanging="0"/>
        <w:rPr>
          <w:color w:val="000000"/>
        </w:rPr>
      </w:pPr>
      <w:r>
        <w:rPr>
          <w:rFonts w:eastAsia="Arial" w:cs="SimSun"/>
          <w:color w:val="000000"/>
          <w:lang w:eastAsia="bn-BD"/>
        </w:rPr>
        <w:t xml:space="preserve">void </w:t>
      </w:r>
      <w:r>
        <w:rPr>
          <w:color w:val="000000"/>
        </w:rPr>
        <w:t>removeEventListener</w:t>
      </w:r>
      <w:r>
        <w:rPr>
          <w:rFonts w:eastAsia="Arial" w:cs="SimSun"/>
          <w:color w:val="000000"/>
          <w:szCs w:val="20"/>
          <w:lang w:eastAsia="bn-BD"/>
        </w:rPr>
        <w:t>(MultimediaMessagingSessionListener listener)</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rFonts w:eastAsia="Arial" w:cs="SimSun"/>
          <w:color w:val="000000"/>
          <w:lang w:eastAsia="bn-BD"/>
        </w:rPr>
      </w:pPr>
      <w:r>
        <w:rPr>
          <w:color w:val="000000"/>
        </w:rPr>
        <w:t>Method: adds a new multimedia streaming session listener.</w:t>
      </w:r>
      <w:r/>
    </w:p>
    <w:p>
      <w:pPr>
        <w:pStyle w:val="ASN1Code"/>
        <w:ind w:left="680" w:hanging="0"/>
        <w:rPr>
          <w:rFonts w:eastAsia="Arial" w:cs="SimSun"/>
          <w:color w:val="000000"/>
          <w:lang w:eastAsia="bn-BD"/>
        </w:rPr>
      </w:pPr>
      <w:r>
        <w:rPr>
          <w:rFonts w:eastAsia="Arial" w:cs="SimSun"/>
          <w:color w:val="000000"/>
          <w:lang w:eastAsia="bn-BD"/>
        </w:rPr>
        <w:t xml:space="preserve">void </w:t>
      </w:r>
      <w:r>
        <w:rPr/>
        <w:t>addEventListener</w:t>
      </w:r>
      <w:r>
        <w:rPr>
          <w:rFonts w:eastAsia="Arial" w:cs="SimSun"/>
          <w:color w:val="000000"/>
          <w:lang w:eastAsia="bn-BD"/>
        </w:rPr>
        <w:t>(MultimediaStreamingSessionListener listener)</w:t>
      </w:r>
      <w:r/>
    </w:p>
    <w:p>
      <w:pPr>
        <w:pStyle w:val="ASN1Code"/>
        <w:ind w:left="680" w:hanging="0"/>
        <w:rPr>
          <w:sz w:val="22"/>
          <w:sz w:val="22"/>
          <w:szCs w:val="22"/>
          <w:rFonts w:ascii="Courier New" w:hAnsi="Courier New" w:eastAsia="Arial" w:cs="SimSun"/>
          <w:color w:val="000000"/>
          <w:lang w:val="en-GB" w:eastAsia="bn-BD" w:bidi="ar-SA"/>
        </w:rPr>
      </w:pPr>
      <w:r>
        <w:rPr>
          <w:rFonts w:eastAsia="Arial" w:cs="SimSun"/>
          <w:color w:val="000000"/>
          <w:sz w:val="22"/>
          <w:szCs w:val="22"/>
          <w:lang w:val="en-GB" w:eastAsia="bn-BD" w:bidi="ar-SA"/>
        </w:rPr>
      </w:r>
      <w:r/>
    </w:p>
    <w:p>
      <w:pPr>
        <w:pStyle w:val="ListBullet1"/>
        <w:numPr>
          <w:ilvl w:val="0"/>
          <w:numId w:val="12"/>
        </w:numPr>
        <w:spacing w:before="120" w:after="0"/>
        <w:rPr>
          <w:rFonts w:eastAsia="Arial" w:cs="SimSun"/>
          <w:color w:val="000000"/>
          <w:lang w:eastAsia="bn-BD"/>
        </w:rPr>
      </w:pPr>
      <w:r>
        <w:rPr>
          <w:color w:val="000000"/>
        </w:rPr>
        <w:t>Method: removes a multimedia streaming session listener.</w:t>
      </w:r>
      <w:r/>
    </w:p>
    <w:p>
      <w:pPr>
        <w:pStyle w:val="ASN1Code"/>
        <w:ind w:left="680" w:hanging="0"/>
        <w:rPr>
          <w:b/>
          <w:b/>
          <w:rFonts w:eastAsia="Arial" w:cs="SimSun"/>
          <w:color w:val="000000"/>
          <w:lang w:eastAsia="bn-BD"/>
        </w:rPr>
      </w:pPr>
      <w:r>
        <w:rPr>
          <w:rFonts w:eastAsia="Arial" w:cs="SimSun"/>
          <w:color w:val="000000"/>
          <w:lang w:eastAsia="bn-BD"/>
        </w:rPr>
        <w:t xml:space="preserve">void </w:t>
      </w:r>
      <w:r>
        <w:rPr/>
        <w:t>removeEventListener</w:t>
      </w:r>
      <w:r>
        <w:rPr>
          <w:rFonts w:eastAsia="Arial" w:cs="SimSun"/>
          <w:color w:val="000000"/>
          <w:lang w:eastAsia="bn-BD"/>
        </w:rPr>
        <w:t>(MultimediaStreamingSessionListener listener)</w:t>
      </w:r>
      <w:r/>
    </w:p>
    <w:p>
      <w:pPr>
        <w:pStyle w:val="ASN1Code"/>
        <w:spacing w:before="120" w:after="0"/>
        <w:ind w:left="680" w:hanging="0"/>
        <w:jc w:val="both"/>
        <w:rPr>
          <w:sz w:val="22"/>
          <w:b/>
          <w:sz w:val="22"/>
          <w:b/>
          <w:szCs w:val="22"/>
          <w:rFonts w:ascii="Courier New" w:hAnsi="Courier New" w:eastAsia="Arial" w:cs="SimSun"/>
          <w:color w:val="000000"/>
          <w:lang w:val="en-GB" w:eastAsia="bn-BD" w:bidi="ar-SA"/>
        </w:rPr>
      </w:pPr>
      <w:r>
        <w:rPr>
          <w:rFonts w:eastAsia="Arial" w:cs="SimSun"/>
          <w:b/>
          <w:color w:val="000000"/>
          <w:sz w:val="22"/>
          <w:szCs w:val="22"/>
          <w:lang w:val="en-GB" w:eastAsia="bn-BD" w:bidi="ar-SA"/>
        </w:rPr>
      </w:r>
      <w:r/>
    </w:p>
    <w:p>
      <w:pPr>
        <w:pStyle w:val="NormalParagraph"/>
        <w:spacing w:before="120" w:after="0"/>
        <w:jc w:val="both"/>
      </w:pPr>
      <w:r>
        <w:rPr>
          <w:rFonts w:eastAsia="Arial" w:cs="SimSun"/>
          <w:color w:val="000000"/>
          <w:lang w:eastAsia="bn-BD"/>
        </w:rPr>
        <w:t>Class</w:t>
      </w:r>
      <w:r>
        <w:rPr>
          <w:rFonts w:eastAsia="Arial" w:cs="SimSun"/>
          <w:b/>
          <w:bCs/>
          <w:color w:val="000000"/>
          <w:lang w:eastAsia="bn-BD"/>
        </w:rPr>
        <w:t xml:space="preserve"> MultimediaSession:</w:t>
      </w:r>
      <w:r/>
    </w:p>
    <w:p>
      <w:pPr>
        <w:pStyle w:val="Normal"/>
        <w:rPr>
          <w:color w:val="000000"/>
        </w:rPr>
      </w:pPr>
      <w:r>
        <w:rPr/>
        <w:t>This class maintains the information related to a multimedia session and offers methods to manage it. This is an abstract class between a messaging session and a streaming session.</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12"/>
        </w:numPr>
        <w:spacing w:before="120" w:after="0"/>
        <w:rPr>
          <w:color w:val="000000"/>
        </w:rPr>
      </w:pPr>
      <w:r>
        <w:rPr>
          <w:color w:val="000000"/>
        </w:rPr>
        <w:t>Enum: the state of the multimedia session.</w:t>
      </w:r>
      <w:r/>
    </w:p>
    <w:p>
      <w:pPr>
        <w:pStyle w:val="ASN1Code"/>
        <w:ind w:left="720" w:hanging="0"/>
      </w:pPr>
      <w:r>
        <w:rPr>
          <w:color w:val="000000"/>
        </w:rPr>
        <w:t>enum State { INVITED(0), INITIATING(1), STARTED(2), ABORTED(3), FAILED(4), REJECTED(5), RINGING(6), ACCEPTING(7) }</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rFonts w:eastAsia="Arial" w:cs="SimSun"/>
          <w:color w:val="000000"/>
          <w:lang w:eastAsia="bn-BD"/>
        </w:rPr>
      </w:pPr>
      <w:r>
        <w:rPr>
          <w:color w:val="000000"/>
        </w:rPr>
        <w:t>Enum: the reason code for the multimedia session.</w:t>
      </w:r>
      <w:r/>
    </w:p>
    <w:p>
      <w:pPr>
        <w:pStyle w:val="ASN1Code"/>
        <w:ind w:left="680" w:hanging="0"/>
        <w:rPr>
          <w:rFonts w:eastAsia="Arial" w:cs="SimSun"/>
          <w:color w:val="000000"/>
          <w:lang w:eastAsia="bn-BD"/>
        </w:rPr>
      </w:pPr>
      <w:r>
        <w:rPr>
          <w:rFonts w:eastAsia="Arial" w:cs="SimSun"/>
          <w:color w:val="000000"/>
          <w:szCs w:val="20"/>
          <w:lang w:eastAsia="bn-BD"/>
        </w:rPr>
        <w:t>enum ReasonCode  { UNSPECIFIED(0), ABORTED_BY_USER(1), ABORTED_BY_REMOTE(2), ABORTED_BY_SYSTEM(3), ABORTED_BY_INACTIVITY(4), REJECTED_BY_USER(5), REJECTED_BY_REMOTE(6), REJECTED_BY_TIMEOUT(7), REJECTED_BY_SYSTEM(8), FAILED_INITIATION(9), FAILED_SESSION(10), FAILED_MEDIA(11) }</w:t>
      </w:r>
      <w:r/>
    </w:p>
    <w:p>
      <w:pPr>
        <w:pStyle w:val="ASN1Code"/>
        <w:ind w:left="680" w:hanging="0"/>
        <w:rPr>
          <w:sz w:val="22"/>
          <w:sz w:val="22"/>
          <w:szCs w:val="22"/>
          <w:rFonts w:ascii="Courier New" w:hAnsi="Courier New" w:eastAsia="Arial" w:cs="SimSun"/>
          <w:color w:val="000000"/>
          <w:lang w:val="en-GB" w:eastAsia="bn-BD" w:bidi="ar-SA"/>
        </w:rPr>
      </w:pPr>
      <w:r>
        <w:rPr>
          <w:rFonts w:eastAsia="Arial" w:cs="SimSun"/>
          <w:color w:val="000000"/>
          <w:sz w:val="22"/>
          <w:szCs w:val="22"/>
          <w:lang w:val="en-GB" w:eastAsia="bn-BD" w:bidi="ar-SA"/>
        </w:rPr>
      </w:r>
      <w:r/>
    </w:p>
    <w:p>
      <w:pPr>
        <w:pStyle w:val="ListBullet1"/>
        <w:numPr>
          <w:ilvl w:val="0"/>
          <w:numId w:val="12"/>
        </w:numPr>
        <w:spacing w:before="120" w:after="0"/>
        <w:rPr>
          <w:color w:val="000000"/>
        </w:rPr>
      </w:pPr>
      <w:r>
        <w:rPr>
          <w:color w:val="000000"/>
        </w:rPr>
        <w:t>Method: returns the session ID of the multimedia session.</w:t>
      </w:r>
      <w:r/>
    </w:p>
    <w:p>
      <w:pPr>
        <w:pStyle w:val="ASN1Code"/>
        <w:ind w:left="680" w:hanging="0"/>
        <w:rPr>
          <w:color w:val="000000"/>
        </w:rPr>
      </w:pPr>
      <w:r>
        <w:rPr>
          <w:color w:val="000000"/>
        </w:rPr>
        <w:t>String getSessionId()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remote contact.</w:t>
      </w:r>
      <w:r/>
    </w:p>
    <w:p>
      <w:pPr>
        <w:pStyle w:val="ASN1Code"/>
        <w:ind w:left="680" w:hanging="0"/>
        <w:rPr>
          <w:color w:val="000000"/>
        </w:rPr>
      </w:pPr>
      <w:r>
        <w:rPr>
          <w:color w:val="000000"/>
          <w:szCs w:val="20"/>
        </w:rPr>
        <w:t>ContactId</w:t>
      </w:r>
      <w:r>
        <w:rPr>
          <w:color w:val="000000"/>
        </w:rPr>
        <w:t xml:space="preserve"> getRemoteContact()</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returns the service ID.</w:t>
      </w:r>
      <w:r/>
    </w:p>
    <w:p>
      <w:pPr>
        <w:pStyle w:val="ASN1Code"/>
        <w:ind w:left="680" w:hanging="0"/>
        <w:rPr>
          <w:color w:val="000000"/>
        </w:rPr>
      </w:pPr>
      <w:r>
        <w:rPr>
          <w:color w:val="000000"/>
        </w:rPr>
        <w:t>String getServiceId()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returns the state of the session. </w:t>
      </w:r>
      <w:r/>
    </w:p>
    <w:p>
      <w:pPr>
        <w:pStyle w:val="ASN1Code"/>
        <w:ind w:left="680" w:hanging="0"/>
        <w:rPr>
          <w:color w:val="000000"/>
        </w:rPr>
      </w:pPr>
      <w:r>
        <w:rPr>
          <w:color w:val="000000"/>
        </w:rPr>
        <w:t>State getState()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returns the reason code of the session. </w:t>
      </w:r>
      <w:r/>
    </w:p>
    <w:p>
      <w:pPr>
        <w:pStyle w:val="ASN1Code"/>
        <w:ind w:left="680" w:hanging="0"/>
        <w:rPr>
          <w:color w:val="000000"/>
        </w:rPr>
      </w:pPr>
      <w:r>
        <w:rPr>
          <w:color w:val="000000"/>
        </w:rPr>
        <w:t>ReasonCode getReasonCode()</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returns the direction of the session: </w:t>
      </w:r>
      <w:r/>
    </w:p>
    <w:p>
      <w:pPr>
        <w:pStyle w:val="ASN1Code"/>
        <w:ind w:left="680" w:hanging="0"/>
        <w:rPr>
          <w:color w:val="000000"/>
        </w:rPr>
      </w:pPr>
      <w:r>
        <w:rPr>
          <w:rFonts w:cs="Arial"/>
          <w:color w:val="000000"/>
        </w:rPr>
        <w:t>com.gsma.services.rcs</w:t>
      </w:r>
      <w:r>
        <w:rPr>
          <w:color w:val="000000"/>
        </w:rPr>
        <w:t>.</w:t>
      </w:r>
      <w:r>
        <w:rPr/>
        <w:t>RcsService.</w:t>
      </w:r>
      <w:r>
        <w:rPr>
          <w:color w:val="000000"/>
        </w:rPr>
        <w:t>Direction getDirection()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accepts session invitation.</w:t>
      </w:r>
      <w:r/>
    </w:p>
    <w:p>
      <w:pPr>
        <w:pStyle w:val="ASN1Code"/>
        <w:ind w:left="680" w:hanging="0"/>
        <w:rPr>
          <w:color w:val="000000"/>
        </w:rPr>
      </w:pPr>
      <w:r>
        <w:rPr>
          <w:color w:val="000000"/>
        </w:rPr>
        <w:t>void acceptInvitation()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rejects session invitation.</w:t>
      </w:r>
      <w:r/>
    </w:p>
    <w:p>
      <w:pPr>
        <w:pStyle w:val="ASN1Code"/>
        <w:ind w:left="680" w:hanging="0"/>
        <w:rPr>
          <w:color w:val="000000"/>
        </w:rPr>
      </w:pPr>
      <w:r>
        <w:rPr>
          <w:color w:val="000000"/>
        </w:rPr>
        <w:t>void rejectInvitation()</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aborts the session.</w:t>
      </w:r>
      <w:r/>
    </w:p>
    <w:p>
      <w:pPr>
        <w:pStyle w:val="ASN1Code"/>
        <w:ind w:left="680" w:hanging="0"/>
        <w:rPr>
          <w:rFonts w:eastAsia="Arial" w:cs="SimSun"/>
          <w:color w:val="000000"/>
          <w:lang w:eastAsia="bn-BD"/>
        </w:rPr>
      </w:pPr>
      <w:r>
        <w:rPr>
          <w:color w:val="000000"/>
        </w:rPr>
        <w:t>void abortSession()</w:t>
      </w:r>
      <w:r/>
    </w:p>
    <w:p>
      <w:pPr>
        <w:pStyle w:val="ASN1Code"/>
        <w:spacing w:before="120" w:after="0"/>
        <w:ind w:left="680" w:hanging="0"/>
        <w:jc w:val="both"/>
        <w:rPr>
          <w:sz w:val="22"/>
          <w:sz w:val="22"/>
          <w:szCs w:val="22"/>
          <w:rFonts w:ascii="Courier New" w:hAnsi="Courier New" w:eastAsia="Arial" w:cs="SimSun"/>
          <w:color w:val="000000"/>
          <w:lang w:val="en-GB" w:eastAsia="bn-BD" w:bidi="ar-SA"/>
        </w:rPr>
      </w:pPr>
      <w:r>
        <w:rPr>
          <w:rFonts w:eastAsia="Arial" w:cs="SimSun"/>
          <w:color w:val="000000"/>
          <w:sz w:val="22"/>
          <w:szCs w:val="22"/>
          <w:lang w:val="en-GB" w:eastAsia="bn-BD" w:bidi="ar-SA"/>
        </w:rPr>
      </w:r>
      <w:r/>
    </w:p>
    <w:p>
      <w:pPr>
        <w:pStyle w:val="NormalParagraph"/>
        <w:spacing w:before="120" w:after="0"/>
        <w:jc w:val="both"/>
      </w:pPr>
      <w:r>
        <w:rPr>
          <w:rFonts w:eastAsia="Arial" w:cs="SimSun"/>
          <w:color w:val="000000"/>
          <w:lang w:eastAsia="bn-BD"/>
        </w:rPr>
        <w:t>Class</w:t>
      </w:r>
      <w:r>
        <w:rPr>
          <w:rFonts w:eastAsia="Arial" w:cs="SimSun"/>
          <w:b/>
          <w:bCs/>
          <w:color w:val="000000"/>
          <w:lang w:eastAsia="bn-BD"/>
        </w:rPr>
        <w:t xml:space="preserve"> MultimediaMessagingSession:</w:t>
      </w:r>
      <w:r/>
    </w:p>
    <w:p>
      <w:pPr>
        <w:pStyle w:val="Normal"/>
        <w:rPr>
          <w:color w:val="000000"/>
        </w:rPr>
      </w:pPr>
      <w:r>
        <w:rPr/>
        <w:t>This class inherits from the class MultimediaSession and is related to a messaging session.</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12"/>
        </w:numPr>
        <w:spacing w:before="120" w:after="0"/>
        <w:rPr>
          <w:rFonts w:eastAsia="Arial"/>
          <w:color w:val="000000"/>
          <w:lang w:eastAsia="bn-BD"/>
        </w:rPr>
      </w:pPr>
      <w:r>
        <w:rPr>
          <w:color w:val="000000"/>
        </w:rPr>
        <w:t>Method: send a multimedia message or data in real time.</w:t>
      </w:r>
      <w:r/>
    </w:p>
    <w:p>
      <w:pPr>
        <w:pStyle w:val="ASN1Code"/>
        <w:spacing w:before="120" w:after="0"/>
        <w:ind w:left="680" w:hanging="0"/>
        <w:jc w:val="both"/>
        <w:rPr>
          <w:rFonts w:eastAsia="Arial" w:cs="SimSun"/>
          <w:color w:val="000000"/>
          <w:lang w:eastAsia="bn-BD"/>
        </w:rPr>
      </w:pPr>
      <w:r>
        <w:rPr>
          <w:rFonts w:eastAsia="Arial" w:cs="Arial"/>
          <w:color w:val="000000"/>
          <w:lang w:eastAsia="bn-BD"/>
        </w:rPr>
        <w:t>void sendMessage(byte[] content)</w:t>
      </w:r>
      <w:r/>
    </w:p>
    <w:p>
      <w:pPr>
        <w:pStyle w:val="ASN1Code"/>
        <w:spacing w:before="120" w:after="0"/>
        <w:ind w:left="680" w:hanging="0"/>
        <w:jc w:val="both"/>
        <w:rPr>
          <w:sz w:val="22"/>
          <w:sz w:val="22"/>
          <w:szCs w:val="22"/>
          <w:rFonts w:ascii="Courier New" w:hAnsi="Courier New" w:eastAsia="Arial" w:cs="SimSun"/>
          <w:color w:val="000000"/>
          <w:lang w:val="en-GB" w:eastAsia="bn-BD" w:bidi="ar-SA"/>
        </w:rPr>
      </w:pPr>
      <w:r>
        <w:rPr>
          <w:rFonts w:eastAsia="Arial" w:cs="SimSun"/>
          <w:color w:val="000000"/>
          <w:sz w:val="22"/>
          <w:szCs w:val="22"/>
          <w:lang w:val="en-GB" w:eastAsia="bn-BD" w:bidi="ar-SA"/>
        </w:rPr>
      </w:r>
      <w:r/>
    </w:p>
    <w:p>
      <w:pPr>
        <w:pStyle w:val="NormalParagraph"/>
        <w:spacing w:before="120" w:after="0"/>
        <w:jc w:val="both"/>
      </w:pPr>
      <w:r>
        <w:rPr>
          <w:rFonts w:eastAsia="Arial" w:cs="SimSun"/>
          <w:color w:val="000000"/>
          <w:lang w:eastAsia="bn-BD"/>
        </w:rPr>
        <w:t>Class</w:t>
      </w:r>
      <w:r>
        <w:rPr>
          <w:rFonts w:eastAsia="Arial" w:cs="SimSun"/>
          <w:b/>
          <w:bCs/>
          <w:color w:val="000000"/>
          <w:lang w:eastAsia="bn-BD"/>
        </w:rPr>
        <w:t xml:space="preserve"> MultimediaMessagingSessionListener:</w:t>
      </w:r>
      <w:r/>
    </w:p>
    <w:p>
      <w:pPr>
        <w:pStyle w:val="Normal"/>
      </w:pPr>
      <w:r>
        <w:rPr/>
        <w:t>This class offers callback methods on multimedia session events.</w:t>
      </w:r>
      <w:r/>
    </w:p>
    <w:p>
      <w:pPr>
        <w:pStyle w:val="Normal"/>
      </w:pPr>
      <w:r>
        <w:rPr/>
      </w:r>
      <w:r/>
    </w:p>
    <w:p>
      <w:pPr>
        <w:pStyle w:val="ListBullet1"/>
        <w:numPr>
          <w:ilvl w:val="0"/>
          <w:numId w:val="12"/>
        </w:numPr>
        <w:spacing w:before="120" w:after="0"/>
        <w:rPr>
          <w:rFonts w:eastAsia="Arial" w:cs="SimSun"/>
          <w:color w:val="000000"/>
          <w:lang w:eastAsia="en-US"/>
        </w:rPr>
      </w:pPr>
      <w:r>
        <w:rPr>
          <w:color w:val="000000"/>
        </w:rPr>
        <w:t xml:space="preserve">Method: </w:t>
      </w:r>
      <w:r>
        <w:rPr/>
        <w:t>Callback called when the multimedia messaging session state/reasonCode is changed</w:t>
      </w:r>
      <w:r/>
    </w:p>
    <w:p>
      <w:pPr>
        <w:pStyle w:val="ASN1Code"/>
        <w:spacing w:before="120" w:after="0"/>
        <w:ind w:left="680" w:hanging="0"/>
        <w:rPr>
          <w:szCs w:val="20"/>
          <w:rFonts w:eastAsia="Arial" w:cs="SimSun"/>
          <w:color w:val="000000"/>
          <w:lang w:eastAsia="en-US"/>
        </w:rPr>
      </w:pPr>
      <w:r>
        <w:rPr>
          <w:rFonts w:eastAsia="Arial" w:cs="SimSun"/>
          <w:color w:val="000000"/>
          <w:szCs w:val="20"/>
          <w:lang w:eastAsia="en-US"/>
        </w:rPr>
        <w:t>void onStateChanged(ContactId contact, String sessionId, MultimediaMessagingSession.State state, MultimediaMessagingSession.ReasonCode reasonCode)</w:t>
      </w:r>
      <w:r/>
    </w:p>
    <w:p>
      <w:pPr>
        <w:pStyle w:val="ASN1Code"/>
        <w:spacing w:before="120" w:after="0"/>
        <w:ind w:left="680" w:hanging="0"/>
        <w:rPr>
          <w:sz w:val="22"/>
          <w:sz w:val="22"/>
          <w:szCs w:val="20"/>
          <w:rFonts w:ascii="Courier New" w:hAnsi="Courier New" w:eastAsia="Arial" w:cs="SimSun"/>
          <w:color w:val="000000"/>
          <w:lang w:val="en-GB" w:eastAsia="en-US" w:bidi="ar-SA"/>
        </w:rPr>
      </w:pPr>
      <w:r>
        <w:rPr>
          <w:rFonts w:eastAsia="Arial" w:cs="SimSun"/>
          <w:color w:val="000000"/>
          <w:sz w:val="22"/>
          <w:szCs w:val="20"/>
          <w:lang w:val="en-GB" w:eastAsia="en-US" w:bidi="ar-SA"/>
        </w:rPr>
      </w:r>
      <w:r/>
    </w:p>
    <w:p>
      <w:pPr>
        <w:pStyle w:val="ListBullet1"/>
        <w:numPr>
          <w:ilvl w:val="0"/>
          <w:numId w:val="12"/>
        </w:numPr>
        <w:spacing w:before="120" w:after="0"/>
        <w:rPr>
          <w:rFonts w:eastAsia="Arial" w:cs="SimSun"/>
          <w:color w:val="000000"/>
          <w:lang w:eastAsia="en-US"/>
        </w:rPr>
      </w:pPr>
      <w:r>
        <w:rPr>
          <w:color w:val="000000"/>
        </w:rPr>
        <w:t xml:space="preserve">Method: </w:t>
      </w:r>
      <w:r>
        <w:rPr>
          <w:rFonts w:eastAsia="Arial" w:cs="SimSun"/>
          <w:color w:val="000000"/>
          <w:lang w:eastAsia="en-US"/>
        </w:rPr>
        <w:t>callback called when a multimedia message or data is received.</w:t>
      </w:r>
      <w:r/>
    </w:p>
    <w:p>
      <w:pPr>
        <w:pStyle w:val="ASN1Code"/>
        <w:spacing w:before="120" w:after="0"/>
        <w:ind w:left="680" w:hanging="0"/>
        <w:rPr>
          <w:rFonts w:eastAsia="Arial" w:cs="SimSun"/>
          <w:color w:val="000000"/>
          <w:lang w:eastAsia="en-US"/>
        </w:rPr>
      </w:pPr>
      <w:r>
        <w:rPr>
          <w:rFonts w:eastAsia="Arial" w:cs="SimSun"/>
          <w:color w:val="000000"/>
          <w:lang w:eastAsia="en-US"/>
        </w:rPr>
        <w:t>void onMessageReceived(ContactId contact, String sessionId, byte[] content)</w:t>
      </w:r>
      <w:r/>
    </w:p>
    <w:p>
      <w:pPr>
        <w:pStyle w:val="NormalParagraph"/>
        <w:spacing w:before="120" w:after="0"/>
        <w:jc w:val="both"/>
        <w:rPr>
          <w:sz w:val="22"/>
          <w:sz w:val="22"/>
          <w:szCs w:val="22"/>
          <w:rFonts w:ascii="Arial" w:hAnsi="Arial" w:eastAsia="SimSun" w:cs="Times New Roman"/>
          <w:color w:val="000000"/>
          <w:lang w:val="en-GB" w:eastAsia="en-GB" w:bidi="ar-SA"/>
        </w:rPr>
      </w:pPr>
      <w:r>
        <w:rPr>
          <w:rFonts w:eastAsia="SimSun" w:cs="Times New Roman"/>
          <w:color w:val="000000"/>
          <w:sz w:val="22"/>
          <w:szCs w:val="22"/>
          <w:lang w:val="en-GB" w:eastAsia="en-GB" w:bidi="ar-SA"/>
        </w:rPr>
      </w:r>
      <w:r/>
    </w:p>
    <w:p>
      <w:pPr>
        <w:pStyle w:val="NormalParagraph"/>
        <w:spacing w:before="120" w:after="0"/>
        <w:jc w:val="both"/>
      </w:pPr>
      <w:r>
        <w:rPr>
          <w:rFonts w:eastAsia="Arial" w:cs="SimSun"/>
          <w:color w:val="000000"/>
          <w:lang w:eastAsia="bn-BD"/>
        </w:rPr>
        <w:t>Class</w:t>
      </w:r>
      <w:r>
        <w:rPr>
          <w:rFonts w:eastAsia="Arial" w:cs="SimSun"/>
          <w:b/>
          <w:bCs/>
          <w:color w:val="000000"/>
          <w:lang w:eastAsia="bn-BD"/>
        </w:rPr>
        <w:t xml:space="preserve"> MultimediaStreamingSession:</w:t>
      </w:r>
      <w:r/>
    </w:p>
    <w:p>
      <w:pPr>
        <w:pStyle w:val="Normal"/>
        <w:rPr>
          <w:color w:val="000000"/>
        </w:rPr>
      </w:pPr>
      <w:r>
        <w:rPr/>
        <w:t>This class inherits from the class MultimediaSession and is related to a streaming session.</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12"/>
        </w:numPr>
        <w:spacing w:before="120" w:after="0"/>
        <w:rPr>
          <w:color w:val="000000"/>
        </w:rPr>
      </w:pPr>
      <w:r>
        <w:rPr>
          <w:color w:val="000000"/>
        </w:rPr>
        <w:t>Method: send a multimedia payload or data in real time.</w:t>
      </w:r>
      <w:r/>
    </w:p>
    <w:p>
      <w:pPr>
        <w:pStyle w:val="ASN1Code"/>
        <w:ind w:left="680" w:hanging="0"/>
        <w:rPr>
          <w:rFonts w:eastAsia="Arial" w:cs="SimSun"/>
          <w:color w:val="000000"/>
          <w:lang w:eastAsia="bn-BD"/>
        </w:rPr>
      </w:pPr>
      <w:r>
        <w:rPr>
          <w:color w:val="000000"/>
        </w:rPr>
        <w:t>void sendPayload(byte[] content)</w:t>
      </w:r>
      <w:r/>
    </w:p>
    <w:p>
      <w:pPr>
        <w:pStyle w:val="ASN1Code"/>
        <w:ind w:left="680" w:hanging="0"/>
        <w:rPr>
          <w:sz w:val="22"/>
          <w:sz w:val="22"/>
          <w:szCs w:val="22"/>
          <w:rFonts w:ascii="Courier New" w:hAnsi="Courier New" w:eastAsia="Arial" w:cs="SimSun"/>
          <w:color w:val="000000"/>
          <w:lang w:val="en-GB" w:eastAsia="bn-BD" w:bidi="ar-SA"/>
        </w:rPr>
      </w:pPr>
      <w:r>
        <w:rPr>
          <w:rFonts w:eastAsia="Arial" w:cs="SimSun"/>
          <w:color w:val="000000"/>
          <w:sz w:val="22"/>
          <w:szCs w:val="22"/>
          <w:lang w:val="en-GB" w:eastAsia="bn-BD" w:bidi="ar-SA"/>
        </w:rPr>
      </w:r>
      <w:r/>
    </w:p>
    <w:p>
      <w:pPr>
        <w:pStyle w:val="NormalParagraph"/>
        <w:spacing w:before="120" w:after="0"/>
        <w:jc w:val="both"/>
      </w:pPr>
      <w:r>
        <w:rPr>
          <w:rFonts w:eastAsia="Arial" w:cs="SimSun"/>
          <w:color w:val="000000"/>
          <w:lang w:eastAsia="bn-BD"/>
        </w:rPr>
        <w:t>Class</w:t>
      </w:r>
      <w:r>
        <w:rPr>
          <w:rFonts w:eastAsia="Arial" w:cs="SimSun"/>
          <w:b/>
          <w:bCs/>
          <w:color w:val="000000"/>
          <w:lang w:eastAsia="bn-BD"/>
        </w:rPr>
        <w:t xml:space="preserve"> MultimediaStreamingSessionListener:</w:t>
      </w:r>
      <w:r/>
    </w:p>
    <w:p>
      <w:pPr>
        <w:pStyle w:val="Normal"/>
        <w:rPr>
          <w:color w:val="000000"/>
        </w:rPr>
      </w:pPr>
      <w:r>
        <w:rPr/>
        <w:t>This class offers callback methods on multimedia session events.</w:t>
      </w:r>
      <w:r/>
    </w:p>
    <w:p>
      <w:pPr>
        <w:pStyle w:val="Normal"/>
        <w:rPr>
          <w:sz w:val="22"/>
          <w:sz w:val="22"/>
          <w:szCs w:val="20"/>
          <w:rFonts w:ascii="Arial" w:hAnsi="Arial" w:eastAsia="SimSun" w:cs="Times New Roman"/>
          <w:color w:val="000000"/>
          <w:lang w:val="en-GB" w:eastAsia="zh-CN" w:bidi="bn-BD"/>
        </w:rPr>
      </w:pPr>
      <w:r>
        <w:rPr>
          <w:rFonts w:eastAsia="SimSun" w:cs="Times New Roman"/>
          <w:color w:val="000000"/>
          <w:sz w:val="22"/>
          <w:szCs w:val="20"/>
          <w:lang w:val="en-GB" w:eastAsia="zh-CN" w:bidi="bn-BD"/>
        </w:rPr>
      </w:r>
      <w:r/>
    </w:p>
    <w:p>
      <w:pPr>
        <w:pStyle w:val="ListBullet1"/>
        <w:numPr>
          <w:ilvl w:val="0"/>
          <w:numId w:val="12"/>
        </w:numPr>
        <w:spacing w:before="120" w:after="0"/>
        <w:rPr>
          <w:rFonts w:eastAsia="Arial" w:cs="SimSun"/>
          <w:color w:val="000000"/>
          <w:lang w:eastAsia="en-US"/>
        </w:rPr>
      </w:pPr>
      <w:r>
        <w:rPr>
          <w:color w:val="000000"/>
        </w:rPr>
        <w:t xml:space="preserve">Method: </w:t>
      </w:r>
      <w:r>
        <w:rPr/>
        <w:t>Callback called when the multimedia messaging session state/reasoncode is changed</w:t>
      </w:r>
      <w:r/>
    </w:p>
    <w:p>
      <w:pPr>
        <w:pStyle w:val="ASN1Code"/>
        <w:spacing w:before="120" w:after="0"/>
        <w:ind w:left="680" w:hanging="0"/>
        <w:rPr>
          <w:szCs w:val="20"/>
          <w:rFonts w:eastAsia="Arial" w:cs="SimSun"/>
          <w:color w:val="000000"/>
          <w:lang w:eastAsia="en-US"/>
        </w:rPr>
      </w:pPr>
      <w:r>
        <w:rPr>
          <w:rFonts w:eastAsia="Arial" w:cs="SimSun"/>
          <w:color w:val="000000"/>
          <w:szCs w:val="20"/>
          <w:lang w:eastAsia="en-US"/>
        </w:rPr>
        <w:t xml:space="preserve">void onStateChanged(ContactId contact, String sessionId, </w:t>
      </w:r>
      <w:r>
        <w:rPr>
          <w:rFonts w:eastAsia="Arial"/>
          <w:color w:val="000000"/>
          <w:szCs w:val="20"/>
          <w:lang w:eastAsia="en-US"/>
        </w:rPr>
        <w:t>MultimediaStreamingSession.State</w:t>
      </w:r>
      <w:r>
        <w:rPr>
          <w:rFonts w:eastAsia="Arial" w:cs="SimSun"/>
          <w:color w:val="000000"/>
          <w:szCs w:val="20"/>
          <w:lang w:eastAsia="en-US"/>
        </w:rPr>
        <w:t xml:space="preserve"> state, </w:t>
      </w:r>
      <w:r>
        <w:rPr>
          <w:rFonts w:eastAsia="Arial"/>
          <w:color w:val="000000"/>
          <w:szCs w:val="20"/>
          <w:lang w:eastAsia="en-US"/>
        </w:rPr>
        <w:t>MultimediaStreamingSession.ReasonCode</w:t>
      </w:r>
      <w:r>
        <w:rPr>
          <w:rFonts w:eastAsia="Arial" w:cs="SimSun"/>
          <w:color w:val="000000"/>
          <w:szCs w:val="20"/>
          <w:lang w:eastAsia="en-US"/>
        </w:rPr>
        <w:t xml:space="preserve"> reasonCode)</w:t>
      </w:r>
      <w:r/>
    </w:p>
    <w:p>
      <w:pPr>
        <w:pStyle w:val="ASN1Code"/>
        <w:spacing w:before="120" w:after="0"/>
        <w:ind w:left="680" w:hanging="0"/>
        <w:rPr>
          <w:sz w:val="22"/>
          <w:sz w:val="22"/>
          <w:szCs w:val="20"/>
          <w:rFonts w:ascii="Courier New" w:hAnsi="Courier New" w:eastAsia="Arial" w:cs="SimSun"/>
          <w:color w:val="000000"/>
          <w:lang w:val="en-GB" w:eastAsia="en-US" w:bidi="ar-SA"/>
        </w:rPr>
      </w:pPr>
      <w:r>
        <w:rPr>
          <w:rFonts w:eastAsia="Arial" w:cs="SimSun"/>
          <w:color w:val="000000"/>
          <w:sz w:val="22"/>
          <w:szCs w:val="20"/>
          <w:lang w:val="en-GB" w:eastAsia="en-US" w:bidi="ar-SA"/>
        </w:rPr>
      </w:r>
      <w:r/>
    </w:p>
    <w:p>
      <w:pPr>
        <w:pStyle w:val="ListBullet1"/>
        <w:numPr>
          <w:ilvl w:val="0"/>
          <w:numId w:val="12"/>
        </w:numPr>
        <w:spacing w:before="120" w:after="0"/>
        <w:rPr>
          <w:rFonts w:eastAsia="Arial" w:cs="SimSun"/>
          <w:color w:val="000000"/>
          <w:lang w:eastAsia="en-US"/>
        </w:rPr>
      </w:pPr>
      <w:r>
        <w:rPr>
          <w:color w:val="000000"/>
        </w:rPr>
        <w:t xml:space="preserve">Method: </w:t>
      </w:r>
      <w:r>
        <w:rPr>
          <w:rFonts w:eastAsia="Arial" w:cs="SimSun"/>
          <w:color w:val="000000"/>
          <w:lang w:eastAsia="en-US"/>
        </w:rPr>
        <w:t>callback called when a multimedia message or data is received.</w:t>
      </w:r>
      <w:r/>
    </w:p>
    <w:p>
      <w:pPr>
        <w:pStyle w:val="ASN1Code"/>
        <w:spacing w:before="120" w:after="0"/>
        <w:ind w:left="680" w:hanging="0"/>
        <w:rPr>
          <w:rFonts w:eastAsia="Arial"/>
          <w:color w:val="000000"/>
          <w:lang w:eastAsia="en-US"/>
        </w:rPr>
      </w:pPr>
      <w:r>
        <w:rPr>
          <w:rFonts w:eastAsia="Arial" w:cs="SimSun"/>
          <w:color w:val="000000"/>
          <w:lang w:eastAsia="en-US"/>
        </w:rPr>
        <w:t>void onPayloadReceived(ContactId contact, String sessionId, byte[] content)</w:t>
      </w:r>
      <w:r/>
    </w:p>
    <w:p>
      <w:pPr>
        <w:pStyle w:val="ASN1Code"/>
        <w:spacing w:before="120" w:after="0"/>
        <w:ind w:left="680" w:hanging="0"/>
        <w:rPr>
          <w:sz w:val="22"/>
          <w:sz w:val="22"/>
          <w:szCs w:val="22"/>
          <w:rFonts w:ascii="Courier New" w:hAnsi="Courier New" w:eastAsia="Arial" w:cs="Times New Roman"/>
          <w:color w:val="000000"/>
          <w:lang w:val="en-GB" w:eastAsia="en-US" w:bidi="ar-SA"/>
        </w:rPr>
      </w:pPr>
      <w:r>
        <w:rPr>
          <w:rFonts w:eastAsia="Arial" w:cs="Times New Roman"/>
          <w:color w:val="000000"/>
          <w:sz w:val="22"/>
          <w:szCs w:val="22"/>
          <w:lang w:val="en-GB" w:eastAsia="en-US" w:bidi="ar-SA"/>
        </w:rPr>
      </w:r>
      <w:r/>
    </w:p>
    <w:p>
      <w:pPr>
        <w:pStyle w:val="Normal"/>
      </w:pPr>
      <w:r>
        <w:rPr>
          <w:rFonts w:eastAsia="Arial" w:cs="SimSun"/>
          <w:lang w:eastAsia="bn-BD"/>
        </w:rPr>
        <w:t xml:space="preserve">Class </w:t>
      </w:r>
      <w:r>
        <w:rPr>
          <w:rFonts w:eastAsia="Arial" w:cs="SimSun"/>
          <w:b/>
          <w:lang w:eastAsia="bn-BD"/>
        </w:rPr>
        <w:t>MultimediaSessionServiceConfiguration:</w:t>
      </w:r>
      <w:r/>
    </w:p>
    <w:p>
      <w:pPr>
        <w:pStyle w:val="Normal"/>
      </w:pPr>
      <w:r>
        <w:rPr/>
        <w:t>This class represents the particular configuration of Multimedia Service.</w:t>
      </w:r>
      <w:r/>
    </w:p>
    <w:p>
      <w:pPr>
        <w:pStyle w:val="Normal"/>
      </w:pPr>
      <w:r>
        <w:rPr/>
      </w:r>
      <w:r/>
    </w:p>
    <w:p>
      <w:pPr>
        <w:pStyle w:val="ListBullet1"/>
        <w:numPr>
          <w:ilvl w:val="0"/>
          <w:numId w:val="12"/>
        </w:numPr>
        <w:spacing w:before="120" w:after="0"/>
        <w:rPr>
          <w:rFonts w:eastAsia="Arial" w:cs="SimSun"/>
          <w:lang w:eastAsia="en-US"/>
        </w:rPr>
      </w:pPr>
      <w:r>
        <w:rPr/>
        <w:t>Method: Return maximum length of a multimedia message</w:t>
      </w:r>
      <w:r/>
    </w:p>
    <w:p>
      <w:pPr>
        <w:pStyle w:val="ASN1Code"/>
        <w:spacing w:before="120" w:after="0"/>
        <w:ind w:left="680" w:hanging="0"/>
      </w:pPr>
      <w:r>
        <w:rPr>
          <w:rFonts w:eastAsia="Arial" w:cs="SimSun"/>
          <w:szCs w:val="20"/>
          <w:lang w:eastAsia="en-US"/>
        </w:rPr>
        <w:t>Int getMessageMaxLength</w:t>
      </w:r>
      <w:r>
        <w:rPr>
          <w:rStyle w:val="SourceText"/>
          <w:szCs w:val="20"/>
          <w:lang w:eastAsia="en-US"/>
        </w:rPr>
        <w:t xml:space="preserve"> ()</w:t>
      </w:r>
      <w:r/>
    </w:p>
    <w:p>
      <w:pPr>
        <w:pStyle w:val="ASN1Code"/>
        <w:spacing w:before="120" w:after="0"/>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Intents</w:t>
      </w:r>
      <w:r/>
    </w:p>
    <w:p>
      <w:pPr>
        <w:pStyle w:val="Normal"/>
        <w:rPr>
          <w:color w:val="000000"/>
        </w:rPr>
      </w:pPr>
      <w:r>
        <w:rPr/>
        <w:t>Intent broadcasted when a new messaging session invitation has been received. This Intent contains the following extra:</w:t>
      </w:r>
      <w:r/>
    </w:p>
    <w:p>
      <w:pPr>
        <w:pStyle w:val="Normal"/>
        <w:rPr>
          <w:sz w:val="22"/>
          <w:sz w:val="22"/>
          <w:szCs w:val="20"/>
          <w:rFonts w:ascii="Arial" w:hAnsi="Arial" w:eastAsia="Arial" w:cs="Times New Roman"/>
          <w:color w:val="000000"/>
          <w:lang w:val="en-GB" w:eastAsia="zh-CN" w:bidi="bn-BD"/>
        </w:rPr>
      </w:pPr>
      <w:r>
        <w:rPr>
          <w:rFonts w:eastAsia="Arial" w:cs="Times New Roman"/>
          <w:color w:val="000000"/>
          <w:sz w:val="22"/>
          <w:szCs w:val="20"/>
          <w:lang w:val="en-GB" w:eastAsia="zh-CN" w:bidi="bn-BD"/>
        </w:rPr>
      </w:r>
      <w:r/>
    </w:p>
    <w:p>
      <w:pPr>
        <w:pStyle w:val="Listepuces21"/>
        <w:numPr>
          <w:ilvl w:val="0"/>
          <w:numId w:val="12"/>
        </w:numPr>
        <w:rPr>
          <w:lang w:eastAsia="bn-BD"/>
        </w:rPr>
      </w:pPr>
      <w:r>
        <w:rPr>
          <w:rFonts w:eastAsia="Arial"/>
          <w:color w:val="000000"/>
        </w:rPr>
        <w:t>“</w:t>
      </w:r>
      <w:r>
        <w:rPr>
          <w:color w:val="000000"/>
        </w:rPr>
        <w:t>sessionId”:</w:t>
      </w:r>
      <w:r>
        <w:rPr>
          <w:rFonts w:cs="SimSun"/>
        </w:rPr>
        <w:t xml:space="preserve"> (String) unique ID of the multimedia session.</w:t>
      </w:r>
      <w:r/>
    </w:p>
    <w:p>
      <w:pPr>
        <w:pStyle w:val="ASN1Code"/>
        <w:ind w:left="680" w:hanging="0"/>
      </w:pPr>
      <w:r>
        <w:rPr>
          <w:lang w:eastAsia="bn-BD"/>
        </w:rPr>
        <w:t>com.gsma.services.rcs.extension</w:t>
      </w:r>
      <w:r>
        <w:rPr>
          <w:lang w:eastAsia="en-US"/>
        </w:rPr>
        <w:t>.action.NEW_MESSAGING_SESSION</w:t>
      </w:r>
      <w:r/>
    </w:p>
    <w:p>
      <w:pPr>
        <w:pStyle w:val="ASN1Code"/>
        <w:ind w:left="68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Normal"/>
        <w:rPr>
          <w:rFonts w:eastAsia="Arial"/>
        </w:rPr>
      </w:pPr>
      <w:r>
        <w:rPr/>
        <w:t>Intent broadcasted when a new streaming session invitation has been received. This Intent contains the following extras:</w:t>
      </w:r>
      <w:r/>
    </w:p>
    <w:p>
      <w:pPr>
        <w:pStyle w:val="Normal"/>
        <w:rPr>
          <w:sz w:val="22"/>
          <w:sz w:val="22"/>
          <w:szCs w:val="20"/>
          <w:rFonts w:ascii="Arial" w:hAnsi="Arial" w:eastAsia="Arial" w:cs="Times New Roman"/>
          <w:color w:val="00000A"/>
          <w:lang w:val="en-GB" w:eastAsia="zh-CN" w:bidi="bn-BD"/>
        </w:rPr>
      </w:pPr>
      <w:r>
        <w:rPr>
          <w:rFonts w:eastAsia="Arial" w:cs="Times New Roman"/>
          <w:color w:val="00000A"/>
          <w:sz w:val="22"/>
          <w:szCs w:val="20"/>
          <w:lang w:val="en-GB" w:eastAsia="zh-CN" w:bidi="bn-BD"/>
        </w:rPr>
      </w:r>
      <w:r/>
    </w:p>
    <w:p>
      <w:pPr>
        <w:pStyle w:val="Listepuces21"/>
        <w:numPr>
          <w:ilvl w:val="0"/>
          <w:numId w:val="12"/>
        </w:numPr>
        <w:rPr>
          <w:lang w:eastAsia="bn-BD"/>
        </w:rPr>
      </w:pPr>
      <w:r>
        <w:rPr>
          <w:rFonts w:eastAsia="Arial"/>
        </w:rPr>
        <w:t>“</w:t>
      </w:r>
      <w:r>
        <w:rPr/>
        <w:t>sessionId”: (String) unique ID of the multimedia session.</w:t>
      </w:r>
      <w:r/>
    </w:p>
    <w:p>
      <w:pPr>
        <w:pStyle w:val="ASN1Code"/>
        <w:ind w:left="680" w:hanging="0"/>
        <w:rPr>
          <w:rFonts w:eastAsia="Courier New"/>
          <w:color w:val="000000"/>
          <w:lang w:eastAsia="bn-BD"/>
        </w:rPr>
      </w:pPr>
      <w:r>
        <w:rPr>
          <w:lang w:eastAsia="bn-BD"/>
        </w:rPr>
        <w:t>com.gsma.services.rcs.extension.action.NEW_STREAMING_SESSION</w:t>
      </w:r>
      <w:r/>
    </w:p>
    <w:p>
      <w:pPr>
        <w:pStyle w:val="NormalParagraph"/>
        <w:spacing w:before="120" w:after="0"/>
        <w:rPr>
          <w:sz w:val="20"/>
          <w:sz w:val="20"/>
          <w:szCs w:val="22"/>
          <w:rFonts w:ascii="Courier New" w:hAnsi="Courier New" w:eastAsia="SimSun" w:cs="Times New Roman"/>
          <w:color w:val="000000"/>
          <w:lang w:val="en-GB" w:eastAsia="en-GB" w:bidi="ar-SA"/>
        </w:rPr>
      </w:pPr>
      <w:r>
        <w:rPr>
          <w:rFonts w:eastAsia="SimSun" w:cs="Times New Roman" w:ascii="Courier New" w:hAnsi="Courier New"/>
          <w:color w:val="000000"/>
          <w:sz w:val="20"/>
          <w:szCs w:val="22"/>
          <w:lang w:val="en-GB" w:eastAsia="en-GB" w:bidi="ar-SA"/>
        </w:rPr>
      </w:r>
      <w:r/>
    </w:p>
    <w:p>
      <w:pPr>
        <w:pStyle w:val="Normal"/>
        <w:rPr>
          <w:lang w:eastAsia="ar-SA"/>
        </w:rPr>
      </w:pPr>
      <w:r>
        <w:rPr>
          <w:lang w:eastAsia="ar-SA"/>
        </w:rPr>
        <w:t>See the Capability API for the service ID syntax.</w:t>
      </w:r>
      <w:r/>
    </w:p>
    <w:p>
      <w:pPr>
        <w:pStyle w:val="Normal"/>
        <w:rPr>
          <w:sz w:val="22"/>
          <w:sz w:val="22"/>
          <w:szCs w:val="20"/>
          <w:rFonts w:ascii="Arial" w:hAnsi="Arial" w:eastAsia="SimSun" w:cs="Times New Roman"/>
          <w:color w:val="00000A"/>
          <w:lang w:val="en-GB" w:eastAsia="ar-SA" w:bidi="bn-BD"/>
        </w:rPr>
      </w:pPr>
      <w:r>
        <w:rPr>
          <w:rFonts w:eastAsia="SimSun" w:cs="Times New Roman"/>
          <w:color w:val="00000A"/>
          <w:sz w:val="22"/>
          <w:szCs w:val="20"/>
          <w:lang w:val="en-GB" w:eastAsia="ar-SA" w:bidi="bn-BD"/>
        </w:rPr>
      </w:r>
      <w:r/>
    </w:p>
    <w:p>
      <w:pPr>
        <w:pStyle w:val="Normal"/>
        <w:rPr>
          <w:lang w:eastAsia="en-US"/>
        </w:rPr>
      </w:pPr>
      <w:r>
        <w:rPr>
          <w:lang w:eastAsia="ar-SA"/>
        </w:rPr>
        <w:t>So when an incoming SIP request arrives in the RCS background service, the feature tag of the request is read and analysed in order to broadcast an Intent containing the feature tag in its MIME type. Then the Intent is captured by the corresponding application.</w:t>
      </w:r>
      <w:r/>
    </w:p>
    <w:p>
      <w:pPr>
        <w:pStyle w:val="Normal"/>
      </w:pPr>
      <w:r>
        <w:rPr/>
      </w:r>
      <w:r/>
    </w:p>
    <w:p>
      <w:pPr>
        <w:pStyle w:val="Heading3"/>
        <w:numPr>
          <w:ilvl w:val="2"/>
          <w:numId w:val="25"/>
        </w:numPr>
        <w:rPr>
          <w:sz w:val="24"/>
          <w:b/>
          <w:sz w:val="24"/>
          <w:b/>
          <w:szCs w:val="26"/>
          <w:iCs/>
          <w:bCs/>
          <w:rFonts w:ascii="Arial" w:hAnsi="Arial" w:eastAsia="Times New Roman" w:cs="Arial"/>
          <w:lang w:val="en-US" w:eastAsia="en-US" w:bidi="bn-BD"/>
        </w:rPr>
      </w:pPr>
      <w:bookmarkStart w:id="269" w:name="_Toc419808150"/>
      <w:bookmarkStart w:id="270" w:name="_Toc419808370"/>
      <w:bookmarkStart w:id="271" w:name="_Toc422836700"/>
      <w:bookmarkEnd w:id="269"/>
      <w:bookmarkEnd w:id="270"/>
      <w:bookmarkEnd w:id="271"/>
      <w:r>
        <w:rPr/>
        <w:t>File Upload API</w:t>
      </w:r>
      <w:r/>
    </w:p>
    <w:p>
      <w:pPr>
        <w:pStyle w:val="NormalParagraph"/>
      </w:pPr>
      <w:r>
        <w:rPr>
          <w:lang w:eastAsia="en-US" w:bidi="bn-BD"/>
        </w:rPr>
        <w:t>This API exposes all functionality related to upload a file to the RCS Content Server. It allows:</w:t>
      </w:r>
      <w:r/>
    </w:p>
    <w:p>
      <w:pPr>
        <w:pStyle w:val="ListBullet1"/>
        <w:numPr>
          <w:ilvl w:val="0"/>
          <w:numId w:val="1"/>
        </w:numPr>
        <w:rPr>
          <w:sz w:val="22"/>
          <w:sz w:val="22"/>
        </w:rPr>
      </w:pPr>
      <w:r>
        <w:rPr/>
        <w:t>Upload a file to the Content Server over HTTP.</w:t>
      </w:r>
      <w:r/>
    </w:p>
    <w:p>
      <w:pPr>
        <w:pStyle w:val="ListBullet1"/>
        <w:numPr>
          <w:ilvl w:val="0"/>
          <w:numId w:val="1"/>
        </w:numPr>
        <w:rPr>
          <w:sz w:val="22"/>
          <w:sz w:val="22"/>
        </w:rPr>
      </w:pPr>
      <w:r>
        <w:rPr/>
        <w:t>Get info on the uploaded file in order to share the file link via any solution (SMS, Chat, Multimedia Session, .etc).</w:t>
      </w:r>
      <w:r/>
    </w:p>
    <w:p>
      <w:pPr>
        <w:pStyle w:val="ListBullet1"/>
        <w:numPr>
          <w:ilvl w:val="0"/>
          <w:numId w:val="1"/>
        </w:numPr>
        <w:rPr>
          <w:sz w:val="22"/>
          <w:sz w:val="22"/>
        </w:rPr>
      </w:pPr>
      <w:r>
        <w:rPr/>
        <w:t>Monitor the upload progress.</w:t>
      </w:r>
      <w:r/>
    </w:p>
    <w:p>
      <w:pPr>
        <w:pStyle w:val="ListBullet1"/>
        <w:numPr>
          <w:ilvl w:val="0"/>
          <w:numId w:val="1"/>
        </w:numPr>
        <w:rPr>
          <w:sz w:val="22"/>
          <w:sz w:val="22"/>
        </w:rPr>
      </w:pPr>
      <w:r>
        <w:rPr/>
        <w:t>Abort the upload.</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Package</w:t>
      </w:r>
      <w:r/>
    </w:p>
    <w:p>
      <w:pPr>
        <w:pStyle w:val="NormalParagraph"/>
      </w:pPr>
      <w:r>
        <w:rPr>
          <w:lang w:eastAsia="en-US" w:bidi="bn-BD"/>
        </w:rPr>
        <w:t xml:space="preserve">Package name </w:t>
      </w:r>
      <w:r>
        <w:rPr>
          <w:b/>
          <w:lang w:eastAsia="en-US" w:bidi="bn-BD"/>
        </w:rPr>
        <w:t>com.gsma.services.rcs.upload</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Methods and Callbacks</w:t>
      </w:r>
      <w:r/>
    </w:p>
    <w:p>
      <w:pPr>
        <w:pStyle w:val="NormalParagraph"/>
        <w:rPr>
          <w:lang w:eastAsia="en-US" w:bidi="bn-BD"/>
        </w:rPr>
      </w:pPr>
      <w:r>
        <w:rPr>
          <w:lang w:eastAsia="en-US" w:bidi="bn-BD"/>
        </w:rPr>
        <w:t xml:space="preserve">Class </w:t>
      </w:r>
      <w:r>
        <w:rPr>
          <w:b/>
          <w:lang w:eastAsia="en-US" w:bidi="bn-BD"/>
        </w:rPr>
        <w:t>FileUploadService</w:t>
      </w:r>
      <w:r>
        <w:rPr>
          <w:lang w:eastAsia="en-US" w:bidi="bn-BD"/>
        </w:rPr>
        <w:t>:</w:t>
      </w:r>
      <w:r/>
    </w:p>
    <w:p>
      <w:pPr>
        <w:pStyle w:val="NormalParagraph"/>
        <w:rPr>
          <w:color w:val="000000"/>
        </w:rPr>
      </w:pPr>
      <w:r>
        <w:rPr>
          <w:lang w:eastAsia="en-US" w:bidi="bn-BD"/>
        </w:rPr>
        <w:t xml:space="preserve">This class offers the main entry point to upload files to the Content Server. Several files may be uploaded at a time. Several </w:t>
      </w:r>
      <w:r>
        <w:rPr/>
        <w:t>applications</w:t>
      </w:r>
      <w:r>
        <w:rPr>
          <w:lang w:eastAsia="en-US" w:bidi="bn-BD"/>
        </w:rPr>
        <w:t xml:space="preserve"> may connect/disconnect to the API.</w:t>
      </w:r>
      <w:r/>
    </w:p>
    <w:p>
      <w:pPr>
        <w:pStyle w:val="ListBullet1"/>
        <w:numPr>
          <w:ilvl w:val="0"/>
          <w:numId w:val="12"/>
        </w:numPr>
        <w:spacing w:before="120" w:after="0"/>
      </w:pPr>
      <w:r>
        <w:rPr>
          <w:color w:val="000000"/>
        </w:rPr>
        <w:t xml:space="preserve">Method: </w:t>
      </w:r>
      <w:r>
        <w:rPr/>
        <w:t>connects to the API.</w:t>
      </w:r>
      <w:r/>
    </w:p>
    <w:p>
      <w:pPr>
        <w:pStyle w:val="ASN1Code"/>
        <w:ind w:left="720" w:hanging="0"/>
        <w:rPr>
          <w:lang w:eastAsia="en-US" w:bidi="bn-BD"/>
        </w:rPr>
      </w:pPr>
      <w:r>
        <w:rPr/>
        <w:t>void connect()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pPr>
      <w:r>
        <w:rPr>
          <w:color w:val="000000"/>
        </w:rPr>
        <w:t xml:space="preserve">Method: </w:t>
      </w:r>
      <w:r>
        <w:rPr>
          <w:lang w:eastAsia="en-US" w:bidi="bn-BD"/>
        </w:rPr>
        <w:t xml:space="preserve">disconnects </w:t>
      </w:r>
      <w:r>
        <w:rPr/>
        <w:t>from</w:t>
      </w:r>
      <w:r>
        <w:rPr>
          <w:lang w:eastAsia="en-US" w:bidi="bn-BD"/>
        </w:rPr>
        <w:t xml:space="preserve"> the API.</w:t>
      </w:r>
      <w:r/>
    </w:p>
    <w:p>
      <w:pPr>
        <w:pStyle w:val="ASN1Code"/>
        <w:ind w:left="720" w:hanging="0"/>
        <w:rPr>
          <w:lang w:eastAsia="en-US" w:bidi="bn-BD"/>
        </w:rPr>
      </w:pPr>
      <w:r>
        <w:rPr/>
        <w:t>void</w:t>
      </w:r>
      <w:r>
        <w:rPr>
          <w:lang w:eastAsia="en-US" w:bidi="bn-BD"/>
        </w:rPr>
        <w:t xml:space="preserve"> </w:t>
      </w:r>
      <w:r>
        <w:rPr/>
        <w:t>disconnect</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list of file uploads in progress.</w:t>
      </w:r>
      <w:r/>
    </w:p>
    <w:p>
      <w:pPr>
        <w:pStyle w:val="ASN1Code"/>
        <w:ind w:left="720" w:hanging="0"/>
        <w:rPr>
          <w:lang w:eastAsia="en-US" w:bidi="bn-BD"/>
        </w:rPr>
      </w:pPr>
      <w:r>
        <w:rPr>
          <w:lang w:eastAsia="en-US" w:bidi="bn-BD"/>
        </w:rPr>
        <w:t>Set&lt;FileUpload</w:t>
      </w:r>
      <w:r>
        <w:rPr/>
        <w:t>&gt;</w:t>
      </w:r>
      <w:r>
        <w:rPr>
          <w:lang w:eastAsia="en-US" w:bidi="bn-BD"/>
        </w:rPr>
        <w:t xml:space="preserve"> get</w:t>
      </w:r>
      <w:r>
        <w:rPr/>
        <w:t>FileUploads</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a file upload in progress from its unique ID.</w:t>
      </w:r>
      <w:r/>
    </w:p>
    <w:p>
      <w:pPr>
        <w:pStyle w:val="ASN1Code"/>
        <w:ind w:left="720" w:hanging="0"/>
        <w:rPr>
          <w:lang w:eastAsia="en-US" w:bidi="bn-BD"/>
        </w:rPr>
      </w:pPr>
      <w:r>
        <w:rPr>
          <w:lang w:eastAsia="en-US" w:bidi="bn-BD"/>
        </w:rPr>
        <w:t xml:space="preserve">FileUpload </w:t>
      </w:r>
      <w:r>
        <w:rPr/>
        <w:t>getFileUpload</w:t>
      </w:r>
      <w:r>
        <w:rPr>
          <w:lang w:eastAsia="en-US" w:bidi="bn-BD"/>
        </w:rPr>
        <w:t>(String uploadId)</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Uploads a file to the RCS content server. The parameter file contains the URI of the file to be uploaded (for a local or a remote file). The parameter fileIcon defines if the stack shall try to generate a thumbnail. If the max number of simultaneous uploads is achieved an exception is thrown. If the max size of a file upload is achieved an exception is thrown.</w:t>
      </w:r>
      <w:r/>
    </w:p>
    <w:p>
      <w:pPr>
        <w:pStyle w:val="ASN1Code"/>
        <w:ind w:left="720" w:hanging="0"/>
        <w:rPr>
          <w:lang w:eastAsia="en-US" w:bidi="bn-BD"/>
        </w:rPr>
      </w:pPr>
      <w:r>
        <w:rPr>
          <w:lang w:eastAsia="en-US" w:bidi="bn-BD"/>
        </w:rPr>
        <w:t xml:space="preserve">FileUpload </w:t>
      </w:r>
      <w:r>
        <w:rPr/>
        <w:t>uploadFile</w:t>
      </w:r>
      <w:r>
        <w:rPr>
          <w:lang w:eastAsia="en-US" w:bidi="bn-BD"/>
        </w:rPr>
        <w:t>(Uri file, boolean fileIcon)</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true if a file can be uploaded right now using the uploadFile method.</w:t>
      </w:r>
      <w:r/>
    </w:p>
    <w:p>
      <w:pPr>
        <w:pStyle w:val="ASN1Code"/>
        <w:ind w:left="720" w:hanging="0"/>
        <w:rPr>
          <w:lang w:eastAsia="en-US" w:bidi="bn-BD"/>
        </w:rPr>
      </w:pPr>
      <w:r>
        <w:rPr>
          <w:lang w:eastAsia="en-US" w:bidi="bn-BD"/>
        </w:rPr>
        <w:t xml:space="preserve">boolean </w:t>
      </w:r>
      <w:r>
        <w:rPr/>
        <w:t>canUploadFile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adds an event listener on file upload events.</w:t>
      </w:r>
      <w:r/>
    </w:p>
    <w:p>
      <w:pPr>
        <w:pStyle w:val="ASN1Code"/>
        <w:ind w:left="720" w:hanging="0"/>
      </w:pPr>
      <w:r>
        <w:rPr>
          <w:lang w:eastAsia="en-US" w:bidi="bn-BD"/>
        </w:rPr>
        <w:t xml:space="preserve">void </w:t>
      </w:r>
      <w:r>
        <w:rPr/>
        <w:t>addEventListener</w:t>
      </w:r>
      <w:r>
        <w:rPr>
          <w:lang w:eastAsia="en-US" w:bidi="bn-BD"/>
        </w:rPr>
        <w:t>(FileUploadListener listener)</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lang w:eastAsia="en-US" w:bidi="bn-BD"/>
        </w:rPr>
      </w:pPr>
      <w:r>
        <w:rPr>
          <w:color w:val="000000"/>
        </w:rPr>
        <w:t xml:space="preserve">Method: </w:t>
      </w:r>
      <w:r>
        <w:rPr>
          <w:lang w:eastAsia="en-US" w:bidi="bn-BD"/>
        </w:rPr>
        <w:t>removes an event listener from file upload.</w:t>
      </w:r>
      <w:r/>
    </w:p>
    <w:p>
      <w:pPr>
        <w:pStyle w:val="ASN1Code"/>
        <w:ind w:left="720" w:hanging="0"/>
        <w:rPr>
          <w:lang w:eastAsia="en-US" w:bidi="bn-BD"/>
        </w:rPr>
      </w:pPr>
      <w:r>
        <w:rPr>
          <w:lang w:eastAsia="en-US" w:bidi="bn-BD"/>
        </w:rPr>
        <w:t xml:space="preserve">void </w:t>
      </w:r>
      <w:r>
        <w:rPr/>
        <w:t>removeEventListener</w:t>
      </w:r>
      <w:r>
        <w:rPr>
          <w:lang w:eastAsia="en-US" w:bidi="bn-BD"/>
        </w:rPr>
        <w:t>(FileUploadListener listener)</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pPr>
      <w:r>
        <w:rPr>
          <w:color w:val="000000"/>
        </w:rPr>
        <w:t xml:space="preserve">Method: </w:t>
      </w:r>
      <w:r>
        <w:rPr>
          <w:lang w:eastAsia="en-US" w:bidi="bn-BD"/>
        </w:rPr>
        <w:t>returns the configuration for the FileUpload service.</w:t>
      </w:r>
      <w:r/>
    </w:p>
    <w:p>
      <w:pPr>
        <w:pStyle w:val="ASN1Code"/>
        <w:ind w:left="720" w:hanging="0"/>
        <w:rPr>
          <w:lang w:eastAsia="en-US" w:bidi="bn-BD"/>
        </w:rPr>
      </w:pPr>
      <w:r>
        <w:rPr/>
        <w:t>FileUploadServiceConfiguration</w:t>
      </w:r>
      <w:r>
        <w:rPr>
          <w:lang w:eastAsia="en-US" w:bidi="bn-BD"/>
        </w:rPr>
        <w:t xml:space="preserve"> getConfiguration()</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NormalParagraph"/>
        <w:rPr>
          <w:lang w:eastAsia="en-US" w:bidi="bn-BD"/>
        </w:rPr>
      </w:pPr>
      <w:r>
        <w:rPr>
          <w:lang w:eastAsia="en-US" w:bidi="bn-BD"/>
        </w:rPr>
        <w:t xml:space="preserve">Class </w:t>
      </w:r>
      <w:r>
        <w:rPr>
          <w:b/>
          <w:lang w:eastAsia="en-US" w:bidi="bn-BD"/>
        </w:rPr>
        <w:t>FileUploadServiceConfiguration</w:t>
      </w:r>
      <w:r>
        <w:rPr>
          <w:lang w:eastAsia="en-US" w:bidi="bn-BD"/>
        </w:rPr>
        <w:t>:</w:t>
      </w:r>
      <w:r/>
    </w:p>
    <w:p>
      <w:pPr>
        <w:pStyle w:val="NormalParagraph"/>
      </w:pPr>
      <w:r>
        <w:rPr>
          <w:lang w:eastAsia="en-US" w:bidi="bn-BD"/>
        </w:rPr>
        <w:t>This class represents the particular configuration of the FileUpload Service (this the same parameter values as for FT Service).</w:t>
      </w:r>
      <w:r/>
    </w:p>
    <w:p>
      <w:pPr>
        <w:pStyle w:val="ListBullet1"/>
        <w:numPr>
          <w:ilvl w:val="0"/>
          <w:numId w:val="12"/>
        </w:numPr>
        <w:spacing w:before="120" w:after="0"/>
        <w:rPr>
          <w:lang w:eastAsia="en-US" w:bidi="bn-BD"/>
        </w:rPr>
      </w:pPr>
      <w:r>
        <w:rPr>
          <w:color w:val="000000"/>
        </w:rPr>
        <w:t xml:space="preserve">Method: </w:t>
      </w:r>
      <w:r>
        <w:rPr>
          <w:lang w:eastAsia="en-US" w:bidi="bn-BD"/>
        </w:rPr>
        <w:t>returns the max file size of a file upload. It can return 0 if there is no limitation.</w:t>
      </w:r>
      <w:r/>
    </w:p>
    <w:p>
      <w:pPr>
        <w:pStyle w:val="ASN1Code"/>
        <w:ind w:left="720" w:hanging="0"/>
        <w:rPr>
          <w:lang w:eastAsia="en-US" w:bidi="bn-BD"/>
        </w:rPr>
      </w:pPr>
      <w:r>
        <w:rPr>
          <w:lang w:eastAsia="en-US" w:bidi="bn-BD"/>
        </w:rPr>
        <w:t xml:space="preserve">long </w:t>
      </w:r>
      <w:r>
        <w:rPr/>
        <w:t>getMaxSize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NormalParagraph"/>
        <w:rPr>
          <w:lang w:eastAsia="en-US" w:bidi="bn-BD"/>
        </w:rPr>
      </w:pPr>
      <w:r>
        <w:rPr>
          <w:lang w:eastAsia="en-US" w:bidi="bn-BD"/>
        </w:rPr>
        <w:t xml:space="preserve">Class </w:t>
      </w:r>
      <w:r>
        <w:rPr>
          <w:b/>
          <w:lang w:eastAsia="en-US" w:bidi="bn-BD"/>
        </w:rPr>
        <w:t>FileUpload</w:t>
      </w:r>
      <w:r>
        <w:rPr>
          <w:lang w:eastAsia="en-US" w:bidi="bn-BD"/>
        </w:rPr>
        <w:t>:</w:t>
      </w:r>
      <w:r/>
    </w:p>
    <w:p>
      <w:pPr>
        <w:pStyle w:val="NormalParagraph"/>
      </w:pPr>
      <w:r>
        <w:rPr>
          <w:lang w:eastAsia="en-US" w:bidi="bn-BD"/>
        </w:rPr>
        <w:t xml:space="preserve">This class </w:t>
      </w:r>
      <w:r>
        <w:rPr/>
        <w:t>maintains</w:t>
      </w:r>
      <w:r>
        <w:rPr>
          <w:lang w:eastAsia="en-US" w:bidi="bn-BD"/>
        </w:rPr>
        <w:t xml:space="preserve"> the information related to a file upload and offers methods to monitor the upload.</w:t>
      </w:r>
      <w:r/>
    </w:p>
    <w:p>
      <w:pPr>
        <w:pStyle w:val="ListBullet1"/>
        <w:numPr>
          <w:ilvl w:val="0"/>
          <w:numId w:val="1"/>
        </w:numPr>
        <w:rPr>
          <w:lang w:eastAsia="en-US" w:bidi="bn-BD"/>
        </w:rPr>
      </w:pPr>
      <w:r>
        <w:rPr/>
        <w:t>Enum: the FileUpload state.</w:t>
      </w:r>
      <w:r/>
    </w:p>
    <w:p>
      <w:pPr>
        <w:pStyle w:val="ASN1Code"/>
        <w:ind w:left="720" w:hanging="0"/>
        <w:rPr>
          <w:lang w:eastAsia="en-US" w:bidi="bn-BD"/>
        </w:rPr>
      </w:pPr>
      <w:r>
        <w:rPr>
          <w:lang w:eastAsia="en-US" w:bidi="bn-BD"/>
        </w:rPr>
        <w:t>enum State { INITIATING(0), STARTED(1), ABORTED(2), FAILED(3), TRANSFERRED(4) }</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upload ID of the upload.</w:t>
      </w:r>
      <w:r/>
    </w:p>
    <w:p>
      <w:pPr>
        <w:pStyle w:val="ASN1Code"/>
        <w:ind w:left="720" w:hanging="0"/>
        <w:rPr>
          <w:lang w:eastAsia="en-US" w:bidi="bn-BD"/>
        </w:rPr>
      </w:pPr>
      <w:r>
        <w:rPr>
          <w:lang w:eastAsia="en-US" w:bidi="bn-BD"/>
        </w:rPr>
        <w:t xml:space="preserve">String </w:t>
      </w:r>
      <w:r>
        <w:rPr/>
        <w:t>getUploadId</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URI of the file to be uploaded.</w:t>
      </w:r>
      <w:r/>
    </w:p>
    <w:p>
      <w:pPr>
        <w:pStyle w:val="ASN1Code"/>
        <w:ind w:left="720" w:hanging="0"/>
        <w:rPr>
          <w:lang w:eastAsia="en-US" w:bidi="bn-BD"/>
        </w:rPr>
      </w:pPr>
      <w:r>
        <w:rPr>
          <w:lang w:eastAsia="en-US" w:bidi="bn-BD"/>
        </w:rPr>
        <w:t>Uri getFile()</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state of the upload.</w:t>
      </w:r>
      <w:r/>
    </w:p>
    <w:p>
      <w:pPr>
        <w:pStyle w:val="ASN1Code"/>
        <w:ind w:left="720" w:hanging="0"/>
        <w:rPr>
          <w:lang w:eastAsia="en-US" w:bidi="bn-BD"/>
        </w:rPr>
      </w:pPr>
      <w:r>
        <w:rPr>
          <w:lang w:eastAsia="en-US" w:bidi="bn-BD"/>
        </w:rPr>
        <w:t xml:space="preserve">State </w:t>
      </w:r>
      <w:r>
        <w:rPr/>
        <w:t>getState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info related to the uploaded file on the content server.</w:t>
      </w:r>
      <w:r/>
    </w:p>
    <w:p>
      <w:pPr>
        <w:pStyle w:val="ASN1Code"/>
        <w:ind w:left="720" w:hanging="0"/>
        <w:rPr>
          <w:lang w:eastAsia="en-US" w:bidi="bn-BD"/>
        </w:rPr>
      </w:pPr>
      <w:r>
        <w:rPr>
          <w:lang w:eastAsia="en-US" w:bidi="bn-BD"/>
        </w:rPr>
        <w:t xml:space="preserve">FileUploadInfo </w:t>
      </w:r>
      <w:r>
        <w:rPr/>
        <w:t>getUploadInfo</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aborts the upload.</w:t>
      </w:r>
      <w:r/>
    </w:p>
    <w:p>
      <w:pPr>
        <w:pStyle w:val="ASN1Code"/>
        <w:ind w:left="720" w:hanging="0"/>
        <w:rPr>
          <w:lang w:eastAsia="en-US" w:bidi="bn-BD"/>
        </w:rPr>
      </w:pPr>
      <w:r>
        <w:rPr>
          <w:lang w:eastAsia="en-US" w:bidi="bn-BD"/>
        </w:rPr>
        <w:t xml:space="preserve">void </w:t>
      </w:r>
      <w:r>
        <w:rPr/>
        <w:t>abortUpload</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NormalParagraph"/>
        <w:rPr>
          <w:lang w:eastAsia="en-US" w:bidi="bn-BD"/>
        </w:rPr>
      </w:pPr>
      <w:r>
        <w:rPr>
          <w:lang w:eastAsia="en-US" w:bidi="bn-BD"/>
        </w:rPr>
        <w:t xml:space="preserve">Class </w:t>
      </w:r>
      <w:r>
        <w:rPr>
          <w:b/>
          <w:lang w:eastAsia="en-US" w:bidi="bn-BD"/>
        </w:rPr>
        <w:t>FileUploadInfo</w:t>
      </w:r>
      <w:r>
        <w:rPr>
          <w:lang w:eastAsia="en-US" w:bidi="bn-BD"/>
        </w:rPr>
        <w:t>:</w:t>
      </w:r>
      <w:r/>
    </w:p>
    <w:p>
      <w:pPr>
        <w:pStyle w:val="NormalParagraph"/>
        <w:rPr>
          <w:color w:val="000000"/>
        </w:rPr>
      </w:pPr>
      <w:r>
        <w:rPr>
          <w:lang w:eastAsia="en-US" w:bidi="bn-BD"/>
        </w:rPr>
        <w:t>This class contains information related to the file uploaded on the content server.</w:t>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returns </w:t>
      </w:r>
      <w:r>
        <w:rPr/>
        <w:t>URI</w:t>
      </w:r>
      <w:r>
        <w:rPr>
          <w:lang w:eastAsia="en-US" w:bidi="bn-BD"/>
        </w:rPr>
        <w:t xml:space="preserve"> of the file on the content server.</w:t>
      </w:r>
      <w:r/>
    </w:p>
    <w:p>
      <w:pPr>
        <w:pStyle w:val="ASN1Code"/>
        <w:ind w:left="720" w:hanging="0"/>
      </w:pPr>
      <w:r>
        <w:rPr>
          <w:lang w:eastAsia="en-US" w:bidi="bn-BD"/>
        </w:rPr>
        <w:t xml:space="preserve">Uri </w:t>
      </w:r>
      <w:r>
        <w:rPr/>
        <w:t>getFile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GB" w:bidi="ar-SA"/>
        </w:rPr>
      </w:pPr>
      <w:r>
        <w:rPr>
          <w:rFonts w:eastAsia="SimSun" w:cs="Times New Roman"/>
          <w:color w:val="00000A"/>
          <w:sz w:val="22"/>
          <w:szCs w:val="22"/>
          <w:lang w:val="en-GB" w:eastAsia="en-GB" w:bidi="ar-SA"/>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timestamp when the file on the content server is no longer valid to download.</w:t>
      </w:r>
      <w:r/>
    </w:p>
    <w:p>
      <w:pPr>
        <w:pStyle w:val="ASN1Code"/>
        <w:ind w:left="720" w:hanging="0"/>
        <w:rPr>
          <w:lang w:eastAsia="en-US" w:bidi="bn-BD"/>
        </w:rPr>
      </w:pPr>
      <w:r>
        <w:rPr>
          <w:lang w:eastAsia="en-US" w:bidi="bn-BD"/>
        </w:rPr>
        <w:t xml:space="preserve">long </w:t>
      </w:r>
      <w:r>
        <w:rPr/>
        <w:t>getFileExpiration</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timestamp when the file icon on the content server is no longer valid to download.</w:t>
      </w:r>
      <w:r/>
    </w:p>
    <w:p>
      <w:pPr>
        <w:pStyle w:val="ASN1Code"/>
        <w:ind w:left="720" w:hanging="0"/>
        <w:rPr>
          <w:lang w:eastAsia="en-US" w:bidi="bn-BD"/>
        </w:rPr>
      </w:pPr>
      <w:r>
        <w:rPr>
          <w:lang w:eastAsia="en-US" w:bidi="bn-BD"/>
        </w:rPr>
        <w:t>long getFileIconExpiration()</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the size of the file.</w:t>
      </w:r>
      <w:r/>
    </w:p>
    <w:p>
      <w:pPr>
        <w:pStyle w:val="ASN1Code"/>
        <w:ind w:left="720" w:hanging="0"/>
        <w:rPr>
          <w:lang w:eastAsia="en-US" w:bidi="bn-BD"/>
        </w:rPr>
      </w:pPr>
      <w:r>
        <w:rPr>
          <w:lang w:eastAsia="en-US" w:bidi="bn-BD"/>
        </w:rPr>
        <w:t xml:space="preserve">long </w:t>
      </w:r>
      <w:r>
        <w:rPr/>
        <w:t>getSize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returns the </w:t>
      </w:r>
      <w:r>
        <w:rPr/>
        <w:t>original</w:t>
      </w:r>
      <w:r>
        <w:rPr>
          <w:lang w:eastAsia="en-US" w:bidi="bn-BD"/>
        </w:rPr>
        <w:t xml:space="preserve"> filename.</w:t>
      </w:r>
      <w:r/>
    </w:p>
    <w:p>
      <w:pPr>
        <w:pStyle w:val="ASN1Code"/>
        <w:ind w:left="720" w:hanging="0"/>
        <w:rPr>
          <w:lang w:eastAsia="en-US" w:bidi="bn-BD"/>
        </w:rPr>
      </w:pPr>
      <w:r>
        <w:rPr>
          <w:lang w:eastAsia="en-US" w:bidi="bn-BD"/>
        </w:rPr>
        <w:t xml:space="preserve">String </w:t>
      </w:r>
      <w:r>
        <w:rPr/>
        <w:t>getFileName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returns the </w:t>
      </w:r>
      <w:r>
        <w:rPr/>
        <w:t>mime</w:t>
      </w:r>
      <w:r>
        <w:rPr>
          <w:lang w:eastAsia="en-US" w:bidi="bn-BD"/>
        </w:rPr>
        <w:t xml:space="preserve"> type of the file.</w:t>
      </w:r>
      <w:r/>
    </w:p>
    <w:p>
      <w:pPr>
        <w:pStyle w:val="ASN1Code"/>
        <w:ind w:left="720" w:hanging="0"/>
        <w:rPr>
          <w:lang w:eastAsia="en-US" w:bidi="bn-BD"/>
        </w:rPr>
      </w:pPr>
      <w:r>
        <w:rPr>
          <w:lang w:eastAsia="en-US" w:bidi="bn-BD"/>
        </w:rPr>
        <w:t xml:space="preserve">String </w:t>
      </w:r>
      <w:r>
        <w:rPr/>
        <w:t>getMimeType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returns URI of the file icon on the content server.</w:t>
      </w:r>
      <w:r/>
    </w:p>
    <w:p>
      <w:pPr>
        <w:pStyle w:val="ASN1Code"/>
        <w:ind w:left="720" w:hanging="0"/>
        <w:rPr>
          <w:lang w:eastAsia="en-US" w:bidi="bn-BD"/>
        </w:rPr>
      </w:pPr>
      <w:r>
        <w:rPr>
          <w:lang w:eastAsia="en-US" w:bidi="bn-BD"/>
        </w:rPr>
        <w:t>Uri getFileIcon()</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returns the </w:t>
      </w:r>
      <w:r>
        <w:rPr/>
        <w:t>validity</w:t>
      </w:r>
      <w:r>
        <w:rPr>
          <w:lang w:eastAsia="en-US" w:bidi="bn-BD"/>
        </w:rPr>
        <w:t xml:space="preserve"> of the file icon on the content server.</w:t>
      </w:r>
      <w:r/>
    </w:p>
    <w:p>
      <w:pPr>
        <w:pStyle w:val="ASN1Code"/>
        <w:ind w:left="720" w:hanging="0"/>
        <w:rPr>
          <w:lang w:eastAsia="en-US" w:bidi="bn-BD"/>
        </w:rPr>
      </w:pPr>
      <w:r>
        <w:rPr>
          <w:lang w:eastAsia="en-US" w:bidi="bn-BD"/>
        </w:rPr>
        <w:t xml:space="preserve">long </w:t>
      </w:r>
      <w:r>
        <w:rPr/>
        <w:t>getFileIconValidity</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returns the </w:t>
      </w:r>
      <w:r>
        <w:rPr/>
        <w:t>size</w:t>
      </w:r>
      <w:r>
        <w:rPr>
          <w:lang w:eastAsia="en-US" w:bidi="bn-BD"/>
        </w:rPr>
        <w:t xml:space="preserve"> of the file icon.</w:t>
      </w:r>
      <w:r/>
    </w:p>
    <w:p>
      <w:pPr>
        <w:pStyle w:val="ASN1Code"/>
        <w:ind w:left="720" w:hanging="0"/>
        <w:rPr>
          <w:lang w:eastAsia="en-US" w:bidi="bn-BD"/>
        </w:rPr>
      </w:pPr>
      <w:r>
        <w:rPr>
          <w:lang w:eastAsia="en-US" w:bidi="bn-BD"/>
        </w:rPr>
        <w:t xml:space="preserve">long </w:t>
      </w:r>
      <w:r>
        <w:rPr/>
        <w:t>getFileIconSize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returns the </w:t>
      </w:r>
      <w:r>
        <w:rPr/>
        <w:t>mime</w:t>
      </w:r>
      <w:r>
        <w:rPr>
          <w:lang w:eastAsia="en-US" w:bidi="bn-BD"/>
        </w:rPr>
        <w:t xml:space="preserve"> type of the file icon.</w:t>
      </w:r>
      <w:r/>
    </w:p>
    <w:p>
      <w:pPr>
        <w:pStyle w:val="ASN1Code"/>
        <w:ind w:left="720" w:hanging="0"/>
        <w:rPr>
          <w:lang w:eastAsia="en-US" w:bidi="bn-BD"/>
        </w:rPr>
      </w:pPr>
      <w:r>
        <w:rPr>
          <w:lang w:eastAsia="en-US" w:bidi="bn-BD"/>
        </w:rPr>
        <w:t xml:space="preserve">String </w:t>
      </w:r>
      <w:r>
        <w:rPr/>
        <w:t>getFileIconMimeType</w:t>
      </w:r>
      <w:r>
        <w:rPr>
          <w:lang w:eastAsia="en-US" w:bidi="bn-BD"/>
        </w:rPr>
        <w:t>()</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NormalParagraph"/>
        <w:rPr>
          <w:lang w:eastAsia="en-US" w:bidi="bn-BD"/>
        </w:rPr>
      </w:pPr>
      <w:r>
        <w:rPr>
          <w:lang w:eastAsia="en-US" w:bidi="bn-BD"/>
        </w:rPr>
        <w:t xml:space="preserve">Class </w:t>
      </w:r>
      <w:r>
        <w:rPr>
          <w:b/>
          <w:lang w:eastAsia="en-US" w:bidi="bn-BD"/>
        </w:rPr>
        <w:t>FileUploadListener</w:t>
      </w:r>
      <w:r>
        <w:rPr>
          <w:lang w:eastAsia="en-US" w:bidi="bn-BD"/>
        </w:rPr>
        <w:t>:</w:t>
      </w:r>
      <w:r/>
    </w:p>
    <w:p>
      <w:pPr>
        <w:pStyle w:val="NormalParagraph"/>
        <w:rPr>
          <w:color w:val="000000"/>
        </w:rPr>
      </w:pPr>
      <w:r>
        <w:rPr>
          <w:lang w:eastAsia="en-US" w:bidi="bn-BD"/>
        </w:rPr>
        <w:t>This class offers callback methods on file upload events.</w:t>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callback called </w:t>
      </w:r>
      <w:r>
        <w:rPr/>
        <w:t>when</w:t>
      </w:r>
      <w:r>
        <w:rPr>
          <w:lang w:eastAsia="en-US" w:bidi="bn-BD"/>
        </w:rPr>
        <w:t xml:space="preserve"> the file upload state has been changed.</w:t>
      </w:r>
      <w:r/>
    </w:p>
    <w:p>
      <w:pPr>
        <w:pStyle w:val="ASN1Code"/>
        <w:ind w:left="720" w:hanging="0"/>
        <w:rPr>
          <w:lang w:eastAsia="en-US" w:bidi="bn-BD"/>
        </w:rPr>
      </w:pPr>
      <w:r>
        <w:rPr>
          <w:lang w:eastAsia="en-US" w:bidi="bn-BD"/>
        </w:rPr>
        <w:t xml:space="preserve">void </w:t>
      </w:r>
      <w:r>
        <w:rPr/>
        <w:t>onStateChanged</w:t>
      </w:r>
      <w:r>
        <w:rPr>
          <w:lang w:eastAsia="en-US" w:bidi="bn-BD"/>
        </w:rPr>
        <w:t>(String uploadId, FileUpload.State state)</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callback called </w:t>
      </w:r>
      <w:r>
        <w:rPr/>
        <w:t>during</w:t>
      </w:r>
      <w:r>
        <w:rPr>
          <w:lang w:eastAsia="en-US" w:bidi="bn-BD"/>
        </w:rPr>
        <w:t xml:space="preserve"> the upload progress.</w:t>
      </w:r>
      <w:r/>
    </w:p>
    <w:p>
      <w:pPr>
        <w:pStyle w:val="ASN1Code"/>
        <w:ind w:left="720" w:hanging="0"/>
        <w:rPr>
          <w:lang w:eastAsia="en-US" w:bidi="bn-BD"/>
        </w:rPr>
      </w:pPr>
      <w:r>
        <w:rPr>
          <w:lang w:eastAsia="en-US" w:bidi="bn-BD"/>
        </w:rPr>
        <w:t xml:space="preserve">void </w:t>
      </w:r>
      <w:r>
        <w:rPr/>
        <w:t>onProgressUpdate</w:t>
      </w:r>
      <w:r>
        <w:rPr>
          <w:lang w:eastAsia="en-US" w:bidi="bn-BD"/>
        </w:rPr>
        <w:t>(String uploadId, long currentSize, long totalSize)</w:t>
      </w:r>
      <w:r/>
    </w:p>
    <w:p>
      <w:pPr>
        <w:pStyle w:val="ListBullet1"/>
        <w:numPr>
          <w:ilvl w:val="0"/>
          <w:numId w:val="12"/>
        </w:numPr>
        <w:spacing w:before="120" w:after="0"/>
        <w:rPr>
          <w:lang w:eastAsia="en-US" w:bidi="bn-BD"/>
        </w:rPr>
      </w:pPr>
      <w:r>
        <w:rPr>
          <w:color w:val="000000"/>
        </w:rPr>
        <w:t xml:space="preserve">Method: </w:t>
      </w:r>
      <w:r>
        <w:rPr>
          <w:lang w:eastAsia="en-US" w:bidi="bn-BD"/>
        </w:rPr>
        <w:t xml:space="preserve">callback called </w:t>
      </w:r>
      <w:r>
        <w:rPr/>
        <w:t>when</w:t>
      </w:r>
      <w:r>
        <w:rPr>
          <w:lang w:eastAsia="en-US" w:bidi="bn-BD"/>
        </w:rPr>
        <w:t xml:space="preserve"> the file has been uploaded.</w:t>
      </w:r>
      <w:r/>
    </w:p>
    <w:p>
      <w:pPr>
        <w:pStyle w:val="ASN1Code"/>
        <w:ind w:left="720" w:hanging="0"/>
        <w:rPr>
          <w:lang w:eastAsia="en-US" w:bidi="bn-BD"/>
        </w:rPr>
      </w:pPr>
      <w:r>
        <w:rPr>
          <w:lang w:eastAsia="en-US" w:bidi="bn-BD"/>
        </w:rPr>
        <w:t xml:space="preserve">void </w:t>
      </w:r>
      <w:r>
        <w:rPr/>
        <w:t>onUploaded</w:t>
      </w:r>
      <w:r>
        <w:rPr>
          <w:lang w:eastAsia="en-US" w:bidi="bn-BD"/>
        </w:rPr>
        <w:t>(String uploadId, FileUploadInfo info)</w:t>
      </w:r>
      <w:r/>
    </w:p>
    <w:p>
      <w:pPr>
        <w:pStyle w:val="ASN1Code"/>
        <w:ind w:left="720" w:hanging="0"/>
        <w:rPr>
          <w:sz w:val="22"/>
          <w:sz w:val="22"/>
          <w:szCs w:val="22"/>
          <w:rFonts w:ascii="Courier New" w:hAnsi="Courier New" w:eastAsia="SimSun" w:cs="Times New Roman"/>
          <w:color w:val="00000A"/>
          <w:lang w:val="en-GB" w:eastAsia="en-US" w:bidi="bn-BD"/>
        </w:rPr>
      </w:pPr>
      <w:r>
        <w:rPr>
          <w:rFonts w:eastAsia="SimSun" w:cs="Times New Roman"/>
          <w:color w:val="00000A"/>
          <w:sz w:val="22"/>
          <w:szCs w:val="22"/>
          <w:lang w:val="en-GB" w:eastAsia="en-US" w:bidi="bn-BD"/>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NormalParagraph"/>
      </w:pPr>
      <w:r>
        <w:rPr>
          <w:lang w:eastAsia="en-US" w:bidi="bn-BD"/>
        </w:rPr>
        <w:t>Access to the File Upload API requires the following permissions:</w:t>
      </w:r>
      <w:r/>
    </w:p>
    <w:p>
      <w:pPr>
        <w:pStyle w:val="NormalParagraph"/>
        <w:numPr>
          <w:ilvl w:val="0"/>
          <w:numId w:val="34"/>
        </w:numPr>
        <w:rPr>
          <w:sz w:val="22"/>
          <w:sz w:val="22"/>
          <w:szCs w:val="22"/>
          <w:rFonts w:ascii="Arial" w:hAnsi="Arial" w:eastAsia="SimSun"/>
        </w:rPr>
      </w:pPr>
      <w:r>
        <w:rPr/>
        <w:t xml:space="preserve">com.gsma.services.permission.RCS: </w:t>
        <w:br/>
        <w:t>this is a general permission that governs access to RCS services.</w:t>
        <w:br/>
      </w:r>
      <w:r/>
    </w:p>
    <w:p>
      <w:pPr>
        <w:pStyle w:val="Heading3"/>
        <w:numPr>
          <w:ilvl w:val="2"/>
          <w:numId w:val="25"/>
        </w:numPr>
        <w:rPr>
          <w:sz w:val="24"/>
          <w:b/>
          <w:sz w:val="24"/>
          <w:b/>
          <w:szCs w:val="26"/>
          <w:iCs/>
          <w:bCs/>
          <w:rFonts w:ascii="Arial" w:hAnsi="Arial" w:eastAsia="Times New Roman" w:cs="Arial"/>
          <w:lang w:val="en-US" w:eastAsia="en-US" w:bidi="bn-BD"/>
        </w:rPr>
      </w:pPr>
      <w:bookmarkStart w:id="272" w:name="_Toc419808151"/>
      <w:bookmarkStart w:id="273" w:name="_Toc419808371"/>
      <w:bookmarkStart w:id="274" w:name="_Toc422836701"/>
      <w:bookmarkEnd w:id="272"/>
      <w:bookmarkEnd w:id="273"/>
      <w:bookmarkEnd w:id="274"/>
      <w:r>
        <w:rPr/>
        <w:t>Convergent historylog API</w:t>
      </w:r>
      <w:r/>
    </w:p>
    <w:p>
      <w:pPr>
        <w:pStyle w:val="Heading4"/>
        <w:numPr>
          <w:ilvl w:val="3"/>
          <w:numId w:val="25"/>
        </w:numPr>
        <w:rPr>
          <w:color w:val="000000"/>
        </w:rPr>
      </w:pPr>
      <w:r>
        <w:rPr/>
        <w:t>Package</w:t>
      </w:r>
      <w:r/>
    </w:p>
    <w:p>
      <w:pPr>
        <w:pStyle w:val="Normal"/>
      </w:pPr>
      <w:r>
        <w:rPr>
          <w:color w:val="000000"/>
        </w:rPr>
        <w:t xml:space="preserve">Package name </w:t>
      </w:r>
      <w:r>
        <w:rPr>
          <w:b/>
          <w:bCs/>
          <w:color w:val="000000"/>
        </w:rPr>
        <w:t>com.gsma.services.rcs.history</w:t>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Methods and Callbacks</w:t>
      </w:r>
      <w:r/>
    </w:p>
    <w:p>
      <w:pPr>
        <w:pStyle w:val="NormalParagraph"/>
        <w:spacing w:before="240" w:after="0"/>
      </w:pPr>
      <w:r>
        <w:rPr>
          <w:bCs/>
          <w:color w:val="000000"/>
        </w:rPr>
        <w:t>Class</w:t>
      </w:r>
      <w:r>
        <w:rPr>
          <w:b/>
          <w:color w:val="000000"/>
        </w:rPr>
        <w:t xml:space="preserve"> HistoryLogUriBuilder:</w:t>
      </w:r>
      <w:r/>
    </w:p>
    <w:p>
      <w:pPr>
        <w:pStyle w:val="NormalParagraph"/>
        <w:rPr>
          <w:color w:val="000000"/>
        </w:rPr>
      </w:pPr>
      <w:r>
        <w:rPr/>
        <w:t>This class offers methods to build an Uri that can be used to query the history log provider. The uri format is constructed by adding each provider id as standard uri query parameters to the CONTENT_URI exposed in the HistoryLog class. Note order of added history log provider members in the uri is of no significance as sort order can be specified on the data in the returned cursor from the history log provider anyway when querying it.</w:t>
      </w:r>
      <w:r/>
    </w:p>
    <w:p>
      <w:pPr>
        <w:pStyle w:val="ListBullet1"/>
        <w:numPr>
          <w:ilvl w:val="0"/>
          <w:numId w:val="12"/>
        </w:numPr>
        <w:spacing w:before="120" w:after="0"/>
        <w:rPr>
          <w:color w:val="000000"/>
        </w:rPr>
      </w:pPr>
      <w:r>
        <w:rPr>
          <w:color w:val="000000"/>
        </w:rPr>
        <w:t>Constructor: Instantiates a new HistoryLogUriBuilder.</w:t>
      </w:r>
      <w:r/>
    </w:p>
    <w:p>
      <w:pPr>
        <w:pStyle w:val="ASN1Code"/>
        <w:ind w:left="680" w:hanging="0"/>
        <w:rPr>
          <w:color w:val="000000"/>
        </w:rPr>
      </w:pPr>
      <w:r>
        <w:rPr>
          <w:color w:val="000000"/>
        </w:rPr>
        <w:t>HistoryLogUriBuilder(Uri historyLogUri)</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Method: adds a registered history log provider member id to the builder instance. A maximum of ten members can be added in total.</w:t>
      </w:r>
      <w:r/>
    </w:p>
    <w:p>
      <w:pPr>
        <w:pStyle w:val="ASN1Code"/>
        <w:ind w:left="680" w:hanging="0"/>
        <w:rPr>
          <w:color w:val="000000"/>
        </w:rPr>
      </w:pPr>
      <w:r>
        <w:rPr>
          <w:color w:val="000000"/>
        </w:rPr>
        <w:t>HistoryLogUriBuilder appendProvider(int providerId)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pPr>
      <w:r>
        <w:rPr>
          <w:color w:val="000000"/>
        </w:rPr>
        <w:t>Method: returns an Uri containing the added providers.</w:t>
      </w:r>
      <w:r/>
    </w:p>
    <w:p>
      <w:pPr>
        <w:pStyle w:val="ASN1Code"/>
        <w:ind w:left="720" w:hanging="0"/>
        <w:rPr>
          <w:sz w:val="22"/>
          <w:sz w:val="22"/>
          <w:szCs w:val="22"/>
          <w:rFonts w:ascii="Courier New" w:hAnsi="Courier New" w:eastAsia="SimSun"/>
        </w:rPr>
      </w:pPr>
      <w:r>
        <w:rPr/>
        <w:t>Uri build()</w:t>
      </w:r>
      <w:r/>
    </w:p>
    <w:p>
      <w:pPr>
        <w:pStyle w:val="NormalParagraph"/>
        <w:rPr>
          <w:sz w:val="22"/>
          <w:sz w:val="22"/>
          <w:szCs w:val="22"/>
          <w:rFonts w:ascii="Arial" w:hAnsi="Arial" w:eastAsia="SimSun" w:cs="Times New Roman"/>
          <w:color w:val="00000A"/>
          <w:lang w:val="en-GB" w:eastAsia="en-GB" w:bidi="bn-BD"/>
        </w:rPr>
      </w:pPr>
      <w:r>
        <w:rPr>
          <w:rFonts w:eastAsia="SimSun" w:cs="Times New Roman"/>
          <w:color w:val="00000A"/>
          <w:sz w:val="22"/>
          <w:szCs w:val="22"/>
          <w:lang w:val="en-GB" w:eastAsia="en-GB" w:bidi="bn-BD"/>
        </w:rPr>
      </w:r>
      <w:r/>
    </w:p>
    <w:p>
      <w:pPr>
        <w:pStyle w:val="Normal"/>
      </w:pPr>
      <w:r>
        <w:rPr>
          <w:lang w:eastAsia="en-US"/>
        </w:rPr>
        <w:t xml:space="preserve">Class </w:t>
      </w:r>
      <w:r>
        <w:rPr>
          <w:b/>
          <w:lang w:eastAsia="en-US"/>
        </w:rPr>
        <w:t>HistoryService</w:t>
      </w:r>
      <w:r>
        <w:rPr>
          <w:lang w:eastAsia="en-US"/>
        </w:rPr>
        <w:t>:</w:t>
      </w:r>
      <w:r/>
    </w:p>
    <w:p>
      <w:pPr>
        <w:pStyle w:val="NormalParagraph"/>
        <w:rPr>
          <w:color w:val="000000"/>
        </w:rPr>
      </w:pPr>
      <w:r>
        <w:rPr/>
        <w:t>This class offers the possibility to register/unregister additional history log provider members on top of those that the terminal API already added by default and which the history log provider supports data from to be presented as a merged cursor. The history log provider members that are added by default by the stack and thus needs no registration by any application to be used are currently ChatLog.Message, FileTransferLog, ImageShareLog, VideoShareLog and GeolocShareLog. Several applications may connect/disconnect to the API.</w:t>
      </w:r>
      <w:r/>
    </w:p>
    <w:p>
      <w:pPr>
        <w:pStyle w:val="ListBullet1"/>
        <w:numPr>
          <w:ilvl w:val="0"/>
          <w:numId w:val="12"/>
        </w:numPr>
        <w:spacing w:before="120" w:after="0"/>
        <w:rPr>
          <w:color w:val="000000"/>
        </w:rPr>
      </w:pPr>
      <w:r>
        <w:rPr>
          <w:color w:val="000000"/>
        </w:rPr>
        <w:t>Method: connects to the API.</w:t>
      </w:r>
      <w:r/>
    </w:p>
    <w:p>
      <w:pPr>
        <w:pStyle w:val="ASN1Code"/>
        <w:ind w:left="680" w:hanging="0"/>
        <w:rPr>
          <w:szCs w:val="20"/>
          <w:color w:val="000000"/>
        </w:rPr>
      </w:pPr>
      <w:r>
        <w:rPr>
          <w:color w:val="000000"/>
        </w:rPr>
        <w:t>void 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Method: disconnects from the API.</w:t>
      </w:r>
      <w:r/>
    </w:p>
    <w:p>
      <w:pPr>
        <w:pStyle w:val="ASN1Code"/>
        <w:ind w:left="680" w:hanging="0"/>
        <w:rPr>
          <w:szCs w:val="20"/>
          <w:color w:val="000000"/>
        </w:rPr>
      </w:pPr>
      <w:r>
        <w:rPr>
          <w:color w:val="000000"/>
        </w:rPr>
        <w:t>void disconnect()</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ListBullet1"/>
        <w:numPr>
          <w:ilvl w:val="0"/>
          <w:numId w:val="12"/>
        </w:numPr>
        <w:spacing w:before="120" w:after="0"/>
        <w:rPr>
          <w:color w:val="000000"/>
        </w:rPr>
      </w:pPr>
      <w:r>
        <w:rPr>
          <w:color w:val="000000"/>
        </w:rPr>
        <w:t xml:space="preserve">Method: </w:t>
      </w:r>
      <w:r>
        <w:rPr/>
        <w:t>register an extra event log member so that the history log provider can merge data from that database together with other history log member’s data. The column mapping parameter allows for mapping exactly how the columns in the registered provider should be mapped to the event log provider columns in the resulting cursor.</w:t>
      </w:r>
      <w:r/>
    </w:p>
    <w:p>
      <w:pPr>
        <w:pStyle w:val="ASN1Code"/>
        <w:ind w:left="680" w:hanging="0"/>
        <w:rPr>
          <w:color w:val="000000"/>
        </w:rPr>
      </w:pPr>
      <w:r>
        <w:rPr>
          <w:color w:val="000000"/>
        </w:rPr>
        <w:t>void registerExtraHistoryLogMember(int providerId, Uri providerUri, Uri database, String table, Map&lt;String, String&gt; columnMapping)</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rPr>
          <w:color w:val="000000"/>
        </w:rPr>
      </w:pPr>
      <w:r>
        <w:rPr>
          <w:color w:val="000000"/>
        </w:rPr>
        <w:t xml:space="preserve">Method: </w:t>
      </w:r>
      <w:r>
        <w:rPr/>
        <w:t>unregister an external history log member so that it can no longer be used to join together the data from this member together with the other history log members.</w:t>
      </w:r>
      <w:r/>
    </w:p>
    <w:p>
      <w:pPr>
        <w:pStyle w:val="ASN1Code"/>
        <w:ind w:left="680" w:hanging="0"/>
      </w:pPr>
      <w:r>
        <w:rPr>
          <w:color w:val="000000"/>
        </w:rPr>
        <w:t>void un</w:t>
      </w:r>
      <w:ins w:id="31" w:author="Unknown Author" w:date="2015-08-26T13:49:00Z">
        <w:r>
          <w:rPr>
            <w:color w:val="000000"/>
          </w:rPr>
          <w:t>r</w:t>
        </w:r>
      </w:ins>
      <w:del w:id="32" w:author="Unknown Author" w:date="2015-08-26T13:49:00Z">
        <w:r>
          <w:rPr>
            <w:color w:val="000000"/>
          </w:rPr>
          <w:delText>R</w:delText>
        </w:r>
      </w:del>
      <w:r>
        <w:rPr>
          <w:color w:val="000000"/>
        </w:rPr>
        <w:t>egisterExtraHistoryLogMember(int providerId)</w:t>
      </w:r>
      <w:r/>
    </w:p>
    <w:p>
      <w:pPr>
        <w:pStyle w:val="ASN1Code"/>
        <w:ind w:left="680" w:hanging="0"/>
        <w:rPr>
          <w:sz w:val="22"/>
          <w:sz w:val="22"/>
          <w:szCs w:val="22"/>
          <w:rFonts w:ascii="Courier New" w:hAnsi="Courier New" w:eastAsia="SimSun" w:cs="Times New Roman"/>
          <w:color w:val="000000"/>
          <w:lang w:val="en-GB" w:eastAsia="en-GB" w:bidi="ar-SA"/>
        </w:rPr>
      </w:pPr>
      <w:r>
        <w:rPr>
          <w:rFonts w:eastAsia="SimSun" w:cs="Times New Roman"/>
          <w:color w:val="000000"/>
          <w:sz w:val="22"/>
          <w:szCs w:val="22"/>
          <w:lang w:val="en-GB" w:eastAsia="en-GB" w:bidi="ar-SA"/>
        </w:rPr>
      </w:r>
      <w:r/>
    </w:p>
    <w:p>
      <w:pPr>
        <w:pStyle w:val="ListBullet1"/>
        <w:numPr>
          <w:ilvl w:val="0"/>
          <w:numId w:val="12"/>
        </w:numPr>
        <w:spacing w:before="120" w:after="0"/>
      </w:pPr>
      <w:r>
        <w:rPr>
          <w:color w:val="000000"/>
        </w:rPr>
        <w:t>Method: Creates an id for the provider matching the specificed providerId that will be unique across all historylog member’s tables.</w:t>
      </w:r>
      <w:r/>
    </w:p>
    <w:p>
      <w:pPr>
        <w:pStyle w:val="ASN1Code"/>
        <w:ind w:left="680" w:hanging="0"/>
        <w:rPr>
          <w:color w:val="000000"/>
          <w:lang w:eastAsia="en-US"/>
        </w:rPr>
      </w:pPr>
      <w:r>
        <w:rPr>
          <w:color w:val="000000"/>
          <w:lang w:eastAsia="en-US"/>
        </w:rPr>
        <w:t>long createUniqueId(int providerId)</w:t>
      </w:r>
      <w:r/>
    </w:p>
    <w:p>
      <w:pPr>
        <w:pStyle w:val="ASN1Code"/>
        <w:ind w:left="680" w:hanging="0"/>
        <w:rPr>
          <w:sz w:val="22"/>
          <w:sz w:val="22"/>
          <w:szCs w:val="20"/>
          <w:rFonts w:ascii="Courier New" w:hAnsi="Courier New" w:eastAsia="SimSun" w:cs="Times New Roman"/>
          <w:color w:val="000000"/>
          <w:lang w:val="en-GB" w:eastAsia="en-GB" w:bidi="ar-SA"/>
        </w:rPr>
      </w:pPr>
      <w:r>
        <w:rPr>
          <w:rFonts w:eastAsia="SimSun" w:cs="Times New Roman"/>
          <w:color w:val="000000"/>
          <w:sz w:val="22"/>
          <w:szCs w:val="20"/>
          <w:lang w:val="en-GB" w:eastAsia="en-GB" w:bidi="ar-SA"/>
        </w:rPr>
      </w:r>
      <w:r/>
    </w:p>
    <w:p>
      <w:pPr>
        <w:pStyle w:val="Heading4"/>
        <w:numPr>
          <w:ilvl w:val="3"/>
          <w:numId w:val="25"/>
        </w:numPr>
        <w:rPr>
          <w:sz w:val="22"/>
          <w:b/>
          <w:sz w:val="22"/>
          <w:b/>
          <w:szCs w:val="28"/>
          <w:iCs/>
          <w:bCs w:val="false"/>
          <w:rFonts w:ascii="Arial Bold" w:hAnsi="Arial Bold" w:eastAsia="Times New Roman" w:cs="Arial"/>
          <w:lang w:val="en-US" w:eastAsia="en-US" w:bidi="bn-BD"/>
        </w:rPr>
      </w:pPr>
      <w:r>
        <w:rPr/>
        <w:t>Content Providers</w:t>
      </w:r>
      <w:r/>
    </w:p>
    <w:p>
      <w:pPr>
        <w:pStyle w:val="Normal"/>
        <w:spacing w:lineRule="auto" w:line="276"/>
        <w:rPr>
          <w:szCs w:val="22"/>
        </w:rPr>
      </w:pPr>
      <w:r>
        <w:rPr>
          <w:lang w:eastAsia="en-US"/>
        </w:rPr>
        <w:t xml:space="preserve">The content provider in this package is a virtual content provider in that it does not store any data itself but allows for a client to make queries dynamically combining entries from several other specified providers per query returning a merged cursor containing all entries that match the selection query in those specified providers. Any normal query should be possible to make against the event log provider including specifying sort order, selection arguments as well as any projection of choice matching the data columns specified below. Operations of insert/update and delete has naturally been blocked in this provider as such operations are handled by other use cases and in each individual other provider that stores the actual data. </w:t>
      </w:r>
      <w:r>
        <w:rPr/>
        <w:t>Note that only read operations are supported.</w:t>
      </w:r>
      <w:r/>
    </w:p>
    <w:p>
      <w:pPr>
        <w:pStyle w:val="Normal"/>
        <w:spacing w:lineRule="auto" w:line="276"/>
        <w:jc w:val="left"/>
        <w:rPr>
          <w:sz w:val="22"/>
          <w:sz w:val="22"/>
          <w:szCs w:val="20"/>
          <w:rFonts w:ascii="Arial" w:hAnsi="Arial" w:eastAsia="SimSun" w:cs="Times New Roman"/>
          <w:color w:val="00000A"/>
          <w:lang w:val="en-GB" w:eastAsia="zh-CN" w:bidi="bn-BD"/>
        </w:rPr>
      </w:pPr>
      <w:r>
        <w:rPr>
          <w:rFonts w:eastAsia="SimSun" w:cs="Times New Roman"/>
          <w:color w:val="00000A"/>
          <w:sz w:val="22"/>
          <w:szCs w:val="20"/>
          <w:lang w:val="en-GB" w:eastAsia="zh-CN" w:bidi="bn-BD"/>
        </w:rPr>
      </w:r>
      <w:r/>
    </w:p>
    <w:p>
      <w:pPr>
        <w:pStyle w:val="Normal"/>
        <w:spacing w:lineRule="auto" w:line="276"/>
        <w:jc w:val="left"/>
      </w:pPr>
      <w:r>
        <w:rPr/>
        <w:t xml:space="preserve">Class </w:t>
      </w:r>
      <w:r>
        <w:rPr>
          <w:b/>
        </w:rPr>
        <w:t>HistoryLog:</w:t>
      </w:r>
      <w:r>
        <w:rPr/>
        <w:br/>
        <w:t>Base URI constant to be able to query the provider data. Specific history log members ids needs to be appended to this base uri as query parameters to specify which members data should be merged (See HistoryLogUriBuilder):</w:t>
      </w:r>
      <w:r/>
    </w:p>
    <w:p>
      <w:pPr>
        <w:pStyle w:val="Normal"/>
        <w:jc w:val="left"/>
        <w:rPr>
          <w:sz w:val="20"/>
          <w:sz w:val="20"/>
          <w:rFonts w:ascii="Courier New" w:hAnsi="Courier New" w:cs="Courier New"/>
        </w:rPr>
      </w:pPr>
      <w:r>
        <w:rPr>
          <w:rFonts w:cs="Courier New" w:ascii="Courier New" w:hAnsi="Courier New"/>
          <w:sz w:val="20"/>
        </w:rPr>
        <w:t>static final Uri CONTENT_URI = "content://com.gsma.services.rcs.provider. history/history"</w:t>
      </w:r>
      <w:r/>
    </w:p>
    <w:p>
      <w:pPr>
        <w:pStyle w:val="Normal"/>
        <w:jc w:val="left"/>
        <w:rPr>
          <w:sz w:val="20"/>
          <w:sz w:val="20"/>
          <w:szCs w:val="20"/>
          <w:rFonts w:ascii="Courier New" w:hAnsi="Courier New" w:eastAsia="SimSun" w:cs="Courier New"/>
          <w:color w:val="00000A"/>
          <w:lang w:val="en-GB" w:eastAsia="zh-CN" w:bidi="bn-BD"/>
        </w:rPr>
      </w:pPr>
      <w:r>
        <w:rPr>
          <w:rFonts w:eastAsia="SimSun" w:cs="Courier New" w:ascii="Courier New" w:hAnsi="Courier New"/>
          <w:color w:val="00000A"/>
          <w:sz w:val="20"/>
          <w:szCs w:val="20"/>
          <w:lang w:val="en-GB" w:eastAsia="zh-CN" w:bidi="bn-BD"/>
        </w:rPr>
      </w:r>
      <w:r/>
    </w:p>
    <w:p>
      <w:pPr>
        <w:pStyle w:val="Normal"/>
        <w:jc w:val="left"/>
        <w:rPr>
          <w:sz w:val="20"/>
          <w:sz w:val="20"/>
          <w:rFonts w:ascii="Courier New" w:hAnsi="Courier New"/>
        </w:rPr>
      </w:pPr>
      <w:r>
        <w:rPr>
          <w:szCs w:val="22"/>
        </w:rPr>
        <w:t>Column name definition constants to be used when accessing this provider:</w:t>
      </w:r>
      <w:r/>
    </w:p>
    <w:p>
      <w:pPr>
        <w:pStyle w:val="Normal"/>
        <w:rPr>
          <w:sz w:val="20"/>
          <w:sz w:val="20"/>
          <w:rFonts w:ascii="Courier New" w:hAnsi="Courier New" w:cs="Courier New"/>
        </w:rPr>
      </w:pPr>
      <w:r>
        <w:rPr>
          <w:rFonts w:cs="Courier New" w:ascii="Courier New" w:hAnsi="Courier New"/>
          <w:sz w:val="20"/>
        </w:rPr>
        <w:t>static final String BASECOLUMN_ID = “_id”</w:t>
      </w:r>
      <w:r/>
    </w:p>
    <w:p>
      <w:pPr>
        <w:pStyle w:val="Normal"/>
        <w:rPr>
          <w:sz w:val="20"/>
          <w:sz w:val="20"/>
          <w:rFonts w:ascii="Courier New" w:hAnsi="Courier New" w:cs="Courier New"/>
        </w:rPr>
      </w:pPr>
      <w:r>
        <w:rPr>
          <w:rFonts w:cs="Courier New" w:ascii="Courier New" w:hAnsi="Courier New"/>
          <w:sz w:val="20"/>
        </w:rPr>
        <w:t>static final String PROVIDER_ID = "provider_id"</w:t>
      </w:r>
      <w:r/>
    </w:p>
    <w:p>
      <w:pPr>
        <w:pStyle w:val="Normal"/>
        <w:rPr>
          <w:sz w:val="20"/>
          <w:sz w:val="20"/>
          <w:rFonts w:ascii="Courier New" w:hAnsi="Courier New" w:cs="Courier New"/>
        </w:rPr>
      </w:pPr>
      <w:r>
        <w:rPr>
          <w:rFonts w:cs="Courier New" w:ascii="Courier New" w:hAnsi="Courier New"/>
          <w:sz w:val="20"/>
        </w:rPr>
        <w:t>static final String ID = "id"</w:t>
      </w:r>
      <w:r/>
    </w:p>
    <w:p>
      <w:pPr>
        <w:pStyle w:val="Normal"/>
        <w:rPr>
          <w:sz w:val="20"/>
          <w:sz w:val="20"/>
          <w:rFonts w:ascii="Courier New" w:hAnsi="Courier New" w:cs="Courier New"/>
        </w:rPr>
      </w:pPr>
      <w:r>
        <w:rPr>
          <w:rFonts w:cs="Courier New" w:ascii="Courier New" w:hAnsi="Courier New"/>
          <w:sz w:val="20"/>
        </w:rPr>
        <w:t>static final String MIME_TYPE = "mime_type"</w:t>
      </w:r>
      <w:r/>
    </w:p>
    <w:p>
      <w:pPr>
        <w:pStyle w:val="Normal"/>
        <w:rPr>
          <w:sz w:val="20"/>
          <w:sz w:val="20"/>
          <w:rFonts w:ascii="Courier New" w:hAnsi="Courier New" w:cs="Courier New"/>
        </w:rPr>
      </w:pPr>
      <w:r>
        <w:rPr>
          <w:rFonts w:cs="Courier New" w:ascii="Courier New" w:hAnsi="Courier New"/>
          <w:sz w:val="20"/>
        </w:rPr>
        <w:t>static final String DIRECTION = "direction"</w:t>
      </w:r>
      <w:r/>
    </w:p>
    <w:p>
      <w:pPr>
        <w:pStyle w:val="Normal"/>
        <w:rPr>
          <w:sz w:val="20"/>
          <w:sz w:val="20"/>
          <w:rFonts w:ascii="Courier New" w:hAnsi="Courier New" w:cs="Courier New"/>
        </w:rPr>
      </w:pPr>
      <w:r>
        <w:rPr>
          <w:rFonts w:cs="Courier New" w:ascii="Courier New" w:hAnsi="Courier New"/>
          <w:sz w:val="20"/>
        </w:rPr>
        <w:t>static final String CONTACT = "contact”</w:t>
      </w:r>
      <w:r/>
    </w:p>
    <w:p>
      <w:pPr>
        <w:pStyle w:val="Normal"/>
        <w:rPr>
          <w:sz w:val="20"/>
          <w:sz w:val="20"/>
          <w:rFonts w:ascii="Courier New" w:hAnsi="Courier New" w:cs="Courier New"/>
        </w:rPr>
      </w:pPr>
      <w:r>
        <w:rPr>
          <w:rFonts w:cs="Courier New" w:ascii="Courier New" w:hAnsi="Courier New"/>
          <w:sz w:val="20"/>
        </w:rPr>
        <w:t>static final String TIMESTAMP = "timestamp"</w:t>
      </w:r>
      <w:r/>
    </w:p>
    <w:p>
      <w:pPr>
        <w:pStyle w:val="Normal"/>
        <w:rPr>
          <w:sz w:val="20"/>
          <w:sz w:val="20"/>
          <w:rFonts w:ascii="Courier New" w:hAnsi="Courier New" w:cs="Courier New"/>
        </w:rPr>
      </w:pPr>
      <w:r>
        <w:rPr>
          <w:rFonts w:cs="Courier New" w:ascii="Courier New" w:hAnsi="Courier New"/>
          <w:sz w:val="20"/>
        </w:rPr>
        <w:t>static final String TIMESTAMP_SENT = "timestamp_sent"</w:t>
      </w:r>
      <w:r/>
    </w:p>
    <w:p>
      <w:pPr>
        <w:pStyle w:val="Normal"/>
        <w:rPr>
          <w:sz w:val="20"/>
          <w:sz w:val="20"/>
          <w:rFonts w:ascii="Courier New" w:hAnsi="Courier New" w:cs="Courier New"/>
        </w:rPr>
      </w:pPr>
      <w:r>
        <w:rPr>
          <w:rFonts w:cs="Courier New" w:ascii="Courier New" w:hAnsi="Courier New"/>
          <w:sz w:val="20"/>
        </w:rPr>
        <w:t>static final String TIMESTAMP_DELIVERED = "timestamp_delivered"</w:t>
      </w:r>
      <w:r/>
    </w:p>
    <w:p>
      <w:pPr>
        <w:pStyle w:val="Normal"/>
        <w:rPr>
          <w:sz w:val="20"/>
          <w:sz w:val="20"/>
          <w:rFonts w:ascii="Courier New" w:hAnsi="Courier New" w:cs="Courier New"/>
        </w:rPr>
      </w:pPr>
      <w:r>
        <w:rPr>
          <w:rFonts w:cs="Courier New" w:ascii="Courier New" w:hAnsi="Courier New"/>
          <w:sz w:val="20"/>
        </w:rPr>
        <w:t>static final String TIMESTAMP_DISPLAYED = "timestamp_displayed"static final String EXPIRED_DELIVERY = “expired_delivery”</w:t>
      </w:r>
      <w:r/>
    </w:p>
    <w:p>
      <w:pPr>
        <w:pStyle w:val="Normal"/>
        <w:rPr>
          <w:sz w:val="20"/>
          <w:sz w:val="20"/>
          <w:rFonts w:ascii="Courier New" w:hAnsi="Courier New" w:cs="Courier New"/>
        </w:rPr>
      </w:pPr>
      <w:r>
        <w:rPr>
          <w:rFonts w:cs="Courier New" w:ascii="Courier New" w:hAnsi="Courier New"/>
          <w:sz w:val="20"/>
        </w:rPr>
        <w:t>static final String STATUS = "status"</w:t>
      </w:r>
      <w:r/>
    </w:p>
    <w:p>
      <w:pPr>
        <w:pStyle w:val="Normal"/>
        <w:rPr>
          <w:sz w:val="20"/>
          <w:sz w:val="20"/>
          <w:rFonts w:ascii="Courier New" w:hAnsi="Courier New" w:cs="Courier New"/>
        </w:rPr>
      </w:pPr>
      <w:r>
        <w:rPr>
          <w:rFonts w:cs="Courier New" w:ascii="Courier New" w:hAnsi="Courier New"/>
          <w:sz w:val="20"/>
        </w:rPr>
        <w:t>static final String REASON_CODE = "reason_code"</w:t>
      </w:r>
      <w:r/>
    </w:p>
    <w:p>
      <w:pPr>
        <w:pStyle w:val="Normal"/>
        <w:rPr>
          <w:sz w:val="20"/>
          <w:sz w:val="20"/>
          <w:rFonts w:ascii="Courier New" w:hAnsi="Courier New" w:cs="Courier New"/>
        </w:rPr>
      </w:pPr>
      <w:r>
        <w:rPr>
          <w:rFonts w:cs="Courier New" w:ascii="Courier New" w:hAnsi="Courier New"/>
          <w:sz w:val="20"/>
        </w:rPr>
        <w:t>static final String READ_STATUS = "read_status"</w:t>
      </w:r>
      <w:r/>
    </w:p>
    <w:p>
      <w:pPr>
        <w:pStyle w:val="Normal"/>
        <w:rPr>
          <w:sz w:val="20"/>
          <w:sz w:val="20"/>
          <w:rFonts w:ascii="Courier New" w:hAnsi="Courier New" w:cs="Courier New"/>
        </w:rPr>
      </w:pPr>
      <w:r>
        <w:rPr>
          <w:rFonts w:cs="Courier New" w:ascii="Courier New" w:hAnsi="Courier New"/>
          <w:sz w:val="20"/>
        </w:rPr>
        <w:t>static final String CHAT_ID = "chat_id"</w:t>
      </w:r>
      <w:r/>
    </w:p>
    <w:p>
      <w:pPr>
        <w:pStyle w:val="Normal"/>
        <w:rPr>
          <w:sz w:val="20"/>
          <w:sz w:val="20"/>
          <w:rFonts w:ascii="Courier New" w:hAnsi="Courier New" w:cs="Courier New"/>
        </w:rPr>
      </w:pPr>
      <w:r>
        <w:rPr>
          <w:rFonts w:cs="Courier New" w:ascii="Courier New" w:hAnsi="Courier New"/>
          <w:sz w:val="20"/>
        </w:rPr>
        <w:t>static final String DIRECTION = "direction"</w:t>
      </w:r>
      <w:r/>
    </w:p>
    <w:p>
      <w:pPr>
        <w:pStyle w:val="Normal"/>
        <w:rPr>
          <w:sz w:val="20"/>
          <w:sz w:val="20"/>
          <w:rFonts w:ascii="Courier New" w:hAnsi="Courier New" w:cs="Courier New"/>
        </w:rPr>
      </w:pPr>
      <w:r>
        <w:rPr>
          <w:rFonts w:cs="Courier New" w:ascii="Courier New" w:hAnsi="Courier New"/>
          <w:sz w:val="20"/>
        </w:rPr>
        <w:t>static final String CONTENT = "content"</w:t>
      </w:r>
      <w:r/>
    </w:p>
    <w:p>
      <w:pPr>
        <w:pStyle w:val="Normal"/>
        <w:rPr>
          <w:sz w:val="20"/>
          <w:sz w:val="20"/>
          <w:rFonts w:ascii="Courier New" w:hAnsi="Courier New" w:cs="Courier New"/>
        </w:rPr>
      </w:pPr>
      <w:r>
        <w:rPr>
          <w:rFonts w:cs="Courier New" w:ascii="Courier New" w:hAnsi="Courier New"/>
          <w:sz w:val="20"/>
        </w:rPr>
        <w:t>static final String FILEICON = "fileicon"</w:t>
      </w:r>
      <w:r/>
    </w:p>
    <w:p>
      <w:pPr>
        <w:pStyle w:val="Normal"/>
        <w:rPr>
          <w:sz w:val="20"/>
          <w:sz w:val="20"/>
          <w:rFonts w:ascii="Courier New" w:hAnsi="Courier New" w:cs="Courier New"/>
        </w:rPr>
      </w:pPr>
      <w:r>
        <w:rPr>
          <w:rFonts w:cs="Courier New" w:ascii="Courier New" w:hAnsi="Courier New"/>
          <w:sz w:val="20"/>
        </w:rPr>
        <w:t>static final String FILEICON_MIME_TYPE = "fileicon_mime_tyoe"</w:t>
      </w:r>
      <w:r/>
    </w:p>
    <w:p>
      <w:pPr>
        <w:pStyle w:val="Normal"/>
        <w:rPr>
          <w:sz w:val="20"/>
          <w:sz w:val="20"/>
          <w:rFonts w:ascii="Courier New" w:hAnsi="Courier New" w:cs="Courier New"/>
        </w:rPr>
      </w:pPr>
      <w:r>
        <w:rPr>
          <w:rFonts w:cs="Courier New" w:ascii="Courier New" w:hAnsi="Courier New"/>
          <w:sz w:val="20"/>
        </w:rPr>
        <w:t>static final String FILENAME = "filename"</w:t>
      </w:r>
      <w:r/>
    </w:p>
    <w:p>
      <w:pPr>
        <w:pStyle w:val="Normal"/>
        <w:rPr>
          <w:sz w:val="20"/>
          <w:sz w:val="20"/>
          <w:rFonts w:ascii="Courier New" w:hAnsi="Courier New" w:cs="Courier New"/>
        </w:rPr>
      </w:pPr>
      <w:r>
        <w:rPr>
          <w:rFonts w:cs="Courier New" w:ascii="Courier New" w:hAnsi="Courier New"/>
          <w:sz w:val="20"/>
        </w:rPr>
        <w:t>static final String FILESIZE = "filesize"</w:t>
      </w:r>
      <w:r/>
    </w:p>
    <w:p>
      <w:pPr>
        <w:pStyle w:val="Normal"/>
        <w:rPr>
          <w:sz w:val="20"/>
          <w:sz w:val="20"/>
          <w:rFonts w:ascii="Courier New" w:hAnsi="Courier New" w:cs="Courier New"/>
        </w:rPr>
      </w:pPr>
      <w:r>
        <w:rPr>
          <w:rFonts w:cs="Courier New" w:ascii="Courier New" w:hAnsi="Courier New"/>
          <w:sz w:val="20"/>
        </w:rPr>
        <w:t>static final String TRANSFERRED = "transferred"</w:t>
      </w:r>
      <w:r/>
    </w:p>
    <w:p>
      <w:pPr>
        <w:pStyle w:val="Normal"/>
      </w:pPr>
      <w:r>
        <w:rPr>
          <w:rFonts w:cs="Courier New" w:ascii="Courier New" w:hAnsi="Courier New"/>
          <w:sz w:val="20"/>
        </w:rPr>
        <w:t>static final String DURATION = "duration"</w:t>
      </w:r>
      <w:r/>
    </w:p>
    <w:p>
      <w:pPr>
        <w:pStyle w:val="Normal"/>
        <w:rPr>
          <w:sz w:val="22"/>
          <w:sz w:val="22"/>
          <w:szCs w:val="20"/>
          <w:rFonts w:ascii="Arial" w:hAnsi="Arial" w:eastAsia="SimSun" w:cs="Times New Roman"/>
          <w:color w:val="00000A"/>
          <w:lang w:val="en-GB" w:eastAsia="en-US" w:bidi="bn-BD"/>
        </w:rPr>
      </w:pPr>
      <w:r>
        <w:rPr>
          <w:rFonts w:eastAsia="SimSun" w:cs="Times New Roman"/>
          <w:color w:val="00000A"/>
          <w:sz w:val="22"/>
          <w:szCs w:val="20"/>
          <w:lang w:val="en-GB" w:eastAsia="en-US" w:bidi="bn-BD"/>
        </w:rPr>
      </w:r>
      <w:r/>
    </w:p>
    <w:p>
      <w:pPr>
        <w:pStyle w:val="Normal"/>
        <w:rPr>
          <w:color w:val="000000"/>
        </w:rPr>
      </w:pPr>
      <w:r>
        <w:rPr>
          <w:lang w:eastAsia="en-US"/>
        </w:rPr>
        <w:t>The content provider exposes the following virtual table and virtual columns:</w:t>
      </w:r>
      <w:r/>
    </w:p>
    <w:p>
      <w:pPr>
        <w:pStyle w:val="ListBullet1"/>
      </w:pPr>
      <w:r>
        <w:rPr>
          <w:color w:val="000000"/>
        </w:rPr>
        <w:br/>
        <w:t>HISTORYLOG</w:t>
      </w:r>
      <w:r/>
    </w:p>
    <w:tbl>
      <w:tblPr>
        <w:tblW w:w="9133" w:type="dxa"/>
        <w:jc w:val="left"/>
        <w:tblInd w:w="108"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696"/>
        <w:gridCol w:w="1106"/>
        <w:gridCol w:w="5331"/>
      </w:tblGrid>
      <w:tr>
        <w:trPr>
          <w:tblHeader w:val="true"/>
          <w:trHeight w:val="401" w:hRule="atLeast"/>
        </w:trPr>
        <w:tc>
          <w:tcPr>
            <w:tcW w:w="2696"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w:t>
            </w:r>
            <w:r/>
          </w:p>
        </w:tc>
        <w:tc>
          <w:tcPr>
            <w:tcW w:w="1106" w:type="dxa"/>
            <w:tcBorders>
              <w:top w:val="single" w:sz="4" w:space="0" w:color="000001"/>
              <w:left w:val="single" w:sz="4" w:space="0" w:color="000001"/>
              <w:bottom w:val="single" w:sz="4" w:space="0" w:color="000001"/>
              <w:insideH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Data Type</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E002B" w:val="clear"/>
            <w:tcMar>
              <w:left w:w="88" w:type="dxa"/>
            </w:tcMar>
          </w:tcPr>
          <w:p>
            <w:pPr>
              <w:pStyle w:val="TableHeader"/>
              <w:keepNext/>
              <w:widowControl w:val="false"/>
              <w:suppressAutoHyphens w:val="true"/>
              <w:bidi w:val="0"/>
              <w:spacing w:before="60" w:after="0"/>
              <w:jc w:val="left"/>
              <w:rPr>
                <w:color w:val="000000"/>
              </w:rPr>
            </w:pPr>
            <w:r>
              <w:rPr/>
              <w:t>Description</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BASECOLUMN_ID</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 (not null)</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Unique value (even across several history log members)</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PROVIDER_ID</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bottom"/>
          </w:tcPr>
          <w:p>
            <w:pPr>
              <w:pStyle w:val="TableText"/>
              <w:widowControl w:val="false"/>
              <w:suppressAutoHyphens w:val="true"/>
              <w:bidi w:val="0"/>
              <w:spacing w:before="40" w:after="40"/>
              <w:jc w:val="left"/>
              <w:rPr>
                <w:color w:val="000000"/>
              </w:rPr>
            </w:pPr>
            <w:r>
              <w:rPr>
                <w:color w:val="000000"/>
              </w:rPr>
              <w:t xml:space="preserve">The id of the provider of the entry matching the id declared as a constant in that history log provider member (ex Chat.Message..HISTORYLOG_MEMBER_ID or FileTransfer.HISTORYLOG_MEMBER_ID) </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Identifier of the entry (“msg_id”, “ft_id” or “sharing_id” etc depending on  the corresponding provider of the entry)</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MIME_TYPE</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Multipurpose Internet Mail Extensions (MIME) type of the entry</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DIRECTION</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See enum Direction</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ContactId formatted number associated with the entry status. See corresponding provider for the list of reason codes</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entry was inserted</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TIMESTAMP_SENT</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this entry was sent. 0 means not sent.</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TIMESTAMP_DELIVERED</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this entry was delivered. 0 means not delivered.</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TIMESTAMP_DISPLAYED</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Time when this entry was displayed. 0 means not displayed.</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EXPIRED_DELIVERY</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If delivery has expired for this entry. Values: 1 (true), 0 (false)</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STATUS</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Status (or State) of the entry. See corresponding provider for available statuses and/or states</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REASON_CODE</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Reason code associated with the entry status. See corresponding provider for the list of reason codes</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READ_STATUS</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Integer</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Read status (UNREAD or READ) matching the read status of the corresponding provider of the entry.</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CHAT_ID</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Id for chat room</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CONTENT</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Content of the message if this entry corresponds to a chat message or the file uri if this entry is a file transfer, image share, geoloc share or video share etc.</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FILEICON</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 Icon Uri if the entry corresponds to a file transfer and it has a file icon attached to it</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FILEICON_MIME_TYPE</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Multipurpose Internet Mail Extensions (MIME) type of the file icon</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FILENAME</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String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 name if this entry corresponds to a file transfer</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FILESIZE</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File size in bytes if this entry corresponds to a file transfer</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TRANSFERRED</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Long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Size transferred in bytes if this entry corresponds to a file transfer</w:t>
            </w:r>
            <w:r/>
          </w:p>
        </w:tc>
      </w:tr>
      <w:tr>
        <w:trPr/>
        <w:tc>
          <w:tcPr>
            <w:tcW w:w="269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rPr>
            </w:pPr>
            <w:r>
              <w:rPr>
                <w:color w:val="000000"/>
              </w:rPr>
              <w:t>DURATION</w:t>
            </w:r>
            <w:r/>
          </w:p>
        </w:tc>
        <w:tc>
          <w:tcPr>
            <w:tcW w:w="110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color w:val="000000"/>
                <w:lang w:eastAsia="en-US"/>
              </w:rPr>
            </w:pPr>
            <w:r>
              <w:rPr>
                <w:color w:val="000000"/>
              </w:rPr>
              <w:t>Long</w:t>
            </w:r>
            <w:r/>
          </w:p>
        </w:tc>
        <w:tc>
          <w:tcPr>
            <w:tcW w:w="5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suppressAutoHyphens w:val="true"/>
              <w:bidi w:val="0"/>
              <w:spacing w:before="120" w:after="0"/>
              <w:jc w:val="both"/>
            </w:pPr>
            <w:r>
              <w:rPr>
                <w:color w:val="000000"/>
                <w:sz w:val="20"/>
                <w:lang w:eastAsia="en-US"/>
              </w:rPr>
              <w:t>Duration of the sharing or call in milliseconds if this entry corresponds to a sharing or a call. The value is only set at the end of the sharing or call.</w:t>
            </w:r>
            <w:r/>
          </w:p>
        </w:tc>
      </w:tr>
    </w:tbl>
    <w:p>
      <w:pPr>
        <w:pStyle w:val="Heading4"/>
        <w:numPr>
          <w:ilvl w:val="3"/>
          <w:numId w:val="25"/>
        </w:numPr>
        <w:rPr>
          <w:sz w:val="22"/>
          <w:b/>
          <w:sz w:val="22"/>
          <w:b/>
          <w:szCs w:val="28"/>
          <w:iCs/>
          <w:bCs w:val="false"/>
          <w:rFonts w:ascii="Arial Bold" w:hAnsi="Arial Bold" w:eastAsia="Times New Roman" w:cs="Arial"/>
          <w:lang w:val="en-US" w:eastAsia="en-US" w:bidi="bn-BD"/>
        </w:rPr>
      </w:pPr>
      <w:r>
        <w:rPr/>
        <w:t>Permissions</w:t>
      </w:r>
      <w:r/>
    </w:p>
    <w:p>
      <w:pPr>
        <w:pStyle w:val="ListContinue1"/>
        <w:ind w:left="0" w:hanging="0"/>
        <w:rPr>
          <w:sz w:val="22"/>
          <w:sz w:val="22"/>
        </w:rPr>
      </w:pPr>
      <w:r>
        <w:rPr/>
        <w:t>Access to the History API is requires the following permissions:</w:t>
      </w:r>
      <w:r/>
    </w:p>
    <w:p>
      <w:pPr>
        <w:pStyle w:val="NormalParagraph"/>
        <w:numPr>
          <w:ilvl w:val="0"/>
          <w:numId w:val="37"/>
        </w:numPr>
        <w:ind w:left="709" w:hanging="360"/>
        <w:rPr>
          <w:sz w:val="22"/>
          <w:sz w:val="22"/>
          <w:szCs w:val="22"/>
          <w:rFonts w:ascii="Arial" w:hAnsi="Arial" w:eastAsia="SimSun"/>
        </w:rPr>
      </w:pPr>
      <w:bookmarkStart w:id="275" w:name="_Toc327548013"/>
      <w:bookmarkStart w:id="276" w:name="_Toc327548213"/>
      <w:bookmarkStart w:id="277" w:name="_Ref329687100"/>
      <w:bookmarkStart w:id="278" w:name="_Toc333330464"/>
      <w:bookmarkStart w:id="279" w:name="_Toc375229900"/>
      <w:bookmarkStart w:id="280" w:name="_Toc419808152"/>
      <w:bookmarkStart w:id="281" w:name="_Toc419808372"/>
      <w:bookmarkEnd w:id="275"/>
      <w:bookmarkEnd w:id="276"/>
      <w:bookmarkEnd w:id="277"/>
      <w:bookmarkEnd w:id="278"/>
      <w:bookmarkEnd w:id="279"/>
      <w:bookmarkEnd w:id="280"/>
      <w:bookmarkEnd w:id="281"/>
      <w:r>
        <w:rPr/>
        <w:t xml:space="preserve">com.gsma.services.permission.RCS: </w:t>
        <w:br/>
        <w:t>this is a general permission that governs access to RCS services.</w:t>
      </w:r>
      <w:r/>
    </w:p>
    <w:p>
      <w:pPr>
        <w:pStyle w:val="Heading1"/>
        <w:numPr>
          <w:ilvl w:val="0"/>
          <w:numId w:val="0"/>
        </w:numPr>
        <w:ind w:left="431" w:hanging="431"/>
        <w:rPr>
          <w:sz w:val="28"/>
          <w:b/>
          <w:sz w:val="28"/>
          <w:b/>
          <w:szCs w:val="32"/>
          <w:bCs/>
          <w:rFonts w:ascii="Arial" w:hAnsi="Arial" w:eastAsia="Times New Roman" w:cs="Arial"/>
          <w:lang w:val="en-US" w:eastAsia="en-US" w:bidi="bn-BD"/>
        </w:rPr>
      </w:pPr>
      <w:bookmarkStart w:id="282" w:name="_Toc3275480131"/>
      <w:bookmarkStart w:id="283" w:name="_Toc3275482131"/>
      <w:bookmarkStart w:id="284" w:name="_Ref3296871001"/>
      <w:bookmarkStart w:id="285" w:name="_Toc3333304641"/>
      <w:bookmarkStart w:id="286" w:name="_Toc3752299001"/>
      <w:bookmarkStart w:id="287" w:name="_Toc4198081521"/>
      <w:bookmarkStart w:id="288" w:name="_Toc4198083721"/>
      <w:bookmarkStart w:id="289" w:name="_Toc422836702"/>
      <w:bookmarkEnd w:id="282"/>
      <w:bookmarkEnd w:id="283"/>
      <w:bookmarkEnd w:id="284"/>
      <w:bookmarkEnd w:id="285"/>
      <w:bookmarkEnd w:id="286"/>
      <w:bookmarkEnd w:id="287"/>
      <w:bookmarkEnd w:id="288"/>
      <w:bookmarkEnd w:id="289"/>
      <w:r>
        <w:rPr/>
        <w:t>Annex A</w:t>
        <w:tab/>
        <w:t>Document Management</w:t>
      </w:r>
      <w:r/>
    </w:p>
    <w:p>
      <w:pPr>
        <w:pStyle w:val="Heading2"/>
        <w:numPr>
          <w:ilvl w:val="1"/>
          <w:numId w:val="29"/>
        </w:numPr>
        <w:rPr>
          <w:sz w:val="24"/>
          <w:b/>
          <w:sz w:val="24"/>
          <w:b/>
          <w:szCs w:val="28"/>
          <w:iCs/>
          <w:bCs/>
          <w:rFonts w:ascii="Arial" w:hAnsi="Arial" w:eastAsia="Times New Roman" w:cs="Arial"/>
          <w:lang w:val="en-US" w:eastAsia="en-US" w:bidi="bn-BD"/>
        </w:rPr>
      </w:pPr>
      <w:bookmarkStart w:id="290" w:name="_Toc375229901"/>
      <w:bookmarkStart w:id="291" w:name="_Toc333330465"/>
      <w:bookmarkStart w:id="292" w:name="_Toc327548214"/>
      <w:bookmarkStart w:id="293" w:name="_Toc327548014"/>
      <w:bookmarkStart w:id="294" w:name="_Toc419808153"/>
      <w:bookmarkStart w:id="295" w:name="_Toc419808373"/>
      <w:bookmarkStart w:id="296" w:name="_Toc422836703"/>
      <w:bookmarkEnd w:id="290"/>
      <w:bookmarkEnd w:id="291"/>
      <w:bookmarkEnd w:id="292"/>
      <w:bookmarkEnd w:id="293"/>
      <w:bookmarkEnd w:id="294"/>
      <w:bookmarkEnd w:id="295"/>
      <w:bookmarkEnd w:id="296"/>
      <w:r>
        <w:rPr/>
        <w:t>Document History</w:t>
      </w:r>
      <w:r/>
    </w:p>
    <w:tbl>
      <w:tblPr>
        <w:tblW w:w="9334" w:type="dxa"/>
        <w:jc w:val="left"/>
        <w:tblInd w:w="-9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1070"/>
        <w:gridCol w:w="1243"/>
        <w:gridCol w:w="3303"/>
        <w:gridCol w:w="1942"/>
        <w:gridCol w:w="1776"/>
      </w:tblGrid>
      <w:tr>
        <w:trPr/>
        <w:tc>
          <w:tcPr>
            <w:tcW w:w="1070" w:type="dxa"/>
            <w:tcBorders>
              <w:top w:val="single" w:sz="4" w:space="0" w:color="000001"/>
              <w:left w:val="single" w:sz="4" w:space="0" w:color="000001"/>
              <w:bottom w:val="single" w:sz="4" w:space="0" w:color="000001"/>
              <w:insideH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Version</w:t>
            </w:r>
            <w:r/>
          </w:p>
        </w:tc>
        <w:tc>
          <w:tcPr>
            <w:tcW w:w="1243" w:type="dxa"/>
            <w:tcBorders>
              <w:top w:val="single" w:sz="4" w:space="0" w:color="000001"/>
              <w:left w:val="single" w:sz="4" w:space="0" w:color="000001"/>
              <w:bottom w:val="single" w:sz="4" w:space="0" w:color="000001"/>
              <w:insideH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Date</w:t>
            </w:r>
            <w:r/>
          </w:p>
        </w:tc>
        <w:tc>
          <w:tcPr>
            <w:tcW w:w="3303" w:type="dxa"/>
            <w:tcBorders>
              <w:top w:val="single" w:sz="4" w:space="0" w:color="000001"/>
              <w:left w:val="single" w:sz="4" w:space="0" w:color="000001"/>
              <w:bottom w:val="single" w:sz="4" w:space="0" w:color="000001"/>
              <w:insideH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Brief Description of Change</w:t>
            </w:r>
            <w:r/>
          </w:p>
        </w:tc>
        <w:tc>
          <w:tcPr>
            <w:tcW w:w="1942" w:type="dxa"/>
            <w:tcBorders>
              <w:top w:val="single" w:sz="4" w:space="0" w:color="000001"/>
              <w:left w:val="single" w:sz="4" w:space="0" w:color="000001"/>
              <w:bottom w:val="single" w:sz="4" w:space="0" w:color="000001"/>
              <w:insideH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Approval Authority</w:t>
            </w:r>
            <w:r/>
          </w:p>
        </w:tc>
        <w:tc>
          <w:tcPr>
            <w:tcW w:w="17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Editor / Company</w:t>
            </w:r>
            <w:r/>
          </w:p>
        </w:tc>
      </w:tr>
      <w:tr>
        <w:trPr/>
        <w:tc>
          <w:tcPr>
            <w:tcW w:w="107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0.1</w:t>
            </w:r>
            <w:r/>
          </w:p>
        </w:tc>
        <w:tc>
          <w:tcPr>
            <w:tcW w:w="12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26 Nov 2013</w:t>
            </w:r>
            <w:r/>
          </w:p>
        </w:tc>
        <w:tc>
          <w:tcPr>
            <w:tcW w:w="330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Joyn Blackbird release are incorporated</w:t>
            </w:r>
            <w:r/>
          </w:p>
        </w:tc>
        <w:tc>
          <w:tcPr>
            <w:tcW w:w="194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RCS TSG JTA</w:t>
            </w:r>
            <w:r/>
          </w:p>
        </w:tc>
        <w:tc>
          <w:tcPr>
            <w:tcW w:w="17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lang w:val="sv-SE"/>
              </w:rPr>
            </w:pPr>
            <w:r>
              <w:rPr>
                <w:lang w:val="sv-SE"/>
              </w:rPr>
              <w:t>Kelvin Qin and Tom Van Pelt / GSMA</w:t>
            </w:r>
            <w:r/>
          </w:p>
        </w:tc>
      </w:tr>
      <w:tr>
        <w:trPr/>
        <w:tc>
          <w:tcPr>
            <w:tcW w:w="107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1.0</w:t>
            </w:r>
            <w:r/>
          </w:p>
        </w:tc>
        <w:tc>
          <w:tcPr>
            <w:tcW w:w="12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31 Jan 2014</w:t>
            </w:r>
            <w:r/>
          </w:p>
        </w:tc>
        <w:tc>
          <w:tcPr>
            <w:tcW w:w="330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Approved by PSMC</w:t>
            </w:r>
            <w:r/>
          </w:p>
        </w:tc>
        <w:tc>
          <w:tcPr>
            <w:tcW w:w="194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PSMC</w:t>
            </w:r>
            <w:r/>
          </w:p>
        </w:tc>
        <w:tc>
          <w:tcPr>
            <w:tcW w:w="17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Kelvin Qin / GSMA</w:t>
            </w:r>
            <w:r/>
          </w:p>
        </w:tc>
      </w:tr>
      <w:tr>
        <w:trPr/>
        <w:tc>
          <w:tcPr>
            <w:tcW w:w="107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1.5</w:t>
            </w:r>
            <w:r/>
          </w:p>
        </w:tc>
        <w:tc>
          <w:tcPr>
            <w:tcW w:w="12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10 Oct 2014</w:t>
            </w:r>
            <w:r/>
          </w:p>
        </w:tc>
        <w:tc>
          <w:tcPr>
            <w:tcW w:w="330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Multimedia API is added and some other API improvement</w:t>
            </w:r>
            <w:r/>
          </w:p>
        </w:tc>
        <w:tc>
          <w:tcPr>
            <w:tcW w:w="194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RCSJTA</w:t>
            </w:r>
            <w:r/>
          </w:p>
        </w:tc>
        <w:tc>
          <w:tcPr>
            <w:tcW w:w="17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Kelvin Qin / GSMA</w:t>
            </w:r>
            <w:r/>
          </w:p>
        </w:tc>
      </w:tr>
      <w:tr>
        <w:trPr/>
        <w:tc>
          <w:tcPr>
            <w:tcW w:w="107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1.5.1</w:t>
            </w:r>
            <w:r/>
          </w:p>
        </w:tc>
        <w:tc>
          <w:tcPr>
            <w:tcW w:w="124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23 June 2015</w:t>
            </w:r>
            <w:r/>
          </w:p>
        </w:tc>
        <w:tc>
          <w:tcPr>
            <w:tcW w:w="3303"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Maintenance release</w:t>
            </w:r>
            <w:r/>
          </w:p>
        </w:tc>
        <w:tc>
          <w:tcPr>
            <w:tcW w:w="1942"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RCSJTA</w:t>
            </w:r>
            <w:r/>
          </w:p>
        </w:tc>
        <w:tc>
          <w:tcPr>
            <w:tcW w:w="17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Erdem Ersoz/ GSMA</w:t>
            </w:r>
            <w:r/>
          </w:p>
        </w:tc>
      </w:tr>
    </w:tbl>
    <w:p>
      <w:pPr>
        <w:pStyle w:val="Heading2"/>
        <w:numPr>
          <w:ilvl w:val="1"/>
          <w:numId w:val="29"/>
        </w:numPr>
        <w:rPr>
          <w:sz w:val="24"/>
          <w:b/>
          <w:sz w:val="24"/>
          <w:b/>
          <w:szCs w:val="28"/>
          <w:iCs/>
          <w:bCs/>
          <w:rFonts w:ascii="Arial" w:hAnsi="Arial" w:eastAsia="Times New Roman" w:cs="Arial"/>
          <w:lang w:val="en-US" w:eastAsia="en-US" w:bidi="bn-BD"/>
        </w:rPr>
      </w:pPr>
      <w:bookmarkStart w:id="297" w:name="_Toc375229902"/>
      <w:bookmarkStart w:id="298" w:name="_Toc333330466"/>
      <w:bookmarkStart w:id="299" w:name="_Toc327548215"/>
      <w:bookmarkStart w:id="300" w:name="_Toc327548015"/>
      <w:bookmarkStart w:id="301" w:name="_Toc419808154"/>
      <w:bookmarkStart w:id="302" w:name="_Toc419808374"/>
      <w:bookmarkStart w:id="303" w:name="_Toc422836704"/>
      <w:bookmarkEnd w:id="297"/>
      <w:bookmarkEnd w:id="298"/>
      <w:bookmarkEnd w:id="299"/>
      <w:bookmarkEnd w:id="300"/>
      <w:bookmarkEnd w:id="301"/>
      <w:bookmarkEnd w:id="302"/>
      <w:bookmarkEnd w:id="303"/>
      <w:r>
        <w:rPr/>
        <w:t>Other Information</w:t>
      </w:r>
      <w:r/>
    </w:p>
    <w:tbl>
      <w:tblPr>
        <w:tblW w:w="9334" w:type="dxa"/>
        <w:jc w:val="left"/>
        <w:tblInd w:w="-9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3184"/>
        <w:gridCol w:w="6149"/>
      </w:tblGrid>
      <w:tr>
        <w:trPr/>
        <w:tc>
          <w:tcPr>
            <w:tcW w:w="3184" w:type="dxa"/>
            <w:tcBorders>
              <w:top w:val="single" w:sz="4" w:space="0" w:color="000001"/>
              <w:left w:val="single" w:sz="4" w:space="0" w:color="000001"/>
              <w:bottom w:val="single" w:sz="4" w:space="0" w:color="000001"/>
              <w:insideH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Type</w:t>
            </w:r>
            <w:r/>
          </w:p>
        </w:tc>
        <w:tc>
          <w:tcPr>
            <w:tcW w:w="6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88" w:type="dxa"/>
            </w:tcMar>
          </w:tcPr>
          <w:p>
            <w:pPr>
              <w:pStyle w:val="TableHeader"/>
              <w:keepNext/>
              <w:widowControl w:val="false"/>
              <w:suppressAutoHyphens w:val="true"/>
              <w:bidi w:val="0"/>
              <w:spacing w:before="60" w:after="0"/>
              <w:jc w:val="left"/>
              <w:rPr>
                <w:sz w:val="22"/>
                <w:b/>
                <w:sz w:val="22"/>
                <w:b/>
                <w:szCs w:val="20"/>
                <w:rFonts w:ascii="Calibri" w:hAnsi="Calibri" w:eastAsia="Calibri" w:cs="Arial"/>
                <w:color w:val="FFFFFF"/>
                <w:lang w:val="en-US" w:eastAsia="en-GB" w:bidi="ar-SA"/>
              </w:rPr>
            </w:pPr>
            <w:r>
              <w:rPr/>
              <w:t>Description</w:t>
            </w:r>
            <w:r/>
          </w:p>
        </w:tc>
      </w:tr>
      <w:tr>
        <w:trPr/>
        <w:tc>
          <w:tcPr>
            <w:tcW w:w="318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Document Owner</w:t>
            </w:r>
            <w:r/>
          </w:p>
        </w:tc>
        <w:tc>
          <w:tcPr>
            <w:tcW w:w="6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RCS TSG JTA</w:t>
            </w:r>
            <w:r/>
          </w:p>
        </w:tc>
      </w:tr>
      <w:tr>
        <w:trPr/>
        <w:tc>
          <w:tcPr>
            <w:tcW w:w="3184"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Editor / Company</w:t>
            </w:r>
            <w:r/>
          </w:p>
        </w:tc>
        <w:tc>
          <w:tcPr>
            <w:tcW w:w="6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widowControl w:val="false"/>
              <w:suppressAutoHyphens w:val="true"/>
              <w:bidi w:val="0"/>
              <w:spacing w:before="40" w:after="40"/>
              <w:jc w:val="left"/>
              <w:rPr>
                <w:sz w:val="22"/>
                <w:sz w:val="22"/>
                <w:szCs w:val="20"/>
                <w:rFonts w:ascii="Calibri" w:hAnsi="Calibri" w:eastAsia="Calibri" w:cs="Times New Roman"/>
                <w:color w:val="00000A"/>
                <w:lang w:val="en-GB" w:eastAsia="de-DE" w:bidi="ar-SA"/>
              </w:rPr>
            </w:pPr>
            <w:r>
              <w:rPr/>
              <w:t>Erdem Ersoz / GSMA</w:t>
            </w:r>
            <w:r/>
          </w:p>
        </w:tc>
      </w:tr>
    </w:tbl>
    <w:p>
      <w:pPr>
        <w:pStyle w:val="NormalParagraph"/>
      </w:pPr>
      <w:r>
        <w:rPr/>
      </w:r>
      <w:r/>
    </w:p>
    <w:p>
      <w:pPr>
        <w:pStyle w:val="NormalParagraph"/>
        <w:rPr>
          <w:rFonts w:eastAsia="Arial"/>
        </w:rPr>
      </w:pPr>
      <w:r>
        <w:rPr/>
        <w:t xml:space="preserve">It is our intention to provide a quality product for your use. If you find any errors or omissions, please contact us with your comments. You may notify us at </w:t>
      </w:r>
      <w:hyperlink r:id="rId13">
        <w:r>
          <w:rPr>
            <w:webHidden/>
            <w:rStyle w:val="InternetLink"/>
            <w:vanish/>
          </w:rPr>
          <w:t>prd@gsma.com</w:t>
        </w:r>
      </w:hyperlink>
      <w:r/>
    </w:p>
    <w:p>
      <w:pPr>
        <w:pStyle w:val="NormalParagraph"/>
      </w:pPr>
      <w:bookmarkStart w:id="304" w:name="_Toc372893878"/>
      <w:bookmarkStart w:id="305" w:name="_Toc368471109"/>
      <w:bookmarkStart w:id="306" w:name="_Toc350374583"/>
      <w:bookmarkStart w:id="307" w:name="_Toc356917630"/>
      <w:bookmarkStart w:id="308" w:name="_Toc356917631"/>
      <w:bookmarkStart w:id="309" w:name="_Toc356917632"/>
      <w:bookmarkStart w:id="310" w:name="_Toc356917633"/>
      <w:bookmarkStart w:id="311" w:name="_Toc350374613"/>
      <w:bookmarkStart w:id="312" w:name="_Toc350374614"/>
      <w:bookmarkStart w:id="313" w:name="_Toc356917634"/>
      <w:bookmarkStart w:id="314" w:name="_Toc356917635"/>
      <w:bookmarkStart w:id="315" w:name="_Toc356917636"/>
      <w:bookmarkStart w:id="316" w:name="_Toc356917637"/>
      <w:bookmarkStart w:id="317" w:name="_Toc356917638"/>
      <w:bookmarkStart w:id="318" w:name="_Toc356917639"/>
      <w:bookmarkStart w:id="319" w:name="_Toc356917640"/>
      <w:bookmarkStart w:id="320" w:name="_Toc356917641"/>
      <w:bookmarkStart w:id="321" w:name="_Toc356917642"/>
      <w:bookmarkStart w:id="322" w:name="_Toc356917643"/>
      <w:bookmarkStart w:id="323" w:name="_Toc356917644"/>
      <w:bookmarkStart w:id="324" w:name="_Toc356917645"/>
      <w:bookmarkStart w:id="325" w:name="_Toc356917646"/>
      <w:bookmarkStart w:id="326" w:name="_Toc356917647"/>
      <w:bookmarkStart w:id="327" w:name="_Toc356917648"/>
      <w:bookmarkStart w:id="328" w:name="_Toc356917649"/>
      <w:bookmarkStart w:id="329" w:name="_Toc351497338"/>
      <w:bookmarkStart w:id="330" w:name="_Toc351497339"/>
      <w:bookmarkStart w:id="331" w:name="_Toc351497340"/>
      <w:bookmarkStart w:id="332" w:name="_Toc351497342"/>
      <w:bookmarkStart w:id="333" w:name="_Toc351497344"/>
      <w:bookmarkStart w:id="334" w:name="_Toc351497345"/>
      <w:bookmarkStart w:id="335" w:name="_Toc351497346"/>
      <w:bookmarkStart w:id="336" w:name="_Toc351497347"/>
      <w:bookmarkStart w:id="337" w:name="_Toc351497348"/>
      <w:bookmarkStart w:id="338" w:name="_Toc351497349"/>
      <w:bookmarkStart w:id="339" w:name="_Toc351497352"/>
      <w:bookmarkStart w:id="340" w:name="_Toc35149735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rPr/>
        <w:t xml:space="preserve">Your comments or suggestions &amp; questions are always welcome. </w:t>
      </w:r>
      <w:r/>
    </w:p>
    <w:p>
      <w:pPr>
        <w:pStyle w:val="NormalParagraph"/>
        <w:widowControl/>
        <w:suppressAutoHyphens w:val="true"/>
        <w:bidi w:val="0"/>
        <w:spacing w:lineRule="auto" w:line="276" w:before="0" w:after="200"/>
        <w:jc w:val="left"/>
        <w:rPr>
          <w:sz w:val="22"/>
          <w:sz w:val="22"/>
          <w:szCs w:val="22"/>
          <w:rFonts w:ascii="Arial" w:hAnsi="Arial" w:eastAsia="SimSun" w:cs="Times New Roman"/>
          <w:color w:val="00000A"/>
          <w:lang w:val="en-GB" w:eastAsia="en-GB" w:bidi="ar-SA"/>
        </w:rPr>
      </w:pPr>
      <w:r>
        <w:rPr/>
      </w:r>
      <w:r/>
    </w:p>
    <w:sectPr>
      <w:headerReference w:type="default" r:id="rId14"/>
      <w:footerReference w:type="default" r:id="rId15"/>
      <w:type w:val="nextPage"/>
      <w:pgSz w:w="11906" w:h="16838"/>
      <w:pgMar w:left="1440" w:right="1440" w:header="709" w:top="1440" w:footer="709" w:bottom="1440" w:gutter="0"/>
      <w:pgNumType w:start="2"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Arial Bold">
    <w:charset w:val="00"/>
    <w:family w:val="swiss"/>
    <w:pitch w:val="variable"/>
  </w:font>
  <w:font w:name="Arial Bold">
    <w:charset w:val="00"/>
    <w:family w:val="roman"/>
    <w:pitch w:val="variable"/>
  </w:font>
  <w:font w:name="Courier New">
    <w:charset w:val="00"/>
    <w:family w:val="roman"/>
    <w:pitch w:val="variable"/>
  </w:font>
  <w:font w:name="Tahoma">
    <w:charset w:val="00"/>
    <w:family w:val="roman"/>
    <w:pitch w:val="variable"/>
  </w:font>
  <w:font w:name="DejaVu Sans Mono">
    <w:charset w:val="00"/>
    <w:family w:val="modern"/>
    <w:pitch w:val="fixed"/>
  </w:font>
  <w:font w:name="Symbol">
    <w:charset w:val="00"/>
    <w:family w:val="roman"/>
    <w:pitch w:val="variable"/>
  </w:font>
  <w:font w:name="Wingdings">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iberation Sans">
    <w:altName w:val="Arial"/>
    <w:charset w:val="00"/>
    <w:family w:val="swiss"/>
    <w:pitch w:val="variable"/>
  </w:font>
  <w:font w:name="DejaVu Sans Mono">
    <w:charset w:val="00"/>
    <w:family w:val="roman"/>
    <w:pitch w:val="variable"/>
  </w:font>
  <w:font w:name="Verdana">
    <w:charset w:val="00"/>
    <w:family w:val="roman"/>
    <w:pitch w:val="variable"/>
  </w:font>
  <w:font w:name="Consolas">
    <w:charset w:val="00"/>
    <w:family w:val="roman"/>
    <w:pitch w:val="variable"/>
  </w:font>
  <w:font w:name="Batang">
    <w:altName w:val="바탕"/>
    <w:charset w:val="00"/>
    <w:family w:val="roman"/>
    <w:pitch w:val="variable"/>
  </w:font>
  <w:font w:name="Courier New">
    <w:charset w:val="01"/>
    <w:family w:val="modern"/>
    <w:pitch w:val="fixed"/>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8930" w:leader="none"/>
        <w:tab w:val="right" w:pos="13892" w:leader="none"/>
      </w:tabs>
      <w:spacing w:before="0" w:after="200"/>
      <w:contextualSpacing/>
    </w:pPr>
    <w:r>
      <w:rPr/>
      <w:t>V</w:t>
    </w:r>
    <w:sdt>
      <w:sdtPr>
        <w:text/>
        <w:dataBinding w:storeItemID="{50509E37-9672-4EDB-97B3-99BBC7A92734}" w:xpath="/ns0:properties[1]/documentManagement[1]/ns3:GSMAPRDVersion[1]" w:prefixMappings="xmlns:ns0='http://schemas.microsoft.com/office/2006/metadata/properties' xmlns:ns1='http://www.w3.org/2001/XMLSchema-instance' xmlns:ns2='http://schemas.microsoft.com/office/infopath/2007/PartnerControls' xmlns:ns3='ADEDD60E-22E2-4049-BE99-80A2BB237DD5' xmlns:ns4='ead66a6e-cb5e-4e48-9b4c-c6e595a45fb0' "/>
      </w:sdtPr>
      <w:sdtContent>
        <w:r>
          <w:rPr>
            <w:lang w:val="fr-FR"/>
          </w:rPr>
          <w:t>3.0</w:t>
        </w:r>
      </w:sdtContent>
    </w:sdt>
    <w:r>
      <w:rPr/>
      <w:tab/>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83</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8930" w:leader="none"/>
        <w:tab w:val="right" w:pos="13892" w:leader="none"/>
      </w:tabs>
      <w:spacing w:before="0" w:after="200"/>
      <w:contextualSpacing/>
      <w:rPr>
        <w:i/>
        <w:i/>
      </w:rPr>
    </w:pPr>
    <w:r>
      <w:rPr/>
      <w:t>V</w:t>
    </w:r>
    <w:sdt>
      <w:sdtPr>
        <w:text/>
        <w:dataBinding w:storeItemID="{50509E37-9672-4EDB-97B3-99BBC7A92734}" w:xpath="/ns0:properties[1]/documentManagement[1]/ns3:GSMAPRDVersion[1]"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sdtPr>
      <w:sdtContent>
        <w:r>
          <w:rPr>
            <w:lang w:val="fr-FR"/>
          </w:rPr>
          <w:t>3.0</w:t>
        </w:r>
      </w:sdtContent>
    </w:sdt>
    <w:r>
      <w:rPr/>
      <w:t xml:space="preserve"> </w:t>
      <w:tab/>
      <w:t xml:space="preserve">Page </w:t>
    </w:r>
    <w:r>
      <w:rPr/>
      <w:fldChar w:fldCharType="begin"/>
    </w:r>
    <w:r>
      <w:instrText> PAGE </w:instrText>
    </w:r>
    <w:r>
      <w:fldChar w:fldCharType="separate"/>
    </w:r>
    <w:r>
      <w:t>64</w:t>
    </w:r>
    <w:r>
      <w:fldChar w:fldCharType="end"/>
    </w:r>
    <w:r>
      <w:rPr/>
      <w:t xml:space="preserve"> of </w:t>
    </w:r>
    <w:r>
      <w:rPr/>
      <w:fldChar w:fldCharType="begin"/>
    </w:r>
    <w:r>
      <w:instrText> NUMPAGES </w:instrText>
    </w:r>
    <w:r>
      <w:fldChar w:fldCharType="separate"/>
    </w:r>
    <w:r>
      <w:t>83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tabs>
        <w:tab w:val="right" w:pos="8931" w:leader="none"/>
        <w:tab w:val="right" w:pos="13892" w:leader="none"/>
      </w:tabs>
      <w:suppressAutoHyphens w:val="true"/>
      <w:bidi w:val="0"/>
      <w:spacing w:before="120" w:after="0"/>
      <w:contextualSpacing/>
      <w:jc w:val="left"/>
      <w:rPr>
        <w:sz w:val="22"/>
        <w:sz w:val="22"/>
        <w:szCs w:val="20"/>
        <w:rFonts w:ascii="Arial" w:hAnsi="Arial" w:eastAsia="SimSun" w:cs="Times New Roman"/>
        <w:color w:val="00000A"/>
        <w:lang w:val="en-GB" w:eastAsia="zh-CN" w:bidi="bn-BD"/>
      </w:rPr>
    </w:pPr>
    <w:r>
      <w:rPr/>
      <w:t>GSM Association</w:t>
      <w:tab/>
    </w:r>
    <w:r/>
  </w:p>
  <w:p>
    <w:pPr>
      <w:pStyle w:val="Header"/>
    </w:pPr>
    <w:r>
      <w:rPr/>
      <w:t xml:space="preserve">Official Document </w:t>
    </w:r>
    <w:sdt>
      <w:sdtPr>
        <w:text/>
        <w:dataBinding w:storeItemID="{50509E37-9672-4EDB-97B3-99BBC7A92734}" w:xpath="/ns0:properties[1]/documentManagement[1]/ns3:GSMADocumentNumber[1]" w:prefixMappings="xmlns:ns0='http://schemas.microsoft.com/office/2006/metadata/properties' xmlns:ns1='http://www.w3.org/2001/XMLSchema-instance' xmlns:ns2='http://schemas.microsoft.com/office/infopath/2007/PartnerControls' xmlns:ns3='ADEDD60E-22E2-4049-BE99-80A2BB237DD5' xmlns:ns4='http://schemas.microsoft.com/sharepoint/v3' "/>
      </w:sdtPr>
      <w:sdtContent>
        <w:r>
          <w:rPr/>
          <w:t>RCC.53</w:t>
        </w:r>
      </w:sdtContent>
    </w:sdt>
    <w:r>
      <w:rPr/>
      <w:t xml:space="preserve"> – </w:t>
    </w:r>
    <w:sdt>
      <w:sdtPr>
        <w:text/>
        <w:dataBinding w:storeItemID="{50509E37-9672-4EDB-97B3-99BBC7A92734}" w:xpath="/ns0:properties[1]/documentManagement[1]/ns3:GSMATitle[1]" w:prefixMappings="xmlns:ns0='http://schemas.microsoft.com/office/2006/metadata/properties' xmlns:ns1='http://www.w3.org/2001/XMLSchema-instance' xmlns:ns2='http://schemas.microsoft.com/office/infopath/2007/PartnerControls' xmlns:ns3='ADEDD60E-22E2-4049-BE99-80A2BB237DD5' xmlns:ns4='http://schemas.microsoft.com/sharepoint/v3' "/>
      </w:sdtPr>
      <w:sdtContent>
        <w:r>
          <w:rPr>
            <w:lang w:val="fr-FR"/>
          </w:rPr>
          <w:t>RCS Device API 1.5.1 Specification</w:t>
        </w:r>
      </w:sdtContent>
    </w:sd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tabs>
        <w:tab w:val="right" w:pos="8931" w:leader="none"/>
        <w:tab w:val="right" w:pos="13892" w:leader="none"/>
      </w:tabs>
      <w:suppressAutoHyphens w:val="true"/>
      <w:bidi w:val="0"/>
      <w:spacing w:before="120" w:after="0"/>
      <w:contextualSpacing/>
      <w:jc w:val="left"/>
      <w:rPr>
        <w:sz w:val="22"/>
        <w:sz w:val="22"/>
        <w:szCs w:val="20"/>
        <w:rFonts w:ascii="Arial" w:hAnsi="Arial" w:eastAsia="SimSun" w:cs="Times New Roman"/>
        <w:color w:val="00000A"/>
        <w:lang w:val="en-GB" w:eastAsia="zh-CN" w:bidi="bn-BD"/>
      </w:rPr>
    </w:pPr>
    <w:r>
      <w:rPr/>
      <w:t>GSM Association</w:t>
      <w:tab/>
    </w:r>
    <w:r/>
  </w:p>
  <w:p>
    <w:pPr>
      <w:pStyle w:val="Header"/>
    </w:pPr>
    <w:r>
      <w:rPr/>
      <w:t xml:space="preserve">Official Document </w:t>
    </w:r>
    <w:sdt>
      <w:sdtPr>
        <w:text/>
        <w:dataBinding w:storeItemID="{50509E37-9672-4EDB-97B3-99BBC7A92734}" w:xpath="/ns0:properties[1]/documentManagement[1]/ns3:GSMADocumentNumber[1]"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sdtPr>
      <w:sdtContent>
        <w:r>
          <w:rPr/>
          <w:t>RCC.53</w:t>
        </w:r>
      </w:sdtContent>
    </w:sdt>
    <w:r>
      <w:rPr/>
      <w:t xml:space="preserve"> - </w:t>
    </w:r>
    <w:sdt>
      <w:sdtPr>
        <w:text/>
        <w:dataBinding w:storeItemID="{50509E37-9672-4EDB-97B3-99BBC7A92734}" w:xpath="/ns0:properties[1]/documentManagement[1]/ns3:GSMATitle[1]"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sdtPr>
      <w:sdtContent>
        <w:r>
          <w:rPr>
            <w:lang w:val="fr-FR"/>
          </w:rPr>
          <w:t>RCS Device API 1.5.1 Specification</w:t>
        </w:r>
      </w:sdtContent>
    </w:sd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80" w:hanging="340"/>
      </w:pPr>
      <w:rPr>
        <w:rFonts w:ascii="Symbol" w:hAnsi="Symbol" w:cs="Symbol" w:hint="default"/>
      </w:rPr>
    </w:lvl>
    <w:lvl w:ilvl="1">
      <w:start w:val="1"/>
      <w:numFmt w:val="bullet"/>
      <w:lvlText w:val=""/>
      <w:lvlJc w:val="left"/>
      <w:pPr>
        <w:ind w:left="1020" w:hanging="340"/>
      </w:pPr>
      <w:rPr>
        <w:rFonts w:ascii="Symbol" w:hAnsi="Symbol" w:cs="Symbol" w:hint="default"/>
      </w:rPr>
    </w:lvl>
    <w:lvl w:ilvl="2">
      <w:start w:val="1"/>
      <w:numFmt w:val="bullet"/>
      <w:lvlText w:val=""/>
      <w:lvlJc w:val="left"/>
      <w:pPr>
        <w:ind w:left="1360" w:hanging="340"/>
      </w:pPr>
      <w:rPr>
        <w:rFonts w:ascii="Symbol" w:hAnsi="Symbol" w:cs="Symbol" w:hint="default"/>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2">
    <w:lvl w:ilvl="0">
      <w:start w:val="1"/>
      <w:numFmt w:val="decimal"/>
      <w:suff w:val="nothing"/>
      <w:lvlText w:val="Figure %1"/>
      <w:lvlJc w:val="left"/>
      <w:pPr>
        <w:ind w:left="360" w:hanging="360"/>
      </w:pPr>
      <w:rPr>
        <w:sz w:val="22"/>
        <w:i w:val="false"/>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ind w:left="680" w:hanging="340"/>
      </w:pPr>
      <w:rPr>
        <w:rFonts w:ascii="Symbol" w:hAnsi="Symbol" w:cs="Symbol" w:hint="default"/>
      </w:rPr>
    </w:lvl>
    <w:lvl w:ilvl="1">
      <w:start w:val="1"/>
      <w:numFmt w:val="bullet"/>
      <w:lvlText w:val=""/>
      <w:lvlJc w:val="left"/>
      <w:pPr>
        <w:ind w:left="1020" w:hanging="340"/>
      </w:pPr>
      <w:rPr>
        <w:rFonts w:ascii="Symbol" w:hAnsi="Symbol" w:cs="Symbol" w:hint="default"/>
      </w:rPr>
    </w:lvl>
    <w:lvl w:ilvl="2">
      <w:start w:val="1"/>
      <w:numFmt w:val="bullet"/>
      <w:lvlText w:val=""/>
      <w:lvlJc w:val="left"/>
      <w:pPr>
        <w:ind w:left="1360" w:hanging="340"/>
      </w:pPr>
      <w:rPr>
        <w:rFonts w:ascii="Symbol" w:hAnsi="Symbol" w:cs="Symbol" w:hint="default"/>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680" w:hanging="340"/>
      </w:pPr>
      <w:rPr>
        <w:rFonts w:ascii="Symbol" w:hAnsi="Symbol" w:cs="Symbol" w:hint="default"/>
      </w:rPr>
    </w:lvl>
    <w:lvl w:ilvl="1">
      <w:start w:val="1"/>
      <w:numFmt w:val="bullet"/>
      <w:lvlText w:val=""/>
      <w:lvlJc w:val="left"/>
      <w:pPr>
        <w:ind w:left="1020" w:hanging="340"/>
      </w:pPr>
      <w:rPr>
        <w:rFonts w:ascii="Symbol" w:hAnsi="Symbol" w:cs="Symbol" w:hint="default"/>
      </w:rPr>
    </w:lvl>
    <w:lvl w:ilvl="2">
      <w:start w:val="1"/>
      <w:numFmt w:val="bullet"/>
      <w:lvlText w:val=""/>
      <w:lvlJc w:val="left"/>
      <w:pPr>
        <w:ind w:left="1360" w:hanging="340"/>
      </w:pPr>
      <w:rPr>
        <w:rFonts w:ascii="Symbol" w:hAnsi="Symbol" w:cs="Symbol" w:hint="default"/>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680" w:hanging="340"/>
      </w:pPr>
      <w:rPr>
        <w:rFonts w:ascii="Symbol" w:hAnsi="Symbol" w:cs="Symbol" w:hint="default"/>
      </w:rPr>
    </w:lvl>
    <w:lvl w:ilvl="1">
      <w:start w:val="1"/>
      <w:numFmt w:val="bullet"/>
      <w:lvlText w:val=""/>
      <w:lvlJc w:val="left"/>
      <w:pPr>
        <w:ind w:left="1020" w:hanging="340"/>
      </w:pPr>
      <w:rPr>
        <w:rFonts w:ascii="Symbol" w:hAnsi="Symbol" w:cs="Symbol" w:hint="default"/>
      </w:rPr>
    </w:lvl>
    <w:lvl w:ilvl="2">
      <w:start w:val="1"/>
      <w:numFmt w:val="bullet"/>
      <w:lvlText w:val=""/>
      <w:lvlJc w:val="left"/>
      <w:pPr>
        <w:ind w:left="1360" w:hanging="340"/>
      </w:pPr>
      <w:rPr>
        <w:rFonts w:ascii="Symbol" w:hAnsi="Symbol" w:cs="Symbol" w:hint="default"/>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9">
    <w:lvl w:ilvl="0">
      <w:start w:val="1"/>
      <w:numFmt w:val="bullet"/>
      <w:lvlText w:val=""/>
      <w:lvlJc w:val="left"/>
      <w:pPr>
        <w:ind w:left="680" w:hanging="340"/>
      </w:pPr>
      <w:rPr>
        <w:rFonts w:ascii="Symbol" w:hAnsi="Symbol" w:cs="Symbol" w:hint="default"/>
      </w:rPr>
    </w:lvl>
    <w:lvl w:ilvl="1">
      <w:start w:val="1"/>
      <w:numFmt w:val="bullet"/>
      <w:lvlText w:val=""/>
      <w:lvlJc w:val="left"/>
      <w:pPr>
        <w:ind w:left="1020" w:hanging="340"/>
      </w:pPr>
      <w:rPr>
        <w:rFonts w:ascii="Symbol" w:hAnsi="Symbol" w:cs="Symbol" w:hint="default"/>
      </w:rPr>
    </w:lvl>
    <w:lvl w:ilvl="2">
      <w:start w:val="1"/>
      <w:numFmt w:val="bullet"/>
      <w:lvlText w:val=""/>
      <w:lvlJc w:val="left"/>
      <w:pPr>
        <w:ind w:left="1360" w:hanging="340"/>
      </w:pPr>
      <w:rPr>
        <w:rFonts w:ascii="Symbol" w:hAnsi="Symbol" w:cs="Symbol" w:hint="default"/>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ind w:left="680" w:hanging="340"/>
      </w:pPr>
      <w:rPr>
        <w:rFonts w:ascii="Symbol" w:hAnsi="Symbol" w:cs="Symbol" w:hint="default"/>
        <w:sz w:val="22"/>
        <w:i w:val="false"/>
        <w:b/>
      </w:rPr>
    </w:lvl>
    <w:lvl w:ilvl="1">
      <w:start w:val="1"/>
      <w:numFmt w:val="bullet"/>
      <w:lvlText w:val=""/>
      <w:lvlJc w:val="left"/>
      <w:pPr>
        <w:ind w:left="1020" w:hanging="340"/>
      </w:pPr>
      <w:rPr>
        <w:rFonts w:ascii="Symbol" w:hAnsi="Symbol" w:cs="Symbol" w:hint="default"/>
        <w:sz w:val="22"/>
        <w:i w:val="false"/>
        <w:b/>
      </w:rPr>
    </w:lvl>
    <w:lvl w:ilvl="2">
      <w:start w:val="1"/>
      <w:numFmt w:val="bullet"/>
      <w:lvlText w:val=""/>
      <w:lvlJc w:val="left"/>
      <w:pPr>
        <w:ind w:left="1360" w:hanging="340"/>
      </w:pPr>
      <w:rPr>
        <w:rFonts w:ascii="Symbol" w:hAnsi="Symbol" w:cs="Symbol" w:hint="default"/>
        <w:sz w:val="22"/>
        <w:i w:val="false"/>
        <w:b/>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12">
    <w:lvl w:ilvl="0">
      <w:start w:val="1"/>
      <w:numFmt w:val="bullet"/>
      <w:lvlText w:val=""/>
      <w:lvlJc w:val="left"/>
      <w:pPr>
        <w:ind w:left="680" w:hanging="340"/>
      </w:pPr>
      <w:rPr>
        <w:rFonts w:ascii="Symbol" w:hAnsi="Symbol" w:cs="Symbol" w:hint="default"/>
      </w:rPr>
    </w:lvl>
    <w:lvl w:ilvl="1">
      <w:start w:val="1"/>
      <w:numFmt w:val="bullet"/>
      <w:lvlText w:val=""/>
      <w:lvlJc w:val="left"/>
      <w:pPr>
        <w:ind w:left="1020" w:hanging="340"/>
      </w:pPr>
      <w:rPr>
        <w:rFonts w:ascii="Symbol" w:hAnsi="Symbol" w:cs="Symbol" w:hint="default"/>
      </w:rPr>
    </w:lvl>
    <w:lvl w:ilvl="2">
      <w:start w:val="1"/>
      <w:numFmt w:val="bullet"/>
      <w:lvlText w:val=""/>
      <w:lvlJc w:val="left"/>
      <w:pPr>
        <w:ind w:left="1360" w:hanging="340"/>
      </w:pPr>
      <w:rPr>
        <w:rFonts w:ascii="Symbol" w:hAnsi="Symbol" w:cs="Symbol" w:hint="default"/>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680" w:hanging="340"/>
      </w:pPr>
      <w:rPr>
        <w:rFonts w:ascii="Symbol" w:hAnsi="Symbol" w:cs="Symbol" w:hint="default"/>
      </w:rPr>
    </w:lvl>
    <w:lvl w:ilvl="1">
      <w:start w:val="1"/>
      <w:numFmt w:val="bullet"/>
      <w:lvlText w:val=""/>
      <w:lvlJc w:val="left"/>
      <w:pPr>
        <w:ind w:left="1020" w:hanging="340"/>
      </w:pPr>
      <w:rPr>
        <w:rFonts w:ascii="Symbol" w:hAnsi="Symbol" w:cs="Symbol" w:hint="default"/>
      </w:rPr>
    </w:lvl>
    <w:lvl w:ilvl="2">
      <w:start w:val="1"/>
      <w:numFmt w:val="bullet"/>
      <w:lvlText w:val=""/>
      <w:lvlJc w:val="left"/>
      <w:pPr>
        <w:ind w:left="1360" w:hanging="340"/>
      </w:pPr>
      <w:rPr>
        <w:rFonts w:ascii="Symbol" w:hAnsi="Symbol" w:cs="Symbol" w:hint="default"/>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15">
    <w:lvl w:ilvl="0">
      <w:start w:val="1"/>
      <w:numFmt w:val="decimal"/>
      <w:lvlText w:val="%1"/>
      <w:lvlJc w:val="left"/>
      <w:pPr>
        <w:tabs>
          <w:tab w:val="num" w:pos="431"/>
        </w:tabs>
        <w:ind w:left="431" w:hanging="431"/>
      </w:pPr>
      <w:rPr>
        <w:szCs w:val="20"/>
      </w:rPr>
    </w:lvl>
    <w:lvl w:ilvl="1">
      <w:start w:val="1"/>
      <w:numFmt w:val="decimal"/>
      <w:lvlText w:val="%1.%2"/>
      <w:lvlJc w:val="left"/>
      <w:pPr>
        <w:tabs>
          <w:tab w:val="num" w:pos="624"/>
        </w:tabs>
        <w:ind w:left="624" w:hanging="624"/>
      </w:pPr>
      <w:rPr>
        <w:sz w:val="24"/>
        <w:i w:val="false"/>
        <w:b/>
      </w:rPr>
    </w:lvl>
    <w:lvl w:ilvl="2">
      <w:start w:val="1"/>
      <w:numFmt w:val="decimal"/>
      <w:lvlText w:val="%1.%2.%3"/>
      <w:lvlJc w:val="left"/>
      <w:pPr>
        <w:tabs>
          <w:tab w:val="num" w:pos="851"/>
        </w:tabs>
        <w:ind w:left="851" w:hanging="851"/>
      </w:pPr>
      <w:rPr>
        <w:sz w:val="22"/>
        <w:i w:val="false"/>
        <w:b/>
      </w:rPr>
    </w:lvl>
    <w:lvl w:ilvl="3">
      <w:start w:val="1"/>
      <w:numFmt w:val="decimal"/>
      <w:lvlText w:val="%1.%2.%3.%4"/>
      <w:lvlJc w:val="left"/>
      <w:pPr>
        <w:tabs>
          <w:tab w:val="num" w:pos="1077"/>
        </w:tabs>
        <w:ind w:left="1077" w:hanging="1077"/>
      </w:pPr>
      <w:rPr>
        <w:sz w:val="22"/>
        <w:i w:val="false"/>
        <w:b/>
      </w:rPr>
    </w:lvl>
    <w:lvl w:ilvl="4">
      <w:start w:val="1"/>
      <w:numFmt w:val="decimal"/>
      <w:lvlText w:val="%1.%2.%3.%4.%5"/>
      <w:lvlJc w:val="left"/>
      <w:pPr>
        <w:tabs>
          <w:tab w:val="num" w:pos="1304"/>
        </w:tabs>
        <w:ind w:left="1304" w:hanging="1304"/>
      </w:pPr>
      <w:rPr>
        <w:smallCaps w:val="false"/>
        <w:caps w:val="false"/>
        <w:dstrike w:val="false"/>
        <w:strike w:val="false"/>
        <w:vertAlign w:val="baseline"/>
        <w:position w:val="0"/>
        <w:sz w:val="24"/>
        <w:sz w:val="24"/>
        <w:spacing w:val="0"/>
        <w:i w:val="false"/>
        <w:u w:val="none"/>
        <w:b/>
        <w:iCs w:val="false"/>
        <w:bCs w:val="false"/>
        <w:em w:val="none"/>
        <w:vanish w:val="false"/>
      </w:rPr>
    </w:lvl>
    <w:lvl w:ilvl="5">
      <w:start w:val="1"/>
      <w:numFmt w:val="decimal"/>
      <w:lvlText w:val="%1.%2.%3.%4.%5.%6"/>
      <w:lvlJc w:val="left"/>
      <w:pPr>
        <w:tabs>
          <w:tab w:val="num" w:pos="1531"/>
        </w:tabs>
        <w:ind w:left="1531" w:hanging="1531"/>
      </w:pPr>
      <w:rPr>
        <w:i w:val="false"/>
        <w:b/>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smallCaps w:val="false"/>
        <w:caps w:val="false"/>
        <w:dstrike w:val="false"/>
        <w:strike w:val="false"/>
        <w:vertAlign w:val="baseline"/>
        <w:position w:val="0"/>
        <w:sz w:val="24"/>
        <w:sz w:val="24"/>
        <w:spacing w:val="0"/>
        <w:i w:val="false"/>
        <w:u w:val="none"/>
        <w:b w:val="false"/>
        <w:iCs w:val="false"/>
        <w:bCs w:val="false"/>
        <w:em w:val="none"/>
        <w:vanish w:val="false"/>
      </w:rPr>
    </w:lvl>
    <w:lvl w:ilvl="8">
      <w:start w:val="1"/>
      <w:numFmt w:val="decimal"/>
      <w:suff w:val="space"/>
      <w:lvlText w:val="%1.%2.%3.%4.%5.%6.%7.%8.%9"/>
      <w:lvlJc w:val="left"/>
      <w:pPr>
        <w:ind w:left="1531" w:hanging="1531"/>
      </w:pPr>
      <w:rPr>
        <w:smallCaps w:val="false"/>
        <w:caps w:val="false"/>
        <w:dstrike w:val="false"/>
        <w:strike w:val="false"/>
        <w:vertAlign w:val="baseline"/>
        <w:position w:val="0"/>
        <w:sz w:val="24"/>
        <w:sz w:val="24"/>
        <w:spacing w:val="0"/>
        <w:i w:val="false"/>
        <w:u w:val="none"/>
        <w:b w:val="false"/>
        <w:iCs w:val="false"/>
        <w:bCs w:val="false"/>
        <w:em w:val="none"/>
        <w:vanish w:val="false"/>
      </w:rPr>
    </w:lvl>
  </w:abstractNum>
  <w:abstractNum w:abstractNumId="16">
    <w:lvl w:ilvl="0">
      <w:start w:val="1"/>
      <w:numFmt w:val="bullet"/>
      <w:lvlText w:val=""/>
      <w:lvlJc w:val="left"/>
      <w:pPr>
        <w:ind w:left="680" w:hanging="340"/>
      </w:pPr>
      <w:rPr>
        <w:rFonts w:ascii="Symbol" w:hAnsi="Symbol" w:cs="Symbol" w:hint="default"/>
        <w:sz w:val="20"/>
        <w:szCs w:val="20"/>
      </w:rPr>
    </w:lvl>
    <w:lvl w:ilvl="1">
      <w:start w:val="1"/>
      <w:numFmt w:val="bullet"/>
      <w:lvlText w:val=""/>
      <w:lvlJc w:val="left"/>
      <w:pPr>
        <w:ind w:left="1020" w:hanging="340"/>
      </w:pPr>
      <w:rPr>
        <w:rFonts w:ascii="Symbol" w:hAnsi="Symbol" w:cs="Symbol" w:hint="default"/>
        <w:sz w:val="20"/>
        <w:szCs w:val="20"/>
      </w:rPr>
    </w:lvl>
    <w:lvl w:ilvl="2">
      <w:start w:val="1"/>
      <w:numFmt w:val="bullet"/>
      <w:lvlText w:val=""/>
      <w:lvlJc w:val="left"/>
      <w:pPr>
        <w:ind w:left="1360" w:hanging="340"/>
      </w:pPr>
      <w:rPr>
        <w:rFonts w:ascii="Symbol" w:hAnsi="Symbol" w:cs="Symbol" w:hint="default"/>
        <w:sz w:val="20"/>
        <w:szCs w:val="20"/>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17">
    <w:lvl w:ilvl="0">
      <w:start w:val="1"/>
      <w:numFmt w:val="bullet"/>
      <w:lvlText w:val=""/>
      <w:lvlJc w:val="left"/>
      <w:pPr>
        <w:ind w:left="680" w:hanging="340"/>
      </w:pPr>
      <w:rPr>
        <w:rFonts w:ascii="Symbol" w:hAnsi="Symbol" w:cs="Symbol" w:hint="default"/>
        <w:shd w:fill="FFFFFF" w:val="clear"/>
        <w:szCs w:val="20"/>
      </w:rPr>
    </w:lvl>
    <w:lvl w:ilvl="1">
      <w:start w:val="1"/>
      <w:numFmt w:val="bullet"/>
      <w:lvlText w:val=""/>
      <w:lvlJc w:val="left"/>
      <w:pPr>
        <w:ind w:left="1020" w:hanging="340"/>
      </w:pPr>
      <w:rPr>
        <w:rFonts w:ascii="Symbol" w:hAnsi="Symbol" w:cs="Symbol" w:hint="default"/>
        <w:shd w:fill="FFFFFF" w:val="clear"/>
        <w:szCs w:val="20"/>
      </w:rPr>
    </w:lvl>
    <w:lvl w:ilvl="2">
      <w:start w:val="1"/>
      <w:numFmt w:val="bullet"/>
      <w:lvlText w:val=""/>
      <w:lvlJc w:val="left"/>
      <w:pPr>
        <w:ind w:left="1360" w:hanging="340"/>
      </w:pPr>
      <w:rPr>
        <w:rFonts w:ascii="Symbol" w:hAnsi="Symbol" w:cs="Symbol" w:hint="default"/>
        <w:shd w:fill="FFFFFF" w:val="clear"/>
        <w:szCs w:val="20"/>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18">
    <w:lvl w:ilvl="0">
      <w:start w:val="1"/>
      <w:numFmt w:val="bullet"/>
      <w:lvlText w:val=""/>
      <w:lvlJc w:val="left"/>
      <w:pPr>
        <w:ind w:left="1069" w:hanging="360"/>
      </w:pPr>
      <w:rPr>
        <w:rFonts w:ascii="Symbol" w:hAnsi="Symbol" w:cs="Symbol" w:hint="default"/>
        <w:sz w:val="22"/>
        <w:shd w:fill="FFFFFF" w:val="clear"/>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680" w:hanging="340"/>
      </w:pPr>
      <w:rPr>
        <w:rFonts w:ascii="Symbol" w:hAnsi="Symbol" w:cs="Symbol" w:hint="default"/>
        <w:szCs w:val="20"/>
      </w:rPr>
    </w:lvl>
    <w:lvl w:ilvl="1">
      <w:start w:val="1"/>
      <w:numFmt w:val="bullet"/>
      <w:lvlText w:val=""/>
      <w:lvlJc w:val="left"/>
      <w:pPr>
        <w:ind w:left="1020" w:hanging="340"/>
      </w:pPr>
      <w:rPr>
        <w:rFonts w:ascii="Symbol" w:hAnsi="Symbol" w:cs="Symbol" w:hint="default"/>
        <w:szCs w:val="20"/>
      </w:rPr>
    </w:lvl>
    <w:lvl w:ilvl="2">
      <w:start w:val="1"/>
      <w:numFmt w:val="bullet"/>
      <w:lvlText w:val=""/>
      <w:lvlJc w:val="left"/>
      <w:pPr>
        <w:ind w:left="1360" w:hanging="340"/>
      </w:pPr>
      <w:rPr>
        <w:rFonts w:ascii="Symbol" w:hAnsi="Symbol" w:cs="Symbol" w:hint="default"/>
        <w:szCs w:val="20"/>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21">
    <w:lvl w:ilvl="0">
      <w:start w:val="1"/>
      <w:numFmt w:val="bullet"/>
      <w:lvlText w:val=""/>
      <w:lvlJc w:val="left"/>
      <w:pPr>
        <w:ind w:left="680" w:hanging="340"/>
      </w:pPr>
      <w:rPr>
        <w:rFonts w:ascii="Symbol" w:hAnsi="Symbol" w:cs="Symbol" w:hint="default"/>
        <w:szCs w:val="20"/>
      </w:rPr>
    </w:lvl>
    <w:lvl w:ilvl="1">
      <w:start w:val="1"/>
      <w:numFmt w:val="bullet"/>
      <w:lvlText w:val=""/>
      <w:lvlJc w:val="left"/>
      <w:pPr>
        <w:ind w:left="1020" w:hanging="340"/>
      </w:pPr>
      <w:rPr>
        <w:rFonts w:ascii="Symbol" w:hAnsi="Symbol" w:cs="Symbol" w:hint="default"/>
        <w:szCs w:val="20"/>
      </w:rPr>
    </w:lvl>
    <w:lvl w:ilvl="2">
      <w:start w:val="1"/>
      <w:numFmt w:val="bullet"/>
      <w:lvlText w:val=""/>
      <w:lvlJc w:val="left"/>
      <w:pPr>
        <w:ind w:left="1360" w:hanging="340"/>
      </w:pPr>
      <w:rPr>
        <w:rFonts w:ascii="Symbol" w:hAnsi="Symbol" w:cs="Symbol" w:hint="default"/>
        <w:szCs w:val="20"/>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22">
    <w:lvl w:ilvl="0">
      <w:start w:val="1"/>
      <w:numFmt w:val="bullet"/>
      <w:lvlText w:val=""/>
      <w:lvlJc w:val="left"/>
      <w:pPr>
        <w:tabs>
          <w:tab w:val="num" w:pos="700"/>
        </w:tabs>
        <w:ind w:left="700" w:hanging="360"/>
      </w:pPr>
      <w:rPr>
        <w:rFonts w:ascii="Symbol" w:hAnsi="Symbol" w:cs="Symbol" w:hint="default"/>
        <w:szCs w:val="20"/>
      </w:rPr>
    </w:lvl>
    <w:lvl w:ilvl="1">
      <w:start w:val="1"/>
      <w:numFmt w:val="bullet"/>
      <w:lvlText w:val="◦"/>
      <w:lvlJc w:val="left"/>
      <w:pPr>
        <w:tabs>
          <w:tab w:val="num" w:pos="1060"/>
        </w:tabs>
        <w:ind w:left="1060" w:hanging="360"/>
      </w:pPr>
      <w:rPr>
        <w:rFonts w:ascii="OpenSymbol" w:hAnsi="OpenSymbol" w:cs="OpenSymbol" w:hint="default"/>
      </w:rPr>
    </w:lvl>
    <w:lvl w:ilvl="2">
      <w:start w:val="1"/>
      <w:numFmt w:val="bullet"/>
      <w:lvlText w:val="▪"/>
      <w:lvlJc w:val="left"/>
      <w:pPr>
        <w:tabs>
          <w:tab w:val="num" w:pos="1420"/>
        </w:tabs>
        <w:ind w:left="1420" w:hanging="360"/>
      </w:pPr>
      <w:rPr>
        <w:rFonts w:ascii="OpenSymbol" w:hAnsi="OpenSymbol" w:cs="OpenSymbol" w:hint="default"/>
      </w:rPr>
    </w:lvl>
    <w:lvl w:ilvl="3">
      <w:start w:val="1"/>
      <w:numFmt w:val="bullet"/>
      <w:lvlText w:val=""/>
      <w:lvlJc w:val="left"/>
      <w:pPr>
        <w:tabs>
          <w:tab w:val="num" w:pos="1780"/>
        </w:tabs>
        <w:ind w:left="1780" w:hanging="360"/>
      </w:pPr>
      <w:rPr>
        <w:rFonts w:ascii="Symbol" w:hAnsi="Symbol" w:cs="Symbol" w:hint="default"/>
        <w:szCs w:val="20"/>
      </w:rPr>
    </w:lvl>
    <w:lvl w:ilvl="4">
      <w:start w:val="1"/>
      <w:numFmt w:val="bullet"/>
      <w:lvlText w:val="◦"/>
      <w:lvlJc w:val="left"/>
      <w:pPr>
        <w:tabs>
          <w:tab w:val="num" w:pos="2140"/>
        </w:tabs>
        <w:ind w:left="2140" w:hanging="360"/>
      </w:pPr>
      <w:rPr>
        <w:rFonts w:ascii="OpenSymbol" w:hAnsi="OpenSymbol" w:cs="OpenSymbol" w:hint="default"/>
      </w:rPr>
    </w:lvl>
    <w:lvl w:ilvl="5">
      <w:start w:val="1"/>
      <w:numFmt w:val="bullet"/>
      <w:lvlText w:val="▪"/>
      <w:lvlJc w:val="left"/>
      <w:pPr>
        <w:tabs>
          <w:tab w:val="num" w:pos="2500"/>
        </w:tabs>
        <w:ind w:left="2500" w:hanging="360"/>
      </w:pPr>
      <w:rPr>
        <w:rFonts w:ascii="OpenSymbol" w:hAnsi="OpenSymbol" w:cs="OpenSymbol" w:hint="default"/>
      </w:rPr>
    </w:lvl>
    <w:lvl w:ilvl="6">
      <w:start w:val="1"/>
      <w:numFmt w:val="bullet"/>
      <w:lvlText w:val=""/>
      <w:lvlJc w:val="left"/>
      <w:pPr>
        <w:tabs>
          <w:tab w:val="num" w:pos="2860"/>
        </w:tabs>
        <w:ind w:left="2860" w:hanging="360"/>
      </w:pPr>
      <w:rPr>
        <w:rFonts w:ascii="Symbol" w:hAnsi="Symbol" w:cs="Symbol" w:hint="default"/>
        <w:szCs w:val="20"/>
      </w:rPr>
    </w:lvl>
    <w:lvl w:ilvl="7">
      <w:start w:val="1"/>
      <w:numFmt w:val="bullet"/>
      <w:lvlText w:val="◦"/>
      <w:lvlJc w:val="left"/>
      <w:pPr>
        <w:tabs>
          <w:tab w:val="num" w:pos="3220"/>
        </w:tabs>
        <w:ind w:left="3220" w:hanging="360"/>
      </w:pPr>
      <w:rPr>
        <w:rFonts w:ascii="OpenSymbol" w:hAnsi="OpenSymbol" w:cs="OpenSymbol" w:hint="default"/>
      </w:rPr>
    </w:lvl>
    <w:lvl w:ilvl="8">
      <w:start w:val="1"/>
      <w:numFmt w:val="bullet"/>
      <w:lvlText w:val="▪"/>
      <w:lvlJc w:val="left"/>
      <w:pPr>
        <w:tabs>
          <w:tab w:val="num" w:pos="3580"/>
        </w:tabs>
        <w:ind w:left="3580" w:hanging="360"/>
      </w:pPr>
      <w:rPr>
        <w:rFonts w:ascii="OpenSymbol" w:hAnsi="OpenSymbol" w:cs="OpenSymbol" w:hint="default"/>
      </w:rPr>
    </w:lvl>
  </w:abstractNum>
  <w:abstractNum w:abstractNumId="23">
    <w:lvl w:ilvl="0">
      <w:start w:val="1"/>
      <w:numFmt w:val="bullet"/>
      <w:lvlText w:val=""/>
      <w:lvlJc w:val="left"/>
      <w:pPr>
        <w:ind w:left="680" w:hanging="340"/>
      </w:pPr>
      <w:rPr>
        <w:rFonts w:ascii="Symbol" w:hAnsi="Symbol" w:cs="Symbol" w:hint="default"/>
        <w:szCs w:val="20"/>
      </w:rPr>
    </w:lvl>
    <w:lvl w:ilvl="1">
      <w:start w:val="1"/>
      <w:numFmt w:val="bullet"/>
      <w:lvlText w:val=""/>
      <w:lvlJc w:val="left"/>
      <w:pPr>
        <w:ind w:left="1020" w:hanging="340"/>
      </w:pPr>
      <w:rPr>
        <w:rFonts w:ascii="Symbol" w:hAnsi="Symbol" w:cs="Symbol" w:hint="default"/>
        <w:szCs w:val="20"/>
      </w:rPr>
    </w:lvl>
    <w:lvl w:ilvl="2">
      <w:start w:val="1"/>
      <w:numFmt w:val="bullet"/>
      <w:lvlText w:val=""/>
      <w:lvlJc w:val="left"/>
      <w:pPr>
        <w:ind w:left="1360" w:hanging="340"/>
      </w:pPr>
      <w:rPr>
        <w:rFonts w:ascii="Symbol" w:hAnsi="Symbol" w:cs="Symbol" w:hint="default"/>
        <w:szCs w:val="20"/>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24">
    <w:lvl w:ilvl="0">
      <w:start w:val="1"/>
      <w:numFmt w:val="bullet"/>
      <w:lvlText w:val=""/>
      <w:lvlJc w:val="left"/>
      <w:pPr>
        <w:tabs>
          <w:tab w:val="num" w:pos="700"/>
        </w:tabs>
        <w:ind w:left="700" w:hanging="360"/>
      </w:pPr>
      <w:rPr>
        <w:rFonts w:ascii="Symbol" w:hAnsi="Symbol" w:cs="Symbol" w:hint="default"/>
      </w:rPr>
    </w:lvl>
    <w:lvl w:ilvl="1">
      <w:start w:val="1"/>
      <w:numFmt w:val="bullet"/>
      <w:lvlText w:val="◦"/>
      <w:lvlJc w:val="left"/>
      <w:pPr>
        <w:tabs>
          <w:tab w:val="num" w:pos="1060"/>
        </w:tabs>
        <w:ind w:left="1060" w:hanging="360"/>
      </w:pPr>
      <w:rPr>
        <w:rFonts w:ascii="OpenSymbol" w:hAnsi="OpenSymbol" w:cs="OpenSymbol" w:hint="default"/>
      </w:rPr>
    </w:lvl>
    <w:lvl w:ilvl="2">
      <w:start w:val="1"/>
      <w:numFmt w:val="bullet"/>
      <w:lvlText w:val="▪"/>
      <w:lvlJc w:val="left"/>
      <w:pPr>
        <w:tabs>
          <w:tab w:val="num" w:pos="1420"/>
        </w:tabs>
        <w:ind w:left="1420" w:hanging="360"/>
      </w:pPr>
      <w:rPr>
        <w:rFonts w:ascii="OpenSymbol" w:hAnsi="OpenSymbol" w:cs="OpenSymbol" w:hint="default"/>
      </w:rPr>
    </w:lvl>
    <w:lvl w:ilvl="3">
      <w:start w:val="1"/>
      <w:numFmt w:val="bullet"/>
      <w:lvlText w:val=""/>
      <w:lvlJc w:val="left"/>
      <w:pPr>
        <w:tabs>
          <w:tab w:val="num" w:pos="1780"/>
        </w:tabs>
        <w:ind w:left="1780" w:hanging="360"/>
      </w:pPr>
      <w:rPr>
        <w:rFonts w:ascii="Symbol" w:hAnsi="Symbol" w:cs="Symbol" w:hint="default"/>
      </w:rPr>
    </w:lvl>
    <w:lvl w:ilvl="4">
      <w:start w:val="1"/>
      <w:numFmt w:val="bullet"/>
      <w:lvlText w:val="◦"/>
      <w:lvlJc w:val="left"/>
      <w:pPr>
        <w:tabs>
          <w:tab w:val="num" w:pos="2140"/>
        </w:tabs>
        <w:ind w:left="2140" w:hanging="360"/>
      </w:pPr>
      <w:rPr>
        <w:rFonts w:ascii="OpenSymbol" w:hAnsi="OpenSymbol" w:cs="OpenSymbol" w:hint="default"/>
      </w:rPr>
    </w:lvl>
    <w:lvl w:ilvl="5">
      <w:start w:val="1"/>
      <w:numFmt w:val="bullet"/>
      <w:lvlText w:val="▪"/>
      <w:lvlJc w:val="left"/>
      <w:pPr>
        <w:tabs>
          <w:tab w:val="num" w:pos="2500"/>
        </w:tabs>
        <w:ind w:left="2500" w:hanging="360"/>
      </w:pPr>
      <w:rPr>
        <w:rFonts w:ascii="OpenSymbol" w:hAnsi="OpenSymbol" w:cs="OpenSymbol" w:hint="default"/>
      </w:rPr>
    </w:lvl>
    <w:lvl w:ilvl="6">
      <w:start w:val="1"/>
      <w:numFmt w:val="bullet"/>
      <w:lvlText w:val=""/>
      <w:lvlJc w:val="left"/>
      <w:pPr>
        <w:tabs>
          <w:tab w:val="num" w:pos="2860"/>
        </w:tabs>
        <w:ind w:left="2860" w:hanging="360"/>
      </w:pPr>
      <w:rPr>
        <w:rFonts w:ascii="Symbol" w:hAnsi="Symbol" w:cs="Symbol" w:hint="default"/>
      </w:rPr>
    </w:lvl>
    <w:lvl w:ilvl="7">
      <w:start w:val="1"/>
      <w:numFmt w:val="bullet"/>
      <w:lvlText w:val="◦"/>
      <w:lvlJc w:val="left"/>
      <w:pPr>
        <w:tabs>
          <w:tab w:val="num" w:pos="3220"/>
        </w:tabs>
        <w:ind w:left="3220" w:hanging="360"/>
      </w:pPr>
      <w:rPr>
        <w:rFonts w:ascii="OpenSymbol" w:hAnsi="OpenSymbol" w:cs="OpenSymbol" w:hint="default"/>
      </w:rPr>
    </w:lvl>
    <w:lvl w:ilvl="8">
      <w:start w:val="1"/>
      <w:numFmt w:val="bullet"/>
      <w:lvlText w:val="▪"/>
      <w:lvlJc w:val="left"/>
      <w:pPr>
        <w:tabs>
          <w:tab w:val="num" w:pos="3580"/>
        </w:tabs>
        <w:ind w:left="3580" w:hanging="360"/>
      </w:pPr>
      <w:rPr>
        <w:rFonts w:ascii="OpenSymbol" w:hAnsi="OpenSymbol" w:cs="OpenSymbol" w:hint="default"/>
      </w:rPr>
    </w:lvl>
  </w:abstractNum>
  <w:abstractNum w:abstractNumId="25">
    <w:lvl w:ilvl="0">
      <w:start w:val="1"/>
      <w:numFmt w:val="decimal"/>
      <w:lvlText w:val="%1"/>
      <w:lvlJc w:val="left"/>
      <w:pPr>
        <w:tabs>
          <w:tab w:val="num" w:pos="431"/>
        </w:tabs>
        <w:ind w:left="431" w:hanging="431"/>
      </w:pPr>
      <w:rPr>
        <w:sz w:val="20"/>
        <w:szCs w:val="22"/>
      </w:rPr>
    </w:lvl>
    <w:lvl w:ilvl="1">
      <w:start w:val="1"/>
      <w:numFmt w:val="decimal"/>
      <w:lvlText w:val="%1.%2"/>
      <w:lvlJc w:val="left"/>
      <w:pPr>
        <w:tabs>
          <w:tab w:val="num" w:pos="624"/>
        </w:tabs>
        <w:ind w:left="624" w:hanging="624"/>
      </w:pPr>
      <w:rPr>
        <w:sz w:val="24"/>
        <w:i w:val="false"/>
        <w:b/>
      </w:rPr>
    </w:lvl>
    <w:lvl w:ilvl="2">
      <w:start w:val="1"/>
      <w:numFmt w:val="decimal"/>
      <w:lvlText w:val="%1.%2.%3"/>
      <w:lvlJc w:val="left"/>
      <w:pPr>
        <w:tabs>
          <w:tab w:val="num" w:pos="851"/>
        </w:tabs>
        <w:ind w:left="851" w:hanging="851"/>
      </w:pPr>
      <w:rPr>
        <w:sz w:val="22"/>
        <w:i w:val="false"/>
        <w:b/>
        <w:szCs w:val="22"/>
      </w:rPr>
    </w:lvl>
    <w:lvl w:ilvl="3">
      <w:start w:val="1"/>
      <w:numFmt w:val="decimal"/>
      <w:lvlText w:val="%1.%2.%3.%4"/>
      <w:lvlJc w:val="left"/>
      <w:pPr>
        <w:tabs>
          <w:tab w:val="num" w:pos="1077"/>
        </w:tabs>
        <w:ind w:left="1077" w:hanging="1077"/>
      </w:pPr>
      <w:rPr>
        <w:sz w:val="22"/>
        <w:i w:val="false"/>
        <w:b/>
        <w:szCs w:val="20"/>
      </w:rPr>
    </w:lvl>
    <w:lvl w:ilvl="4">
      <w:start w:val="1"/>
      <w:numFmt w:val="decimal"/>
      <w:lvlText w:val="%1.%2.%3.%4.%5"/>
      <w:lvlJc w:val="left"/>
      <w:pPr>
        <w:tabs>
          <w:tab w:val="num" w:pos="1304"/>
        </w:tabs>
        <w:ind w:left="1304" w:hanging="1304"/>
      </w:pPr>
      <w:rPr>
        <w:smallCaps w:val="false"/>
        <w:caps w:val="false"/>
        <w:dstrike w:val="false"/>
        <w:strike w:val="false"/>
        <w:vertAlign w:val="baseline"/>
        <w:position w:val="0"/>
        <w:sz w:val="24"/>
        <w:sz w:val="24"/>
        <w:spacing w:val="0"/>
        <w:i w:val="false"/>
        <w:u w:val="none"/>
        <w:b/>
        <w:iCs w:val="false"/>
        <w:bCs w:val="false"/>
        <w:em w:val="none"/>
        <w:vanish w:val="false"/>
      </w:rPr>
    </w:lvl>
    <w:lvl w:ilvl="5">
      <w:start w:val="1"/>
      <w:numFmt w:val="decimal"/>
      <w:lvlText w:val="%1.%2.%3.%4.%5.%6"/>
      <w:lvlJc w:val="left"/>
      <w:pPr>
        <w:tabs>
          <w:tab w:val="num" w:pos="1531"/>
        </w:tabs>
        <w:ind w:left="1531" w:hanging="1531"/>
      </w:pPr>
      <w:rPr>
        <w:i w:val="false"/>
        <w:b/>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smallCaps w:val="false"/>
        <w:caps w:val="false"/>
        <w:dstrike w:val="false"/>
        <w:strike w:val="false"/>
        <w:vertAlign w:val="baseline"/>
        <w:position w:val="0"/>
        <w:sz w:val="24"/>
        <w:sz w:val="24"/>
        <w:spacing w:val="0"/>
        <w:i w:val="false"/>
        <w:u w:val="none"/>
        <w:b w:val="false"/>
        <w:iCs w:val="false"/>
        <w:bCs w:val="false"/>
        <w:em w:val="none"/>
        <w:vanish w:val="false"/>
      </w:rPr>
    </w:lvl>
    <w:lvl w:ilvl="8">
      <w:start w:val="1"/>
      <w:numFmt w:val="decimal"/>
      <w:suff w:val="space"/>
      <w:lvlText w:val="%1.%2.%3.%4.%5.%6.%7.%8.%9"/>
      <w:lvlJc w:val="left"/>
      <w:pPr>
        <w:ind w:left="1531" w:hanging="1531"/>
      </w:pPr>
      <w:rPr>
        <w:smallCaps w:val="false"/>
        <w:caps w:val="false"/>
        <w:dstrike w:val="false"/>
        <w:strike w:val="false"/>
        <w:vertAlign w:val="baseline"/>
        <w:position w:val="0"/>
        <w:sz w:val="24"/>
        <w:sz w:val="24"/>
        <w:spacing w:val="0"/>
        <w:i w:val="false"/>
        <w:u w:val="none"/>
        <w:b w:val="false"/>
        <w:iCs w:val="false"/>
        <w:bCs w:val="false"/>
        <w:em w:val="none"/>
        <w:vanish w:val="false"/>
      </w:rPr>
    </w:lvl>
  </w:abstractNum>
  <w:abstractNum w:abstractNumId="26">
    <w:lvl w:ilvl="0">
      <w:start w:val="1"/>
      <w:numFmt w:val="bullet"/>
      <w:lvlText w:val=""/>
      <w:lvlJc w:val="left"/>
      <w:pPr>
        <w:ind w:left="720" w:hanging="360"/>
      </w:pPr>
      <w:rPr>
        <w:rFonts w:ascii="Symbol" w:hAnsi="Symbol" w:cs="Symbol" w:hint="default"/>
        <w:sz w:val="20"/>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340"/>
        </w:tabs>
        <w:ind w:left="680" w:hanging="340"/>
      </w:pPr>
    </w:lvl>
    <w:lvl w:ilvl="1">
      <w:start w:val="1"/>
      <w:numFmt w:val="lowerLetter"/>
      <w:lvlText w:val="%2)"/>
      <w:lvlJc w:val="left"/>
      <w:pPr>
        <w:tabs>
          <w:tab w:val="num" w:pos="1020"/>
        </w:tabs>
        <w:ind w:left="1360" w:hanging="340"/>
      </w:pPr>
    </w:lvl>
    <w:lvl w:ilvl="2">
      <w:start w:val="1"/>
      <w:numFmt w:val="lowerRoman"/>
      <w:lvlText w:val="%3."/>
      <w:lvlJc w:val="left"/>
      <w:pPr>
        <w:tabs>
          <w:tab w:val="num" w:pos="1700"/>
        </w:tabs>
        <w:ind w:left="2040" w:hanging="340"/>
      </w:pPr>
    </w:lvl>
    <w:lvl w:ilvl="3">
      <w:start w:val="1"/>
      <w:numFmt w:val="none"/>
      <w:suff w:val="nothing"/>
      <w:lvlText w:val=""/>
      <w:lvlJc w:val="left"/>
      <w:pPr>
        <w:ind w:left="2720" w:hanging="340"/>
      </w:pPr>
    </w:lvl>
    <w:lvl w:ilvl="4">
      <w:start w:val="1"/>
      <w:numFmt w:val="none"/>
      <w:suff w:val="nothing"/>
      <w:lvlText w:val=""/>
      <w:lvlJc w:val="left"/>
      <w:pPr>
        <w:ind w:left="3400" w:hanging="340"/>
      </w:pPr>
    </w:lvl>
    <w:lvl w:ilvl="5">
      <w:start w:val="1"/>
      <w:numFmt w:val="none"/>
      <w:suff w:val="nothing"/>
      <w:lvlText w:val=""/>
      <w:lvlJc w:val="right"/>
      <w:pPr>
        <w:ind w:left="4080" w:hanging="340"/>
      </w:pPr>
    </w:lvl>
    <w:lvl w:ilvl="6">
      <w:start w:val="1"/>
      <w:numFmt w:val="none"/>
      <w:suff w:val="nothing"/>
      <w:lvlText w:val=""/>
      <w:lvlJc w:val="left"/>
      <w:pPr>
        <w:ind w:left="4760" w:hanging="340"/>
      </w:pPr>
    </w:lvl>
    <w:lvl w:ilvl="7">
      <w:start w:val="1"/>
      <w:numFmt w:val="none"/>
      <w:suff w:val="nothing"/>
      <w:lvlText w:val=""/>
      <w:lvlJc w:val="left"/>
      <w:pPr>
        <w:ind w:left="5440" w:hanging="340"/>
      </w:pPr>
    </w:lvl>
    <w:lvl w:ilvl="8">
      <w:start w:val="1"/>
      <w:numFmt w:val="none"/>
      <w:suff w:val="nothing"/>
      <w:lvlText w:val=""/>
      <w:lvlJc w:val="right"/>
      <w:pPr>
        <w:ind w:left="6120" w:hanging="340"/>
      </w:pPr>
    </w:lvl>
  </w:abstractNum>
  <w:abstractNum w:abstractNumId="28">
    <w:lvl w:ilvl="0">
      <w:start w:val="1"/>
      <w:numFmt w:val="bullet"/>
      <w:lvlText w:val=""/>
      <w:lvlJc w:val="left"/>
      <w:pPr>
        <w:ind w:left="340" w:hanging="340"/>
      </w:pPr>
      <w:rPr>
        <w:rFonts w:ascii="Symbol" w:hAnsi="Symbol" w:cs="Symbol" w:hint="default"/>
        <w:sz w:val="20"/>
        <w:szCs w:val="20"/>
      </w:rPr>
    </w:lvl>
    <w:lvl w:ilvl="1">
      <w:start w:val="1"/>
      <w:numFmt w:val="bullet"/>
      <w:lvlText w:val=""/>
      <w:lvlJc w:val="left"/>
      <w:pPr>
        <w:ind w:left="680" w:hanging="340"/>
      </w:pPr>
      <w:rPr>
        <w:rFonts w:ascii="Symbol" w:hAnsi="Symbol" w:cs="Symbol" w:hint="default"/>
        <w:sz w:val="20"/>
        <w:szCs w:val="20"/>
      </w:rPr>
    </w:lvl>
    <w:lvl w:ilvl="2">
      <w:start w:val="1"/>
      <w:numFmt w:val="bullet"/>
      <w:lvlText w:val=""/>
      <w:lvlJc w:val="left"/>
      <w:pPr>
        <w:ind w:left="1020" w:hanging="340"/>
      </w:pPr>
      <w:rPr>
        <w:rFonts w:ascii="Symbol" w:hAnsi="Symbol" w:cs="Symbol" w:hint="default"/>
        <w:sz w:val="20"/>
        <w:szCs w:val="20"/>
      </w:rPr>
    </w:lvl>
    <w:lvl w:ilvl="3">
      <w:start w:val="1"/>
      <w:numFmt w:val="bullet"/>
      <w:lvlText w:val="o"/>
      <w:lvlJc w:val="left"/>
      <w:pPr>
        <w:ind w:left="1360" w:hanging="340"/>
      </w:pPr>
      <w:rPr>
        <w:rFonts w:ascii="Courier New" w:hAnsi="Courier New" w:cs="Courier New" w:hint="default"/>
      </w:rPr>
    </w:lvl>
    <w:lvl w:ilvl="4">
      <w:start w:val="1"/>
      <w:numFmt w:val="none"/>
      <w:suff w:val="nothing"/>
      <w:lvlText w:val=""/>
      <w:lvlJc w:val="left"/>
      <w:pPr>
        <w:ind w:left="1700" w:hanging="340"/>
      </w:pPr>
    </w:lvl>
    <w:lvl w:ilvl="5">
      <w:start w:val="1"/>
      <w:numFmt w:val="none"/>
      <w:suff w:val="nothing"/>
      <w:lvlText w:val=""/>
      <w:lvlJc w:val="left"/>
      <w:pPr>
        <w:ind w:left="2040" w:hanging="340"/>
      </w:pPr>
    </w:lvl>
    <w:lvl w:ilvl="6">
      <w:start w:val="1"/>
      <w:numFmt w:val="none"/>
      <w:suff w:val="nothing"/>
      <w:lvlText w:val=""/>
      <w:lvlJc w:val="left"/>
      <w:pPr>
        <w:ind w:left="2380" w:hanging="340"/>
      </w:pPr>
    </w:lvl>
    <w:lvl w:ilvl="7">
      <w:start w:val="1"/>
      <w:numFmt w:val="none"/>
      <w:suff w:val="nothing"/>
      <w:lvlText w:val=""/>
      <w:lvlJc w:val="left"/>
      <w:pPr>
        <w:ind w:left="2720" w:hanging="340"/>
      </w:pPr>
    </w:lvl>
    <w:lvl w:ilvl="8">
      <w:start w:val="1"/>
      <w:numFmt w:val="none"/>
      <w:suff w:val="nothing"/>
      <w:lvlText w:val=""/>
      <w:lvlJc w:val="left"/>
      <w:pPr>
        <w:ind w:left="3060" w:hanging="340"/>
      </w:pPr>
    </w:lvl>
  </w:abstractNum>
  <w:abstractNum w:abstractNumId="29">
    <w:lvl w:ilvl="0">
      <w:start w:val="1"/>
      <w:numFmt w:val="upperLetter"/>
      <w:lvlText w:val="Annex %1"/>
      <w:lvlJc w:val="left"/>
      <w:pPr>
        <w:ind w:left="0" w:hanging="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0">
    <w:lvl w:ilvl="0">
      <w:start w:val="1"/>
      <w:numFmt w:val="bullet"/>
      <w:lvlText w:val=""/>
      <w:lvlJc w:val="left"/>
      <w:pPr>
        <w:ind w:left="680" w:hanging="340"/>
      </w:pPr>
      <w:rPr>
        <w:rFonts w:ascii="Symbol" w:hAnsi="Symbol" w:cs="Symbol" w:hint="default"/>
      </w:rPr>
    </w:lvl>
    <w:lvl w:ilvl="1">
      <w:start w:val="1"/>
      <w:numFmt w:val="bullet"/>
      <w:lvlText w:val=""/>
      <w:lvlJc w:val="left"/>
      <w:pPr>
        <w:ind w:left="1020" w:hanging="340"/>
      </w:pPr>
      <w:rPr>
        <w:rFonts w:ascii="Symbol" w:hAnsi="Symbol" w:cs="Symbol" w:hint="default"/>
      </w:rPr>
    </w:lvl>
    <w:lvl w:ilvl="2">
      <w:start w:val="1"/>
      <w:numFmt w:val="bullet"/>
      <w:lvlText w:val=""/>
      <w:lvlJc w:val="left"/>
      <w:pPr>
        <w:ind w:left="1360" w:hanging="340"/>
      </w:pPr>
      <w:rPr>
        <w:rFonts w:ascii="Symbol" w:hAnsi="Symbol" w:cs="Symbol" w:hint="default"/>
      </w:rPr>
    </w:lvl>
    <w:lvl w:ilvl="3">
      <w:start w:val="1"/>
      <w:numFmt w:val="bullet"/>
      <w:lvlText w:val="o"/>
      <w:lvlJc w:val="left"/>
      <w:pPr>
        <w:ind w:left="1700" w:hanging="340"/>
      </w:pPr>
      <w:rPr>
        <w:rFonts w:ascii="Courier New" w:hAnsi="Courier New" w:cs="Courier New" w:hint="default"/>
      </w:rPr>
    </w:lvl>
    <w:lvl w:ilvl="4">
      <w:start w:val="1"/>
      <w:numFmt w:val="none"/>
      <w:suff w:val="nothing"/>
      <w:lvlText w:val=""/>
      <w:lvlJc w:val="left"/>
      <w:pPr>
        <w:ind w:left="2040" w:hanging="340"/>
      </w:pPr>
    </w:lvl>
    <w:lvl w:ilvl="5">
      <w:start w:val="1"/>
      <w:numFmt w:val="none"/>
      <w:suff w:val="nothing"/>
      <w:lvlText w:val=""/>
      <w:lvlJc w:val="left"/>
      <w:pPr>
        <w:ind w:left="2380" w:hanging="340"/>
      </w:pPr>
    </w:lvl>
    <w:lvl w:ilvl="6">
      <w:start w:val="1"/>
      <w:numFmt w:val="none"/>
      <w:suff w:val="nothing"/>
      <w:lvlText w:val=""/>
      <w:lvlJc w:val="left"/>
      <w:pPr>
        <w:ind w:left="2720" w:hanging="340"/>
      </w:pPr>
    </w:lvl>
    <w:lvl w:ilvl="7">
      <w:start w:val="1"/>
      <w:numFmt w:val="none"/>
      <w:suff w:val="nothing"/>
      <w:lvlText w:val=""/>
      <w:lvlJc w:val="left"/>
      <w:pPr>
        <w:ind w:left="3060" w:hanging="340"/>
      </w:pPr>
    </w:lvl>
    <w:lvl w:ilvl="8">
      <w:start w:val="1"/>
      <w:numFmt w:val="none"/>
      <w:suff w:val="nothing"/>
      <w:lvlText w:val=""/>
      <w:lvlJc w:val="left"/>
      <w:pPr>
        <w:ind w:left="3400" w:hanging="340"/>
      </w:pPr>
    </w:lvl>
  </w:abstractNum>
  <w:abstractNum w:abstractNumId="31">
    <w:lvl w:ilvl="0">
      <w:start w:val="1"/>
      <w:numFmt w:val="decimal"/>
      <w:lvlText w:val="%1."/>
      <w:lvlJc w:val="left"/>
      <w:pPr>
        <w:tabs>
          <w:tab w:val="num" w:pos="340"/>
        </w:tabs>
        <w:ind w:left="680" w:hanging="340"/>
      </w:pPr>
    </w:lvl>
    <w:lvl w:ilvl="1">
      <w:start w:val="1"/>
      <w:numFmt w:val="lowerLetter"/>
      <w:lvlText w:val="%2)"/>
      <w:lvlJc w:val="left"/>
      <w:pPr>
        <w:tabs>
          <w:tab w:val="num" w:pos="1020"/>
        </w:tabs>
        <w:ind w:left="1360" w:hanging="340"/>
      </w:pPr>
    </w:lvl>
    <w:lvl w:ilvl="2">
      <w:start w:val="1"/>
      <w:numFmt w:val="lowerRoman"/>
      <w:lvlText w:val="%3."/>
      <w:lvlJc w:val="left"/>
      <w:pPr>
        <w:tabs>
          <w:tab w:val="num" w:pos="1700"/>
        </w:tabs>
        <w:ind w:left="2040" w:hanging="340"/>
      </w:pPr>
    </w:lvl>
    <w:lvl w:ilvl="3">
      <w:start w:val="1"/>
      <w:numFmt w:val="none"/>
      <w:suff w:val="nothing"/>
      <w:lvlText w:val=""/>
      <w:lvlJc w:val="left"/>
      <w:pPr>
        <w:ind w:left="2720" w:hanging="340"/>
      </w:pPr>
    </w:lvl>
    <w:lvl w:ilvl="4">
      <w:start w:val="1"/>
      <w:numFmt w:val="none"/>
      <w:suff w:val="nothing"/>
      <w:lvlText w:val=""/>
      <w:lvlJc w:val="left"/>
      <w:pPr>
        <w:ind w:left="3400" w:hanging="340"/>
      </w:pPr>
    </w:lvl>
    <w:lvl w:ilvl="5">
      <w:start w:val="1"/>
      <w:numFmt w:val="none"/>
      <w:suff w:val="nothing"/>
      <w:lvlText w:val=""/>
      <w:lvlJc w:val="right"/>
      <w:pPr>
        <w:ind w:left="4080" w:hanging="340"/>
      </w:pPr>
    </w:lvl>
    <w:lvl w:ilvl="6">
      <w:start w:val="1"/>
      <w:numFmt w:val="none"/>
      <w:suff w:val="nothing"/>
      <w:lvlText w:val=""/>
      <w:lvlJc w:val="left"/>
      <w:pPr>
        <w:ind w:left="4760" w:hanging="340"/>
      </w:pPr>
    </w:lvl>
    <w:lvl w:ilvl="7">
      <w:start w:val="1"/>
      <w:numFmt w:val="none"/>
      <w:suff w:val="nothing"/>
      <w:lvlText w:val=""/>
      <w:lvlJc w:val="left"/>
      <w:pPr>
        <w:ind w:left="5440" w:hanging="340"/>
      </w:pPr>
    </w:lvl>
    <w:lvl w:ilvl="8">
      <w:start w:val="1"/>
      <w:numFmt w:val="none"/>
      <w:suff w:val="nothing"/>
      <w:lvlText w:val=""/>
      <w:lvlJc w:val="right"/>
      <w:pPr>
        <w:ind w:left="6120" w:hanging="340"/>
      </w:p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ind w:left="1060" w:hanging="360"/>
      </w:pPr>
      <w:rPr>
        <w:rFonts w:ascii="Symbol" w:hAnsi="Symbol" w:cs="Symbol" w:hint="default"/>
      </w:rPr>
    </w:lvl>
    <w:lvl w:ilvl="1">
      <w:start w:val="1"/>
      <w:numFmt w:val="bullet"/>
      <w:lvlText w:val="o"/>
      <w:lvlJc w:val="left"/>
      <w:pPr>
        <w:ind w:left="1780" w:hanging="360"/>
      </w:pPr>
      <w:rPr>
        <w:rFonts w:ascii="Courier New" w:hAnsi="Courier New" w:cs="Courier New" w:hint="default"/>
      </w:rPr>
    </w:lvl>
    <w:lvl w:ilvl="2">
      <w:start w:val="1"/>
      <w:numFmt w:val="bullet"/>
      <w:lvlText w:val=""/>
      <w:lvlJc w:val="left"/>
      <w:pPr>
        <w:ind w:left="2500" w:hanging="360"/>
      </w:pPr>
      <w:rPr>
        <w:rFonts w:ascii="Wingdings" w:hAnsi="Wingdings" w:cs="Wingdings" w:hint="default"/>
      </w:rPr>
    </w:lvl>
    <w:lvl w:ilvl="3">
      <w:start w:val="1"/>
      <w:numFmt w:val="bullet"/>
      <w:lvlText w:val=""/>
      <w:lvlJc w:val="left"/>
      <w:pPr>
        <w:ind w:left="3220" w:hanging="360"/>
      </w:pPr>
      <w:rPr>
        <w:rFonts w:ascii="Symbol" w:hAnsi="Symbol" w:cs="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cs="Wingdings" w:hint="default"/>
      </w:rPr>
    </w:lvl>
    <w:lvl w:ilvl="6">
      <w:start w:val="1"/>
      <w:numFmt w:val="bullet"/>
      <w:lvlText w:val=""/>
      <w:lvlJc w:val="left"/>
      <w:pPr>
        <w:ind w:left="5380" w:hanging="360"/>
      </w:pPr>
      <w:rPr>
        <w:rFonts w:ascii="Symbol" w:hAnsi="Symbol" w:cs="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cs="Wingdings" w:hint="default"/>
      </w:r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1"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17" w:name="footnote text"/>
    <w:lsdException w:uiPriority="23" w:name="header"/>
    <w:lsdException w:uiPriority="24" w:name="footer"/>
    <w:lsdException w:qFormat="1" w:uiPriority="35" w:name="caption"/>
    <w:lsdException w:uiPriority="0" w:name="List"/>
    <w:lsdException w:qFormat="1" w:uiPriority="6" w:name="List Number"/>
    <w:lsdException w:qFormat="1" w:uiPriority="2" w:name="List Bullet 2"/>
    <w:lsdException w:qFormat="1" w:uiPriority="2" w:name="List Bullet 3"/>
    <w:lsdException w:qFormat="1" w:semiHidden="0" w:unhideWhenUsed="0" w:uiPriority="27" w:name="Title"/>
    <w:lsdException w:uiPriority="1" w:name="Default Paragraph Font"/>
    <w:lsdException w:qFormat="1" w:uiPriority="0" w:name="Body Text"/>
    <w:lsdException w:uiPriority="10" w:name="List Continue 2"/>
    <w:lsdException w:uiPriority="10" w:name="List Continue 3"/>
    <w:lsdException w:qFormat="1" w:uiPriority="0" w:name="Subtitle"/>
    <w:lsdException w:qFormat="1" w:semiHidden="0" w:unhideWhenUsed="0" w:uiPriority="37" w:name="Strong"/>
    <w:lsdException w:qFormat="1" w:semiHidden="0" w:unhideWhenUsed="0" w:uiPriority="35" w:name="Emphasis"/>
    <w:lsdException w:semiHidden="0" w:unhideWhenUsed="0" w:uiPriority="59" w:name="Table Grid"/>
    <w:lsdException w:unhideWhenUsed="0" w:name="Placeholder Text"/>
    <w:lsdException w:qFormat="1" w:uiPriority="39"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9" w:name="List Paragraph"/>
    <w:lsdException w:qFormat="1" w:semiHidden="0" w:unhideWhenUsed="0" w:uiPriority="29" w:name="Quote"/>
    <w:lsdException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34" w:name="Subtle Emphasis"/>
    <w:lsdException w:qFormat="1" w:semiHidden="0" w:unhideWhenUsed="0" w:uiPriority="36" w:name="Intense Emphasis"/>
    <w:lsdException w:semiHidden="0" w:unhideWhenUsed="0" w:uiPriority="31" w:name="Subtle Reference"/>
    <w:lsdException w:semiHidden="0" w:unhideWhenUsed="0" w:uiPriority="32" w:name="Intense Reference"/>
    <w:lsdException w:semiHidden="0" w:unhideWhenUsed="0" w:uiPriority="33" w:name="Book Title"/>
    <w:lsdException w:uiPriority="37" w:name="Bibliography"/>
    <w:lsdException w:qFormat="1" w:uiPriority="39" w:name="TOC Heading"/>
  </w:latentStyles>
  <w:style w:type="paragraph" w:styleId="Normal" w:default="1">
    <w:name w:val="Normal"/>
    <w:uiPriority w:val="49"/>
    <w:qFormat/>
    <w:rsid w:val="00fb79e7"/>
    <w:pPr>
      <w:widowControl/>
      <w:suppressAutoHyphens w:val="true"/>
      <w:bidi w:val="0"/>
      <w:spacing w:before="120" w:after="0"/>
      <w:jc w:val="both"/>
    </w:pPr>
    <w:rPr>
      <w:rFonts w:ascii="Arial" w:hAnsi="Arial" w:eastAsia="SimSun" w:cs="Times New Roman"/>
      <w:color w:val="00000A"/>
      <w:sz w:val="22"/>
      <w:szCs w:val="20"/>
      <w:lang w:val="en-GB" w:eastAsia="zh-CN" w:bidi="bn-BD"/>
    </w:rPr>
  </w:style>
  <w:style w:type="paragraph" w:styleId="Heading1">
    <w:name w:val="Heading 1"/>
    <w:basedOn w:val="Heading"/>
    <w:link w:val="Titre1Car"/>
    <w:uiPriority w:val="1"/>
    <w:qFormat/>
    <w:rsid w:val="000f6b8b"/>
    <w:pPr>
      <w:keepLines/>
      <w:spacing w:lineRule="auto" w:line="276" w:before="360" w:after="120"/>
      <w:jc w:val="left"/>
      <w:outlineLvl w:val="0"/>
    </w:pPr>
    <w:rPr>
      <w:rFonts w:ascii="Arial" w:hAnsi="Arial" w:eastAsia="Times New Roman"/>
      <w:sz w:val="28"/>
      <w:lang w:eastAsia="en-US"/>
    </w:rPr>
  </w:style>
  <w:style w:type="paragraph" w:styleId="Heading2">
    <w:name w:val="Heading 2"/>
    <w:basedOn w:val="Heading1"/>
    <w:link w:val="Titre2Car"/>
    <w:uiPriority w:val="1"/>
    <w:qFormat/>
    <w:rsid w:val="000d20cb"/>
    <w:pPr>
      <w:spacing w:before="240" w:after="120"/>
      <w:outlineLvl w:val="1"/>
    </w:pPr>
    <w:rPr>
      <w:iCs/>
      <w:sz w:val="24"/>
      <w:szCs w:val="28"/>
    </w:rPr>
  </w:style>
  <w:style w:type="paragraph" w:styleId="Heading3">
    <w:name w:val="Heading 3"/>
    <w:basedOn w:val="Heading2"/>
    <w:link w:val="Titre3Car"/>
    <w:uiPriority w:val="1"/>
    <w:qFormat/>
    <w:rsid w:val="00585714"/>
    <w:pPr>
      <w:outlineLvl w:val="2"/>
    </w:pPr>
    <w:rPr>
      <w:szCs w:val="26"/>
    </w:rPr>
  </w:style>
  <w:style w:type="paragraph" w:styleId="Heading4">
    <w:name w:val="Heading 4"/>
    <w:basedOn w:val="Heading3"/>
    <w:link w:val="Titre4Car"/>
    <w:uiPriority w:val="1"/>
    <w:qFormat/>
    <w:rsid w:val="000d20cb"/>
    <w:pPr>
      <w:outlineLvl w:val="3"/>
    </w:pPr>
    <w:rPr>
      <w:rFonts w:ascii="Arial Bold" w:hAnsi="Arial Bold"/>
      <w:bCs w:val="false"/>
      <w:sz w:val="22"/>
      <w:szCs w:val="28"/>
    </w:rPr>
  </w:style>
  <w:style w:type="paragraph" w:styleId="Heading5">
    <w:name w:val="Heading 5"/>
    <w:basedOn w:val="Heading4"/>
    <w:link w:val="Titre5Car"/>
    <w:uiPriority w:val="1"/>
    <w:qFormat/>
    <w:rsid w:val="000d20cb"/>
    <w:pPr>
      <w:outlineLvl w:val="4"/>
    </w:pPr>
    <w:rPr>
      <w:bCs/>
      <w:iCs w:val="false"/>
      <w:szCs w:val="26"/>
    </w:rPr>
  </w:style>
  <w:style w:type="paragraph" w:styleId="Heading6">
    <w:name w:val="Heading 6"/>
    <w:basedOn w:val="Heading5"/>
    <w:link w:val="Titre6Car"/>
    <w:uiPriority w:val="1"/>
    <w:qFormat/>
    <w:rsid w:val="000d20cb"/>
    <w:pPr>
      <w:outlineLvl w:val="5"/>
    </w:pPr>
    <w:rPr>
      <w:bCs w:val="false"/>
      <w:szCs w:val="22"/>
    </w:rPr>
  </w:style>
  <w:style w:type="paragraph" w:styleId="Heading7">
    <w:name w:val="Heading 7"/>
    <w:basedOn w:val="Normal"/>
    <w:next w:val="Normal"/>
    <w:link w:val="Titre7Car"/>
    <w:uiPriority w:val="1"/>
    <w:qFormat/>
    <w:rsid w:val="00944378"/>
    <w:pPr>
      <w:keepNext/>
      <w:keepLines/>
      <w:spacing w:lineRule="atLeast" w:line="260" w:before="120" w:after="140"/>
      <w:jc w:val="left"/>
      <w:outlineLvl w:val="6"/>
    </w:pPr>
    <w:rPr>
      <w:rFonts w:eastAsia="Times New Roman"/>
      <w:i/>
      <w:lang w:eastAsia="en-US"/>
    </w:rPr>
  </w:style>
  <w:style w:type="paragraph" w:styleId="Heading8">
    <w:name w:val="Heading 8"/>
    <w:basedOn w:val="Normal"/>
    <w:next w:val="Normal"/>
    <w:link w:val="Titre8Car"/>
    <w:uiPriority w:val="1"/>
    <w:qFormat/>
    <w:rsid w:val="00944378"/>
    <w:pPr>
      <w:keepNext/>
      <w:keepLines/>
      <w:spacing w:lineRule="atLeast" w:line="260" w:before="120" w:after="140"/>
      <w:jc w:val="left"/>
      <w:outlineLvl w:val="7"/>
    </w:pPr>
    <w:rPr>
      <w:rFonts w:eastAsia="Times New Roman"/>
      <w:i/>
      <w:iCs/>
      <w:lang w:val="en-US" w:eastAsia="en-US"/>
    </w:rPr>
  </w:style>
  <w:style w:type="paragraph" w:styleId="Heading9">
    <w:name w:val="Heading 9"/>
    <w:basedOn w:val="Normal"/>
    <w:next w:val="Normal"/>
    <w:link w:val="Titre9Car"/>
    <w:uiPriority w:val="1"/>
    <w:qFormat/>
    <w:rsid w:val="00944378"/>
    <w:pPr>
      <w:spacing w:lineRule="atLeast" w:line="260" w:before="140" w:after="120"/>
      <w:jc w:val="left"/>
      <w:outlineLvl w:val="8"/>
    </w:pPr>
    <w:rPr>
      <w:rFonts w:eastAsia="Times New Roman" w:cs="Arial"/>
      <w:i/>
      <w:szCs w:val="22"/>
      <w:lang w:val="fr-FR" w:eastAsia="en-US"/>
    </w:rPr>
  </w:style>
  <w:style w:type="character" w:styleId="DefaultParagraphFont" w:default="1">
    <w:name w:val="Default Paragraph Font"/>
    <w:uiPriority w:val="1"/>
    <w:semiHidden/>
    <w:unhideWhenUsed/>
    <w:rPr/>
  </w:style>
  <w:style w:type="character" w:styleId="Titre1Car" w:customStyle="1">
    <w:name w:val="Titre 1 Car"/>
    <w:link w:val="Titre1"/>
    <w:uiPriority w:val="1"/>
    <w:rsid w:val="005a1013"/>
    <w:rPr>
      <w:rFonts w:ascii="Arial" w:hAnsi="Arial" w:eastAsia="Times New Roman" w:cs="Arial"/>
      <w:b/>
      <w:bCs/>
      <w:sz w:val="28"/>
      <w:szCs w:val="32"/>
      <w:lang w:eastAsia="en-US" w:bidi="bn-BD"/>
    </w:rPr>
  </w:style>
  <w:style w:type="character" w:styleId="Titre2Car" w:customStyle="1">
    <w:name w:val="Titre 2 Car"/>
    <w:link w:val="Titre2"/>
    <w:uiPriority w:val="1"/>
    <w:rsid w:val="005a1013"/>
    <w:rPr>
      <w:rFonts w:ascii="Arial" w:hAnsi="Arial" w:eastAsia="Times New Roman" w:cs="Arial"/>
      <w:b/>
      <w:bCs/>
      <w:iCs/>
      <w:sz w:val="24"/>
      <w:szCs w:val="28"/>
      <w:lang w:eastAsia="en-US" w:bidi="bn-BD"/>
    </w:rPr>
  </w:style>
  <w:style w:type="character" w:styleId="Titre3Car" w:customStyle="1">
    <w:name w:val="Titre 3 Car"/>
    <w:link w:val="Titre3"/>
    <w:uiPriority w:val="1"/>
    <w:rsid w:val="005a1013"/>
    <w:rPr>
      <w:rFonts w:ascii="Arial" w:hAnsi="Arial" w:eastAsia="Times New Roman" w:cs="Arial"/>
      <w:b/>
      <w:bCs/>
      <w:iCs/>
      <w:sz w:val="24"/>
      <w:szCs w:val="26"/>
      <w:lang w:eastAsia="en-US" w:bidi="bn-BD"/>
    </w:rPr>
  </w:style>
  <w:style w:type="character" w:styleId="Titre4Car" w:customStyle="1">
    <w:name w:val="Titre 4 Car"/>
    <w:link w:val="Titre4"/>
    <w:uiPriority w:val="1"/>
    <w:rsid w:val="005a1013"/>
    <w:rPr>
      <w:rFonts w:ascii="Arial Bold" w:hAnsi="Arial Bold" w:eastAsia="Times New Roman" w:cs="Arial"/>
      <w:b/>
      <w:iCs/>
      <w:sz w:val="22"/>
      <w:szCs w:val="28"/>
      <w:lang w:eastAsia="en-US" w:bidi="bn-BD"/>
    </w:rPr>
  </w:style>
  <w:style w:type="character" w:styleId="Titre5Car" w:customStyle="1">
    <w:name w:val="Titre 5 Car"/>
    <w:link w:val="Titre5"/>
    <w:uiPriority w:val="1"/>
    <w:rsid w:val="005a1013"/>
    <w:rPr>
      <w:rFonts w:ascii="Arial Bold" w:hAnsi="Arial Bold" w:eastAsia="Times New Roman" w:cs="Arial"/>
      <w:b/>
      <w:bCs/>
      <w:sz w:val="22"/>
      <w:szCs w:val="26"/>
      <w:lang w:val="en-US" w:eastAsia="en-US" w:bidi="bn-BD"/>
    </w:rPr>
  </w:style>
  <w:style w:type="character" w:styleId="Titre6Car" w:customStyle="1">
    <w:name w:val="Titre 6 Car"/>
    <w:link w:val="Titre6"/>
    <w:uiPriority w:val="1"/>
    <w:rsid w:val="005a1013"/>
    <w:rPr>
      <w:rFonts w:ascii="Arial Bold" w:hAnsi="Arial Bold" w:eastAsia="Times New Roman" w:cs="Arial"/>
      <w:b/>
      <w:sz w:val="22"/>
      <w:szCs w:val="22"/>
      <w:lang w:val="en-US" w:eastAsia="en-US" w:bidi="bn-BD"/>
    </w:rPr>
  </w:style>
  <w:style w:type="character" w:styleId="Titre7Car" w:customStyle="1">
    <w:name w:val="Titre 7 Car"/>
    <w:link w:val="Titre7"/>
    <w:uiPriority w:val="1"/>
    <w:rsid w:val="008b643f"/>
    <w:rPr>
      <w:rFonts w:ascii="Arial" w:hAnsi="Arial" w:eastAsia="Times New Roman"/>
      <w:i/>
      <w:sz w:val="22"/>
      <w:lang w:eastAsia="en-US" w:bidi="bn-BD"/>
    </w:rPr>
  </w:style>
  <w:style w:type="character" w:styleId="Titre8Car" w:customStyle="1">
    <w:name w:val="Titre 8 Car"/>
    <w:link w:val="Titre8"/>
    <w:uiPriority w:val="1"/>
    <w:rsid w:val="008b643f"/>
    <w:rPr>
      <w:rFonts w:ascii="Arial" w:hAnsi="Arial" w:eastAsia="Times New Roman"/>
      <w:i/>
      <w:iCs/>
      <w:sz w:val="22"/>
      <w:lang w:val="en-US" w:eastAsia="en-US" w:bidi="bn-BD"/>
    </w:rPr>
  </w:style>
  <w:style w:type="character" w:styleId="Titre9Car" w:customStyle="1">
    <w:name w:val="Titre 9 Car"/>
    <w:link w:val="Titre9"/>
    <w:uiPriority w:val="1"/>
    <w:rsid w:val="008b643f"/>
    <w:rPr>
      <w:rFonts w:ascii="Arial" w:hAnsi="Arial" w:eastAsia="Times New Roman" w:cs="Arial"/>
      <w:i/>
      <w:sz w:val="22"/>
      <w:szCs w:val="22"/>
      <w:lang w:val="fr-FR" w:eastAsia="en-US" w:bidi="bn-BD"/>
    </w:rPr>
  </w:style>
  <w:style w:type="character" w:styleId="TitreCar" w:customStyle="1">
    <w:name w:val="Titre Car"/>
    <w:link w:val="Titre"/>
    <w:uiPriority w:val="27"/>
    <w:rsid w:val="005a1013"/>
    <w:rPr>
      <w:rFonts w:ascii="Arial" w:hAnsi="Arial" w:eastAsia="SimSun"/>
      <w:b/>
      <w:bCs/>
      <w:sz w:val="32"/>
      <w:szCs w:val="32"/>
      <w:lang w:eastAsia="zh-CN" w:bidi="bn-BD"/>
    </w:rPr>
  </w:style>
  <w:style w:type="character" w:styleId="EntteCar" w:customStyle="1">
    <w:name w:val="En-tête Car"/>
    <w:link w:val="En-tte"/>
    <w:uiPriority w:val="23"/>
    <w:rsid w:val="005a1013"/>
    <w:rPr>
      <w:rFonts w:ascii="Arial" w:hAnsi="Arial" w:eastAsia="SimSun"/>
      <w:szCs w:val="22"/>
    </w:rPr>
  </w:style>
  <w:style w:type="character" w:styleId="InternetLink" w:customStyle="1">
    <w:name w:val="Internet Link"/>
    <w:uiPriority w:val="99"/>
    <w:unhideWhenUsed/>
    <w:rsid w:val="00944378"/>
    <w:rPr>
      <w:color w:val="0000FF"/>
      <w:u w:val="single"/>
      <w:lang w:val="zxx" w:eastAsia="zxx" w:bidi="zxx"/>
    </w:rPr>
  </w:style>
  <w:style w:type="character" w:styleId="ListBulletsubChar" w:customStyle="1">
    <w:name w:val="List Bullet (sub) Char"/>
    <w:link w:val="ListBulletsub"/>
    <w:uiPriority w:val="5"/>
    <w:rsid w:val="00283857"/>
    <w:rPr>
      <w:rFonts w:ascii="Arial" w:hAnsi="Arial" w:eastAsia="SimSun"/>
      <w:sz w:val="22"/>
      <w:szCs w:val="22"/>
    </w:rPr>
  </w:style>
  <w:style w:type="character" w:styleId="ASN1CodeChar" w:customStyle="1">
    <w:name w:val="ASN.1 Code Char"/>
    <w:link w:val="ASN1Code"/>
    <w:uiPriority w:val="16"/>
    <w:rsid w:val="005a1013"/>
    <w:rPr>
      <w:rFonts w:ascii="Courier New" w:hAnsi="Courier New" w:eastAsia="SimSun"/>
      <w:szCs w:val="22"/>
    </w:rPr>
  </w:style>
  <w:style w:type="character" w:styleId="XMLChar" w:customStyle="1">
    <w:name w:val="XML Char"/>
    <w:link w:val="XML"/>
    <w:uiPriority w:val="17"/>
    <w:rsid w:val="005a1013"/>
    <w:rPr>
      <w:rFonts w:ascii="Arial" w:hAnsi="Arial" w:eastAsia="SimSun"/>
      <w:color w:val="008080"/>
      <w:sz w:val="18"/>
      <w:szCs w:val="18"/>
      <w:lang w:bidi="bn-BD"/>
    </w:rPr>
  </w:style>
  <w:style w:type="character" w:styleId="TableTextChar" w:customStyle="1">
    <w:name w:val="Table Text Char"/>
    <w:link w:val="TableText"/>
    <w:uiPriority w:val="19"/>
    <w:rsid w:val="005a1013"/>
    <w:rPr>
      <w:rFonts w:ascii="Arial" w:hAnsi="Arial" w:eastAsia="SimSun"/>
      <w:szCs w:val="22"/>
      <w:lang w:eastAsia="de-DE"/>
    </w:rPr>
  </w:style>
  <w:style w:type="character" w:styleId="TableIndentedTextChar" w:customStyle="1">
    <w:name w:val="Table Indented Text Char"/>
    <w:link w:val="TableIndentedText"/>
    <w:uiPriority w:val="20"/>
    <w:rsid w:val="005a1013"/>
    <w:rPr>
      <w:rFonts w:ascii="Arial" w:hAnsi="Arial" w:eastAsia="SimSun"/>
      <w:szCs w:val="22"/>
      <w:lang w:eastAsia="de-DE"/>
    </w:rPr>
  </w:style>
  <w:style w:type="character" w:styleId="TableBulletTextChar" w:customStyle="1">
    <w:name w:val="Table Bullet Text Char"/>
    <w:link w:val="TableBulletText"/>
    <w:uiPriority w:val="21"/>
    <w:rsid w:val="005a1013"/>
    <w:rPr>
      <w:rFonts w:ascii="Arial" w:hAnsi="Arial" w:eastAsia="SimSun"/>
      <w:szCs w:val="22"/>
      <w:lang w:eastAsia="de-DE"/>
    </w:rPr>
  </w:style>
  <w:style w:type="character" w:styleId="TextedebullesCar1" w:customStyle="1">
    <w:name w:val="Texte de bulles Car1"/>
    <w:link w:val="Textedebulles"/>
    <w:uiPriority w:val="99"/>
    <w:rsid w:val="005a1013"/>
    <w:rPr>
      <w:rFonts w:ascii="Tahoma" w:hAnsi="Tahoma" w:eastAsia="SimSun" w:cs="Tahoma"/>
      <w:sz w:val="16"/>
      <w:lang w:eastAsia="zh-CN" w:bidi="bn-BD"/>
    </w:rPr>
  </w:style>
  <w:style w:type="character" w:styleId="PieddepageCar" w:customStyle="1">
    <w:name w:val="Pied de page Car"/>
    <w:link w:val="Pieddepage"/>
    <w:uiPriority w:val="24"/>
    <w:rsid w:val="00283857"/>
    <w:rPr>
      <w:rFonts w:ascii="Arial" w:hAnsi="Arial" w:eastAsia="SimSun"/>
      <w:szCs w:val="22"/>
    </w:rPr>
  </w:style>
  <w:style w:type="character" w:styleId="NotedebasdepageCar" w:customStyle="1">
    <w:name w:val="Note de bas de page Car"/>
    <w:link w:val="Notedebasdepage"/>
    <w:uiPriority w:val="17"/>
    <w:rsid w:val="00283857"/>
    <w:rPr>
      <w:rFonts w:ascii="Arial" w:hAnsi="Arial" w:eastAsia="SimSun"/>
      <w:szCs w:val="25"/>
    </w:rPr>
  </w:style>
  <w:style w:type="character" w:styleId="Footnotereference">
    <w:name w:val="footnote reference"/>
    <w:uiPriority w:val="99"/>
    <w:unhideWhenUsed/>
    <w:rsid w:val="009527c9"/>
    <w:rPr>
      <w:vertAlign w:val="superscript"/>
    </w:rPr>
  </w:style>
  <w:style w:type="character" w:styleId="PlaceholderText">
    <w:name w:val="Placeholder Text"/>
    <w:basedOn w:val="DefaultParagraphFont"/>
    <w:uiPriority w:val="99"/>
    <w:rsid w:val="00b3576f"/>
    <w:rPr>
      <w:color w:val="808080"/>
    </w:rPr>
  </w:style>
  <w:style w:type="character" w:styleId="FollowedHyperlink">
    <w:name w:val="FollowedHyperlink"/>
    <w:basedOn w:val="DefaultParagraphFont"/>
    <w:uiPriority w:val="99"/>
    <w:semiHidden/>
    <w:unhideWhenUsed/>
    <w:rsid w:val="001359f1"/>
    <w:rPr>
      <w:color w:val="800080" w:themeColor="followedHyperlink"/>
      <w:u w:val="single"/>
    </w:rPr>
  </w:style>
  <w:style w:type="character" w:styleId="CommentaireCar" w:customStyle="1">
    <w:name w:val="Commentaire Car"/>
    <w:basedOn w:val="DefaultParagraphFont"/>
    <w:link w:val="Commentaire"/>
    <w:uiPriority w:val="99"/>
    <w:rsid w:val="001359f1"/>
    <w:rPr>
      <w:rFonts w:ascii="Arial" w:hAnsi="Arial" w:eastAsia="SimSun"/>
      <w:szCs w:val="25"/>
      <w:lang w:eastAsia="zh-CN" w:bidi="bn-BD"/>
    </w:rPr>
  </w:style>
  <w:style w:type="character" w:styleId="BodyTextChar" w:customStyle="1">
    <w:name w:val="Body Text Char"/>
    <w:basedOn w:val="DefaultParagraphFont"/>
    <w:link w:val="TextBody"/>
    <w:uiPriority w:val="19"/>
    <w:rsid w:val="001359f1"/>
    <w:rPr>
      <w:rFonts w:ascii="Times New Roman" w:hAnsi="Times New Roman" w:eastAsia="Times New Roman"/>
      <w:sz w:val="24"/>
      <w:szCs w:val="24"/>
      <w:lang w:eastAsia="ar-SA"/>
    </w:rPr>
  </w:style>
  <w:style w:type="character" w:styleId="ObjetducommentaireCar" w:customStyle="1">
    <w:name w:val="Objet du commentaire Car"/>
    <w:basedOn w:val="CommentaireCar"/>
    <w:link w:val="Objetducommentaire"/>
    <w:uiPriority w:val="99"/>
    <w:rsid w:val="001359f1"/>
    <w:rPr>
      <w:rFonts w:ascii="Arial" w:hAnsi="Arial" w:eastAsia="SimSun"/>
      <w:b/>
      <w:bCs/>
      <w:szCs w:val="25"/>
      <w:lang w:eastAsia="zh-CN" w:bidi="bn-BD"/>
    </w:rPr>
  </w:style>
  <w:style w:type="character" w:styleId="Annotationreference">
    <w:name w:val="annotation reference"/>
    <w:basedOn w:val="DefaultParagraphFont"/>
    <w:uiPriority w:val="99"/>
    <w:unhideWhenUsed/>
    <w:rsid w:val="001359f1"/>
    <w:rPr>
      <w:sz w:val="16"/>
      <w:szCs w:val="16"/>
    </w:rPr>
  </w:style>
  <w:style w:type="character" w:styleId="Pun" w:customStyle="1">
    <w:name w:val="pun"/>
    <w:basedOn w:val="DefaultParagraphFont"/>
    <w:rsid w:val="001359f1"/>
    <w:rPr/>
  </w:style>
  <w:style w:type="character" w:styleId="Typ" w:customStyle="1">
    <w:name w:val="typ"/>
    <w:basedOn w:val="DefaultParagraphFont"/>
    <w:rsid w:val="001359f1"/>
    <w:rPr/>
  </w:style>
  <w:style w:type="character" w:styleId="Normal1" w:customStyle="1">
    <w:name w:val="Normal1"/>
    <w:basedOn w:val="DefaultParagraphFont"/>
    <w:rsid w:val="001359f1"/>
    <w:rPr/>
  </w:style>
  <w:style w:type="character" w:styleId="NormalParagraphChar" w:customStyle="1">
    <w:name w:val="Normal Paragraph Char"/>
    <w:link w:val="NormalParagraph"/>
    <w:rsid w:val="00b15286"/>
    <w:rPr>
      <w:rFonts w:ascii="Arial" w:hAnsi="Arial" w:eastAsia="SimSun"/>
      <w:sz w:val="22"/>
      <w:szCs w:val="22"/>
    </w:rPr>
  </w:style>
  <w:style w:type="character" w:styleId="SourceText" w:customStyle="1">
    <w:name w:val="Source Text"/>
    <w:rsid w:val="0064741f"/>
    <w:rPr>
      <w:rFonts w:ascii="DejaVu Sans Mono" w:hAnsi="DejaVu Sans Mono" w:eastAsia="WenQuanYi Micro Hei" w:cs="Lohit Hindi"/>
    </w:rPr>
  </w:style>
  <w:style w:type="character" w:styleId="WW8Num1z0" w:customStyle="1">
    <w:name w:val="WW8Num1z0"/>
    <w:rsid w:val="00665991"/>
    <w:rPr>
      <w:rFonts w:ascii="Symbol" w:hAnsi="Symbol" w:cs="Symbol"/>
      <w:color w:val="000000"/>
      <w:szCs w:val="20"/>
    </w:rPr>
  </w:style>
  <w:style w:type="character" w:styleId="WW8Num1z1" w:customStyle="1">
    <w:name w:val="WW8Num1z1"/>
    <w:rsid w:val="00665991"/>
    <w:rPr>
      <w:b/>
      <w:i w:val="false"/>
      <w:color w:val="00000A"/>
      <w:sz w:val="24"/>
    </w:rPr>
  </w:style>
  <w:style w:type="character" w:styleId="WW8Num1z2" w:customStyle="1">
    <w:name w:val="WW8Num1z2"/>
    <w:rsid w:val="00665991"/>
    <w:rPr>
      <w:b/>
      <w:i w:val="false"/>
      <w:color w:val="00000A"/>
      <w:sz w:val="22"/>
    </w:rPr>
  </w:style>
  <w:style w:type="character" w:styleId="WW8Num1z3" w:customStyle="1">
    <w:name w:val="WW8Num1z3"/>
    <w:rsid w:val="00665991"/>
    <w:rPr>
      <w:rFonts w:ascii="Arial Bold" w:hAnsi="Arial Bold" w:cs="Arial Bold"/>
      <w:b/>
      <w:i w:val="false"/>
      <w:color w:val="00000A"/>
      <w:sz w:val="22"/>
    </w:rPr>
  </w:style>
  <w:style w:type="character" w:styleId="WW8Num1z4" w:customStyle="1">
    <w:name w:val="WW8Num1z4"/>
    <w:rsid w:val="00665991"/>
    <w:rPr>
      <w:rFonts w:cs="Times New Roman"/>
      <w:b/>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1z5" w:customStyle="1">
    <w:name w:val="WW8Num1z5"/>
    <w:rsid w:val="00665991"/>
    <w:rPr>
      <w:b/>
      <w:i w:val="false"/>
    </w:rPr>
  </w:style>
  <w:style w:type="character" w:styleId="WW8Num1z7" w:customStyle="1">
    <w:name w:val="WW8Num1z7"/>
    <w:rsid w:val="00665991"/>
    <w:rPr>
      <w:rFonts w:cs="Times New Roman"/>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2z0" w:customStyle="1">
    <w:name w:val="WW8Num2z0"/>
    <w:rsid w:val="00665991"/>
    <w:rPr>
      <w:rFonts w:ascii="Symbol" w:hAnsi="Symbol" w:cs="Arial Bold"/>
      <w:b/>
      <w:bCs/>
      <w:i w:val="false"/>
      <w:iCs w:val="false"/>
      <w:color w:val="000000"/>
      <w:sz w:val="28"/>
      <w:szCs w:val="20"/>
    </w:rPr>
  </w:style>
  <w:style w:type="character" w:styleId="WW8Num3z0" w:customStyle="1">
    <w:name w:val="WW8Num3z0"/>
    <w:rsid w:val="00665991"/>
    <w:rPr>
      <w:rFonts w:ascii="Symbol" w:hAnsi="Symbol" w:cs="Symbol"/>
      <w:color w:val="000000"/>
      <w:sz w:val="20"/>
      <w:szCs w:val="22"/>
      <w:lang w:bidi="ar-SA"/>
    </w:rPr>
  </w:style>
  <w:style w:type="character" w:styleId="WW8Num3z1" w:customStyle="1">
    <w:name w:val="WW8Num3z1"/>
    <w:rsid w:val="00665991"/>
    <w:rPr>
      <w:rFonts w:ascii="Courier New" w:hAnsi="Courier New" w:cs="Courier New"/>
    </w:rPr>
  </w:style>
  <w:style w:type="character" w:styleId="WW8Num3z2" w:customStyle="1">
    <w:name w:val="WW8Num3z2"/>
    <w:rsid w:val="00665991"/>
    <w:rPr>
      <w:rFonts w:ascii="Wingdings" w:hAnsi="Wingdings" w:cs="Wingdings"/>
    </w:rPr>
  </w:style>
  <w:style w:type="character" w:styleId="WW8Num4z0" w:customStyle="1">
    <w:name w:val="WW8Num4z0"/>
    <w:rsid w:val="00665991"/>
    <w:rPr>
      <w:rFonts w:ascii="Symbol" w:hAnsi="Symbol" w:eastAsia="Malgun Gothic" w:cs="Symbol"/>
      <w:color w:val="000000"/>
      <w:sz w:val="20"/>
      <w:szCs w:val="20"/>
      <w:lang w:bidi="ar-SA"/>
    </w:rPr>
  </w:style>
  <w:style w:type="character" w:styleId="WW8Num4z1" w:customStyle="1">
    <w:name w:val="WW8Num4z1"/>
    <w:rsid w:val="00665991"/>
    <w:rPr>
      <w:rFonts w:ascii="Courier New" w:hAnsi="Courier New" w:cs="Courier New"/>
    </w:rPr>
  </w:style>
  <w:style w:type="character" w:styleId="WW8Num4z2" w:customStyle="1">
    <w:name w:val="WW8Num4z2"/>
    <w:rsid w:val="00665991"/>
    <w:rPr>
      <w:rFonts w:ascii="Wingdings" w:hAnsi="Wingdings" w:cs="Wingdings"/>
    </w:rPr>
  </w:style>
  <w:style w:type="character" w:styleId="WW8Num5z0" w:customStyle="1">
    <w:name w:val="WW8Num5z0"/>
    <w:rsid w:val="00665991"/>
    <w:rPr>
      <w:rFonts w:ascii="Symbol" w:hAnsi="Symbol" w:eastAsia="Malgun Gothic" w:cs="Symbol"/>
      <w:color w:val="000000"/>
      <w:sz w:val="20"/>
      <w:szCs w:val="20"/>
      <w:lang w:eastAsia="ar-SA" w:bidi="ar-SA"/>
    </w:rPr>
  </w:style>
  <w:style w:type="character" w:styleId="WW8Num5z3" w:customStyle="1">
    <w:name w:val="WW8Num5z3"/>
    <w:rsid w:val="00665991"/>
    <w:rPr>
      <w:rFonts w:ascii="Courier New" w:hAnsi="Courier New" w:cs="Courier New"/>
    </w:rPr>
  </w:style>
  <w:style w:type="character" w:styleId="WW8Num6z0" w:customStyle="1">
    <w:name w:val="WW8Num6z0"/>
    <w:rsid w:val="00665991"/>
    <w:rPr>
      <w:rFonts w:ascii="Symbol" w:hAnsi="Symbol" w:cs="Arial Bold"/>
      <w:b/>
      <w:i w:val="false"/>
      <w:caps w:val="false"/>
      <w:smallCaps w:val="false"/>
      <w:strike w:val="false"/>
      <w:dstrike w:val="false"/>
      <w:vanish w:val="false"/>
      <w:color w:val="00000A"/>
      <w:position w:val="0"/>
      <w:sz w:val="28"/>
      <w:sz w:val="28"/>
      <w:szCs w:val="20"/>
      <w:vertAlign w:val="baseline"/>
    </w:rPr>
  </w:style>
  <w:style w:type="character" w:styleId="WW8Num7z0" w:customStyle="1">
    <w:name w:val="WW8Num7z0"/>
    <w:rsid w:val="00665991"/>
    <w:rPr>
      <w:rFonts w:ascii="Symbol" w:hAnsi="Symbol" w:cs="Symbol"/>
      <w:color w:val="000000"/>
      <w:szCs w:val="20"/>
      <w:shd w:fill="FFFFFF" w:val="clear"/>
      <w:lang w:bidi="bn-BD"/>
    </w:rPr>
  </w:style>
  <w:style w:type="character" w:styleId="WW8Num7z3" w:customStyle="1">
    <w:name w:val="WW8Num7z3"/>
    <w:rsid w:val="00665991"/>
    <w:rPr>
      <w:rFonts w:ascii="Courier New" w:hAnsi="Courier New" w:cs="Symbol"/>
    </w:rPr>
  </w:style>
  <w:style w:type="character" w:styleId="WW8Num8z0" w:customStyle="1">
    <w:name w:val="WW8Num8z0"/>
    <w:rsid w:val="00665991"/>
    <w:rPr>
      <w:rFonts w:ascii="Symbol" w:hAnsi="Symbol" w:cs="Symbol"/>
      <w:color w:val="000000"/>
      <w:sz w:val="22"/>
      <w:szCs w:val="20"/>
      <w:shd w:fill="FFFFFF" w:val="clear"/>
      <w:lang w:eastAsia="zh-CN" w:bidi="ar-SA"/>
    </w:rPr>
  </w:style>
  <w:style w:type="character" w:styleId="WW8Num9z0" w:customStyle="1">
    <w:name w:val="WW8Num9z0"/>
    <w:rsid w:val="00665991"/>
    <w:rPr>
      <w:rFonts w:ascii="Symbol" w:hAnsi="Symbol" w:eastAsia="Arial" w:cs="Symbol"/>
      <w:color w:val="000000"/>
      <w:sz w:val="20"/>
      <w:szCs w:val="22"/>
      <w:shd w:fill="FFFFFF" w:val="clear"/>
      <w:lang w:eastAsia="en-US" w:bidi="ar-SA"/>
    </w:rPr>
  </w:style>
  <w:style w:type="character" w:styleId="WW8Num9z1" w:customStyle="1">
    <w:name w:val="WW8Num9z1"/>
    <w:rsid w:val="00665991"/>
    <w:rPr>
      <w:rFonts w:ascii="Symbol" w:hAnsi="Symbol" w:cs="Symbol"/>
    </w:rPr>
  </w:style>
  <w:style w:type="character" w:styleId="WW8Num9z3" w:customStyle="1">
    <w:name w:val="WW8Num9z3"/>
    <w:rsid w:val="00665991"/>
    <w:rPr>
      <w:rFonts w:ascii="Courier New" w:hAnsi="Courier New" w:cs="Courier New"/>
    </w:rPr>
  </w:style>
  <w:style w:type="character" w:styleId="WW8Num10z0" w:customStyle="1">
    <w:name w:val="WW8Num10z0"/>
    <w:rsid w:val="00665991"/>
    <w:rPr>
      <w:rFonts w:ascii="Symbol" w:hAnsi="Symbol" w:cs="Arial Bold"/>
      <w:b/>
      <w:i w:val="false"/>
      <w:color w:val="00000A"/>
      <w:sz w:val="22"/>
      <w:szCs w:val="20"/>
      <w:lang w:bidi="ar-SA"/>
    </w:rPr>
  </w:style>
  <w:style w:type="character" w:styleId="WW8Num11z0" w:customStyle="1">
    <w:name w:val="WW8Num11z0"/>
    <w:rsid w:val="00665991"/>
    <w:rPr>
      <w:rFonts w:ascii="Symbol" w:hAnsi="Symbol" w:eastAsia="Malgun Gothic" w:cs="Arial"/>
      <w:color w:val="000000"/>
      <w:sz w:val="20"/>
      <w:szCs w:val="20"/>
      <w:lang w:eastAsia="ar-SA" w:bidi="bn-BD"/>
    </w:rPr>
  </w:style>
  <w:style w:type="character" w:styleId="WW8Num12z0" w:customStyle="1">
    <w:name w:val="WW8Num12z0"/>
    <w:rsid w:val="00665991"/>
    <w:rPr>
      <w:rFonts w:ascii="Symbol" w:hAnsi="Symbol" w:cs="Arial"/>
      <w:szCs w:val="20"/>
      <w:lang w:bidi="bn-BD"/>
    </w:rPr>
  </w:style>
  <w:style w:type="character" w:styleId="WW8Num12z3" w:customStyle="1">
    <w:name w:val="WW8Num12z3"/>
    <w:rsid w:val="00665991"/>
    <w:rPr>
      <w:rFonts w:ascii="Courier New" w:hAnsi="Courier New" w:cs="Symbol"/>
    </w:rPr>
  </w:style>
  <w:style w:type="character" w:styleId="WW8Num13z0" w:customStyle="1">
    <w:name w:val="WW8Num13z0"/>
    <w:rsid w:val="00665991"/>
    <w:rPr>
      <w:rFonts w:ascii="Symbol" w:hAnsi="Symbol" w:cs="Symbol"/>
      <w:color w:val="000000"/>
      <w:szCs w:val="20"/>
      <w:lang w:eastAsia="bn-BD" w:bidi="bn-BD"/>
    </w:rPr>
  </w:style>
  <w:style w:type="character" w:styleId="WW8Num13z3" w:customStyle="1">
    <w:name w:val="WW8Num13z3"/>
    <w:rsid w:val="00665991"/>
    <w:rPr>
      <w:rFonts w:ascii="Courier New" w:hAnsi="Courier New" w:cs="Courier New"/>
    </w:rPr>
  </w:style>
  <w:style w:type="character" w:styleId="WW8Num14z0" w:customStyle="1">
    <w:name w:val="WW8Num14z0"/>
    <w:rsid w:val="00665991"/>
    <w:rPr>
      <w:rFonts w:ascii="Symbol" w:hAnsi="Symbol" w:cs="OpenSymbol"/>
      <w:color w:val="000000"/>
      <w:szCs w:val="20"/>
      <w:lang w:bidi="bn-BD"/>
    </w:rPr>
  </w:style>
  <w:style w:type="character" w:styleId="WW8Num14z3" w:customStyle="1">
    <w:name w:val="WW8Num14z3"/>
    <w:rsid w:val="00665991"/>
    <w:rPr>
      <w:rFonts w:ascii="Courier New" w:hAnsi="Courier New" w:cs="Courier New"/>
    </w:rPr>
  </w:style>
  <w:style w:type="character" w:styleId="WW8Num15z0" w:customStyle="1">
    <w:name w:val="WW8Num15z0"/>
    <w:rsid w:val="00665991"/>
    <w:rPr>
      <w:rFonts w:ascii="Symbol" w:hAnsi="Symbol" w:cs="OpenSymbol"/>
      <w:color w:val="000000"/>
      <w:szCs w:val="20"/>
    </w:rPr>
  </w:style>
  <w:style w:type="character" w:styleId="WW8Num15z3" w:customStyle="1">
    <w:name w:val="WW8Num15z3"/>
    <w:rsid w:val="00665991"/>
    <w:rPr>
      <w:rFonts w:ascii="Courier New" w:hAnsi="Courier New" w:cs="Courier New"/>
    </w:rPr>
  </w:style>
  <w:style w:type="character" w:styleId="WW8Num16z0" w:customStyle="1">
    <w:name w:val="WW8Num16z0"/>
    <w:rsid w:val="00665991"/>
    <w:rPr>
      <w:rFonts w:ascii="Symbol" w:hAnsi="Symbol" w:cs="Arial Bold"/>
      <w:b/>
      <w:i w:val="false"/>
      <w:color w:val="00000A"/>
      <w:sz w:val="22"/>
      <w:szCs w:val="20"/>
      <w:lang w:eastAsia="fr-FR"/>
    </w:rPr>
  </w:style>
  <w:style w:type="character" w:styleId="WW8Num16z3" w:customStyle="1">
    <w:name w:val="WW8Num16z3"/>
    <w:rsid w:val="00665991"/>
    <w:rPr>
      <w:rFonts w:ascii="Courier New" w:hAnsi="Courier New" w:cs="Courier New"/>
    </w:rPr>
  </w:style>
  <w:style w:type="character" w:styleId="WW8Num17z0" w:customStyle="1">
    <w:name w:val="WW8Num17z0"/>
    <w:rsid w:val="00665991"/>
    <w:rPr>
      <w:rFonts w:ascii="Symbol" w:hAnsi="Symbol" w:cs="OpenSymbol"/>
      <w:color w:val="000000"/>
      <w:szCs w:val="20"/>
      <w:lang w:bidi="bn-BD"/>
    </w:rPr>
  </w:style>
  <w:style w:type="character" w:styleId="WW8Num17z1" w:customStyle="1">
    <w:name w:val="WW8Num17z1"/>
    <w:rsid w:val="00665991"/>
    <w:rPr>
      <w:rFonts w:ascii="OpenSymbol" w:hAnsi="OpenSymbol" w:cs="OpenSymbol"/>
    </w:rPr>
  </w:style>
  <w:style w:type="character" w:styleId="WW8Num18z0" w:customStyle="1">
    <w:name w:val="WW8Num18z0"/>
    <w:rsid w:val="00665991"/>
    <w:rPr>
      <w:rFonts w:ascii="Symbol" w:hAnsi="Symbol" w:cs="Symbol"/>
      <w:szCs w:val="20"/>
      <w:lang w:bidi="bn-BD"/>
    </w:rPr>
  </w:style>
  <w:style w:type="character" w:styleId="WW8Num18z1" w:customStyle="1">
    <w:name w:val="WW8Num18z1"/>
    <w:rsid w:val="00665991"/>
    <w:rPr>
      <w:rFonts w:ascii="OpenSymbol" w:hAnsi="OpenSymbol" w:cs="OpenSymbol"/>
    </w:rPr>
  </w:style>
  <w:style w:type="character" w:styleId="WW8Num19z0" w:customStyle="1">
    <w:name w:val="WW8Num19z0"/>
    <w:rsid w:val="00665991"/>
    <w:rPr>
      <w:rFonts w:ascii="Symbol" w:hAnsi="Symbol" w:cs="Symbol"/>
      <w:color w:val="000000"/>
      <w:szCs w:val="20"/>
      <w:lang w:eastAsia="en-US" w:bidi="bn-BD"/>
    </w:rPr>
  </w:style>
  <w:style w:type="character" w:styleId="WW8Num19z3" w:customStyle="1">
    <w:name w:val="WW8Num19z3"/>
    <w:rsid w:val="00665991"/>
    <w:rPr>
      <w:rFonts w:ascii="Courier New" w:hAnsi="Courier New" w:cs="Courier New"/>
    </w:rPr>
  </w:style>
  <w:style w:type="character" w:styleId="WW8Num20z0" w:customStyle="1">
    <w:name w:val="WW8Num20z0"/>
    <w:rsid w:val="00665991"/>
    <w:rPr>
      <w:rFonts w:ascii="Symbol" w:hAnsi="Symbol" w:cs="OpenSymbol"/>
      <w:color w:val="000000"/>
      <w:szCs w:val="20"/>
    </w:rPr>
  </w:style>
  <w:style w:type="character" w:styleId="WW8Num20z3" w:customStyle="1">
    <w:name w:val="WW8Num20z3"/>
    <w:rsid w:val="00665991"/>
    <w:rPr>
      <w:rFonts w:ascii="Courier New" w:hAnsi="Courier New" w:cs="Courier New"/>
    </w:rPr>
  </w:style>
  <w:style w:type="character" w:styleId="WW8Num21z0" w:customStyle="1">
    <w:name w:val="WW8Num21z0"/>
    <w:rsid w:val="00665991"/>
    <w:rPr>
      <w:rFonts w:ascii="Symbol" w:hAnsi="Symbol" w:cs="Symbol"/>
      <w:color w:val="000000"/>
      <w:szCs w:val="20"/>
      <w:lang w:eastAsia="en-US"/>
    </w:rPr>
  </w:style>
  <w:style w:type="character" w:styleId="WW8Num21z3" w:customStyle="1">
    <w:name w:val="WW8Num21z3"/>
    <w:rsid w:val="00665991"/>
    <w:rPr>
      <w:rFonts w:ascii="Courier New" w:hAnsi="Courier New" w:cs="Courier New"/>
    </w:rPr>
  </w:style>
  <w:style w:type="character" w:styleId="WW8Num22z0" w:customStyle="1">
    <w:name w:val="WW8Num22z0"/>
    <w:rsid w:val="00665991"/>
    <w:rPr>
      <w:rFonts w:ascii="Symbol" w:hAnsi="Symbol" w:cs="Symbol"/>
    </w:rPr>
  </w:style>
  <w:style w:type="character" w:styleId="WW8Num22z1" w:customStyle="1">
    <w:name w:val="WW8Num22z1"/>
    <w:rsid w:val="00665991"/>
    <w:rPr>
      <w:rFonts w:ascii="OpenSymbol" w:hAnsi="OpenSymbol" w:cs="OpenSymbol"/>
    </w:rPr>
  </w:style>
  <w:style w:type="character" w:styleId="WW8Num23z0" w:customStyle="1">
    <w:name w:val="WW8Num23z0"/>
    <w:rsid w:val="00665991"/>
    <w:rPr>
      <w:rFonts w:ascii="Symbol" w:hAnsi="Symbol" w:cs="Symbol"/>
    </w:rPr>
  </w:style>
  <w:style w:type="character" w:styleId="WW8Num23z1" w:customStyle="1">
    <w:name w:val="WW8Num23z1"/>
    <w:rsid w:val="00665991"/>
    <w:rPr>
      <w:rFonts w:ascii="OpenSymbol" w:hAnsi="OpenSymbol" w:cs="OpenSymbol"/>
    </w:rPr>
  </w:style>
  <w:style w:type="character" w:styleId="WW8Num25z0" w:customStyle="1">
    <w:name w:val="WW8Num25z0"/>
    <w:rsid w:val="00665991"/>
    <w:rPr>
      <w:rFonts w:ascii="Symbol" w:hAnsi="Symbol" w:cs="Symbol"/>
      <w:color w:val="000000"/>
      <w:sz w:val="20"/>
      <w:szCs w:val="22"/>
      <w:lang w:bidi="ar-SA"/>
    </w:rPr>
  </w:style>
  <w:style w:type="character" w:styleId="WW8Num25z1" w:customStyle="1">
    <w:name w:val="WW8Num25z1"/>
    <w:rsid w:val="00665991"/>
    <w:rPr>
      <w:b/>
      <w:i w:val="false"/>
      <w:color w:val="00000A"/>
      <w:sz w:val="24"/>
      <w:lang w:bidi="bn-BD"/>
    </w:rPr>
  </w:style>
  <w:style w:type="character" w:styleId="WW8Num25z2" w:customStyle="1">
    <w:name w:val="WW8Num25z2"/>
    <w:rsid w:val="00665991"/>
    <w:rPr>
      <w:b/>
      <w:i w:val="false"/>
      <w:color w:val="00000A"/>
      <w:sz w:val="22"/>
      <w:szCs w:val="22"/>
      <w:lang w:eastAsia="en-GB" w:bidi="ar-SA"/>
    </w:rPr>
  </w:style>
  <w:style w:type="character" w:styleId="WW8Num25z3" w:customStyle="1">
    <w:name w:val="WW8Num25z3"/>
    <w:rsid w:val="00665991"/>
    <w:rPr>
      <w:rFonts w:ascii="Arial Bold" w:hAnsi="Arial Bold" w:cs="Arial Bold"/>
      <w:b/>
      <w:i w:val="false"/>
      <w:color w:val="00000A"/>
      <w:sz w:val="22"/>
      <w:szCs w:val="20"/>
      <w:lang w:eastAsia="en-GB" w:bidi="ar-SA"/>
    </w:rPr>
  </w:style>
  <w:style w:type="character" w:styleId="WW8Num25z4" w:customStyle="1">
    <w:name w:val="WW8Num25z4"/>
    <w:rsid w:val="00665991"/>
    <w:rPr>
      <w:rFonts w:cs="Times New Roman"/>
      <w:b/>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25z5" w:customStyle="1">
    <w:name w:val="WW8Num25z5"/>
    <w:rsid w:val="00665991"/>
    <w:rPr>
      <w:b/>
      <w:i w:val="false"/>
    </w:rPr>
  </w:style>
  <w:style w:type="character" w:styleId="WW8Num25z7" w:customStyle="1">
    <w:name w:val="WW8Num25z7"/>
    <w:rsid w:val="00665991"/>
    <w:rPr>
      <w:rFonts w:cs="Times New Roman"/>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26z0" w:customStyle="1">
    <w:name w:val="WW8Num26z0"/>
    <w:rsid w:val="00665991"/>
    <w:rPr>
      <w:rFonts w:ascii="Symbol" w:hAnsi="Symbol" w:cs="Symbol"/>
      <w:color w:val="000000"/>
      <w:sz w:val="20"/>
      <w:szCs w:val="22"/>
      <w:lang w:eastAsia="ar-SA" w:bidi="ar-SA"/>
    </w:rPr>
  </w:style>
  <w:style w:type="character" w:styleId="WW8Num28z0" w:customStyle="1">
    <w:name w:val="WW8Num28z0"/>
    <w:rsid w:val="00665991"/>
    <w:rPr>
      <w:rFonts w:ascii="Symbol" w:hAnsi="Symbol" w:cs="Symbol"/>
      <w:sz w:val="20"/>
      <w:szCs w:val="20"/>
    </w:rPr>
  </w:style>
  <w:style w:type="character" w:styleId="WW8Num28z1" w:customStyle="1">
    <w:name w:val="WW8Num28z1"/>
    <w:rsid w:val="00665991"/>
    <w:rPr>
      <w:rFonts w:ascii="Symbol" w:hAnsi="Symbol" w:cs="Symbol"/>
    </w:rPr>
  </w:style>
  <w:style w:type="character" w:styleId="WW8Num28z2" w:customStyle="1">
    <w:name w:val="WW8Num28z2"/>
    <w:rsid w:val="00665991"/>
    <w:rPr>
      <w:rFonts w:ascii="Arial" w:hAnsi="Arial" w:cs="Times New Roman"/>
      <w:b w:val="false"/>
      <w:bCs w:val="false"/>
      <w:i w:val="false"/>
      <w:iCs w:val="false"/>
      <w:caps w:val="false"/>
      <w:smallCaps w:val="false"/>
      <w:strike w:val="false"/>
      <w:dstrike w:val="false"/>
      <w:vanish w:val="false"/>
      <w:color w:val="000000"/>
      <w:spacing w:val="0"/>
      <w:position w:val="0"/>
      <w:sz w:val="22"/>
      <w:sz w:val="22"/>
      <w:u w:val="none"/>
      <w:vertAlign w:val="baseline"/>
      <w:em w:val="none"/>
    </w:rPr>
  </w:style>
  <w:style w:type="character" w:styleId="WW8Num29z0" w:customStyle="1">
    <w:name w:val="WW8Num29z0"/>
    <w:rsid w:val="00665991"/>
    <w:rPr>
      <w:rFonts w:ascii="Symbol" w:hAnsi="Symbol" w:cs="Symbol"/>
      <w:sz w:val="20"/>
      <w:szCs w:val="20"/>
    </w:rPr>
  </w:style>
  <w:style w:type="character" w:styleId="WW8Num29z3" w:customStyle="1">
    <w:name w:val="WW8Num29z3"/>
    <w:rsid w:val="00665991"/>
    <w:rPr>
      <w:rFonts w:ascii="Courier New" w:hAnsi="Courier New" w:cs="Courier New"/>
    </w:rPr>
  </w:style>
  <w:style w:type="character" w:styleId="WW8Num31z0" w:customStyle="1">
    <w:name w:val="WW8Num31z0"/>
    <w:rsid w:val="00665991"/>
    <w:rPr>
      <w:rFonts w:ascii="Symbol" w:hAnsi="Symbol" w:cs="Symbol"/>
    </w:rPr>
  </w:style>
  <w:style w:type="character" w:styleId="WW8Num31z3" w:customStyle="1">
    <w:name w:val="WW8Num31z3"/>
    <w:rsid w:val="00665991"/>
    <w:rPr>
      <w:rFonts w:ascii="Courier New" w:hAnsi="Courier New" w:cs="Courier New"/>
    </w:rPr>
  </w:style>
  <w:style w:type="character" w:styleId="WW8Num33z0" w:customStyle="1">
    <w:name w:val="WW8Num33z0"/>
    <w:rsid w:val="00665991"/>
    <w:rPr>
      <w:rFonts w:ascii="Symbol" w:hAnsi="Symbol" w:cs="OpenSymbol"/>
    </w:rPr>
  </w:style>
  <w:style w:type="character" w:styleId="WW8Num33z1" w:customStyle="1">
    <w:name w:val="WW8Num33z1"/>
    <w:rsid w:val="00665991"/>
    <w:rPr>
      <w:rFonts w:ascii="OpenSymbol" w:hAnsi="OpenSymbol" w:cs="OpenSymbol"/>
    </w:rPr>
  </w:style>
  <w:style w:type="character" w:styleId="WW8Num34z0" w:customStyle="1">
    <w:name w:val="WW8Num34z0"/>
    <w:rsid w:val="00665991"/>
    <w:rPr>
      <w:rFonts w:ascii="Symbol" w:hAnsi="Symbol" w:cs="OpenSymbol"/>
      <w:lang w:bidi="ar-SA"/>
    </w:rPr>
  </w:style>
  <w:style w:type="character" w:styleId="WW8Num35z0" w:customStyle="1">
    <w:name w:val="WW8Num35z0"/>
    <w:rsid w:val="00665991"/>
    <w:rPr>
      <w:rFonts w:ascii="Symbol" w:hAnsi="Symbol" w:cs="Symbol"/>
    </w:rPr>
  </w:style>
  <w:style w:type="character" w:styleId="WW8Num36z0" w:customStyle="1">
    <w:name w:val="WW8Num36z0"/>
    <w:rsid w:val="00665991"/>
    <w:rPr>
      <w:rFonts w:ascii="Symbol" w:hAnsi="Symbol" w:cs="Symbol"/>
      <w:color w:val="000000"/>
    </w:rPr>
  </w:style>
  <w:style w:type="character" w:styleId="WW8Num37z0" w:customStyle="1">
    <w:name w:val="WW8Num37z0"/>
    <w:rsid w:val="00665991"/>
    <w:rPr>
      <w:rFonts w:ascii="Symbol" w:hAnsi="Symbol" w:cs="Symbol"/>
    </w:rPr>
  </w:style>
  <w:style w:type="character" w:styleId="WW8Num37z1" w:customStyle="1">
    <w:name w:val="WW8Num37z1"/>
    <w:rsid w:val="00665991"/>
    <w:rPr>
      <w:rFonts w:ascii="Courier New" w:hAnsi="Courier New" w:cs="Courier New"/>
    </w:rPr>
  </w:style>
  <w:style w:type="character" w:styleId="WW8Num38z0" w:customStyle="1">
    <w:name w:val="WW8Num38z0"/>
    <w:rsid w:val="00665991"/>
    <w:rPr>
      <w:rFonts w:ascii="Symbol" w:hAnsi="Symbol" w:cs="Symbol"/>
    </w:rPr>
  </w:style>
  <w:style w:type="character" w:styleId="WW8Num38z1" w:customStyle="1">
    <w:name w:val="WW8Num38z1"/>
    <w:rsid w:val="00665991"/>
    <w:rPr>
      <w:rFonts w:ascii="OpenSymbol" w:hAnsi="OpenSymbol" w:cs="OpenSymbol"/>
    </w:rPr>
  </w:style>
  <w:style w:type="character" w:styleId="AbsatzStandardschriftart" w:customStyle="1">
    <w:name w:val="Absatz-Standardschriftart"/>
    <w:rsid w:val="00665991"/>
    <w:rPr/>
  </w:style>
  <w:style w:type="character" w:styleId="WWAbsatzStandardschriftart" w:customStyle="1">
    <w:name w:val="WW-Absatz-Standardschriftart"/>
    <w:rsid w:val="00665991"/>
    <w:rPr/>
  </w:style>
  <w:style w:type="character" w:styleId="WWAbsatzStandardschriftart1" w:customStyle="1">
    <w:name w:val="WW-Absatz-Standardschriftart1"/>
    <w:rsid w:val="00665991"/>
    <w:rPr/>
  </w:style>
  <w:style w:type="character" w:styleId="WWAbsatzStandardschriftart11" w:customStyle="1">
    <w:name w:val="WW-Absatz-Standardschriftart11"/>
    <w:rsid w:val="00665991"/>
    <w:rPr/>
  </w:style>
  <w:style w:type="character" w:styleId="WWAbsatzStandardschriftart111" w:customStyle="1">
    <w:name w:val="WW-Absatz-Standardschriftart111"/>
    <w:rsid w:val="00665991"/>
    <w:rPr/>
  </w:style>
  <w:style w:type="character" w:styleId="WW8Num2z1" w:customStyle="1">
    <w:name w:val="WW8Num2z1"/>
    <w:rsid w:val="00665991"/>
    <w:rPr>
      <w:b/>
      <w:i w:val="false"/>
      <w:color w:val="00000A"/>
      <w:sz w:val="24"/>
    </w:rPr>
  </w:style>
  <w:style w:type="character" w:styleId="WW8Num2z2" w:customStyle="1">
    <w:name w:val="WW8Num2z2"/>
    <w:rsid w:val="00665991"/>
    <w:rPr>
      <w:b/>
      <w:i w:val="false"/>
      <w:color w:val="00000A"/>
      <w:sz w:val="22"/>
    </w:rPr>
  </w:style>
  <w:style w:type="character" w:styleId="WW8Num2z3" w:customStyle="1">
    <w:name w:val="WW8Num2z3"/>
    <w:rsid w:val="00665991"/>
    <w:rPr>
      <w:rFonts w:ascii="Arial Bold" w:hAnsi="Arial Bold" w:cs="Arial Bold"/>
      <w:b/>
      <w:i w:val="false"/>
      <w:color w:val="00000A"/>
      <w:sz w:val="22"/>
    </w:rPr>
  </w:style>
  <w:style w:type="character" w:styleId="WW8Num2z4" w:customStyle="1">
    <w:name w:val="WW8Num2z4"/>
    <w:rsid w:val="00665991"/>
    <w:rPr>
      <w:rFonts w:cs="Times New Roman"/>
      <w:b/>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2z5" w:customStyle="1">
    <w:name w:val="WW8Num2z5"/>
    <w:rsid w:val="00665991"/>
    <w:rPr>
      <w:b/>
      <w:i w:val="false"/>
    </w:rPr>
  </w:style>
  <w:style w:type="character" w:styleId="WW8Num2z7" w:customStyle="1">
    <w:name w:val="WW8Num2z7"/>
    <w:rsid w:val="00665991"/>
    <w:rPr>
      <w:rFonts w:cs="Times New Roman"/>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5z1" w:customStyle="1">
    <w:name w:val="WW8Num5z1"/>
    <w:rsid w:val="00665991"/>
    <w:rPr>
      <w:rFonts w:ascii="Courier New" w:hAnsi="Courier New" w:cs="Courier New"/>
    </w:rPr>
  </w:style>
  <w:style w:type="character" w:styleId="WW8Num5z2" w:customStyle="1">
    <w:name w:val="WW8Num5z2"/>
    <w:rsid w:val="00665991"/>
    <w:rPr>
      <w:rFonts w:ascii="Wingdings" w:hAnsi="Wingdings" w:cs="Wingdings"/>
    </w:rPr>
  </w:style>
  <w:style w:type="character" w:styleId="WW8Num6z3" w:customStyle="1">
    <w:name w:val="WW8Num6z3"/>
    <w:rsid w:val="00665991"/>
    <w:rPr/>
  </w:style>
  <w:style w:type="character" w:styleId="WW8Num8z3" w:customStyle="1">
    <w:name w:val="WW8Num8z3"/>
    <w:rsid w:val="00665991"/>
    <w:rPr>
      <w:rFonts w:ascii="Courier New" w:hAnsi="Courier New" w:cs="Symbol"/>
    </w:rPr>
  </w:style>
  <w:style w:type="character" w:styleId="WW8Num10z1" w:customStyle="1">
    <w:name w:val="WW8Num10z1"/>
    <w:rsid w:val="00665991"/>
    <w:rPr/>
  </w:style>
  <w:style w:type="character" w:styleId="WW8Num10z3" w:customStyle="1">
    <w:name w:val="WW8Num10z3"/>
    <w:rsid w:val="00665991"/>
    <w:rPr/>
  </w:style>
  <w:style w:type="character" w:styleId="WW8Num17z3" w:customStyle="1">
    <w:name w:val="WW8Num17z3"/>
    <w:rsid w:val="00665991"/>
    <w:rPr>
      <w:rFonts w:ascii="Courier New" w:hAnsi="Courier New" w:cs="Courier New"/>
    </w:rPr>
  </w:style>
  <w:style w:type="character" w:styleId="WW8Num19z1" w:customStyle="1">
    <w:name w:val="WW8Num19z1"/>
    <w:rsid w:val="00665991"/>
    <w:rPr>
      <w:rFonts w:ascii="OpenSymbol" w:hAnsi="OpenSymbol" w:cs="OpenSymbol"/>
    </w:rPr>
  </w:style>
  <w:style w:type="character" w:styleId="WW8Num22z3" w:customStyle="1">
    <w:name w:val="WW8Num22z3"/>
    <w:rsid w:val="00665991"/>
    <w:rPr>
      <w:rFonts w:ascii="Courier New" w:hAnsi="Courier New" w:cs="Courier New"/>
    </w:rPr>
  </w:style>
  <w:style w:type="character" w:styleId="WW8Num24z0" w:customStyle="1">
    <w:name w:val="WW8Num24z0"/>
    <w:rsid w:val="00665991"/>
    <w:rPr/>
  </w:style>
  <w:style w:type="character" w:styleId="WW8Num24z1" w:customStyle="1">
    <w:name w:val="WW8Num24z1"/>
    <w:rsid w:val="00665991"/>
    <w:rPr>
      <w:rFonts w:ascii="OpenSymbol" w:hAnsi="OpenSymbol" w:cs="OpenSymbol"/>
    </w:rPr>
  </w:style>
  <w:style w:type="character" w:styleId="WW8Num26z1" w:customStyle="1">
    <w:name w:val="WW8Num26z1"/>
    <w:rsid w:val="00665991"/>
    <w:rPr>
      <w:b/>
      <w:i w:val="false"/>
      <w:color w:val="00000A"/>
      <w:sz w:val="24"/>
      <w:lang w:bidi="bn-BD"/>
    </w:rPr>
  </w:style>
  <w:style w:type="character" w:styleId="WW8Num26z2" w:customStyle="1">
    <w:name w:val="WW8Num26z2"/>
    <w:rsid w:val="00665991"/>
    <w:rPr>
      <w:b/>
      <w:i w:val="false"/>
      <w:color w:val="00000A"/>
      <w:sz w:val="22"/>
      <w:szCs w:val="22"/>
      <w:lang w:bidi="ar-SA"/>
    </w:rPr>
  </w:style>
  <w:style w:type="character" w:styleId="WW8Num26z3" w:customStyle="1">
    <w:name w:val="WW8Num26z3"/>
    <w:rsid w:val="00665991"/>
    <w:rPr>
      <w:rFonts w:ascii="Arial Bold" w:hAnsi="Arial Bold" w:cs="Arial Bold"/>
      <w:b/>
      <w:i w:val="false"/>
      <w:color w:val="00000A"/>
      <w:sz w:val="22"/>
      <w:szCs w:val="20"/>
      <w:lang w:eastAsia="en-GB" w:bidi="ar-SA"/>
    </w:rPr>
  </w:style>
  <w:style w:type="character" w:styleId="WW8Num26z4" w:customStyle="1">
    <w:name w:val="WW8Num26z4"/>
    <w:rsid w:val="00665991"/>
    <w:rPr>
      <w:rFonts w:cs="Times New Roman"/>
      <w:b/>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26z5" w:customStyle="1">
    <w:name w:val="WW8Num26z5"/>
    <w:rsid w:val="00665991"/>
    <w:rPr>
      <w:b/>
      <w:i w:val="false"/>
    </w:rPr>
  </w:style>
  <w:style w:type="character" w:styleId="WW8Num26z7" w:customStyle="1">
    <w:name w:val="WW8Num26z7"/>
    <w:rsid w:val="00665991"/>
    <w:rPr>
      <w:rFonts w:cs="Times New Roman"/>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27z0" w:customStyle="1">
    <w:name w:val="WW8Num27z0"/>
    <w:rsid w:val="00665991"/>
    <w:rPr/>
  </w:style>
  <w:style w:type="character" w:styleId="WW8Num29z1" w:customStyle="1">
    <w:name w:val="WW8Num29z1"/>
    <w:rsid w:val="00665991"/>
    <w:rPr>
      <w:rFonts w:ascii="Symbol" w:hAnsi="Symbol" w:cs="Symbol"/>
    </w:rPr>
  </w:style>
  <w:style w:type="character" w:styleId="WW8Num29z2" w:customStyle="1">
    <w:name w:val="WW8Num29z2"/>
    <w:rsid w:val="00665991"/>
    <w:rPr>
      <w:rFonts w:ascii="Arial" w:hAnsi="Arial" w:cs="Times New Roman"/>
      <w:b w:val="false"/>
      <w:bCs w:val="false"/>
      <w:i w:val="false"/>
      <w:iCs w:val="false"/>
      <w:caps w:val="false"/>
      <w:smallCaps w:val="false"/>
      <w:strike w:val="false"/>
      <w:dstrike w:val="false"/>
      <w:vanish w:val="false"/>
      <w:color w:val="000000"/>
      <w:spacing w:val="0"/>
      <w:position w:val="0"/>
      <w:sz w:val="22"/>
      <w:sz w:val="22"/>
      <w:u w:val="none"/>
      <w:vertAlign w:val="baseline"/>
      <w:em w:val="none"/>
    </w:rPr>
  </w:style>
  <w:style w:type="character" w:styleId="WW8Num30z0" w:customStyle="1">
    <w:name w:val="WW8Num30z0"/>
    <w:rsid w:val="00665991"/>
    <w:rPr/>
  </w:style>
  <w:style w:type="character" w:styleId="WW8Num30z3" w:customStyle="1">
    <w:name w:val="WW8Num30z3"/>
    <w:rsid w:val="00665991"/>
    <w:rPr/>
  </w:style>
  <w:style w:type="character" w:styleId="WW8Num32z0" w:customStyle="1">
    <w:name w:val="WW8Num32z0"/>
    <w:rsid w:val="00665991"/>
    <w:rPr/>
  </w:style>
  <w:style w:type="character" w:styleId="WW8Num32z3" w:customStyle="1">
    <w:name w:val="WW8Num32z3"/>
    <w:rsid w:val="00665991"/>
    <w:rPr/>
  </w:style>
  <w:style w:type="character" w:styleId="WW8Num34z1" w:customStyle="1">
    <w:name w:val="WW8Num34z1"/>
    <w:rsid w:val="00665991"/>
    <w:rPr>
      <w:rFonts w:ascii="OpenSymbol" w:hAnsi="OpenSymbol" w:cs="OpenSymbol"/>
    </w:rPr>
  </w:style>
  <w:style w:type="character" w:styleId="WW8Num1z6" w:customStyle="1">
    <w:name w:val="WW8Num1z6"/>
    <w:rsid w:val="00665991"/>
    <w:rPr/>
  </w:style>
  <w:style w:type="character" w:styleId="WW8Num4z4" w:customStyle="1">
    <w:name w:val="WW8Num4z4"/>
    <w:rsid w:val="00665991"/>
    <w:rPr/>
  </w:style>
  <w:style w:type="character" w:styleId="WW8Num4z5" w:customStyle="1">
    <w:name w:val="WW8Num4z5"/>
    <w:rsid w:val="00665991"/>
    <w:rPr/>
  </w:style>
  <w:style w:type="character" w:styleId="WW8Num4z6" w:customStyle="1">
    <w:name w:val="WW8Num4z6"/>
    <w:rsid w:val="00665991"/>
    <w:rPr/>
  </w:style>
  <w:style w:type="character" w:styleId="WW8Num4z7" w:customStyle="1">
    <w:name w:val="WW8Num4z7"/>
    <w:rsid w:val="00665991"/>
    <w:rPr/>
  </w:style>
  <w:style w:type="character" w:styleId="WW8Num4z8" w:customStyle="1">
    <w:name w:val="WW8Num4z8"/>
    <w:rsid w:val="00665991"/>
    <w:rPr/>
  </w:style>
  <w:style w:type="character" w:styleId="WW8Num5z4" w:customStyle="1">
    <w:name w:val="WW8Num5z4"/>
    <w:rsid w:val="00665991"/>
    <w:rPr/>
  </w:style>
  <w:style w:type="character" w:styleId="WW8Num5z5" w:customStyle="1">
    <w:name w:val="WW8Num5z5"/>
    <w:rsid w:val="00665991"/>
    <w:rPr/>
  </w:style>
  <w:style w:type="character" w:styleId="WW8Num5z6" w:customStyle="1">
    <w:name w:val="WW8Num5z6"/>
    <w:rsid w:val="00665991"/>
    <w:rPr/>
  </w:style>
  <w:style w:type="character" w:styleId="WW8Num5z7" w:customStyle="1">
    <w:name w:val="WW8Num5z7"/>
    <w:rsid w:val="00665991"/>
    <w:rPr/>
  </w:style>
  <w:style w:type="character" w:styleId="WW8Num5z8" w:customStyle="1">
    <w:name w:val="WW8Num5z8"/>
    <w:rsid w:val="00665991"/>
    <w:rPr/>
  </w:style>
  <w:style w:type="character" w:styleId="WW8Num6z1" w:customStyle="1">
    <w:name w:val="WW8Num6z1"/>
    <w:rsid w:val="00665991"/>
    <w:rPr/>
  </w:style>
  <w:style w:type="character" w:styleId="WW8Num6z2" w:customStyle="1">
    <w:name w:val="WW8Num6z2"/>
    <w:rsid w:val="00665991"/>
    <w:rPr/>
  </w:style>
  <w:style w:type="character" w:styleId="WW8Num6z4" w:customStyle="1">
    <w:name w:val="WW8Num6z4"/>
    <w:rsid w:val="00665991"/>
    <w:rPr/>
  </w:style>
  <w:style w:type="character" w:styleId="WW8Num6z5" w:customStyle="1">
    <w:name w:val="WW8Num6z5"/>
    <w:rsid w:val="00665991"/>
    <w:rPr/>
  </w:style>
  <w:style w:type="character" w:styleId="WW8Num6z6" w:customStyle="1">
    <w:name w:val="WW8Num6z6"/>
    <w:rsid w:val="00665991"/>
    <w:rPr/>
  </w:style>
  <w:style w:type="character" w:styleId="WW8Num6z7" w:customStyle="1">
    <w:name w:val="WW8Num6z7"/>
    <w:rsid w:val="00665991"/>
    <w:rPr/>
  </w:style>
  <w:style w:type="character" w:styleId="WW8Num6z8" w:customStyle="1">
    <w:name w:val="WW8Num6z8"/>
    <w:rsid w:val="00665991"/>
    <w:rPr/>
  </w:style>
  <w:style w:type="character" w:styleId="WW8Num7z4" w:customStyle="1">
    <w:name w:val="WW8Num7z4"/>
    <w:rsid w:val="00665991"/>
    <w:rPr/>
  </w:style>
  <w:style w:type="character" w:styleId="WW8Num7z5" w:customStyle="1">
    <w:name w:val="WW8Num7z5"/>
    <w:rsid w:val="00665991"/>
    <w:rPr/>
  </w:style>
  <w:style w:type="character" w:styleId="WW8Num7z6" w:customStyle="1">
    <w:name w:val="WW8Num7z6"/>
    <w:rsid w:val="00665991"/>
    <w:rPr/>
  </w:style>
  <w:style w:type="character" w:styleId="WW8Num7z7" w:customStyle="1">
    <w:name w:val="WW8Num7z7"/>
    <w:rsid w:val="00665991"/>
    <w:rPr/>
  </w:style>
  <w:style w:type="character" w:styleId="WW8Num7z8" w:customStyle="1">
    <w:name w:val="WW8Num7z8"/>
    <w:rsid w:val="00665991"/>
    <w:rPr/>
  </w:style>
  <w:style w:type="character" w:styleId="WW8Num9z4" w:customStyle="1">
    <w:name w:val="WW8Num9z4"/>
    <w:rsid w:val="00665991"/>
    <w:rPr/>
  </w:style>
  <w:style w:type="character" w:styleId="WW8Num9z5" w:customStyle="1">
    <w:name w:val="WW8Num9z5"/>
    <w:rsid w:val="00665991"/>
    <w:rPr/>
  </w:style>
  <w:style w:type="character" w:styleId="WW8Num9z6" w:customStyle="1">
    <w:name w:val="WW8Num9z6"/>
    <w:rsid w:val="00665991"/>
    <w:rPr/>
  </w:style>
  <w:style w:type="character" w:styleId="WW8Num9z7" w:customStyle="1">
    <w:name w:val="WW8Num9z7"/>
    <w:rsid w:val="00665991"/>
    <w:rPr/>
  </w:style>
  <w:style w:type="character" w:styleId="WW8Num9z8" w:customStyle="1">
    <w:name w:val="WW8Num9z8"/>
    <w:rsid w:val="00665991"/>
    <w:rPr/>
  </w:style>
  <w:style w:type="character" w:styleId="WW8Num10z2" w:customStyle="1">
    <w:name w:val="WW8Num10z2"/>
    <w:rsid w:val="00665991"/>
    <w:rPr/>
  </w:style>
  <w:style w:type="character" w:styleId="WW8Num10z4" w:customStyle="1">
    <w:name w:val="WW8Num10z4"/>
    <w:rsid w:val="00665991"/>
    <w:rPr/>
  </w:style>
  <w:style w:type="character" w:styleId="WW8Num10z5" w:customStyle="1">
    <w:name w:val="WW8Num10z5"/>
    <w:rsid w:val="00665991"/>
    <w:rPr/>
  </w:style>
  <w:style w:type="character" w:styleId="WW8Num10z6" w:customStyle="1">
    <w:name w:val="WW8Num10z6"/>
    <w:rsid w:val="00665991"/>
    <w:rPr/>
  </w:style>
  <w:style w:type="character" w:styleId="WW8Num10z7" w:customStyle="1">
    <w:name w:val="WW8Num10z7"/>
    <w:rsid w:val="00665991"/>
    <w:rPr/>
  </w:style>
  <w:style w:type="character" w:styleId="WW8Num10z8" w:customStyle="1">
    <w:name w:val="WW8Num10z8"/>
    <w:rsid w:val="00665991"/>
    <w:rPr/>
  </w:style>
  <w:style w:type="character" w:styleId="WW8Num11z1" w:customStyle="1">
    <w:name w:val="WW8Num11z1"/>
    <w:rsid w:val="00665991"/>
    <w:rPr/>
  </w:style>
  <w:style w:type="character" w:styleId="WW8Num11z2" w:customStyle="1">
    <w:name w:val="WW8Num11z2"/>
    <w:rsid w:val="00665991"/>
    <w:rPr/>
  </w:style>
  <w:style w:type="character" w:styleId="WW8Num11z3" w:customStyle="1">
    <w:name w:val="WW8Num11z3"/>
    <w:rsid w:val="00665991"/>
    <w:rPr/>
  </w:style>
  <w:style w:type="character" w:styleId="WW8Num11z4" w:customStyle="1">
    <w:name w:val="WW8Num11z4"/>
    <w:rsid w:val="00665991"/>
    <w:rPr/>
  </w:style>
  <w:style w:type="character" w:styleId="WW8Num11z5" w:customStyle="1">
    <w:name w:val="WW8Num11z5"/>
    <w:rsid w:val="00665991"/>
    <w:rPr/>
  </w:style>
  <w:style w:type="character" w:styleId="WW8Num11z6" w:customStyle="1">
    <w:name w:val="WW8Num11z6"/>
    <w:rsid w:val="00665991"/>
    <w:rPr/>
  </w:style>
  <w:style w:type="character" w:styleId="WW8Num11z7" w:customStyle="1">
    <w:name w:val="WW8Num11z7"/>
    <w:rsid w:val="00665991"/>
    <w:rPr/>
  </w:style>
  <w:style w:type="character" w:styleId="WW8Num11z8" w:customStyle="1">
    <w:name w:val="WW8Num11z8"/>
    <w:rsid w:val="00665991"/>
    <w:rPr/>
  </w:style>
  <w:style w:type="character" w:styleId="WW8Num12z4" w:customStyle="1">
    <w:name w:val="WW8Num12z4"/>
    <w:rsid w:val="00665991"/>
    <w:rPr/>
  </w:style>
  <w:style w:type="character" w:styleId="WW8Num12z5" w:customStyle="1">
    <w:name w:val="WW8Num12z5"/>
    <w:rsid w:val="00665991"/>
    <w:rPr/>
  </w:style>
  <w:style w:type="character" w:styleId="WW8Num12z6" w:customStyle="1">
    <w:name w:val="WW8Num12z6"/>
    <w:rsid w:val="00665991"/>
    <w:rPr/>
  </w:style>
  <w:style w:type="character" w:styleId="WW8Num12z7" w:customStyle="1">
    <w:name w:val="WW8Num12z7"/>
    <w:rsid w:val="00665991"/>
    <w:rPr/>
  </w:style>
  <w:style w:type="character" w:styleId="WW8Num12z8" w:customStyle="1">
    <w:name w:val="WW8Num12z8"/>
    <w:rsid w:val="00665991"/>
    <w:rPr/>
  </w:style>
  <w:style w:type="character" w:styleId="WW8Num13z4" w:customStyle="1">
    <w:name w:val="WW8Num13z4"/>
    <w:rsid w:val="00665991"/>
    <w:rPr/>
  </w:style>
  <w:style w:type="character" w:styleId="WW8Num13z5" w:customStyle="1">
    <w:name w:val="WW8Num13z5"/>
    <w:rsid w:val="00665991"/>
    <w:rPr/>
  </w:style>
  <w:style w:type="character" w:styleId="WW8Num13z6" w:customStyle="1">
    <w:name w:val="WW8Num13z6"/>
    <w:rsid w:val="00665991"/>
    <w:rPr/>
  </w:style>
  <w:style w:type="character" w:styleId="WW8Num13z7" w:customStyle="1">
    <w:name w:val="WW8Num13z7"/>
    <w:rsid w:val="00665991"/>
    <w:rPr/>
  </w:style>
  <w:style w:type="character" w:styleId="WW8Num13z8" w:customStyle="1">
    <w:name w:val="WW8Num13z8"/>
    <w:rsid w:val="00665991"/>
    <w:rPr/>
  </w:style>
  <w:style w:type="character" w:styleId="WW8Num14z4" w:customStyle="1">
    <w:name w:val="WW8Num14z4"/>
    <w:rsid w:val="00665991"/>
    <w:rPr/>
  </w:style>
  <w:style w:type="character" w:styleId="WW8Num14z5" w:customStyle="1">
    <w:name w:val="WW8Num14z5"/>
    <w:rsid w:val="00665991"/>
    <w:rPr/>
  </w:style>
  <w:style w:type="character" w:styleId="WW8Num14z6" w:customStyle="1">
    <w:name w:val="WW8Num14z6"/>
    <w:rsid w:val="00665991"/>
    <w:rPr/>
  </w:style>
  <w:style w:type="character" w:styleId="WW8Num14z7" w:customStyle="1">
    <w:name w:val="WW8Num14z7"/>
    <w:rsid w:val="00665991"/>
    <w:rPr/>
  </w:style>
  <w:style w:type="character" w:styleId="WW8Num14z8" w:customStyle="1">
    <w:name w:val="WW8Num14z8"/>
    <w:rsid w:val="00665991"/>
    <w:rPr/>
  </w:style>
  <w:style w:type="character" w:styleId="WW8Num15z4" w:customStyle="1">
    <w:name w:val="WW8Num15z4"/>
    <w:rsid w:val="00665991"/>
    <w:rPr/>
  </w:style>
  <w:style w:type="character" w:styleId="WW8Num15z5" w:customStyle="1">
    <w:name w:val="WW8Num15z5"/>
    <w:rsid w:val="00665991"/>
    <w:rPr/>
  </w:style>
  <w:style w:type="character" w:styleId="WW8Num15z6" w:customStyle="1">
    <w:name w:val="WW8Num15z6"/>
    <w:rsid w:val="00665991"/>
    <w:rPr/>
  </w:style>
  <w:style w:type="character" w:styleId="WW8Num15z7" w:customStyle="1">
    <w:name w:val="WW8Num15z7"/>
    <w:rsid w:val="00665991"/>
    <w:rPr/>
  </w:style>
  <w:style w:type="character" w:styleId="WW8Num15z8" w:customStyle="1">
    <w:name w:val="WW8Num15z8"/>
    <w:rsid w:val="00665991"/>
    <w:rPr/>
  </w:style>
  <w:style w:type="character" w:styleId="WW8Num16z4" w:customStyle="1">
    <w:name w:val="WW8Num16z4"/>
    <w:rsid w:val="00665991"/>
    <w:rPr/>
  </w:style>
  <w:style w:type="character" w:styleId="WW8Num16z5" w:customStyle="1">
    <w:name w:val="WW8Num16z5"/>
    <w:rsid w:val="00665991"/>
    <w:rPr/>
  </w:style>
  <w:style w:type="character" w:styleId="WW8Num16z6" w:customStyle="1">
    <w:name w:val="WW8Num16z6"/>
    <w:rsid w:val="00665991"/>
    <w:rPr/>
  </w:style>
  <w:style w:type="character" w:styleId="WW8Num16z7" w:customStyle="1">
    <w:name w:val="WW8Num16z7"/>
    <w:rsid w:val="00665991"/>
    <w:rPr/>
  </w:style>
  <w:style w:type="character" w:styleId="WW8Num16z8" w:customStyle="1">
    <w:name w:val="WW8Num16z8"/>
    <w:rsid w:val="00665991"/>
    <w:rPr/>
  </w:style>
  <w:style w:type="character" w:styleId="WW8Num19z4" w:customStyle="1">
    <w:name w:val="WW8Num19z4"/>
    <w:rsid w:val="00665991"/>
    <w:rPr/>
  </w:style>
  <w:style w:type="character" w:styleId="WW8Num19z5" w:customStyle="1">
    <w:name w:val="WW8Num19z5"/>
    <w:rsid w:val="00665991"/>
    <w:rPr/>
  </w:style>
  <w:style w:type="character" w:styleId="WW8Num19z6" w:customStyle="1">
    <w:name w:val="WW8Num19z6"/>
    <w:rsid w:val="00665991"/>
    <w:rPr/>
  </w:style>
  <w:style w:type="character" w:styleId="WW8Num19z7" w:customStyle="1">
    <w:name w:val="WW8Num19z7"/>
    <w:rsid w:val="00665991"/>
    <w:rPr/>
  </w:style>
  <w:style w:type="character" w:styleId="WW8Num19z8" w:customStyle="1">
    <w:name w:val="WW8Num19z8"/>
    <w:rsid w:val="00665991"/>
    <w:rPr/>
  </w:style>
  <w:style w:type="character" w:styleId="WW8Num20z4" w:customStyle="1">
    <w:name w:val="WW8Num20z4"/>
    <w:rsid w:val="00665991"/>
    <w:rPr/>
  </w:style>
  <w:style w:type="character" w:styleId="WW8Num20z5" w:customStyle="1">
    <w:name w:val="WW8Num20z5"/>
    <w:rsid w:val="00665991"/>
    <w:rPr/>
  </w:style>
  <w:style w:type="character" w:styleId="WW8Num20z6" w:customStyle="1">
    <w:name w:val="WW8Num20z6"/>
    <w:rsid w:val="00665991"/>
    <w:rPr/>
  </w:style>
  <w:style w:type="character" w:styleId="WW8Num20z7" w:customStyle="1">
    <w:name w:val="WW8Num20z7"/>
    <w:rsid w:val="00665991"/>
    <w:rPr/>
  </w:style>
  <w:style w:type="character" w:styleId="WW8Num20z8" w:customStyle="1">
    <w:name w:val="WW8Num20z8"/>
    <w:rsid w:val="00665991"/>
    <w:rPr/>
  </w:style>
  <w:style w:type="character" w:styleId="WW8Num21z4" w:customStyle="1">
    <w:name w:val="WW8Num21z4"/>
    <w:rsid w:val="00665991"/>
    <w:rPr/>
  </w:style>
  <w:style w:type="character" w:styleId="WW8Num21z5" w:customStyle="1">
    <w:name w:val="WW8Num21z5"/>
    <w:rsid w:val="00665991"/>
    <w:rPr/>
  </w:style>
  <w:style w:type="character" w:styleId="WW8Num21z6" w:customStyle="1">
    <w:name w:val="WW8Num21z6"/>
    <w:rsid w:val="00665991"/>
    <w:rPr/>
  </w:style>
  <w:style w:type="character" w:styleId="WW8Num21z7" w:customStyle="1">
    <w:name w:val="WW8Num21z7"/>
    <w:rsid w:val="00665991"/>
    <w:rPr/>
  </w:style>
  <w:style w:type="character" w:styleId="WW8Num21z8" w:customStyle="1">
    <w:name w:val="WW8Num21z8"/>
    <w:rsid w:val="00665991"/>
    <w:rPr/>
  </w:style>
  <w:style w:type="character" w:styleId="WW8Num25z6" w:customStyle="1">
    <w:name w:val="WW8Num25z6"/>
    <w:rsid w:val="00665991"/>
    <w:rPr/>
  </w:style>
  <w:style w:type="character" w:styleId="WW8Num27z1" w:customStyle="1">
    <w:name w:val="WW8Num27z1"/>
    <w:rsid w:val="00665991"/>
    <w:rPr/>
  </w:style>
  <w:style w:type="character" w:styleId="WW8Num27z2" w:customStyle="1">
    <w:name w:val="WW8Num27z2"/>
    <w:rsid w:val="00665991"/>
    <w:rPr/>
  </w:style>
  <w:style w:type="character" w:styleId="WW8Num27z3" w:customStyle="1">
    <w:name w:val="WW8Num27z3"/>
    <w:rsid w:val="00665991"/>
    <w:rPr/>
  </w:style>
  <w:style w:type="character" w:styleId="WW8Num27z4" w:customStyle="1">
    <w:name w:val="WW8Num27z4"/>
    <w:rsid w:val="00665991"/>
    <w:rPr/>
  </w:style>
  <w:style w:type="character" w:styleId="WW8Num27z5" w:customStyle="1">
    <w:name w:val="WW8Num27z5"/>
    <w:rsid w:val="00665991"/>
    <w:rPr/>
  </w:style>
  <w:style w:type="character" w:styleId="WW8Num27z6" w:customStyle="1">
    <w:name w:val="WW8Num27z6"/>
    <w:rsid w:val="00665991"/>
    <w:rPr/>
  </w:style>
  <w:style w:type="character" w:styleId="WW8Num27z7" w:customStyle="1">
    <w:name w:val="WW8Num27z7"/>
    <w:rsid w:val="00665991"/>
    <w:rPr/>
  </w:style>
  <w:style w:type="character" w:styleId="WW8Num27z8" w:customStyle="1">
    <w:name w:val="WW8Num27z8"/>
    <w:rsid w:val="00665991"/>
    <w:rPr/>
  </w:style>
  <w:style w:type="character" w:styleId="WW8Num28z4" w:customStyle="1">
    <w:name w:val="WW8Num28z4"/>
    <w:rsid w:val="00665991"/>
    <w:rPr/>
  </w:style>
  <w:style w:type="character" w:styleId="WW8Num28z5" w:customStyle="1">
    <w:name w:val="WW8Num28z5"/>
    <w:rsid w:val="00665991"/>
    <w:rPr/>
  </w:style>
  <w:style w:type="character" w:styleId="WW8Num28z6" w:customStyle="1">
    <w:name w:val="WW8Num28z6"/>
    <w:rsid w:val="00665991"/>
    <w:rPr/>
  </w:style>
  <w:style w:type="character" w:styleId="WW8Num28z7" w:customStyle="1">
    <w:name w:val="WW8Num28z7"/>
    <w:rsid w:val="00665991"/>
    <w:rPr/>
  </w:style>
  <w:style w:type="character" w:styleId="WW8Num28z8" w:customStyle="1">
    <w:name w:val="WW8Num28z8"/>
    <w:rsid w:val="00665991"/>
    <w:rPr/>
  </w:style>
  <w:style w:type="character" w:styleId="WW8Num29z4" w:customStyle="1">
    <w:name w:val="WW8Num29z4"/>
    <w:rsid w:val="00665991"/>
    <w:rPr/>
  </w:style>
  <w:style w:type="character" w:styleId="WW8Num29z5" w:customStyle="1">
    <w:name w:val="WW8Num29z5"/>
    <w:rsid w:val="00665991"/>
    <w:rPr/>
  </w:style>
  <w:style w:type="character" w:styleId="WW8Num29z6" w:customStyle="1">
    <w:name w:val="WW8Num29z6"/>
    <w:rsid w:val="00665991"/>
    <w:rPr/>
  </w:style>
  <w:style w:type="character" w:styleId="WW8Num29z7" w:customStyle="1">
    <w:name w:val="WW8Num29z7"/>
    <w:rsid w:val="00665991"/>
    <w:rPr/>
  </w:style>
  <w:style w:type="character" w:styleId="WW8Num29z8" w:customStyle="1">
    <w:name w:val="WW8Num29z8"/>
    <w:rsid w:val="00665991"/>
    <w:rPr/>
  </w:style>
  <w:style w:type="character" w:styleId="WW8Num30z1" w:customStyle="1">
    <w:name w:val="WW8Num30z1"/>
    <w:rsid w:val="00665991"/>
    <w:rPr/>
  </w:style>
  <w:style w:type="character" w:styleId="WW8Num30z2" w:customStyle="1">
    <w:name w:val="WW8Num30z2"/>
    <w:rsid w:val="00665991"/>
    <w:rPr/>
  </w:style>
  <w:style w:type="character" w:styleId="WW8Num30z4" w:customStyle="1">
    <w:name w:val="WW8Num30z4"/>
    <w:rsid w:val="00665991"/>
    <w:rPr/>
  </w:style>
  <w:style w:type="character" w:styleId="WW8Num30z5" w:customStyle="1">
    <w:name w:val="WW8Num30z5"/>
    <w:rsid w:val="00665991"/>
    <w:rPr/>
  </w:style>
  <w:style w:type="character" w:styleId="WW8Num30z6" w:customStyle="1">
    <w:name w:val="WW8Num30z6"/>
    <w:rsid w:val="00665991"/>
    <w:rPr/>
  </w:style>
  <w:style w:type="character" w:styleId="WW8Num30z7" w:customStyle="1">
    <w:name w:val="WW8Num30z7"/>
    <w:rsid w:val="00665991"/>
    <w:rPr/>
  </w:style>
  <w:style w:type="character" w:styleId="WW8Num30z8" w:customStyle="1">
    <w:name w:val="WW8Num30z8"/>
    <w:rsid w:val="00665991"/>
    <w:rPr/>
  </w:style>
  <w:style w:type="character" w:styleId="WW8Num31z4" w:customStyle="1">
    <w:name w:val="WW8Num31z4"/>
    <w:rsid w:val="00665991"/>
    <w:rPr/>
  </w:style>
  <w:style w:type="character" w:styleId="WW8Num31z5" w:customStyle="1">
    <w:name w:val="WW8Num31z5"/>
    <w:rsid w:val="00665991"/>
    <w:rPr/>
  </w:style>
  <w:style w:type="character" w:styleId="WW8Num31z6" w:customStyle="1">
    <w:name w:val="WW8Num31z6"/>
    <w:rsid w:val="00665991"/>
    <w:rPr/>
  </w:style>
  <w:style w:type="character" w:styleId="WW8Num31z7" w:customStyle="1">
    <w:name w:val="WW8Num31z7"/>
    <w:rsid w:val="00665991"/>
    <w:rPr/>
  </w:style>
  <w:style w:type="character" w:styleId="WW8Num31z8" w:customStyle="1">
    <w:name w:val="WW8Num31z8"/>
    <w:rsid w:val="00665991"/>
    <w:rPr/>
  </w:style>
  <w:style w:type="character" w:styleId="WW8Num32z1" w:customStyle="1">
    <w:name w:val="WW8Num32z1"/>
    <w:rsid w:val="00665991"/>
    <w:rPr/>
  </w:style>
  <w:style w:type="character" w:styleId="WW8Num32z2" w:customStyle="1">
    <w:name w:val="WW8Num32z2"/>
    <w:rsid w:val="00665991"/>
    <w:rPr/>
  </w:style>
  <w:style w:type="character" w:styleId="WW8Num32z4" w:customStyle="1">
    <w:name w:val="WW8Num32z4"/>
    <w:rsid w:val="00665991"/>
    <w:rPr/>
  </w:style>
  <w:style w:type="character" w:styleId="WW8Num32z5" w:customStyle="1">
    <w:name w:val="WW8Num32z5"/>
    <w:rsid w:val="00665991"/>
    <w:rPr/>
  </w:style>
  <w:style w:type="character" w:styleId="WW8Num32z6" w:customStyle="1">
    <w:name w:val="WW8Num32z6"/>
    <w:rsid w:val="00665991"/>
    <w:rPr/>
  </w:style>
  <w:style w:type="character" w:styleId="WW8Num32z7" w:customStyle="1">
    <w:name w:val="WW8Num32z7"/>
    <w:rsid w:val="00665991"/>
    <w:rPr/>
  </w:style>
  <w:style w:type="character" w:styleId="WW8Num32z8" w:customStyle="1">
    <w:name w:val="WW8Num32z8"/>
    <w:rsid w:val="00665991"/>
    <w:rPr/>
  </w:style>
  <w:style w:type="character" w:styleId="WWAbsatzStandardschriftart1111" w:customStyle="1">
    <w:name w:val="WW-Absatz-Standardschriftart1111"/>
    <w:rsid w:val="00665991"/>
    <w:rPr/>
  </w:style>
  <w:style w:type="character" w:styleId="WW8Num35z1" w:customStyle="1">
    <w:name w:val="WW8Num35z1"/>
    <w:rsid w:val="00665991"/>
    <w:rPr>
      <w:rFonts w:ascii="Courier New" w:hAnsi="Courier New" w:cs="Courier New"/>
    </w:rPr>
  </w:style>
  <w:style w:type="character" w:styleId="WW8Num35z2" w:customStyle="1">
    <w:name w:val="WW8Num35z2"/>
    <w:rsid w:val="00665991"/>
    <w:rPr>
      <w:rFonts w:ascii="Wingdings" w:hAnsi="Wingdings" w:cs="Wingdings"/>
    </w:rPr>
  </w:style>
  <w:style w:type="character" w:styleId="WW8Num36z1" w:customStyle="1">
    <w:name w:val="WW8Num36z1"/>
    <w:rsid w:val="00665991"/>
    <w:rPr>
      <w:rFonts w:ascii="Courier New" w:hAnsi="Courier New" w:cs="Courier New"/>
    </w:rPr>
  </w:style>
  <w:style w:type="character" w:styleId="WW8Num36z2" w:customStyle="1">
    <w:name w:val="WW8Num36z2"/>
    <w:rsid w:val="00665991"/>
    <w:rPr>
      <w:rFonts w:ascii="Wingdings" w:hAnsi="Wingdings" w:cs="Wingdings"/>
    </w:rPr>
  </w:style>
  <w:style w:type="character" w:styleId="WW8Num37z2" w:customStyle="1">
    <w:name w:val="WW8Num37z2"/>
    <w:rsid w:val="00665991"/>
    <w:rPr>
      <w:rFonts w:ascii="Wingdings" w:hAnsi="Wingdings" w:cs="Wingdings"/>
    </w:rPr>
  </w:style>
  <w:style w:type="character" w:styleId="Policepardfaut1" w:customStyle="1">
    <w:name w:val="Police par défaut1"/>
    <w:rsid w:val="00665991"/>
    <w:rPr/>
  </w:style>
  <w:style w:type="character" w:styleId="WWAbsatzStandardschriftart11111" w:customStyle="1">
    <w:name w:val="WW-Absatz-Standardschriftart11111"/>
    <w:rsid w:val="00665991"/>
    <w:rPr/>
  </w:style>
  <w:style w:type="character" w:styleId="WWAbsatzStandardschriftart111111" w:customStyle="1">
    <w:name w:val="WW-Absatz-Standardschriftart111111"/>
    <w:rsid w:val="00665991"/>
    <w:rPr/>
  </w:style>
  <w:style w:type="character" w:styleId="WW8Num4z3" w:customStyle="1">
    <w:name w:val="WW8Num4z3"/>
    <w:rsid w:val="00665991"/>
    <w:rPr>
      <w:rFonts w:ascii="Courier New" w:hAnsi="Courier New" w:cs="Symbol"/>
    </w:rPr>
  </w:style>
  <w:style w:type="character" w:styleId="WWAbsatzStandardschriftart1111111" w:customStyle="1">
    <w:name w:val="WW-Absatz-Standardschriftart1111111"/>
    <w:rsid w:val="00665991"/>
    <w:rPr/>
  </w:style>
  <w:style w:type="character" w:styleId="WWAbsatzStandardschriftart11111111" w:customStyle="1">
    <w:name w:val="WW-Absatz-Standardschriftart11111111"/>
    <w:rsid w:val="00665991"/>
    <w:rPr/>
  </w:style>
  <w:style w:type="character" w:styleId="WW8Num7z1" w:customStyle="1">
    <w:name w:val="WW8Num7z1"/>
    <w:rsid w:val="00665991"/>
    <w:rPr>
      <w:b/>
      <w:i w:val="false"/>
      <w:color w:val="00000A"/>
      <w:sz w:val="24"/>
    </w:rPr>
  </w:style>
  <w:style w:type="character" w:styleId="WW8Num7z2" w:customStyle="1">
    <w:name w:val="WW8Num7z2"/>
    <w:rsid w:val="00665991"/>
    <w:rPr>
      <w:b/>
      <w:i w:val="false"/>
      <w:color w:val="00000A"/>
      <w:sz w:val="22"/>
    </w:rPr>
  </w:style>
  <w:style w:type="character" w:styleId="WW8Num13z1" w:customStyle="1">
    <w:name w:val="WW8Num13z1"/>
    <w:rsid w:val="00665991"/>
    <w:rPr>
      <w:rFonts w:ascii="Symbol" w:hAnsi="Symbol" w:cs="Symbol"/>
    </w:rPr>
  </w:style>
  <w:style w:type="character" w:styleId="WW8Num18z3" w:customStyle="1">
    <w:name w:val="WW8Num18z3"/>
    <w:rsid w:val="00665991"/>
    <w:rPr>
      <w:rFonts w:ascii="Courier New" w:hAnsi="Courier New" w:cs="Symbol"/>
    </w:rPr>
  </w:style>
  <w:style w:type="character" w:styleId="WW8Num34z3" w:customStyle="1">
    <w:name w:val="WW8Num34z3"/>
    <w:rsid w:val="00665991"/>
    <w:rPr>
      <w:rFonts w:ascii="Courier New" w:hAnsi="Courier New" w:cs="Courier New"/>
    </w:rPr>
  </w:style>
  <w:style w:type="character" w:styleId="WW8Num35z3" w:customStyle="1">
    <w:name w:val="WW8Num35z3"/>
    <w:rsid w:val="00665991"/>
    <w:rPr>
      <w:rFonts w:ascii="Courier New" w:hAnsi="Courier New" w:cs="Courier New"/>
    </w:rPr>
  </w:style>
  <w:style w:type="character" w:styleId="WW8Num37z3" w:customStyle="1">
    <w:name w:val="WW8Num37z3"/>
    <w:rsid w:val="00665991"/>
    <w:rPr>
      <w:rFonts w:ascii="Courier New" w:hAnsi="Courier New" w:cs="Courier New"/>
    </w:rPr>
  </w:style>
  <w:style w:type="character" w:styleId="WW8Num38z3" w:customStyle="1">
    <w:name w:val="WW8Num38z3"/>
    <w:rsid w:val="00665991"/>
    <w:rPr>
      <w:rFonts w:ascii="Courier New" w:hAnsi="Courier New" w:cs="Courier New"/>
    </w:rPr>
  </w:style>
  <w:style w:type="character" w:styleId="WW8Num39z0" w:customStyle="1">
    <w:name w:val="WW8Num39z0"/>
    <w:rsid w:val="00665991"/>
    <w:rPr>
      <w:rFonts w:ascii="Symbol" w:hAnsi="Symbol" w:cs="OpenSymbol"/>
    </w:rPr>
  </w:style>
  <w:style w:type="character" w:styleId="WW8Num39z1" w:customStyle="1">
    <w:name w:val="WW8Num39z1"/>
    <w:rsid w:val="00665991"/>
    <w:rPr>
      <w:rFonts w:ascii="OpenSymbol" w:hAnsi="OpenSymbol" w:cs="OpenSymbol"/>
    </w:rPr>
  </w:style>
  <w:style w:type="character" w:styleId="WW8Num40z0" w:customStyle="1">
    <w:name w:val="WW8Num40z0"/>
    <w:rsid w:val="00665991"/>
    <w:rPr>
      <w:rFonts w:ascii="Symbol" w:hAnsi="Symbol" w:cs="Symbol"/>
    </w:rPr>
  </w:style>
  <w:style w:type="character" w:styleId="WW8Num40z1" w:customStyle="1">
    <w:name w:val="WW8Num40z1"/>
    <w:rsid w:val="00665991"/>
    <w:rPr>
      <w:rFonts w:ascii="OpenSymbol" w:hAnsi="OpenSymbol" w:cs="OpenSymbol"/>
    </w:rPr>
  </w:style>
  <w:style w:type="character" w:styleId="WW8Num41z0" w:customStyle="1">
    <w:name w:val="WW8Num41z0"/>
    <w:rsid w:val="00665991"/>
    <w:rPr>
      <w:rFonts w:ascii="Symbol" w:hAnsi="Symbol" w:cs="OpenSymbol"/>
    </w:rPr>
  </w:style>
  <w:style w:type="character" w:styleId="WW8Num41z3" w:customStyle="1">
    <w:name w:val="WW8Num41z3"/>
    <w:rsid w:val="00665991"/>
    <w:rPr>
      <w:rFonts w:ascii="Courier New" w:hAnsi="Courier New" w:cs="Courier New"/>
    </w:rPr>
  </w:style>
  <w:style w:type="character" w:styleId="WW8Num42z0" w:customStyle="1">
    <w:name w:val="WW8Num42z0"/>
    <w:rsid w:val="00665991"/>
    <w:rPr>
      <w:rFonts w:ascii="Symbol" w:hAnsi="Symbol" w:cs="Symbol"/>
    </w:rPr>
  </w:style>
  <w:style w:type="character" w:styleId="WW8Num42z1" w:customStyle="1">
    <w:name w:val="WW8Num42z1"/>
    <w:rsid w:val="00665991"/>
    <w:rPr>
      <w:rFonts w:ascii="Courier New" w:hAnsi="Courier New" w:cs="Courier New"/>
    </w:rPr>
  </w:style>
  <w:style w:type="character" w:styleId="WW8Num42z2" w:customStyle="1">
    <w:name w:val="WW8Num42z2"/>
    <w:rsid w:val="00665991"/>
    <w:rPr>
      <w:rFonts w:ascii="Wingdings" w:hAnsi="Wingdings" w:cs="Wingdings"/>
    </w:rPr>
  </w:style>
  <w:style w:type="character" w:styleId="WW8Num43z0" w:customStyle="1">
    <w:name w:val="WW8Num43z0"/>
    <w:rsid w:val="00665991"/>
    <w:rPr>
      <w:rFonts w:ascii="Symbol" w:hAnsi="Symbol" w:cs="Symbol"/>
    </w:rPr>
  </w:style>
  <w:style w:type="character" w:styleId="WW8Num43z3" w:customStyle="1">
    <w:name w:val="WW8Num43z3"/>
    <w:rsid w:val="00665991"/>
    <w:rPr>
      <w:rFonts w:ascii="Courier New" w:hAnsi="Courier New" w:cs="Courier New"/>
    </w:rPr>
  </w:style>
  <w:style w:type="character" w:styleId="WW8Num44z0" w:customStyle="1">
    <w:name w:val="WW8Num44z0"/>
    <w:rsid w:val="00665991"/>
    <w:rPr>
      <w:rFonts w:ascii="Symbol" w:hAnsi="Symbol" w:cs="Symbol"/>
    </w:rPr>
  </w:style>
  <w:style w:type="character" w:styleId="WW8Num44z1" w:customStyle="1">
    <w:name w:val="WW8Num44z1"/>
    <w:rsid w:val="00665991"/>
    <w:rPr>
      <w:rFonts w:ascii="Courier New" w:hAnsi="Courier New" w:cs="Courier New"/>
    </w:rPr>
  </w:style>
  <w:style w:type="character" w:styleId="WW8Num44z2" w:customStyle="1">
    <w:name w:val="WW8Num44z2"/>
    <w:rsid w:val="00665991"/>
    <w:rPr>
      <w:rFonts w:ascii="Wingdings" w:hAnsi="Wingdings" w:cs="Wingdings"/>
    </w:rPr>
  </w:style>
  <w:style w:type="character" w:styleId="WW8Num45z0" w:customStyle="1">
    <w:name w:val="WW8Num45z0"/>
    <w:rsid w:val="00665991"/>
    <w:rPr>
      <w:rFonts w:ascii="Symbol" w:hAnsi="Symbol" w:cs="Symbol"/>
    </w:rPr>
  </w:style>
  <w:style w:type="character" w:styleId="WW8Num45z1" w:customStyle="1">
    <w:name w:val="WW8Num45z1"/>
    <w:rsid w:val="00665991"/>
    <w:rPr>
      <w:rFonts w:ascii="Courier New" w:hAnsi="Courier New" w:cs="Courier New"/>
    </w:rPr>
  </w:style>
  <w:style w:type="character" w:styleId="WW8Num45z2" w:customStyle="1">
    <w:name w:val="WW8Num45z2"/>
    <w:rsid w:val="00665991"/>
    <w:rPr>
      <w:rFonts w:ascii="Wingdings" w:hAnsi="Wingdings" w:cs="Wingdings"/>
    </w:rPr>
  </w:style>
  <w:style w:type="character" w:styleId="WW8Num47z0" w:customStyle="1">
    <w:name w:val="WW8Num47z0"/>
    <w:rsid w:val="00665991"/>
    <w:rPr>
      <w:rFonts w:ascii="Symbol" w:hAnsi="Symbol" w:cs="Symbol"/>
    </w:rPr>
  </w:style>
  <w:style w:type="character" w:styleId="WW8Num47z1" w:customStyle="1">
    <w:name w:val="WW8Num47z1"/>
    <w:rsid w:val="00665991"/>
    <w:rPr>
      <w:rFonts w:ascii="Courier New" w:hAnsi="Courier New" w:cs="Courier New"/>
    </w:rPr>
  </w:style>
  <w:style w:type="character" w:styleId="WW8Num47z2" w:customStyle="1">
    <w:name w:val="WW8Num47z2"/>
    <w:rsid w:val="00665991"/>
    <w:rPr>
      <w:rFonts w:ascii="Wingdings" w:hAnsi="Wingdings" w:cs="Wingdings"/>
    </w:rPr>
  </w:style>
  <w:style w:type="character" w:styleId="WW8Num49z0" w:customStyle="1">
    <w:name w:val="WW8Num49z0"/>
    <w:rsid w:val="00665991"/>
    <w:rPr>
      <w:b/>
      <w:i w:val="false"/>
      <w:color w:val="00000A"/>
      <w:sz w:val="28"/>
    </w:rPr>
  </w:style>
  <w:style w:type="character" w:styleId="WW8Num49z1" w:customStyle="1">
    <w:name w:val="WW8Num49z1"/>
    <w:rsid w:val="00665991"/>
    <w:rPr>
      <w:b/>
      <w:i w:val="false"/>
      <w:color w:val="00000A"/>
      <w:sz w:val="24"/>
    </w:rPr>
  </w:style>
  <w:style w:type="character" w:styleId="WW8Num49z2" w:customStyle="1">
    <w:name w:val="WW8Num49z2"/>
    <w:rsid w:val="00665991"/>
    <w:rPr>
      <w:b/>
      <w:i w:val="false"/>
      <w:color w:val="00000A"/>
      <w:sz w:val="22"/>
    </w:rPr>
  </w:style>
  <w:style w:type="character" w:styleId="WW8Num49z3" w:customStyle="1">
    <w:name w:val="WW8Num49z3"/>
    <w:rsid w:val="00665991"/>
    <w:rPr>
      <w:rFonts w:ascii="Arial Bold" w:hAnsi="Arial Bold" w:cs="Arial Bold"/>
      <w:b/>
      <w:i w:val="false"/>
      <w:color w:val="00000A"/>
      <w:sz w:val="22"/>
    </w:rPr>
  </w:style>
  <w:style w:type="character" w:styleId="WW8Num49z4" w:customStyle="1">
    <w:name w:val="WW8Num49z4"/>
    <w:rsid w:val="00665991"/>
    <w:rPr>
      <w:rFonts w:cs="Times New Roman"/>
      <w:b/>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49z5" w:customStyle="1">
    <w:name w:val="WW8Num49z5"/>
    <w:rsid w:val="00665991"/>
    <w:rPr>
      <w:b/>
      <w:i w:val="false"/>
    </w:rPr>
  </w:style>
  <w:style w:type="character" w:styleId="WW8Num49z7" w:customStyle="1">
    <w:name w:val="WW8Num49z7"/>
    <w:rsid w:val="00665991"/>
    <w:rPr>
      <w:rFonts w:cs="Times New Roman"/>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50z0" w:customStyle="1">
    <w:name w:val="WW8Num50z0"/>
    <w:rsid w:val="00665991"/>
    <w:rPr>
      <w:rFonts w:ascii="Symbol" w:hAnsi="Symbol" w:cs="Symbol"/>
    </w:rPr>
  </w:style>
  <w:style w:type="character" w:styleId="WW8Num50z1" w:customStyle="1">
    <w:name w:val="WW8Num50z1"/>
    <w:rsid w:val="00665991"/>
    <w:rPr>
      <w:rFonts w:ascii="Courier New" w:hAnsi="Courier New" w:cs="Courier New"/>
    </w:rPr>
  </w:style>
  <w:style w:type="character" w:styleId="WW8Num50z2" w:customStyle="1">
    <w:name w:val="WW8Num50z2"/>
    <w:rsid w:val="00665991"/>
    <w:rPr>
      <w:rFonts w:ascii="Wingdings" w:hAnsi="Wingdings" w:cs="Wingdings"/>
    </w:rPr>
  </w:style>
  <w:style w:type="character" w:styleId="WW8Num52z0" w:customStyle="1">
    <w:name w:val="WW8Num52z0"/>
    <w:rsid w:val="00665991"/>
    <w:rPr>
      <w:rFonts w:ascii="Symbol" w:hAnsi="Symbol" w:cs="Symbol"/>
    </w:rPr>
  </w:style>
  <w:style w:type="character" w:styleId="WW8Num52z1" w:customStyle="1">
    <w:name w:val="WW8Num52z1"/>
    <w:rsid w:val="00665991"/>
    <w:rPr>
      <w:rFonts w:ascii="Courier New" w:hAnsi="Courier New" w:cs="Courier New"/>
    </w:rPr>
  </w:style>
  <w:style w:type="character" w:styleId="WW8Num52z2" w:customStyle="1">
    <w:name w:val="WW8Num52z2"/>
    <w:rsid w:val="00665991"/>
    <w:rPr>
      <w:rFonts w:ascii="Wingdings" w:hAnsi="Wingdings" w:cs="Wingdings"/>
    </w:rPr>
  </w:style>
  <w:style w:type="character" w:styleId="WW8Num54z0" w:customStyle="1">
    <w:name w:val="WW8Num54z0"/>
    <w:rsid w:val="00665991"/>
    <w:rPr>
      <w:rFonts w:ascii="Arial Bold" w:hAnsi="Arial Bold" w:cs="Arial Bold"/>
      <w:b/>
      <w:i w:val="false"/>
      <w:caps w:val="false"/>
      <w:smallCaps w:val="false"/>
      <w:strike w:val="false"/>
      <w:dstrike w:val="false"/>
      <w:vanish w:val="false"/>
      <w:color w:val="00000A"/>
      <w:position w:val="0"/>
      <w:sz w:val="28"/>
      <w:sz w:val="28"/>
      <w:vertAlign w:val="baseline"/>
    </w:rPr>
  </w:style>
  <w:style w:type="character" w:styleId="WW8Num54z1" w:customStyle="1">
    <w:name w:val="WW8Num54z1"/>
    <w:rsid w:val="00665991"/>
    <w:rPr>
      <w:rFonts w:ascii="Arial" w:hAnsi="Arial" w:cs="Arial"/>
      <w:b w:val="false"/>
      <w:i w:val="false"/>
      <w:color w:val="00000A"/>
      <w:sz w:val="22"/>
    </w:rPr>
  </w:style>
  <w:style w:type="character" w:styleId="WW8Num54z2" w:customStyle="1">
    <w:name w:val="WW8Num54z2"/>
    <w:rsid w:val="00665991"/>
    <w:rPr>
      <w:rFonts w:ascii="Arial" w:hAnsi="Arial" w:cs="Times New Roman"/>
      <w:b w:val="false"/>
      <w:bCs w:val="false"/>
      <w:i w:val="false"/>
      <w:iCs w:val="false"/>
      <w:caps w:val="false"/>
      <w:smallCaps w:val="false"/>
      <w:strike w:val="false"/>
      <w:dstrike w:val="false"/>
      <w:vanish w:val="false"/>
      <w:color w:val="000000"/>
      <w:spacing w:val="0"/>
      <w:position w:val="0"/>
      <w:sz w:val="22"/>
      <w:sz w:val="22"/>
      <w:u w:val="none"/>
      <w:vertAlign w:val="baseline"/>
      <w:em w:val="none"/>
    </w:rPr>
  </w:style>
  <w:style w:type="character" w:styleId="WW8Num54z4" w:customStyle="1">
    <w:name w:val="WW8Num54z4"/>
    <w:rsid w:val="00665991"/>
    <w:rPr>
      <w:rFonts w:ascii="Arial" w:hAnsi="Arial" w:cs="Times New Roman"/>
      <w:b/>
      <w:bCs w:val="false"/>
      <w:i w:val="false"/>
      <w:iCs w:val="false"/>
      <w:caps w:val="false"/>
      <w:smallCaps w:val="false"/>
      <w:strike w:val="false"/>
      <w:dstrike w:val="false"/>
      <w:vanish w:val="false"/>
      <w:color w:val="00000A"/>
      <w:spacing w:val="0"/>
      <w:position w:val="0"/>
      <w:sz w:val="22"/>
      <w:sz w:val="22"/>
      <w:u w:val="none"/>
      <w:vertAlign w:val="baseline"/>
      <w:em w:val="none"/>
    </w:rPr>
  </w:style>
  <w:style w:type="character" w:styleId="WW8Num54z5" w:customStyle="1">
    <w:name w:val="WW8Num54z5"/>
    <w:rsid w:val="00665991"/>
    <w:rPr>
      <w:b/>
      <w:i w:val="false"/>
    </w:rPr>
  </w:style>
  <w:style w:type="character" w:styleId="WW8Num54z7" w:customStyle="1">
    <w:name w:val="WW8Num54z7"/>
    <w:rsid w:val="00665991"/>
    <w:rPr>
      <w:rFonts w:cs="Times New Roman"/>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55z0" w:customStyle="1">
    <w:name w:val="WW8Num55z0"/>
    <w:rsid w:val="00665991"/>
    <w:rPr>
      <w:rFonts w:ascii="Symbol" w:hAnsi="Symbol" w:cs="Symbol"/>
    </w:rPr>
  </w:style>
  <w:style w:type="character" w:styleId="WW8Num55z1" w:customStyle="1">
    <w:name w:val="WW8Num55z1"/>
    <w:rsid w:val="00665991"/>
    <w:rPr>
      <w:rFonts w:ascii="Symbol" w:hAnsi="Symbol" w:cs="Symbol"/>
    </w:rPr>
  </w:style>
  <w:style w:type="character" w:styleId="WW8Num55z3" w:customStyle="1">
    <w:name w:val="WW8Num55z3"/>
    <w:rsid w:val="00665991"/>
    <w:rPr>
      <w:rFonts w:ascii="Courier New" w:hAnsi="Courier New" w:cs="Courier New"/>
    </w:rPr>
  </w:style>
  <w:style w:type="character" w:styleId="WW8Num56z0" w:customStyle="1">
    <w:name w:val="WW8Num56z0"/>
    <w:rsid w:val="00665991"/>
    <w:rPr>
      <w:rFonts w:ascii="Symbol" w:hAnsi="Symbol" w:cs="Symbol"/>
    </w:rPr>
  </w:style>
  <w:style w:type="character" w:styleId="WW8Num56z1" w:customStyle="1">
    <w:name w:val="WW8Num56z1"/>
    <w:rsid w:val="00665991"/>
    <w:rPr>
      <w:rFonts w:ascii="Courier New" w:hAnsi="Courier New" w:cs="Courier New"/>
    </w:rPr>
  </w:style>
  <w:style w:type="character" w:styleId="WW8Num56z2" w:customStyle="1">
    <w:name w:val="WW8Num56z2"/>
    <w:rsid w:val="00665991"/>
    <w:rPr>
      <w:rFonts w:ascii="Wingdings" w:hAnsi="Wingdings" w:cs="Wingdings"/>
    </w:rPr>
  </w:style>
  <w:style w:type="character" w:styleId="WW8Num57z0" w:customStyle="1">
    <w:name w:val="WW8Num57z0"/>
    <w:rsid w:val="00665991"/>
    <w:rPr>
      <w:rFonts w:ascii="Symbol" w:hAnsi="Symbol" w:cs="Symbol"/>
    </w:rPr>
  </w:style>
  <w:style w:type="character" w:styleId="WW8Num57z1" w:customStyle="1">
    <w:name w:val="WW8Num57z1"/>
    <w:rsid w:val="00665991"/>
    <w:rPr>
      <w:rFonts w:ascii="Courier New" w:hAnsi="Courier New" w:cs="Courier New"/>
    </w:rPr>
  </w:style>
  <w:style w:type="character" w:styleId="WW8Num57z2" w:customStyle="1">
    <w:name w:val="WW8Num57z2"/>
    <w:rsid w:val="00665991"/>
    <w:rPr>
      <w:rFonts w:ascii="Wingdings" w:hAnsi="Wingdings" w:cs="Wingdings"/>
    </w:rPr>
  </w:style>
  <w:style w:type="character" w:styleId="WW8Num58z0" w:customStyle="1">
    <w:name w:val="WW8Num58z0"/>
    <w:rsid w:val="00665991"/>
    <w:rPr>
      <w:rFonts w:ascii="Symbol" w:hAnsi="Symbol" w:cs="Symbol"/>
    </w:rPr>
  </w:style>
  <w:style w:type="character" w:styleId="WW8Num58z3" w:customStyle="1">
    <w:name w:val="WW8Num58z3"/>
    <w:rsid w:val="00665991"/>
    <w:rPr>
      <w:rFonts w:ascii="Courier New" w:hAnsi="Courier New" w:cs="Courier New"/>
    </w:rPr>
  </w:style>
  <w:style w:type="character" w:styleId="WW8Num59z0" w:customStyle="1">
    <w:name w:val="WW8Num59z0"/>
    <w:rsid w:val="00665991"/>
    <w:rPr>
      <w:rFonts w:ascii="Arial Bold" w:hAnsi="Arial Bold" w:cs="Arial Bold"/>
      <w:b/>
      <w:i w:val="false"/>
      <w:color w:val="00000A"/>
      <w:sz w:val="22"/>
    </w:rPr>
  </w:style>
  <w:style w:type="character" w:styleId="WW8Num61z0" w:customStyle="1">
    <w:name w:val="WW8Num61z0"/>
    <w:rsid w:val="00665991"/>
    <w:rPr>
      <w:rFonts w:ascii="Symbol" w:hAnsi="Symbol" w:eastAsia="SimSun" w:cs="Symbol"/>
    </w:rPr>
  </w:style>
  <w:style w:type="character" w:styleId="WW8Num61z1" w:customStyle="1">
    <w:name w:val="WW8Num61z1"/>
    <w:rsid w:val="00665991"/>
    <w:rPr>
      <w:rFonts w:ascii="Symbol" w:hAnsi="Symbol" w:cs="Arial"/>
    </w:rPr>
  </w:style>
  <w:style w:type="character" w:styleId="WW8Num61z3" w:customStyle="1">
    <w:name w:val="WW8Num61z3"/>
    <w:rsid w:val="00665991"/>
    <w:rPr>
      <w:rFonts w:ascii="Courier New" w:hAnsi="Courier New" w:cs="Symbol"/>
    </w:rPr>
  </w:style>
  <w:style w:type="character" w:styleId="WW8Num62z0" w:customStyle="1">
    <w:name w:val="WW8Num62z0"/>
    <w:rsid w:val="00665991"/>
    <w:rPr>
      <w:rFonts w:ascii="Symbol" w:hAnsi="Symbol" w:cs="Symbol"/>
    </w:rPr>
  </w:style>
  <w:style w:type="character" w:styleId="WW8Num62z1" w:customStyle="1">
    <w:name w:val="WW8Num62z1"/>
    <w:rsid w:val="00665991"/>
    <w:rPr>
      <w:rFonts w:ascii="Courier New" w:hAnsi="Courier New" w:cs="Courier New"/>
    </w:rPr>
  </w:style>
  <w:style w:type="character" w:styleId="WW8Num62z2" w:customStyle="1">
    <w:name w:val="WW8Num62z2"/>
    <w:rsid w:val="00665991"/>
    <w:rPr>
      <w:rFonts w:ascii="Wingdings" w:hAnsi="Wingdings" w:cs="Wingdings"/>
    </w:rPr>
  </w:style>
  <w:style w:type="character" w:styleId="WW8Num63z0" w:customStyle="1">
    <w:name w:val="WW8Num63z0"/>
    <w:rsid w:val="00665991"/>
    <w:rPr>
      <w:rFonts w:ascii="Arial" w:hAnsi="Arial" w:eastAsia="SimSun" w:cs="Arial"/>
    </w:rPr>
  </w:style>
  <w:style w:type="character" w:styleId="WW8Num63z1" w:customStyle="1">
    <w:name w:val="WW8Num63z1"/>
    <w:rsid w:val="00665991"/>
    <w:rPr>
      <w:rFonts w:ascii="Courier New" w:hAnsi="Courier New" w:cs="Courier New"/>
    </w:rPr>
  </w:style>
  <w:style w:type="character" w:styleId="WW8Num63z2" w:customStyle="1">
    <w:name w:val="WW8Num63z2"/>
    <w:rsid w:val="00665991"/>
    <w:rPr>
      <w:rFonts w:ascii="Wingdings" w:hAnsi="Wingdings" w:cs="Wingdings"/>
    </w:rPr>
  </w:style>
  <w:style w:type="character" w:styleId="WW8Num63z3" w:customStyle="1">
    <w:name w:val="WW8Num63z3"/>
    <w:rsid w:val="00665991"/>
    <w:rPr>
      <w:rFonts w:ascii="Symbol" w:hAnsi="Symbol" w:cs="Symbol"/>
    </w:rPr>
  </w:style>
  <w:style w:type="character" w:styleId="WW8Num64z0" w:customStyle="1">
    <w:name w:val="WW8Num64z0"/>
    <w:rsid w:val="00665991"/>
    <w:rPr>
      <w:rFonts w:cs="Times New Roman"/>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WW8Num65z0" w:customStyle="1">
    <w:name w:val="WW8Num65z0"/>
    <w:rsid w:val="00665991"/>
    <w:rPr>
      <w:rFonts w:ascii="Symbol" w:hAnsi="Symbol" w:cs="Symbol"/>
    </w:rPr>
  </w:style>
  <w:style w:type="character" w:styleId="WW8Num65z1" w:customStyle="1">
    <w:name w:val="WW8Num65z1"/>
    <w:rsid w:val="00665991"/>
    <w:rPr>
      <w:rFonts w:ascii="Courier New" w:hAnsi="Courier New" w:cs="Courier New"/>
    </w:rPr>
  </w:style>
  <w:style w:type="character" w:styleId="WW8Num65z2" w:customStyle="1">
    <w:name w:val="WW8Num65z2"/>
    <w:rsid w:val="00665991"/>
    <w:rPr>
      <w:rFonts w:ascii="Wingdings" w:hAnsi="Wingdings" w:cs="Wingdings"/>
    </w:rPr>
  </w:style>
  <w:style w:type="character" w:styleId="WW8Num67z0" w:customStyle="1">
    <w:name w:val="WW8Num67z0"/>
    <w:rsid w:val="00665991"/>
    <w:rPr>
      <w:rFonts w:ascii="Symbol" w:hAnsi="Symbol" w:cs="Symbol"/>
    </w:rPr>
  </w:style>
  <w:style w:type="character" w:styleId="WW8Num67z1" w:customStyle="1">
    <w:name w:val="WW8Num67z1"/>
    <w:rsid w:val="00665991"/>
    <w:rPr>
      <w:rFonts w:ascii="Courier New" w:hAnsi="Courier New" w:cs="Courier New"/>
    </w:rPr>
  </w:style>
  <w:style w:type="character" w:styleId="WW8Num67z2" w:customStyle="1">
    <w:name w:val="WW8Num67z2"/>
    <w:rsid w:val="00665991"/>
    <w:rPr>
      <w:rFonts w:ascii="Wingdings" w:hAnsi="Wingdings" w:cs="Wingdings"/>
    </w:rPr>
  </w:style>
  <w:style w:type="character" w:styleId="FootnoteCharacters" w:customStyle="1">
    <w:name w:val="Footnote Characters"/>
    <w:rsid w:val="00665991"/>
    <w:rPr>
      <w:vertAlign w:val="superscript"/>
    </w:rPr>
  </w:style>
  <w:style w:type="character" w:styleId="Puces" w:customStyle="1">
    <w:name w:val="Puces"/>
    <w:rsid w:val="00665991"/>
    <w:rPr>
      <w:rFonts w:ascii="OpenSymbol" w:hAnsi="OpenSymbol" w:eastAsia="OpenSymbol" w:cs="OpenSymbol"/>
    </w:rPr>
  </w:style>
  <w:style w:type="character" w:styleId="TextedebullesCar" w:customStyle="1">
    <w:name w:val="Texte de bulles Car"/>
    <w:rsid w:val="00665991"/>
    <w:rPr>
      <w:rFonts w:ascii="Tahoma" w:hAnsi="Tahoma" w:eastAsia="SimSun" w:cs="Tahoma"/>
      <w:sz w:val="16"/>
      <w:lang w:eastAsia="zh-CN" w:bidi="bn-BD"/>
    </w:rPr>
  </w:style>
  <w:style w:type="character" w:styleId="Bullets" w:customStyle="1">
    <w:name w:val="Bullets"/>
    <w:rsid w:val="00665991"/>
    <w:rPr>
      <w:rFonts w:ascii="OpenSymbol" w:hAnsi="OpenSymbol" w:eastAsia="OpenSymbol" w:cs="OpenSymbol"/>
    </w:rPr>
  </w:style>
  <w:style w:type="character" w:styleId="NumberingSymbols" w:customStyle="1">
    <w:name w:val="Numbering Symbols"/>
    <w:rsid w:val="00665991"/>
    <w:rPr/>
  </w:style>
  <w:style w:type="character" w:styleId="BodyTextChar1" w:customStyle="1">
    <w:name w:val="Body Text Char1"/>
    <w:basedOn w:val="DefaultParagraphFont"/>
    <w:rsid w:val="00665991"/>
    <w:rPr>
      <w:rFonts w:ascii="Arial" w:hAnsi="Arial" w:eastAsia="SimSun" w:cs="Arial"/>
      <w:lang w:val="en-US" w:eastAsia="zh-CN" w:bidi="bn-BD"/>
    </w:rPr>
  </w:style>
  <w:style w:type="character" w:styleId="SoustitreCar" w:customStyle="1">
    <w:name w:val="Sous-titre Car"/>
    <w:basedOn w:val="DefaultParagraphFont"/>
    <w:link w:val="Sous-titre"/>
    <w:rsid w:val="00665991"/>
    <w:rPr>
      <w:rFonts w:ascii="Liberation Sans" w:hAnsi="Liberation Sans" w:eastAsia="Microsoft YaHei" w:cs="Mangal"/>
      <w:sz w:val="28"/>
      <w:szCs w:val="28"/>
      <w:lang w:val="en-US" w:eastAsia="zh-CN" w:bidi="bn-BD"/>
    </w:rPr>
  </w:style>
  <w:style w:type="character" w:styleId="ListLabel1" w:customStyle="1">
    <w:name w:val="ListLabel 1"/>
    <w:rPr>
      <w:b/>
      <w:i w:val="false"/>
      <w:color w:val="00000A"/>
      <w:sz w:val="28"/>
    </w:rPr>
  </w:style>
  <w:style w:type="character" w:styleId="ListLabel2" w:customStyle="1">
    <w:name w:val="ListLabel 2"/>
    <w:rPr>
      <w:b/>
      <w:i w:val="false"/>
      <w:color w:val="00000A"/>
      <w:sz w:val="24"/>
    </w:rPr>
  </w:style>
  <w:style w:type="character" w:styleId="ListLabel3" w:customStyle="1">
    <w:name w:val="ListLabel 3"/>
    <w:rPr>
      <w:b/>
      <w:i w:val="false"/>
      <w:color w:val="00000A"/>
      <w:sz w:val="22"/>
    </w:rPr>
  </w:style>
  <w:style w:type="character" w:styleId="ListLabel4" w:customStyle="1">
    <w:name w:val="ListLabel 4"/>
    <w:rPr>
      <w:rFonts w:cs="Times New Roman"/>
      <w:b/>
      <w:bCs w:val="false"/>
      <w:i w:val="false"/>
      <w:iCs w:val="false"/>
      <w:caps w:val="false"/>
      <w:smallCaps w:val="false"/>
      <w:strike w:val="false"/>
      <w:dstrike w:val="false"/>
      <w:outline w:val="false"/>
      <w:shadow w:val="false"/>
      <w:emboss w:val="false"/>
      <w:imprint w:val="false"/>
      <w:vanish w:val="false"/>
      <w:color w:val="000000"/>
      <w:spacing w:val="0"/>
      <w:position w:val="0"/>
      <w:sz w:val="22"/>
      <w:sz w:val="22"/>
      <w:u w:val="none"/>
      <w:effect w:val="none"/>
      <w:vertAlign w:val="baseline"/>
      <w:em w:val="none"/>
    </w:rPr>
  </w:style>
  <w:style w:type="character" w:styleId="ListLabel5" w:customStyle="1">
    <w:name w:val="ListLabel 5"/>
    <w:rPr>
      <w:b/>
      <w:i w:val="false"/>
    </w:rPr>
  </w:style>
  <w:style w:type="character" w:styleId="ListLabel6" w:customStyle="1">
    <w:name w:val="ListLabel 6"/>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2"/>
      <w:sz w:val="22"/>
      <w:u w:val="none"/>
      <w:effect w:val="none"/>
      <w:vertAlign w:val="baseline"/>
      <w:em w:val="none"/>
    </w:rPr>
  </w:style>
  <w:style w:type="character" w:styleId="ListLabel7" w:customStyle="1">
    <w:name w:val="ListLabel 7"/>
    <w:rPr>
      <w:rFonts w:cs="Courier New"/>
    </w:rPr>
  </w:style>
  <w:style w:type="character" w:styleId="ListLabel8" w:customStyle="1">
    <w:name w:val="ListLabel 8"/>
    <w:rPr>
      <w:b/>
      <w:i w:val="false"/>
      <w:caps w:val="false"/>
      <w:smallCaps w:val="false"/>
      <w:strike w:val="false"/>
      <w:dstrike w:val="false"/>
      <w:outline w:val="false"/>
      <w:shadow w:val="false"/>
      <w:emboss w:val="false"/>
      <w:imprint w:val="false"/>
      <w:vanish w:val="false"/>
      <w:color w:val="00000A"/>
      <w:position w:val="0"/>
      <w:sz w:val="28"/>
      <w:sz w:val="28"/>
      <w:vertAlign w:val="baseline"/>
    </w:rPr>
  </w:style>
  <w:style w:type="character" w:styleId="ListLabel9" w:customStyle="1">
    <w:name w:val="ListLabel 9"/>
    <w:rPr>
      <w:b w:val="false"/>
      <w:i w:val="false"/>
      <w:color w:val="00000A"/>
      <w:sz w:val="22"/>
    </w:rPr>
  </w:style>
  <w:style w:type="character" w:styleId="ListLabel10" w:customStyle="1">
    <w:name w:val="ListLabel 10"/>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1" w:customStyle="1">
    <w:name w:val="ListLabel 11"/>
    <w:rPr>
      <w:rFonts w:cs="Times New Roman"/>
      <w:b/>
      <w:bCs w:val="false"/>
      <w:i w:val="false"/>
      <w:iCs w:val="false"/>
      <w:caps w:val="false"/>
      <w:smallCaps w:val="false"/>
      <w:strike w:val="false"/>
      <w:dstrike w:val="false"/>
      <w:outline w:val="false"/>
      <w:shadow w:val="false"/>
      <w:emboss w:val="false"/>
      <w:imprint w:val="false"/>
      <w:vanish w:val="false"/>
      <w:color w:val="00000A"/>
      <w:spacing w:val="0"/>
      <w:position w:val="0"/>
      <w:sz w:val="22"/>
      <w:sz w:val="22"/>
      <w:u w:val="none"/>
      <w:effect w:val="none"/>
      <w:vertAlign w:val="baseline"/>
      <w:em w:val="none"/>
    </w:rPr>
  </w:style>
  <w:style w:type="character" w:styleId="ListLabel12" w:customStyle="1">
    <w:name w:val="ListLabel 12"/>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2"/>
      <w:sz w:val="22"/>
      <w:u w:val="none"/>
      <w:effect w:val="none"/>
      <w:vertAlign w:val="baseline"/>
      <w:em w:val="none"/>
    </w:rPr>
  </w:style>
  <w:style w:type="character" w:styleId="ListLabel13" w:customStyle="1">
    <w:name w:val="ListLabel 13"/>
    <w:rPr>
      <w:rFonts w:cs="Symbol"/>
      <w:lang w:val="en-GB"/>
    </w:rPr>
  </w:style>
  <w:style w:type="character" w:styleId="ListLabel14" w:customStyle="1">
    <w:name w:val="ListLabel 14"/>
    <w:rPr>
      <w:rFonts w:cs="Symbol"/>
    </w:rPr>
  </w:style>
  <w:style w:type="character" w:styleId="ListLabel15" w:customStyle="1">
    <w:name w:val="ListLabel 15"/>
    <w:rPr>
      <w:rFonts w:cs="Arial"/>
    </w:rPr>
  </w:style>
  <w:style w:type="character" w:styleId="ListLabel16" w:customStyle="1">
    <w:name w:val="ListLabel 16"/>
    <w:rPr>
      <w:rFonts w:cs="OpenSymbol"/>
    </w:rPr>
  </w:style>
  <w:style w:type="character" w:styleId="ListLabel17" w:customStyle="1">
    <w:name w:val="ListLabel 17"/>
    <w:rPr>
      <w:rFonts w:cs="Arial Bold"/>
      <w:b/>
      <w:i w:val="false"/>
      <w:color w:val="00000A"/>
      <w:sz w:val="22"/>
    </w:rPr>
  </w:style>
  <w:style w:type="character" w:styleId="ListLabel18" w:customStyle="1">
    <w:name w:val="ListLabel 18"/>
    <w:rPr>
      <w:rFonts w:cs="Symbol"/>
      <w:color w:val="000000"/>
      <w:szCs w:val="20"/>
    </w:rPr>
  </w:style>
  <w:style w:type="character" w:styleId="ListLabel19" w:customStyle="1">
    <w:name w:val="ListLabel 19"/>
    <w:rPr>
      <w:rFonts w:cs="Times New Roman"/>
      <w:b/>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20" w:customStyle="1">
    <w:name w:val="ListLabel 20"/>
    <w:rPr>
      <w:rFonts w:cs="Times New Roman"/>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21" w:customStyle="1">
    <w:name w:val="ListLabel 21"/>
    <w:rPr>
      <w:rFonts w:cs="Symbol"/>
      <w:color w:val="000000"/>
      <w:sz w:val="20"/>
      <w:szCs w:val="20"/>
      <w:lang w:eastAsia="ar-SA" w:bidi="ar-SA"/>
    </w:rPr>
  </w:style>
  <w:style w:type="character" w:styleId="ListLabel22" w:customStyle="1">
    <w:name w:val="ListLabel 22"/>
    <w:rPr>
      <w:rFonts w:cs="Symbol"/>
      <w:color w:val="000000"/>
      <w:szCs w:val="20"/>
      <w:shd w:fill="FFFFFF" w:val="clear"/>
      <w:lang w:bidi="bn-BD"/>
    </w:rPr>
  </w:style>
  <w:style w:type="character" w:styleId="ListLabel23" w:customStyle="1">
    <w:name w:val="ListLabel 23"/>
    <w:rPr>
      <w:rFonts w:cs="Symbol"/>
      <w:color w:val="000000"/>
      <w:sz w:val="22"/>
      <w:szCs w:val="20"/>
      <w:shd w:fill="FFFFFF" w:val="clear"/>
      <w:lang w:eastAsia="zh-CN" w:bidi="ar-SA"/>
    </w:rPr>
  </w:style>
  <w:style w:type="character" w:styleId="ListLabel24" w:customStyle="1">
    <w:name w:val="ListLabel 24"/>
    <w:rPr>
      <w:rFonts w:cs="Arial"/>
      <w:color w:val="000000"/>
      <w:sz w:val="20"/>
      <w:szCs w:val="20"/>
      <w:lang w:eastAsia="ar-SA" w:bidi="bn-BD"/>
    </w:rPr>
  </w:style>
  <w:style w:type="character" w:styleId="ListLabel25" w:customStyle="1">
    <w:name w:val="ListLabel 25"/>
    <w:rPr>
      <w:rFonts w:cs="Arial"/>
      <w:szCs w:val="20"/>
      <w:lang w:bidi="bn-BD"/>
    </w:rPr>
  </w:style>
  <w:style w:type="character" w:styleId="ListLabel26" w:customStyle="1">
    <w:name w:val="ListLabel 26"/>
    <w:rPr>
      <w:rFonts w:cs="OpenSymbol"/>
      <w:color w:val="000000"/>
      <w:szCs w:val="20"/>
      <w:lang w:bidi="bn-BD"/>
    </w:rPr>
  </w:style>
  <w:style w:type="character" w:styleId="ListLabel27" w:customStyle="1">
    <w:name w:val="ListLabel 27"/>
    <w:rPr>
      <w:rFonts w:cs="Symbol"/>
      <w:szCs w:val="20"/>
      <w:lang w:bidi="bn-BD"/>
    </w:rPr>
  </w:style>
  <w:style w:type="character" w:styleId="ListLabel28" w:customStyle="1">
    <w:name w:val="ListLabel 28"/>
    <w:rPr>
      <w:rFonts w:cs="Symbol"/>
      <w:color w:val="000000"/>
      <w:szCs w:val="20"/>
      <w:lang w:eastAsia="en-US" w:bidi="bn-BD"/>
    </w:rPr>
  </w:style>
  <w:style w:type="character" w:styleId="ListLabel29" w:customStyle="1">
    <w:name w:val="ListLabel 29"/>
    <w:rPr>
      <w:rFonts w:cs="Symbol"/>
      <w:color w:val="000000"/>
      <w:sz w:val="20"/>
      <w:szCs w:val="22"/>
      <w:lang w:bidi="ar-SA"/>
    </w:rPr>
  </w:style>
  <w:style w:type="character" w:styleId="ListLabel30" w:customStyle="1">
    <w:name w:val="ListLabel 30"/>
    <w:rPr>
      <w:b/>
      <w:i w:val="false"/>
      <w:color w:val="00000A"/>
      <w:sz w:val="24"/>
      <w:lang w:bidi="bn-BD"/>
    </w:rPr>
  </w:style>
  <w:style w:type="character" w:styleId="ListLabel31" w:customStyle="1">
    <w:name w:val="ListLabel 31"/>
    <w:rPr>
      <w:b/>
      <w:i w:val="false"/>
      <w:color w:val="00000A"/>
      <w:sz w:val="22"/>
      <w:szCs w:val="22"/>
      <w:lang w:eastAsia="en-GB" w:bidi="ar-SA"/>
    </w:rPr>
  </w:style>
  <w:style w:type="character" w:styleId="ListLabel32" w:customStyle="1">
    <w:name w:val="ListLabel 32"/>
    <w:rPr>
      <w:rFonts w:cs="Arial Bold"/>
      <w:b/>
      <w:i w:val="false"/>
      <w:color w:val="00000A"/>
      <w:sz w:val="22"/>
      <w:szCs w:val="20"/>
      <w:lang w:eastAsia="en-GB" w:bidi="ar-SA"/>
    </w:rPr>
  </w:style>
  <w:style w:type="character" w:styleId="ListLabel33" w:customStyle="1">
    <w:name w:val="ListLabel 33"/>
    <w:rPr>
      <w:rFonts w:cs="Symbol"/>
      <w:color w:val="000000"/>
      <w:sz w:val="20"/>
      <w:szCs w:val="22"/>
      <w:lang w:eastAsia="ar-SA" w:bidi="ar-SA"/>
    </w:rPr>
  </w:style>
  <w:style w:type="character" w:styleId="ListLabel34" w:customStyle="1">
    <w:name w:val="ListLabel 34"/>
    <w:rPr>
      <w:rFonts w:cs="Symbol"/>
      <w:sz w:val="20"/>
      <w:szCs w:val="20"/>
    </w:rPr>
  </w:style>
  <w:style w:type="character" w:styleId="ListLabel35" w:customStyle="1">
    <w:name w:val="ListLabel 35"/>
    <w:rPr>
      <w:rFonts w:cs="Symbol"/>
      <w:color w:val="000000"/>
    </w:rPr>
  </w:style>
  <w:style w:type="character" w:styleId="IndexLink" w:customStyle="1">
    <w:name w:val="Index Link"/>
    <w:rPr/>
  </w:style>
  <w:style w:type="character" w:styleId="ListLabel36">
    <w:name w:val="ListLabel 36"/>
    <w:rPr>
      <w:b/>
      <w:i w:val="false"/>
      <w:sz w:val="28"/>
    </w:rPr>
  </w:style>
  <w:style w:type="character" w:styleId="ListLabel37">
    <w:name w:val="ListLabel 37"/>
    <w:rPr>
      <w:b/>
      <w:i w:val="false"/>
      <w:sz w:val="24"/>
    </w:rPr>
  </w:style>
  <w:style w:type="character" w:styleId="ListLabel38">
    <w:name w:val="ListLabel 38"/>
    <w:rPr>
      <w:b/>
      <w:i w:val="false"/>
      <w:sz w:val="22"/>
    </w:rPr>
  </w:style>
  <w:style w:type="character" w:styleId="ListLabel39">
    <w:name w:val="ListLabel 39"/>
    <w:rPr>
      <w:b/>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0">
    <w:name w:val="ListLabel 40"/>
    <w:rPr>
      <w:b/>
      <w:i w:val="false"/>
    </w:rPr>
  </w:style>
  <w:style w:type="character" w:styleId="ListLabel41">
    <w:name w:val="ListLabel 41"/>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
    <w:name w:val="ListLabel 42"/>
    <w:rPr>
      <w:rFonts w:cs="Symbol"/>
    </w:rPr>
  </w:style>
  <w:style w:type="character" w:styleId="ListLabel43">
    <w:name w:val="ListLabel 43"/>
    <w:rPr>
      <w:rFonts w:cs="Courier New"/>
    </w:rPr>
  </w:style>
  <w:style w:type="character" w:styleId="ListLabel44">
    <w:name w:val="ListLabel 44"/>
    <w:rPr>
      <w:rFonts w:cs="OpenSymbol"/>
    </w:rPr>
  </w:style>
  <w:style w:type="character" w:styleId="ListLabel45">
    <w:name w:val="ListLabel 45"/>
    <w:rPr>
      <w:rFonts w:cs="Symbol"/>
      <w:b/>
      <w:i w:val="false"/>
      <w:sz w:val="22"/>
    </w:rPr>
  </w:style>
  <w:style w:type="character" w:styleId="ListLabel46">
    <w:name w:val="ListLabel 46"/>
    <w:rPr>
      <w:szCs w:val="20"/>
    </w:rPr>
  </w:style>
  <w:style w:type="character" w:styleId="ListLabel47">
    <w:name w:val="ListLabel 47"/>
    <w:rPr>
      <w:b/>
      <w:bCs w:val="false"/>
      <w:i w:val="false"/>
      <w:iCs w:val="false"/>
      <w:caps w:val="false"/>
      <w:smallCaps w:val="false"/>
      <w:strike w:val="false"/>
      <w:dstrike w:val="false"/>
      <w:vanish w:val="false"/>
      <w:spacing w:val="0"/>
      <w:position w:val="0"/>
      <w:sz w:val="24"/>
      <w:sz w:val="24"/>
      <w:u w:val="none"/>
      <w:vertAlign w:val="baseline"/>
      <w:em w:val="none"/>
    </w:rPr>
  </w:style>
  <w:style w:type="character" w:styleId="ListLabel48">
    <w:name w:val="ListLabel 48"/>
    <w:rPr>
      <w:b w:val="false"/>
      <w:bCs w:val="false"/>
      <w:i w:val="false"/>
      <w:iCs w:val="false"/>
      <w:caps w:val="false"/>
      <w:smallCaps w:val="false"/>
      <w:strike w:val="false"/>
      <w:dstrike w:val="false"/>
      <w:vanish w:val="false"/>
      <w:spacing w:val="0"/>
      <w:position w:val="0"/>
      <w:sz w:val="24"/>
      <w:sz w:val="24"/>
      <w:u w:val="none"/>
      <w:vertAlign w:val="baseline"/>
      <w:em w:val="none"/>
    </w:rPr>
  </w:style>
  <w:style w:type="character" w:styleId="ListLabel49">
    <w:name w:val="ListLabel 49"/>
    <w:rPr>
      <w:rFonts w:cs="Symbol"/>
      <w:sz w:val="20"/>
      <w:szCs w:val="20"/>
    </w:rPr>
  </w:style>
  <w:style w:type="character" w:styleId="ListLabel50">
    <w:name w:val="ListLabel 50"/>
    <w:rPr>
      <w:rFonts w:cs="Symbol"/>
      <w:szCs w:val="20"/>
      <w:shd w:fill="FFFFFF" w:val="clear"/>
    </w:rPr>
  </w:style>
  <w:style w:type="character" w:styleId="ListLabel51">
    <w:name w:val="ListLabel 51"/>
    <w:rPr>
      <w:rFonts w:cs="Symbol"/>
      <w:sz w:val="22"/>
      <w:szCs w:val="20"/>
      <w:shd w:fill="FFFFFF" w:val="clear"/>
    </w:rPr>
  </w:style>
  <w:style w:type="character" w:styleId="ListLabel52">
    <w:name w:val="ListLabel 52"/>
    <w:rPr>
      <w:rFonts w:cs="Symbol"/>
      <w:szCs w:val="20"/>
    </w:rPr>
  </w:style>
  <w:style w:type="character" w:styleId="ListLabel53">
    <w:name w:val="ListLabel 53"/>
    <w:rPr>
      <w:sz w:val="20"/>
      <w:szCs w:val="22"/>
    </w:rPr>
  </w:style>
  <w:style w:type="character" w:styleId="ListLabel54">
    <w:name w:val="ListLabel 54"/>
    <w:rPr>
      <w:b/>
      <w:i w:val="false"/>
      <w:sz w:val="22"/>
      <w:szCs w:val="22"/>
    </w:rPr>
  </w:style>
  <w:style w:type="character" w:styleId="ListLabel55">
    <w:name w:val="ListLabel 55"/>
    <w:rPr>
      <w:b/>
      <w:i w:val="false"/>
      <w:sz w:val="22"/>
      <w:szCs w:val="20"/>
    </w:rPr>
  </w:style>
  <w:style w:type="character" w:styleId="ListLabel56">
    <w:name w:val="ListLabel 56"/>
    <w:rPr>
      <w:rFonts w:cs="Symbol"/>
      <w:sz w:val="20"/>
      <w:szCs w:val="22"/>
    </w:rPr>
  </w:style>
  <w:style w:type="character" w:styleId="ListLabel57">
    <w:name w:val="ListLabel 57"/>
    <w:rPr>
      <w:rFonts w:cs="Wingdings"/>
    </w:rPr>
  </w:style>
  <w:style w:type="character" w:styleId="ListLabel58">
    <w:name w:val="ListLabel 58"/>
    <w:rPr>
      <w:rFonts w:cs="Symbol"/>
    </w:rPr>
  </w:style>
  <w:style w:type="character" w:styleId="ListLabel59">
    <w:name w:val="ListLabel 59"/>
    <w:rPr>
      <w:rFonts w:cs="Courier New"/>
    </w:rPr>
  </w:style>
  <w:style w:type="character" w:styleId="ListLabel60">
    <w:name w:val="ListLabel 60"/>
    <w:rPr>
      <w:b/>
      <w:i w:val="false"/>
      <w:sz w:val="22"/>
    </w:rPr>
  </w:style>
  <w:style w:type="character" w:styleId="ListLabel61">
    <w:name w:val="ListLabel 61"/>
    <w:rPr>
      <w:rFonts w:cs="OpenSymbol"/>
    </w:rPr>
  </w:style>
  <w:style w:type="character" w:styleId="ListLabel62">
    <w:name w:val="ListLabel 62"/>
    <w:rPr>
      <w:rFonts w:cs="Symbol"/>
      <w:b/>
      <w:i w:val="false"/>
      <w:sz w:val="22"/>
    </w:rPr>
  </w:style>
  <w:style w:type="character" w:styleId="ListLabel63">
    <w:name w:val="ListLabel 63"/>
    <w:rPr>
      <w:szCs w:val="20"/>
    </w:rPr>
  </w:style>
  <w:style w:type="character" w:styleId="ListLabel64">
    <w:name w:val="ListLabel 64"/>
    <w:rPr>
      <w:b/>
      <w:i w:val="false"/>
      <w:sz w:val="24"/>
    </w:rPr>
  </w:style>
  <w:style w:type="character" w:styleId="ListLabel65">
    <w:name w:val="ListLabel 65"/>
    <w:rPr>
      <w:b/>
      <w:bCs w:val="false"/>
      <w:i w:val="false"/>
      <w:iCs w:val="false"/>
      <w:caps w:val="false"/>
      <w:smallCaps w:val="false"/>
      <w:strike w:val="false"/>
      <w:dstrike w:val="false"/>
      <w:vanish w:val="false"/>
      <w:spacing w:val="0"/>
      <w:position w:val="0"/>
      <w:sz w:val="24"/>
      <w:sz w:val="24"/>
      <w:u w:val="none"/>
      <w:vertAlign w:val="baseline"/>
      <w:em w:val="none"/>
    </w:rPr>
  </w:style>
  <w:style w:type="character" w:styleId="ListLabel66">
    <w:name w:val="ListLabel 66"/>
    <w:rPr>
      <w:b/>
      <w:i w:val="false"/>
    </w:rPr>
  </w:style>
  <w:style w:type="character" w:styleId="ListLabel67">
    <w:name w:val="ListLabel 67"/>
    <w:rPr>
      <w:b w:val="false"/>
      <w:bCs w:val="false"/>
      <w:i w:val="false"/>
      <w:iCs w:val="false"/>
      <w:caps w:val="false"/>
      <w:smallCaps w:val="false"/>
      <w:strike w:val="false"/>
      <w:dstrike w:val="false"/>
      <w:vanish w:val="false"/>
      <w:spacing w:val="0"/>
      <w:position w:val="0"/>
      <w:sz w:val="24"/>
      <w:sz w:val="24"/>
      <w:u w:val="none"/>
      <w:vertAlign w:val="baseline"/>
      <w:em w:val="none"/>
    </w:rPr>
  </w:style>
  <w:style w:type="character" w:styleId="ListLabel68">
    <w:name w:val="ListLabel 68"/>
    <w:rPr>
      <w:rFonts w:cs="Symbol"/>
      <w:sz w:val="20"/>
      <w:szCs w:val="20"/>
    </w:rPr>
  </w:style>
  <w:style w:type="character" w:styleId="ListLabel69">
    <w:name w:val="ListLabel 69"/>
    <w:rPr>
      <w:rFonts w:cs="Symbol"/>
      <w:szCs w:val="20"/>
      <w:shd w:fill="FFFFFF" w:val="clear"/>
    </w:rPr>
  </w:style>
  <w:style w:type="character" w:styleId="ListLabel70">
    <w:name w:val="ListLabel 70"/>
    <w:rPr>
      <w:rFonts w:cs="Symbol"/>
      <w:sz w:val="22"/>
      <w:szCs w:val="20"/>
      <w:shd w:fill="FFFFFF" w:val="clear"/>
    </w:rPr>
  </w:style>
  <w:style w:type="character" w:styleId="ListLabel71">
    <w:name w:val="ListLabel 71"/>
    <w:rPr>
      <w:rFonts w:cs="Symbol"/>
      <w:szCs w:val="20"/>
    </w:rPr>
  </w:style>
  <w:style w:type="character" w:styleId="ListLabel72">
    <w:name w:val="ListLabel 72"/>
    <w:rPr>
      <w:sz w:val="20"/>
      <w:szCs w:val="22"/>
    </w:rPr>
  </w:style>
  <w:style w:type="character" w:styleId="ListLabel73">
    <w:name w:val="ListLabel 73"/>
    <w:rPr>
      <w:b/>
      <w:i w:val="false"/>
      <w:sz w:val="22"/>
      <w:szCs w:val="22"/>
    </w:rPr>
  </w:style>
  <w:style w:type="character" w:styleId="ListLabel74">
    <w:name w:val="ListLabel 74"/>
    <w:rPr>
      <w:b/>
      <w:i w:val="false"/>
      <w:sz w:val="22"/>
      <w:szCs w:val="20"/>
    </w:rPr>
  </w:style>
  <w:style w:type="character" w:styleId="ListLabel75">
    <w:name w:val="ListLabel 75"/>
    <w:rPr>
      <w:rFonts w:cs="Symbol"/>
      <w:sz w:val="20"/>
      <w:szCs w:val="22"/>
    </w:rPr>
  </w:style>
  <w:style w:type="character" w:styleId="ListLabel76">
    <w:name w:val="ListLabel 76"/>
    <w:rPr>
      <w:rFonts w:cs="Wingdings"/>
    </w:rPr>
  </w:style>
  <w:style w:type="character" w:styleId="ListLabel77">
    <w:name w:val="ListLabel 77"/>
    <w:rPr>
      <w:rFonts w:cs="Symbol"/>
    </w:rPr>
  </w:style>
  <w:style w:type="character" w:styleId="ListLabel78">
    <w:name w:val="ListLabel 78"/>
    <w:rPr>
      <w:rFonts w:cs="Courier New"/>
    </w:rPr>
  </w:style>
  <w:style w:type="character" w:styleId="ListLabel79">
    <w:name w:val="ListLabel 79"/>
    <w:rPr>
      <w:b/>
      <w:i w:val="false"/>
      <w:sz w:val="22"/>
    </w:rPr>
  </w:style>
  <w:style w:type="character" w:styleId="ListLabel80">
    <w:name w:val="ListLabel 80"/>
    <w:rPr>
      <w:rFonts w:cs="OpenSymbol"/>
    </w:rPr>
  </w:style>
  <w:style w:type="character" w:styleId="ListLabel81">
    <w:name w:val="ListLabel 81"/>
    <w:rPr>
      <w:rFonts w:cs="Symbol"/>
      <w:b/>
      <w:i w:val="false"/>
      <w:sz w:val="22"/>
    </w:rPr>
  </w:style>
  <w:style w:type="character" w:styleId="ListLabel82">
    <w:name w:val="ListLabel 82"/>
    <w:rPr>
      <w:szCs w:val="20"/>
    </w:rPr>
  </w:style>
  <w:style w:type="character" w:styleId="ListLabel83">
    <w:name w:val="ListLabel 83"/>
    <w:rPr>
      <w:b/>
      <w:i w:val="false"/>
      <w:sz w:val="24"/>
    </w:rPr>
  </w:style>
  <w:style w:type="character" w:styleId="ListLabel84">
    <w:name w:val="ListLabel 84"/>
    <w:rPr>
      <w:b/>
      <w:bCs w:val="false"/>
      <w:i w:val="false"/>
      <w:iCs w:val="false"/>
      <w:caps w:val="false"/>
      <w:smallCaps w:val="false"/>
      <w:strike w:val="false"/>
      <w:dstrike w:val="false"/>
      <w:vanish w:val="false"/>
      <w:spacing w:val="0"/>
      <w:position w:val="0"/>
      <w:sz w:val="24"/>
      <w:sz w:val="24"/>
      <w:u w:val="none"/>
      <w:vertAlign w:val="baseline"/>
      <w:em w:val="none"/>
    </w:rPr>
  </w:style>
  <w:style w:type="character" w:styleId="ListLabel85">
    <w:name w:val="ListLabel 85"/>
    <w:rPr>
      <w:b/>
      <w:i w:val="false"/>
    </w:rPr>
  </w:style>
  <w:style w:type="character" w:styleId="ListLabel86">
    <w:name w:val="ListLabel 86"/>
    <w:rPr>
      <w:b w:val="false"/>
      <w:bCs w:val="false"/>
      <w:i w:val="false"/>
      <w:iCs w:val="false"/>
      <w:caps w:val="false"/>
      <w:smallCaps w:val="false"/>
      <w:strike w:val="false"/>
      <w:dstrike w:val="false"/>
      <w:vanish w:val="false"/>
      <w:spacing w:val="0"/>
      <w:position w:val="0"/>
      <w:sz w:val="24"/>
      <w:sz w:val="24"/>
      <w:u w:val="none"/>
      <w:vertAlign w:val="baseline"/>
      <w:em w:val="none"/>
    </w:rPr>
  </w:style>
  <w:style w:type="character" w:styleId="ListLabel87">
    <w:name w:val="ListLabel 87"/>
    <w:rPr>
      <w:rFonts w:cs="Symbol"/>
      <w:sz w:val="20"/>
      <w:szCs w:val="20"/>
    </w:rPr>
  </w:style>
  <w:style w:type="character" w:styleId="ListLabel88">
    <w:name w:val="ListLabel 88"/>
    <w:rPr>
      <w:rFonts w:cs="Symbol"/>
      <w:szCs w:val="20"/>
      <w:shd w:fill="FFFFFF" w:val="clear"/>
    </w:rPr>
  </w:style>
  <w:style w:type="character" w:styleId="ListLabel89">
    <w:name w:val="ListLabel 89"/>
    <w:rPr>
      <w:rFonts w:cs="Symbol"/>
      <w:sz w:val="22"/>
      <w:szCs w:val="20"/>
      <w:shd w:fill="FFFFFF" w:val="clear"/>
    </w:rPr>
  </w:style>
  <w:style w:type="character" w:styleId="ListLabel90">
    <w:name w:val="ListLabel 90"/>
    <w:rPr>
      <w:rFonts w:cs="Symbol"/>
      <w:szCs w:val="20"/>
    </w:rPr>
  </w:style>
  <w:style w:type="character" w:styleId="ListLabel91">
    <w:name w:val="ListLabel 91"/>
    <w:rPr>
      <w:sz w:val="20"/>
      <w:szCs w:val="22"/>
    </w:rPr>
  </w:style>
  <w:style w:type="character" w:styleId="ListLabel92">
    <w:name w:val="ListLabel 92"/>
    <w:rPr>
      <w:b/>
      <w:i w:val="false"/>
      <w:sz w:val="22"/>
      <w:szCs w:val="22"/>
    </w:rPr>
  </w:style>
  <w:style w:type="character" w:styleId="ListLabel93">
    <w:name w:val="ListLabel 93"/>
    <w:rPr>
      <w:b/>
      <w:i w:val="false"/>
      <w:sz w:val="22"/>
      <w:szCs w:val="20"/>
    </w:rPr>
  </w:style>
  <w:style w:type="character" w:styleId="ListLabel94">
    <w:name w:val="ListLabel 94"/>
    <w:rPr>
      <w:rFonts w:cs="Symbol"/>
      <w:sz w:val="20"/>
      <w:szCs w:val="22"/>
    </w:rPr>
  </w:style>
  <w:style w:type="character" w:styleId="ListLabel95">
    <w:name w:val="ListLabel 95"/>
    <w:rPr>
      <w:rFonts w:cs="Wingdings"/>
    </w:rPr>
  </w:style>
  <w:style w:type="paragraph" w:styleId="Heading" w:customStyle="1">
    <w:name w:val="Heading"/>
    <w:basedOn w:val="Normal"/>
    <w:next w:val="TextBody"/>
    <w:rsid w:val="00665991"/>
    <w:pPr>
      <w:keepNext/>
      <w:spacing w:before="240" w:after="60"/>
      <w:jc w:val="right"/>
    </w:pPr>
    <w:rPr>
      <w:rFonts w:ascii="Liberation Sans" w:hAnsi="Liberation Sans" w:eastAsia="Microsoft YaHei" w:cs="Arial"/>
      <w:b/>
      <w:bCs/>
      <w:sz w:val="32"/>
      <w:szCs w:val="32"/>
      <w:lang w:val="en-US"/>
    </w:rPr>
  </w:style>
  <w:style w:type="paragraph" w:styleId="TextBody" w:customStyle="1">
    <w:name w:val="Text Body"/>
    <w:basedOn w:val="Normal"/>
    <w:link w:val="BodyTextChar"/>
    <w:unhideWhenUsed/>
    <w:qFormat/>
    <w:rsid w:val="001359f1"/>
    <w:pPr>
      <w:spacing w:lineRule="auto" w:line="288" w:before="0" w:after="140"/>
      <w:ind w:left="-720" w:hanging="0"/>
      <w:jc w:val="left"/>
    </w:pPr>
    <w:rPr>
      <w:rFonts w:ascii="Times New Roman" w:hAnsi="Times New Roman" w:eastAsia="Times New Roman"/>
      <w:sz w:val="24"/>
      <w:szCs w:val="24"/>
      <w:lang w:eastAsia="ar-SA" w:bidi="ar-SA"/>
    </w:rPr>
  </w:style>
  <w:style w:type="paragraph" w:styleId="List">
    <w:name w:val="List"/>
    <w:basedOn w:val="TextBody"/>
    <w:rsid w:val="00665991"/>
    <w:pPr>
      <w:spacing w:before="120" w:after="120"/>
      <w:ind w:left="0" w:hanging="0"/>
      <w:jc w:val="both"/>
    </w:pPr>
    <w:rPr>
      <w:rFonts w:ascii="Arial" w:hAnsi="Arial" w:eastAsia="SimSun" w:cs="Lohit Hindi"/>
      <w:sz w:val="20"/>
      <w:szCs w:val="20"/>
      <w:lang w:val="en-US" w:eastAsia="zh-CN" w:bidi="bn-BD"/>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rsid w:val="00665991"/>
    <w:pPr>
      <w:suppressLineNumbers/>
    </w:pPr>
    <w:rPr>
      <w:rFonts w:cs="Lohit Hindi"/>
      <w:lang w:val="en-US"/>
    </w:rPr>
  </w:style>
  <w:style w:type="paragraph" w:styleId="Caption1">
    <w:name w:val="caption"/>
    <w:basedOn w:val="Normal"/>
    <w:next w:val="Normal"/>
    <w:uiPriority w:val="35"/>
    <w:unhideWhenUsed/>
    <w:qFormat/>
    <w:rsid w:val="001359f1"/>
    <w:pPr>
      <w:spacing w:before="0" w:after="200"/>
    </w:pPr>
    <w:rPr>
      <w:b/>
      <w:bCs/>
      <w:szCs w:val="22"/>
    </w:rPr>
  </w:style>
  <w:style w:type="paragraph" w:styleId="Title">
    <w:name w:val="Title"/>
    <w:basedOn w:val="Normal"/>
    <w:link w:val="TitreCar"/>
    <w:uiPriority w:val="27"/>
    <w:qFormat/>
    <w:rsid w:val="00fd64d8"/>
    <w:pPr>
      <w:spacing w:before="120" w:after="60"/>
      <w:jc w:val="right"/>
    </w:pPr>
    <w:rPr>
      <w:b/>
      <w:bCs/>
      <w:sz w:val="32"/>
      <w:szCs w:val="32"/>
    </w:rPr>
  </w:style>
  <w:style w:type="paragraph" w:styleId="Contents1" w:customStyle="1">
    <w:name w:val="Contents 1"/>
    <w:basedOn w:val="Index"/>
    <w:uiPriority w:val="39"/>
    <w:rsid w:val="00bb12b8"/>
    <w:pPr>
      <w:widowControl w:val="false"/>
      <w:tabs>
        <w:tab w:val="left" w:pos="397" w:leader="none"/>
        <w:tab w:val="right" w:pos="9015" w:leader="none"/>
      </w:tabs>
      <w:suppressAutoHyphens w:val="true"/>
      <w:bidi w:val="0"/>
      <w:spacing w:before="120" w:after="40"/>
      <w:ind w:left="397" w:right="680" w:hanging="397"/>
      <w:jc w:val="left"/>
    </w:pPr>
    <w:rPr>
      <w:b/>
      <w:sz w:val="22"/>
      <w:lang w:eastAsia="zh-CN" w:bidi="bn-BD"/>
    </w:rPr>
  </w:style>
  <w:style w:type="paragraph" w:styleId="Contents2" w:customStyle="1">
    <w:name w:val="Contents 2"/>
    <w:basedOn w:val="Contents1"/>
    <w:uiPriority w:val="39"/>
    <w:rsid w:val="00bb12b8"/>
    <w:pPr>
      <w:tabs>
        <w:tab w:val="left" w:pos="993" w:leader="none"/>
      </w:tabs>
      <w:spacing w:before="120" w:after="20"/>
      <w:ind w:left="992" w:right="680" w:hanging="595"/>
    </w:pPr>
    <w:rPr>
      <w:rFonts w:eastAsia="Times New Roman"/>
      <w:b w:val="false"/>
      <w:szCs w:val="24"/>
      <w:lang w:eastAsia="en-GB"/>
    </w:rPr>
  </w:style>
  <w:style w:type="paragraph" w:styleId="Contents3" w:customStyle="1">
    <w:name w:val="Contents 3"/>
    <w:basedOn w:val="Contents2"/>
    <w:uiPriority w:val="39"/>
    <w:rsid w:val="00383ada"/>
    <w:pPr>
      <w:tabs>
        <w:tab w:val="left" w:pos="1276" w:leader="none"/>
      </w:tabs>
      <w:ind w:left="1248" w:right="680" w:hanging="851"/>
    </w:pPr>
    <w:rPr/>
  </w:style>
  <w:style w:type="paragraph" w:styleId="ListBulletsub" w:customStyle="1">
    <w:name w:val="List Bullet (sub)"/>
    <w:link w:val="ListBulletsubChar"/>
    <w:uiPriority w:val="5"/>
    <w:qFormat/>
    <w:rsid w:val="00283857"/>
    <w:pPr>
      <w:widowControl w:val="false"/>
      <w:tabs>
        <w:tab w:val="left" w:pos="1701" w:leader="none"/>
      </w:tabs>
      <w:suppressAutoHyphens w:val="true"/>
      <w:bidi w:val="0"/>
      <w:jc w:val="left"/>
    </w:pPr>
    <w:rPr>
      <w:rFonts w:ascii="Calibri" w:hAnsi="Calibri" w:eastAsia="Calibri" w:cs="Times New Roman"/>
      <w:color w:val="00000A"/>
      <w:sz w:val="22"/>
      <w:szCs w:val="20"/>
      <w:lang w:val="en-GB" w:eastAsia="en-GB" w:bidi="ar-SA"/>
    </w:rPr>
  </w:style>
  <w:style w:type="paragraph" w:styleId="Header">
    <w:name w:val="Header"/>
    <w:basedOn w:val="Normal"/>
    <w:link w:val="En-tteCar"/>
    <w:uiPriority w:val="23"/>
    <w:rsid w:val="00a95e1e"/>
    <w:pPr>
      <w:widowControl w:val="false"/>
      <w:tabs>
        <w:tab w:val="right" w:pos="8931" w:leader="none"/>
        <w:tab w:val="right" w:pos="13892" w:leader="none"/>
      </w:tabs>
      <w:suppressAutoHyphens w:val="true"/>
      <w:bidi w:val="0"/>
      <w:spacing w:before="120" w:after="0"/>
      <w:contextualSpacing/>
      <w:jc w:val="left"/>
    </w:pPr>
    <w:rPr/>
  </w:style>
  <w:style w:type="paragraph" w:styleId="ListBullet1" w:customStyle="1">
    <w:name w:val="List Bullet 1"/>
    <w:uiPriority w:val="2"/>
    <w:qFormat/>
    <w:rsid w:val="003d0069"/>
    <w:pPr>
      <w:widowControl w:val="false"/>
      <w:tabs>
        <w:tab w:val="left" w:pos="680" w:leader="none"/>
      </w:tabs>
      <w:suppressAutoHyphens w:val="true"/>
      <w:bidi w:val="0"/>
      <w:spacing w:before="0" w:after="0"/>
      <w:contextualSpacing/>
      <w:jc w:val="left"/>
    </w:pPr>
    <w:rPr>
      <w:rFonts w:ascii="Calibri" w:hAnsi="Calibri" w:eastAsia="Calibri" w:cs="Times New Roman"/>
      <w:color w:val="00000A"/>
      <w:sz w:val="22"/>
      <w:szCs w:val="20"/>
      <w:lang w:val="en-GB" w:eastAsia="en-GB" w:bidi="ar-SA"/>
    </w:rPr>
  </w:style>
  <w:style w:type="paragraph" w:styleId="ListBullet2">
    <w:name w:val="List Bullet 2"/>
    <w:basedOn w:val="ListBullet1"/>
    <w:uiPriority w:val="2"/>
    <w:qFormat/>
    <w:rsid w:val="003d0069"/>
    <w:pPr>
      <w:tabs>
        <w:tab w:val="left" w:pos="1021" w:leader="none"/>
      </w:tabs>
    </w:pPr>
    <w:rPr/>
  </w:style>
  <w:style w:type="paragraph" w:styleId="DocInfo" w:customStyle="1">
    <w:name w:val="Doc Info"/>
    <w:uiPriority w:val="29"/>
    <w:rsid w:val="002a7cad"/>
    <w:pPr>
      <w:widowControl w:val="false"/>
      <w:suppressAutoHyphens w:val="true"/>
      <w:bidi w:val="0"/>
      <w:spacing w:before="240" w:after="60"/>
      <w:jc w:val="left"/>
    </w:pPr>
    <w:rPr>
      <w:rFonts w:ascii="Calibri" w:hAnsi="Calibri" w:eastAsia="Calibri" w:cs="Times New Roman"/>
      <w:b/>
      <w:color w:val="00000A"/>
      <w:sz w:val="24"/>
      <w:szCs w:val="20"/>
      <w:lang w:val="en-GB" w:eastAsia="en-GB" w:bidi="ar-SA"/>
    </w:rPr>
  </w:style>
  <w:style w:type="paragraph" w:styleId="TableHeader" w:customStyle="1">
    <w:name w:val="Table Header"/>
    <w:qFormat/>
    <w:rsid w:val="00c25e2b"/>
    <w:pPr>
      <w:keepNext/>
      <w:widowControl w:val="false"/>
      <w:suppressAutoHyphens w:val="true"/>
      <w:bidi w:val="0"/>
      <w:spacing w:before="60" w:after="0"/>
      <w:jc w:val="left"/>
    </w:pPr>
    <w:rPr>
      <w:rFonts w:ascii="Calibri" w:hAnsi="Calibri" w:eastAsia="Calibri" w:cs="Arial"/>
      <w:b/>
      <w:color w:val="FFFFFF"/>
      <w:sz w:val="22"/>
      <w:szCs w:val="20"/>
      <w:lang w:val="en-US" w:eastAsia="en-GB" w:bidi="ar-SA"/>
    </w:rPr>
  </w:style>
  <w:style w:type="paragraph" w:styleId="Centredtext" w:customStyle="1">
    <w:name w:val="Centred text"/>
    <w:uiPriority w:val="27"/>
    <w:rsid w:val="009e2799"/>
    <w:pPr>
      <w:keepNext/>
      <w:widowControl w:val="false"/>
      <w:suppressAutoHyphens w:val="true"/>
      <w:bidi w:val="0"/>
      <w:jc w:val="center"/>
    </w:pPr>
    <w:rPr>
      <w:rFonts w:ascii="Calibri" w:hAnsi="Calibri" w:eastAsia="Calibri" w:cs="Times New Roman"/>
      <w:color w:val="00000A"/>
      <w:sz w:val="22"/>
      <w:szCs w:val="20"/>
      <w:lang w:val="en-GB" w:eastAsia="zh-CN" w:bidi="bn-BD"/>
    </w:rPr>
  </w:style>
  <w:style w:type="paragraph" w:styleId="Disclaimer" w:customStyle="1">
    <w:name w:val="Disclaimer"/>
    <w:uiPriority w:val="28"/>
    <w:rsid w:val="009968fb"/>
    <w:pPr>
      <w:widowControl w:val="false"/>
      <w:pBdr>
        <w:bottom w:val="single" w:sz="4" w:space="4" w:color="00000A"/>
      </w:pBdr>
      <w:suppressAutoHyphens w:val="true"/>
      <w:bidi w:val="0"/>
      <w:spacing w:before="480" w:after="240"/>
      <w:jc w:val="left"/>
    </w:pPr>
    <w:rPr>
      <w:rFonts w:ascii="Calibri" w:hAnsi="Calibri" w:eastAsia="Calibri" w:cs="Times New Roman"/>
      <w:i/>
      <w:color w:val="00000A"/>
      <w:sz w:val="24"/>
      <w:szCs w:val="24"/>
      <w:lang w:val="en-GB" w:eastAsia="en-GB" w:bidi="ar-SA"/>
    </w:rPr>
  </w:style>
  <w:style w:type="paragraph" w:styleId="TableCaption" w:customStyle="1">
    <w:name w:val="Table Caption"/>
    <w:uiPriority w:val="13"/>
    <w:qFormat/>
    <w:rsid w:val="00c25e2b"/>
    <w:pPr>
      <w:widowControl w:val="false"/>
      <w:tabs>
        <w:tab w:val="left" w:pos="1009" w:leader="none"/>
      </w:tabs>
      <w:suppressAutoHyphens w:val="true"/>
      <w:bidi w:val="0"/>
      <w:spacing w:before="120" w:after="0"/>
      <w:jc w:val="center"/>
    </w:pPr>
    <w:rPr>
      <w:rFonts w:ascii="Calibri" w:hAnsi="Calibri" w:eastAsia="Calibri" w:cs="Arial"/>
      <w:b/>
      <w:color w:val="00000A"/>
      <w:sz w:val="22"/>
      <w:szCs w:val="20"/>
      <w:lang w:val="en-GB" w:eastAsia="de-DE" w:bidi="ar-SA"/>
    </w:rPr>
  </w:style>
  <w:style w:type="paragraph" w:styleId="TableText" w:customStyle="1">
    <w:name w:val="Table Text"/>
    <w:link w:val="TableTextChar"/>
    <w:uiPriority w:val="19"/>
    <w:qFormat/>
    <w:rsid w:val="00f14715"/>
    <w:pPr>
      <w:widowControl w:val="false"/>
      <w:suppressAutoHyphens w:val="true"/>
      <w:bidi w:val="0"/>
      <w:spacing w:before="40" w:after="40"/>
      <w:jc w:val="left"/>
    </w:pPr>
    <w:rPr>
      <w:rFonts w:ascii="Calibri" w:hAnsi="Calibri" w:eastAsia="Calibri" w:cs="Times New Roman"/>
      <w:color w:val="00000A"/>
      <w:sz w:val="22"/>
      <w:szCs w:val="20"/>
      <w:lang w:val="en-GB" w:eastAsia="de-DE" w:bidi="ar-SA"/>
    </w:rPr>
  </w:style>
  <w:style w:type="paragraph" w:styleId="CSLegal3" w:customStyle="1">
    <w:name w:val="CS_Legal3"/>
    <w:uiPriority w:val="30"/>
    <w:rsid w:val="00e72d86"/>
    <w:pPr>
      <w:widowControl w:val="false"/>
      <w:suppressAutoHyphens w:val="true"/>
      <w:bidi w:val="0"/>
      <w:spacing w:before="0" w:after="120"/>
      <w:jc w:val="left"/>
    </w:pPr>
    <w:rPr>
      <w:rFonts w:ascii="Calibri" w:hAnsi="Calibri" w:eastAsia="Arial" w:cs="Times New Roman"/>
      <w:color w:val="00000A"/>
      <w:sz w:val="14"/>
      <w:szCs w:val="20"/>
      <w:lang w:val="en-GB" w:eastAsia="en-GB" w:bidi="ar-SA"/>
    </w:rPr>
  </w:style>
  <w:style w:type="paragraph" w:styleId="Listletter" w:customStyle="1">
    <w:name w:val="List letter"/>
    <w:uiPriority w:val="7"/>
    <w:qFormat/>
    <w:rsid w:val="00df6cbc"/>
    <w:pPr>
      <w:widowControl w:val="false"/>
      <w:suppressAutoHyphens w:val="true"/>
      <w:bidi w:val="0"/>
      <w:spacing w:before="0" w:after="0"/>
      <w:ind w:left="1020" w:hanging="0"/>
      <w:contextualSpacing/>
      <w:jc w:val="left"/>
    </w:pPr>
    <w:rPr>
      <w:rFonts w:ascii="Calibri" w:hAnsi="Calibri" w:eastAsia="Calibri" w:cs="Times New Roman"/>
      <w:color w:val="00000A"/>
      <w:sz w:val="22"/>
      <w:szCs w:val="20"/>
      <w:lang w:val="en-GB" w:eastAsia="en-GB" w:bidi="ar-SA"/>
    </w:rPr>
  </w:style>
  <w:style w:type="paragraph" w:styleId="ListBullet3">
    <w:name w:val="List Bullet 3"/>
    <w:basedOn w:val="ListBullet2"/>
    <w:uiPriority w:val="2"/>
    <w:qFormat/>
    <w:rsid w:val="003d0069"/>
    <w:pPr>
      <w:tabs>
        <w:tab w:val="left" w:pos="1361" w:leader="none"/>
      </w:tabs>
    </w:pPr>
    <w:rPr/>
  </w:style>
  <w:style w:type="paragraph" w:styleId="BalloonText">
    <w:name w:val="Balloon Text"/>
    <w:basedOn w:val="Normal"/>
    <w:link w:val="TextedebullesCar1"/>
    <w:uiPriority w:val="99"/>
    <w:unhideWhenUsed/>
    <w:rsid w:val="005a1013"/>
    <w:pPr>
      <w:spacing w:before="0" w:after="0"/>
    </w:pPr>
    <w:rPr>
      <w:rFonts w:ascii="Tahoma" w:hAnsi="Tahoma" w:cs="Tahoma"/>
      <w:sz w:val="16"/>
    </w:rPr>
  </w:style>
  <w:style w:type="paragraph" w:styleId="ListNumber">
    <w:name w:val="List Number"/>
    <w:basedOn w:val="Normal"/>
    <w:uiPriority w:val="6"/>
    <w:qFormat/>
    <w:rsid w:val="003d0069"/>
    <w:pPr>
      <w:spacing w:lineRule="auto" w:line="276" w:before="0" w:after="200"/>
      <w:contextualSpacing/>
    </w:pPr>
    <w:rPr/>
  </w:style>
  <w:style w:type="paragraph" w:styleId="Figurecaption" w:customStyle="1">
    <w:name w:val="Figure caption"/>
    <w:uiPriority w:val="12"/>
    <w:qFormat/>
    <w:rsid w:val="00c25e2b"/>
    <w:pPr>
      <w:widowControl w:val="false"/>
      <w:tabs>
        <w:tab w:val="left" w:pos="1009" w:leader="none"/>
      </w:tabs>
      <w:suppressAutoHyphens w:val="true"/>
      <w:bidi w:val="0"/>
      <w:jc w:val="center"/>
    </w:pPr>
    <w:rPr>
      <w:rFonts w:ascii="Calibri" w:hAnsi="Calibri" w:eastAsia="Calibri" w:cs="Arial"/>
      <w:b/>
      <w:color w:val="00000A"/>
      <w:sz w:val="22"/>
      <w:szCs w:val="20"/>
      <w:lang w:val="en-US" w:eastAsia="en-GB" w:bidi="ar-SA"/>
    </w:rPr>
  </w:style>
  <w:style w:type="paragraph" w:styleId="TableIndentedText" w:customStyle="1">
    <w:name w:val="Table Indented Text"/>
    <w:basedOn w:val="TableText"/>
    <w:link w:val="TableIndentedTextChar"/>
    <w:uiPriority w:val="20"/>
    <w:qFormat/>
    <w:rsid w:val="007b31fe"/>
    <w:pPr>
      <w:ind w:left="227" w:hanging="0"/>
    </w:pPr>
    <w:rPr/>
  </w:style>
  <w:style w:type="paragraph" w:styleId="ListParagraphletter" w:customStyle="1">
    <w:name w:val="List Paragraph letter"/>
    <w:basedOn w:val="Listletter"/>
    <w:uiPriority w:val="9"/>
    <w:rsid w:val="00d64a0e"/>
    <w:pPr>
      <w:tabs>
        <w:tab w:val="left" w:pos="1021" w:leader="none"/>
      </w:tabs>
      <w:ind w:left="1361" w:hanging="340"/>
    </w:pPr>
    <w:rPr/>
  </w:style>
  <w:style w:type="paragraph" w:styleId="ListParagraphRomans" w:customStyle="1">
    <w:name w:val="List Paragraph Romans"/>
    <w:uiPriority w:val="8"/>
    <w:qFormat/>
    <w:rsid w:val="00df6cbc"/>
    <w:pPr>
      <w:widowControl w:val="false"/>
      <w:tabs>
        <w:tab w:val="left" w:pos="1361" w:leader="none"/>
      </w:tabs>
      <w:suppressAutoHyphens w:val="true"/>
      <w:bidi w:val="0"/>
      <w:spacing w:before="0" w:after="0"/>
      <w:ind w:left="1361" w:hanging="0"/>
      <w:contextualSpacing/>
      <w:jc w:val="left"/>
    </w:pPr>
    <w:rPr>
      <w:rFonts w:ascii="Calibri" w:hAnsi="Calibri" w:eastAsia="Calibri" w:cs="Times New Roman"/>
      <w:color w:val="00000A"/>
      <w:sz w:val="22"/>
      <w:szCs w:val="20"/>
      <w:lang w:val="en-GB" w:eastAsia="en-GB" w:bidi="ar-SA"/>
    </w:rPr>
  </w:style>
  <w:style w:type="paragraph" w:styleId="ContentsHeading" w:customStyle="1">
    <w:name w:val="Contents Heading"/>
    <w:basedOn w:val="Heading"/>
    <w:uiPriority w:val="39"/>
    <w:qFormat/>
    <w:rsid w:val="00243ce1"/>
    <w:pPr>
      <w:keepNext/>
      <w:pageBreakBefore/>
      <w:widowControl w:val="false"/>
      <w:suppressAutoHyphens w:val="true"/>
      <w:bidi w:val="0"/>
      <w:jc w:val="left"/>
    </w:pPr>
    <w:rPr>
      <w:b/>
      <w:sz w:val="28"/>
    </w:rPr>
  </w:style>
  <w:style w:type="paragraph" w:styleId="ListParagraph">
    <w:name w:val="List Paragraph"/>
    <w:basedOn w:val="ListNumber"/>
    <w:uiPriority w:val="9"/>
    <w:qFormat/>
    <w:rsid w:val="00d64a0e"/>
    <w:pPr>
      <w:tabs>
        <w:tab w:val="left" w:pos="340" w:leader="none"/>
      </w:tabs>
      <w:ind w:left="680" w:hanging="340"/>
    </w:pPr>
    <w:rPr/>
  </w:style>
  <w:style w:type="paragraph" w:styleId="ASN1Code" w:customStyle="1">
    <w:name w:val="ASN.1 Code"/>
    <w:link w:val="ASN1CodeChar"/>
    <w:uiPriority w:val="16"/>
    <w:qFormat/>
    <w:rsid w:val="00361471"/>
    <w:pPr>
      <w:widowControl/>
      <w:suppressAutoHyphens w:val="true"/>
      <w:bidi w:val="0"/>
      <w:spacing w:lineRule="auto" w:line="276"/>
      <w:jc w:val="left"/>
    </w:pPr>
    <w:rPr>
      <w:rFonts w:ascii="Courier New" w:hAnsi="Courier New" w:eastAsia="SimSun" w:cs="Times New Roman"/>
      <w:color w:val="00000A"/>
      <w:sz w:val="22"/>
      <w:szCs w:val="22"/>
      <w:lang w:val="en-GB" w:eastAsia="en-GB" w:bidi="ar-SA"/>
    </w:rPr>
  </w:style>
  <w:style w:type="paragraph" w:styleId="XML" w:customStyle="1">
    <w:name w:val="XML"/>
    <w:link w:val="XMLChar"/>
    <w:uiPriority w:val="17"/>
    <w:qFormat/>
    <w:rsid w:val="00361471"/>
    <w:pPr>
      <w:widowControl/>
      <w:tabs>
        <w:tab w:val="left" w:pos="142" w:leader="none"/>
        <w:tab w:val="left" w:pos="284" w:leader="none"/>
        <w:tab w:val="left" w:pos="426" w:leader="none"/>
        <w:tab w:val="left" w:pos="567" w:leader="none"/>
        <w:tab w:val="left" w:pos="709" w:leader="none"/>
        <w:tab w:val="left" w:pos="851" w:leader="none"/>
        <w:tab w:val="left" w:pos="993" w:leader="none"/>
        <w:tab w:val="left" w:pos="1134" w:leader="none"/>
        <w:tab w:val="left" w:pos="1276" w:leader="none"/>
        <w:tab w:val="left" w:pos="1418" w:leader="none"/>
      </w:tabs>
      <w:suppressAutoHyphens w:val="true"/>
      <w:bidi w:val="0"/>
      <w:spacing w:lineRule="auto" w:line="276"/>
      <w:jc w:val="left"/>
    </w:pPr>
    <w:rPr>
      <w:rFonts w:ascii="Arial" w:hAnsi="Arial" w:eastAsia="SimSun" w:cs="Times New Roman"/>
      <w:color w:val="008080"/>
      <w:sz w:val="18"/>
      <w:szCs w:val="18"/>
      <w:lang w:val="en-GB" w:eastAsia="en-GB" w:bidi="bn-BD"/>
    </w:rPr>
  </w:style>
  <w:style w:type="paragraph" w:styleId="Annex" w:customStyle="1">
    <w:name w:val="Annex"/>
    <w:uiPriority w:val="25"/>
    <w:qFormat/>
    <w:rsid w:val="00554e35"/>
    <w:pPr>
      <w:keepNext/>
      <w:keepLines/>
      <w:widowControl/>
      <w:suppressAutoHyphens w:val="true"/>
      <w:bidi w:val="0"/>
      <w:spacing w:lineRule="auto" w:line="276" w:before="360" w:after="60"/>
      <w:jc w:val="left"/>
      <w:outlineLvl w:val="0"/>
    </w:pPr>
    <w:rPr>
      <w:rFonts w:ascii="Arial" w:hAnsi="Arial" w:eastAsia="SimSun" w:cs="Times New Roman"/>
      <w:b/>
      <w:color w:val="00000A"/>
      <w:sz w:val="28"/>
      <w:szCs w:val="20"/>
      <w:lang w:val="en-GB" w:eastAsia="zh-CN" w:bidi="bn-BD"/>
    </w:rPr>
  </w:style>
  <w:style w:type="paragraph" w:styleId="TableReferencenumber" w:customStyle="1">
    <w:name w:val="Table Reference number"/>
    <w:basedOn w:val="TableText"/>
    <w:uiPriority w:val="23"/>
    <w:qFormat/>
    <w:rsid w:val="003f4d31"/>
    <w:pPr/>
    <w:rPr/>
  </w:style>
  <w:style w:type="paragraph" w:styleId="TableBulletText" w:customStyle="1">
    <w:name w:val="Table Bullet Text"/>
    <w:basedOn w:val="TableText"/>
    <w:link w:val="TableBulletTextChar"/>
    <w:uiPriority w:val="21"/>
    <w:qFormat/>
    <w:rsid w:val="00361471"/>
    <w:pPr>
      <w:tabs>
        <w:tab w:val="left" w:pos="454" w:leader="none"/>
      </w:tabs>
      <w:ind w:left="454" w:hanging="227"/>
    </w:pPr>
    <w:rPr/>
  </w:style>
  <w:style w:type="paragraph" w:styleId="CSDocNo" w:customStyle="1">
    <w:name w:val="CS DocNo"/>
    <w:uiPriority w:val="29"/>
    <w:unhideWhenUsed/>
    <w:rsid w:val="00397b86"/>
    <w:pPr>
      <w:widowControl/>
      <w:suppressAutoHyphens w:val="true"/>
      <w:bidi w:val="0"/>
      <w:ind w:left="560" w:hanging="0"/>
      <w:jc w:val="right"/>
    </w:pPr>
    <w:rPr>
      <w:rFonts w:ascii="Arial" w:hAnsi="Arial" w:eastAsia="Times New Roman" w:cs="Times New Roman"/>
      <w:b/>
      <w:color w:val="00000A"/>
      <w:sz w:val="32"/>
      <w:szCs w:val="20"/>
      <w:lang w:val="en-IE" w:eastAsia="en-US" w:bidi="ar-SA"/>
    </w:rPr>
  </w:style>
  <w:style w:type="paragraph" w:styleId="NOTE" w:customStyle="1">
    <w:name w:val="NOTE"/>
    <w:qFormat/>
    <w:rsid w:val="00ad7636"/>
    <w:pPr>
      <w:widowControl w:val="false"/>
      <w:tabs>
        <w:tab w:val="left" w:pos="1560" w:leader="none"/>
      </w:tabs>
      <w:suppressAutoHyphens w:val="true"/>
      <w:bidi w:val="0"/>
      <w:ind w:left="1559" w:hanging="1202"/>
      <w:jc w:val="left"/>
    </w:pPr>
    <w:rPr>
      <w:rFonts w:ascii="Calibri" w:hAnsi="Calibri" w:eastAsia="Calibri" w:cs="Times New Roman"/>
      <w:color w:val="00000A"/>
      <w:sz w:val="22"/>
      <w:szCs w:val="20"/>
      <w:lang w:val="en-GB" w:eastAsia="en-GB" w:bidi="ar-SA"/>
    </w:rPr>
  </w:style>
  <w:style w:type="paragraph" w:styleId="EXAMPLE" w:customStyle="1">
    <w:name w:val="EXAMPLE"/>
    <w:uiPriority w:val="15"/>
    <w:qFormat/>
    <w:rsid w:val="00875b0b"/>
    <w:pPr>
      <w:widowControl w:val="false"/>
      <w:tabs>
        <w:tab w:val="left" w:pos="1985" w:leader="none"/>
      </w:tabs>
      <w:suppressAutoHyphens w:val="true"/>
      <w:bidi w:val="0"/>
      <w:ind w:left="1984" w:hanging="1627"/>
      <w:jc w:val="left"/>
    </w:pPr>
    <w:rPr>
      <w:rFonts w:ascii="Calibri" w:hAnsi="Calibri" w:eastAsia="Calibri" w:cs="Times New Roman"/>
      <w:color w:val="00000A"/>
      <w:sz w:val="22"/>
      <w:szCs w:val="20"/>
      <w:lang w:val="en-GB" w:eastAsia="en-GB" w:bidi="ar-SA"/>
    </w:rPr>
  </w:style>
  <w:style w:type="paragraph" w:styleId="NormalParagraph" w:customStyle="1">
    <w:name w:val="Normal Paragraph"/>
    <w:link w:val="NormalParagraphChar"/>
    <w:qFormat/>
    <w:rsid w:val="007261e1"/>
    <w:pPr>
      <w:widowControl/>
      <w:suppressAutoHyphens w:val="true"/>
      <w:bidi w:val="0"/>
      <w:spacing w:lineRule="auto" w:line="276" w:before="0" w:after="200"/>
      <w:jc w:val="left"/>
    </w:pPr>
    <w:rPr>
      <w:rFonts w:ascii="Arial" w:hAnsi="Arial" w:eastAsia="SimSun" w:cs="Times New Roman"/>
      <w:color w:val="00000A"/>
      <w:sz w:val="22"/>
      <w:szCs w:val="22"/>
      <w:lang w:val="en-GB" w:eastAsia="en-GB" w:bidi="ar-SA"/>
    </w:rPr>
  </w:style>
  <w:style w:type="paragraph" w:styleId="CSDocTitle" w:customStyle="1">
    <w:name w:val="CS DocTitle"/>
    <w:uiPriority w:val="29"/>
    <w:unhideWhenUsed/>
    <w:rsid w:val="00397b86"/>
    <w:pPr>
      <w:widowControl/>
      <w:suppressAutoHyphens w:val="true"/>
      <w:bidi w:val="0"/>
      <w:spacing w:before="360" w:after="120"/>
      <w:ind w:left="284" w:hanging="0"/>
      <w:jc w:val="left"/>
    </w:pPr>
    <w:rPr>
      <w:rFonts w:ascii="Arial" w:hAnsi="Arial" w:eastAsia="Times New Roman" w:cs="Times New Roman"/>
      <w:b/>
      <w:color w:val="00000A"/>
      <w:sz w:val="36"/>
      <w:szCs w:val="20"/>
      <w:lang w:val="en-IE" w:eastAsia="en-US" w:bidi="ar-SA"/>
    </w:rPr>
  </w:style>
  <w:style w:type="paragraph" w:styleId="CSFieldInfo" w:customStyle="1">
    <w:name w:val="CS FieldInfo"/>
    <w:uiPriority w:val="29"/>
    <w:unhideWhenUsed/>
    <w:rsid w:val="00397b86"/>
    <w:pPr>
      <w:widowControl/>
      <w:suppressAutoHyphens w:val="true"/>
      <w:bidi w:val="0"/>
      <w:spacing w:before="60" w:after="60"/>
      <w:jc w:val="left"/>
    </w:pPr>
    <w:rPr>
      <w:rFonts w:ascii="Arial" w:hAnsi="Arial" w:eastAsia="Times New Roman" w:cs="Arial"/>
      <w:bCs/>
      <w:color w:val="00000A"/>
      <w:sz w:val="22"/>
      <w:szCs w:val="22"/>
      <w:lang w:val="en-GB" w:eastAsia="en-US" w:bidi="ar-SA"/>
    </w:rPr>
  </w:style>
  <w:style w:type="paragraph" w:styleId="CSFieldName" w:customStyle="1">
    <w:name w:val="CS FieldName"/>
    <w:uiPriority w:val="29"/>
    <w:unhideWhenUsed/>
    <w:rsid w:val="00397b86"/>
    <w:pPr>
      <w:widowControl/>
      <w:suppressAutoHyphens w:val="true"/>
      <w:bidi w:val="0"/>
      <w:jc w:val="left"/>
    </w:pPr>
    <w:rPr>
      <w:rFonts w:ascii="Arial" w:hAnsi="Arial" w:eastAsia="Times New Roman" w:cs="Arial"/>
      <w:bCs/>
      <w:color w:val="00000A"/>
      <w:sz w:val="22"/>
      <w:szCs w:val="22"/>
      <w:lang w:val="en-GB" w:eastAsia="en-US" w:bidi="ar-SA"/>
    </w:rPr>
  </w:style>
  <w:style w:type="paragraph" w:styleId="CSLegalTxt" w:customStyle="1">
    <w:name w:val="CS LegalTxt"/>
    <w:uiPriority w:val="29"/>
    <w:unhideWhenUsed/>
    <w:rsid w:val="00397b86"/>
    <w:pPr>
      <w:widowControl/>
      <w:suppressAutoHyphens w:val="true"/>
      <w:bidi w:val="0"/>
      <w:jc w:val="both"/>
    </w:pPr>
    <w:rPr>
      <w:rFonts w:ascii="Arial" w:hAnsi="Arial" w:eastAsia="Times New Roman" w:cs="Arial"/>
      <w:bCs/>
      <w:color w:val="00000A"/>
      <w:sz w:val="14"/>
      <w:szCs w:val="22"/>
      <w:lang w:val="en-GB" w:eastAsia="en-US" w:bidi="ar-SA"/>
    </w:rPr>
  </w:style>
  <w:style w:type="paragraph" w:styleId="CSTableTitle" w:customStyle="1">
    <w:name w:val="CS TableTitle"/>
    <w:next w:val="Normal"/>
    <w:uiPriority w:val="29"/>
    <w:unhideWhenUsed/>
    <w:rsid w:val="00397b86"/>
    <w:pPr>
      <w:widowControl/>
      <w:suppressAutoHyphens w:val="true"/>
      <w:bidi w:val="0"/>
      <w:jc w:val="center"/>
    </w:pPr>
    <w:rPr>
      <w:rFonts w:ascii="Arial" w:hAnsi="Arial" w:eastAsia="Arial" w:cs="Arial"/>
      <w:b/>
      <w:i/>
      <w:color w:val="00000A"/>
      <w:sz w:val="22"/>
      <w:szCs w:val="22"/>
      <w:lang w:val="en-GB" w:eastAsia="en-US" w:bidi="ar-SA"/>
    </w:rPr>
  </w:style>
  <w:style w:type="paragraph" w:styleId="CSHeading" w:customStyle="1">
    <w:name w:val="CS_Heading"/>
    <w:basedOn w:val="Normal"/>
    <w:uiPriority w:val="29"/>
    <w:rsid w:val="00397b86"/>
    <w:pPr>
      <w:spacing w:lineRule="auto" w:line="360"/>
    </w:pPr>
    <w:rPr>
      <w:b/>
    </w:rPr>
  </w:style>
  <w:style w:type="paragraph" w:styleId="CSLegal1" w:customStyle="1">
    <w:name w:val="CS_Legal1"/>
    <w:basedOn w:val="Normal"/>
    <w:uiPriority w:val="29"/>
    <w:rsid w:val="00397b86"/>
    <w:pPr/>
    <w:rPr>
      <w:b/>
      <w:bCs/>
      <w:i/>
      <w:iCs/>
      <w:sz w:val="20"/>
    </w:rPr>
  </w:style>
  <w:style w:type="paragraph" w:styleId="CSLegal2" w:customStyle="1">
    <w:name w:val="CS_Legal2"/>
    <w:basedOn w:val="Normal"/>
    <w:uiPriority w:val="29"/>
    <w:rsid w:val="00397b86"/>
    <w:pPr/>
    <w:rPr>
      <w:rFonts w:eastAsia="Arial"/>
      <w:b/>
      <w:sz w:val="14"/>
      <w:szCs w:val="22"/>
      <w:u w:val="single"/>
    </w:rPr>
  </w:style>
  <w:style w:type="paragraph" w:styleId="Footer">
    <w:name w:val="Footer"/>
    <w:basedOn w:val="NormalParagraph"/>
    <w:link w:val="PieddepageCar"/>
    <w:uiPriority w:val="24"/>
    <w:rsid w:val="00a95e1e"/>
    <w:pPr>
      <w:tabs>
        <w:tab w:val="right" w:pos="8930" w:leader="none"/>
        <w:tab w:val="right" w:pos="13892" w:leader="none"/>
      </w:tabs>
      <w:spacing w:before="0" w:after="200"/>
      <w:contextualSpacing/>
    </w:pPr>
    <w:rPr>
      <w:sz w:val="20"/>
    </w:rPr>
  </w:style>
  <w:style w:type="paragraph" w:styleId="Footnotetext">
    <w:name w:val="footnote text"/>
    <w:basedOn w:val="NormalParagraph"/>
    <w:link w:val="NotedebasdepageCar"/>
    <w:uiPriority w:val="17"/>
    <w:rsid w:val="009527c9"/>
    <w:pPr>
      <w:spacing w:before="0" w:after="120"/>
    </w:pPr>
    <w:rPr>
      <w:sz w:val="20"/>
      <w:szCs w:val="25"/>
    </w:rPr>
  </w:style>
  <w:style w:type="paragraph" w:styleId="ListBullet">
    <w:name w:val="List Bullet"/>
    <w:basedOn w:val="Normal"/>
    <w:uiPriority w:val="99"/>
    <w:rsid w:val="003a7d25"/>
    <w:pPr>
      <w:spacing w:before="120" w:after="0"/>
      <w:contextualSpacing/>
    </w:pPr>
    <w:rPr/>
  </w:style>
  <w:style w:type="paragraph" w:styleId="ListContinue">
    <w:name w:val="List Continue"/>
    <w:basedOn w:val="ListBullet1"/>
    <w:uiPriority w:val="99"/>
    <w:rsid w:val="00b673fe"/>
    <w:pPr>
      <w:spacing w:before="0" w:after="120"/>
      <w:contextualSpacing/>
    </w:pPr>
    <w:rPr/>
  </w:style>
  <w:style w:type="paragraph" w:styleId="ListContinue1" w:customStyle="1">
    <w:name w:val="List Continue 1"/>
    <w:basedOn w:val="ListBullet1"/>
    <w:uiPriority w:val="10"/>
    <w:qFormat/>
    <w:rsid w:val="00871a1b"/>
    <w:pPr>
      <w:ind w:left="680" w:hanging="0"/>
    </w:pPr>
    <w:rPr/>
  </w:style>
  <w:style w:type="paragraph" w:styleId="ListContinue2">
    <w:name w:val="List Continue 2"/>
    <w:basedOn w:val="ListBullet2"/>
    <w:uiPriority w:val="10"/>
    <w:rsid w:val="00871a1b"/>
    <w:pPr>
      <w:ind w:left="1021" w:hanging="0"/>
    </w:pPr>
    <w:rPr/>
  </w:style>
  <w:style w:type="paragraph" w:styleId="ListContinue3">
    <w:name w:val="List Continue 3"/>
    <w:basedOn w:val="ListBullet3"/>
    <w:uiPriority w:val="10"/>
    <w:rsid w:val="00871a1b"/>
    <w:pPr>
      <w:ind w:left="1361" w:hanging="0"/>
    </w:pPr>
    <w:rPr/>
  </w:style>
  <w:style w:type="paragraph" w:styleId="ListBulletsubcontinue" w:customStyle="1">
    <w:name w:val="List Bullet (sub) continue"/>
    <w:basedOn w:val="ListBulletsub"/>
    <w:uiPriority w:val="11"/>
    <w:qFormat/>
    <w:rsid w:val="00871a1b"/>
    <w:pPr>
      <w:ind w:left="1701" w:hanging="0"/>
    </w:pPr>
    <w:rPr/>
  </w:style>
  <w:style w:type="paragraph" w:styleId="ANNEXheading1" w:customStyle="1">
    <w:name w:val="ANNEX-heading1"/>
    <w:basedOn w:val="Annex"/>
    <w:uiPriority w:val="26"/>
    <w:rsid w:val="000f6b8b"/>
    <w:pPr>
      <w:spacing w:before="240" w:after="60"/>
      <w:outlineLvl w:val="1"/>
    </w:pPr>
    <w:rPr>
      <w:rFonts w:ascii="Arial Bold" w:hAnsi="Arial Bold"/>
      <w:sz w:val="24"/>
      <w:szCs w:val="24"/>
    </w:rPr>
  </w:style>
  <w:style w:type="paragraph" w:styleId="ANNEXheading2" w:customStyle="1">
    <w:name w:val="ANNEX-heading2"/>
    <w:basedOn w:val="ANNEXheading1"/>
    <w:uiPriority w:val="26"/>
    <w:rsid w:val="00fb18ef"/>
    <w:pPr>
      <w:outlineLvl w:val="2"/>
    </w:pPr>
    <w:rPr>
      <w:b w:val="false"/>
    </w:rPr>
  </w:style>
  <w:style w:type="paragraph" w:styleId="ANNEXheading3" w:customStyle="1">
    <w:name w:val="ANNEX-heading3"/>
    <w:basedOn w:val="ANNEXheading2"/>
    <w:uiPriority w:val="26"/>
    <w:rsid w:val="00fb18ef"/>
    <w:pPr>
      <w:outlineLvl w:val="3"/>
    </w:pPr>
    <w:rPr>
      <w:sz w:val="22"/>
      <w:szCs w:val="22"/>
      <w:lang w:val="fr-FR"/>
    </w:rPr>
  </w:style>
  <w:style w:type="paragraph" w:styleId="ANNEXheading4" w:customStyle="1">
    <w:name w:val="ANNEX-heading4"/>
    <w:basedOn w:val="ANNEXheading3"/>
    <w:uiPriority w:val="26"/>
    <w:rsid w:val="00fb18ef"/>
    <w:pPr>
      <w:outlineLvl w:val="4"/>
    </w:pPr>
    <w:rPr/>
  </w:style>
  <w:style w:type="paragraph" w:styleId="ANNEXheading5" w:customStyle="1">
    <w:name w:val="ANNEX-heading5"/>
    <w:basedOn w:val="ANNEXheading4"/>
    <w:uiPriority w:val="26"/>
    <w:rsid w:val="00fb18ef"/>
    <w:pPr>
      <w:outlineLvl w:val="5"/>
    </w:pPr>
    <w:rPr/>
  </w:style>
  <w:style w:type="paragraph" w:styleId="Contents4" w:customStyle="1">
    <w:name w:val="Contents 4"/>
    <w:basedOn w:val="Contents3"/>
    <w:uiPriority w:val="39"/>
    <w:unhideWhenUsed/>
    <w:rsid w:val="00294e91"/>
    <w:pPr>
      <w:tabs>
        <w:tab w:val="left" w:pos="1701" w:leader="none"/>
      </w:tabs>
      <w:ind w:left="1701" w:right="680" w:hanging="1275"/>
    </w:pPr>
    <w:rPr/>
  </w:style>
  <w:style w:type="paragraph" w:styleId="Contents5" w:customStyle="1">
    <w:name w:val="Contents 5"/>
    <w:basedOn w:val="Contents4"/>
    <w:uiPriority w:val="39"/>
    <w:unhideWhenUsed/>
    <w:rsid w:val="00294e91"/>
    <w:pPr>
      <w:tabs>
        <w:tab w:val="left" w:pos="2127" w:leader="none"/>
      </w:tabs>
      <w:ind w:left="2127" w:right="680" w:hanging="1701"/>
    </w:pPr>
    <w:rPr/>
  </w:style>
  <w:style w:type="paragraph" w:styleId="Contents6" w:customStyle="1">
    <w:name w:val="Contents 6"/>
    <w:basedOn w:val="Contents5"/>
    <w:uiPriority w:val="39"/>
    <w:unhideWhenUsed/>
    <w:rsid w:val="00331905"/>
    <w:pPr>
      <w:tabs>
        <w:tab w:val="left" w:pos="2552" w:leader="none"/>
      </w:tabs>
      <w:ind w:left="2552" w:right="680" w:hanging="2126"/>
    </w:pPr>
    <w:rPr/>
  </w:style>
  <w:style w:type="paragraph" w:styleId="Contents9" w:customStyle="1">
    <w:name w:val="Contents 9"/>
    <w:basedOn w:val="Normal"/>
    <w:next w:val="Normal"/>
    <w:autoRedefine/>
    <w:uiPriority w:val="39"/>
    <w:unhideWhenUsed/>
    <w:rsid w:val="00ac2fcc"/>
    <w:pPr>
      <w:ind w:left="1760" w:hanging="0"/>
    </w:pPr>
    <w:rPr/>
  </w:style>
  <w:style w:type="paragraph" w:styleId="Legalclauselevel1" w:customStyle="1">
    <w:name w:val="Legal clause level 1"/>
    <w:uiPriority w:val="30"/>
    <w:qFormat/>
    <w:rsid w:val="00dd465a"/>
    <w:pPr>
      <w:widowControl/>
      <w:suppressAutoHyphens w:val="true"/>
      <w:bidi w:val="0"/>
      <w:spacing w:before="120" w:after="240"/>
      <w:jc w:val="left"/>
      <w:outlineLvl w:val="0"/>
    </w:pPr>
    <w:rPr>
      <w:rFonts w:ascii="Arial" w:hAnsi="Arial" w:eastAsia="Times New Roman" w:cs="Arial"/>
      <w:b/>
      <w:bCs/>
      <w:color w:val="00000A"/>
      <w:sz w:val="28"/>
      <w:szCs w:val="32"/>
      <w:lang w:val="en-GB" w:eastAsia="en-US" w:bidi="bn-BD"/>
    </w:rPr>
  </w:style>
  <w:style w:type="paragraph" w:styleId="Legalclauselevel2" w:customStyle="1">
    <w:name w:val="Legal clause level 2"/>
    <w:basedOn w:val="Legalclauselevel1"/>
    <w:uiPriority w:val="30"/>
    <w:qFormat/>
    <w:rsid w:val="00dd465a"/>
    <w:pPr/>
    <w:rPr>
      <w:b w:val="false"/>
      <w:sz w:val="22"/>
      <w:szCs w:val="22"/>
    </w:rPr>
  </w:style>
  <w:style w:type="paragraph" w:styleId="Legalclauselevel3" w:customStyle="1">
    <w:name w:val="Legal clause level 3"/>
    <w:basedOn w:val="Legalclauselevel2"/>
    <w:uiPriority w:val="30"/>
    <w:qFormat/>
    <w:rsid w:val="00dd465a"/>
    <w:pPr>
      <w:spacing w:lineRule="auto" w:line="276"/>
    </w:pPr>
    <w:rPr>
      <w:iCs/>
    </w:rPr>
  </w:style>
  <w:style w:type="paragraph" w:styleId="Legalclauselevel4" w:customStyle="1">
    <w:name w:val="Legal clause level 4"/>
    <w:basedOn w:val="Legalclauselevel3"/>
    <w:uiPriority w:val="30"/>
    <w:qFormat/>
    <w:rsid w:val="00dd465a"/>
    <w:pPr>
      <w:spacing w:before="120" w:after="120"/>
      <w:ind w:left="3118" w:hanging="992"/>
    </w:pPr>
    <w:rPr/>
  </w:style>
  <w:style w:type="paragraph" w:styleId="TitleCentred" w:customStyle="1">
    <w:name w:val="Title Centred"/>
    <w:basedOn w:val="Title"/>
    <w:uiPriority w:val="27"/>
    <w:qFormat/>
    <w:rsid w:val="00dd465a"/>
    <w:pPr>
      <w:spacing w:before="240" w:after="240"/>
      <w:jc w:val="center"/>
      <w:outlineLvl w:val="0"/>
    </w:pPr>
    <w:rPr/>
  </w:style>
  <w:style w:type="paragraph" w:styleId="Legaldefinition" w:customStyle="1">
    <w:name w:val="Legal definition"/>
    <w:basedOn w:val="NOTE"/>
    <w:uiPriority w:val="31"/>
    <w:qFormat/>
    <w:rsid w:val="0059773c"/>
    <w:pPr>
      <w:tabs>
        <w:tab w:val="left" w:pos="2835" w:leader="none"/>
      </w:tabs>
      <w:ind w:left="2835" w:hanging="2268"/>
    </w:pPr>
    <w:rPr/>
  </w:style>
  <w:style w:type="paragraph" w:styleId="NormalWeb">
    <w:name w:val="Normal (Web)"/>
    <w:basedOn w:val="Normal"/>
    <w:uiPriority w:val="99"/>
    <w:unhideWhenUsed/>
    <w:rsid w:val="001359f1"/>
    <w:pPr>
      <w:spacing w:before="280" w:after="280"/>
      <w:jc w:val="left"/>
    </w:pPr>
    <w:rPr>
      <w:rFonts w:ascii="Times New Roman" w:hAnsi="Times New Roman" w:eastAsia="宋体" w:eastAsiaTheme="minorEastAsia"/>
      <w:sz w:val="24"/>
      <w:szCs w:val="24"/>
      <w:lang w:val="en-US" w:eastAsia="ja-JP" w:bidi="ar-SA"/>
    </w:rPr>
  </w:style>
  <w:style w:type="paragraph" w:styleId="Annotationtext">
    <w:name w:val="annotation text"/>
    <w:basedOn w:val="Normal"/>
    <w:link w:val="CommentaireCar"/>
    <w:uiPriority w:val="99"/>
    <w:unhideWhenUsed/>
    <w:rsid w:val="001359f1"/>
    <w:pPr/>
    <w:rPr>
      <w:sz w:val="20"/>
      <w:szCs w:val="25"/>
    </w:rPr>
  </w:style>
  <w:style w:type="paragraph" w:styleId="Annotationsubject">
    <w:name w:val="annotation subject"/>
    <w:basedOn w:val="Annotationtext"/>
    <w:link w:val="ObjetducommentaireCar"/>
    <w:uiPriority w:val="99"/>
    <w:unhideWhenUsed/>
    <w:rsid w:val="001359f1"/>
    <w:pPr/>
    <w:rPr>
      <w:b/>
      <w:bCs/>
    </w:rPr>
  </w:style>
  <w:style w:type="paragraph" w:styleId="Revision">
    <w:name w:val="Revision"/>
    <w:uiPriority w:val="99"/>
    <w:rsid w:val="001359f1"/>
    <w:pPr>
      <w:widowControl/>
      <w:suppressAutoHyphens w:val="true"/>
      <w:bidi w:val="0"/>
      <w:jc w:val="left"/>
    </w:pPr>
    <w:rPr>
      <w:rFonts w:ascii="Arial" w:hAnsi="Arial" w:eastAsia="SimSun" w:cs="Times New Roman"/>
      <w:color w:val="00000A"/>
      <w:sz w:val="22"/>
      <w:szCs w:val="20"/>
      <w:lang w:val="en-GB" w:eastAsia="zh-CN" w:bidi="bn-BD"/>
    </w:rPr>
  </w:style>
  <w:style w:type="paragraph" w:styleId="CRSheetSubtitle" w:customStyle="1">
    <w:name w:val="CRSheet Subtitle"/>
    <w:basedOn w:val="Normal"/>
    <w:uiPriority w:val="29"/>
    <w:qFormat/>
    <w:rsid w:val="001359f1"/>
    <w:pPr>
      <w:spacing w:before="60" w:after="60"/>
      <w:jc w:val="left"/>
    </w:pPr>
    <w:rPr>
      <w:rFonts w:cs="Arial"/>
      <w:b/>
      <w:i/>
      <w:szCs w:val="22"/>
      <w:lang w:eastAsia="en-GB" w:bidi="ar-SA"/>
    </w:rPr>
  </w:style>
  <w:style w:type="paragraph" w:styleId="CRSheetTitle" w:customStyle="1">
    <w:name w:val="CRSheet Title"/>
    <w:uiPriority w:val="29"/>
    <w:qFormat/>
    <w:rsid w:val="001359f1"/>
    <w:pPr>
      <w:widowControl/>
      <w:suppressAutoHyphens w:val="true"/>
      <w:bidi w:val="0"/>
      <w:spacing w:before="120" w:after="120"/>
      <w:jc w:val="left"/>
    </w:pPr>
    <w:rPr>
      <w:rFonts w:ascii="Arial Bold" w:hAnsi="Arial Bold" w:eastAsia="SimSun" w:cs="Times New Roman"/>
      <w:b/>
      <w:color w:val="00000A"/>
      <w:sz w:val="36"/>
      <w:szCs w:val="36"/>
      <w:lang w:val="en-GB" w:eastAsia="en-GB" w:bidi="ar-SA"/>
    </w:rPr>
  </w:style>
  <w:style w:type="paragraph" w:styleId="TableHeaderNewPage" w:customStyle="1">
    <w:name w:val="Table Header NewPage"/>
    <w:basedOn w:val="TableHeader"/>
    <w:uiPriority w:val="49"/>
    <w:qFormat/>
    <w:rsid w:val="001359f1"/>
    <w:pPr/>
    <w:rPr>
      <w:sz w:val="24"/>
    </w:rPr>
  </w:style>
  <w:style w:type="paragraph" w:styleId="TableTextBold" w:customStyle="1">
    <w:name w:val="Table Text Bold"/>
    <w:basedOn w:val="TableText"/>
    <w:uiPriority w:val="49"/>
    <w:qFormat/>
    <w:rsid w:val="001359f1"/>
    <w:pPr>
      <w:spacing w:before="0" w:after="0"/>
    </w:pPr>
    <w:rPr>
      <w:rFonts w:cs="Arial"/>
      <w:b/>
    </w:rPr>
  </w:style>
  <w:style w:type="paragraph" w:styleId="TableHeaderLarge" w:customStyle="1">
    <w:name w:val="Table Header Large"/>
    <w:basedOn w:val="TableHeader"/>
    <w:uiPriority w:val="49"/>
    <w:qFormat/>
    <w:rsid w:val="001359f1"/>
    <w:pPr/>
    <w:rPr>
      <w:sz w:val="24"/>
    </w:rPr>
  </w:style>
  <w:style w:type="paragraph" w:styleId="Default" w:customStyle="1">
    <w:name w:val="Default"/>
    <w:uiPriority w:val="99"/>
    <w:rsid w:val="001359f1"/>
    <w:pPr>
      <w:widowControl/>
      <w:suppressAutoHyphens w:val="true"/>
      <w:bidi w:val="0"/>
      <w:jc w:val="left"/>
    </w:pPr>
    <w:rPr>
      <w:rFonts w:ascii="Arial" w:hAnsi="Arial" w:eastAsia="Calibri" w:cs="Arial"/>
      <w:color w:val="000000"/>
      <w:sz w:val="24"/>
      <w:szCs w:val="24"/>
      <w:lang w:val="en-GB" w:eastAsia="en-GB" w:bidi="ar-SA"/>
    </w:rPr>
  </w:style>
  <w:style w:type="paragraph" w:styleId="Style11" w:customStyle="1">
    <w:name w:val="Style1"/>
    <w:basedOn w:val="Centredtext"/>
    <w:uiPriority w:val="49"/>
    <w:qFormat/>
    <w:rsid w:val="001359f1"/>
    <w:pPr/>
    <w:rPr/>
  </w:style>
  <w:style w:type="paragraph" w:styleId="PreformattedText" w:customStyle="1">
    <w:name w:val="Preformatted Text"/>
    <w:basedOn w:val="Normal"/>
    <w:rsid w:val="00b15286"/>
    <w:pPr>
      <w:spacing w:before="0" w:after="0"/>
    </w:pPr>
    <w:rPr>
      <w:rFonts w:ascii="DejaVu Sans Mono" w:hAnsi="DejaVu Sans Mono" w:eastAsia="WenQuanYi Micro Hei" w:cs="Lohit Hindi"/>
      <w:sz w:val="20"/>
    </w:rPr>
  </w:style>
  <w:style w:type="paragraph" w:styleId="Listepuces21" w:customStyle="1">
    <w:name w:val="Liste à puces 21"/>
    <w:basedOn w:val="ListBullet1"/>
    <w:rsid w:val="00b15286"/>
    <w:pPr/>
    <w:rPr>
      <w:rFonts w:cs="Arial"/>
      <w:lang w:eastAsia="zh-CN"/>
    </w:rPr>
  </w:style>
  <w:style w:type="paragraph" w:styleId="Cl" w:customStyle="1">
    <w:name w:val="cl"/>
    <w:basedOn w:val="Normal"/>
    <w:rsid w:val="00665991"/>
    <w:pPr>
      <w:spacing w:before="0" w:after="0"/>
      <w:ind w:left="1220" w:hanging="369"/>
    </w:pPr>
    <w:rPr>
      <w:rFonts w:ascii="Verdana" w:hAnsi="Verdana" w:eastAsia="Times New Roman"/>
      <w:bCs/>
      <w:sz w:val="20"/>
      <w:lang w:eastAsia="en-US" w:bidi="ar-SA"/>
    </w:rPr>
  </w:style>
  <w:style w:type="paragraph" w:styleId="Table" w:customStyle="1">
    <w:name w:val="table"/>
    <w:basedOn w:val="NormalParagraph"/>
    <w:rsid w:val="00665991"/>
    <w:pPr/>
    <w:rPr/>
  </w:style>
  <w:style w:type="paragraph" w:styleId="ElementHeading" w:customStyle="1">
    <w:name w:val="ElementHeading"/>
    <w:basedOn w:val="NormalParagraph"/>
    <w:autoRedefine/>
    <w:rsid w:val="00665991"/>
    <w:pPr>
      <w:spacing w:before="200" w:after="200"/>
    </w:pPr>
    <w:rPr>
      <w:b/>
    </w:rPr>
  </w:style>
  <w:style w:type="paragraph" w:styleId="Contents7" w:customStyle="1">
    <w:name w:val="Contents 7"/>
    <w:basedOn w:val="Normal"/>
    <w:next w:val="Normal"/>
    <w:autoRedefine/>
    <w:uiPriority w:val="39"/>
    <w:unhideWhenUsed/>
    <w:rsid w:val="00665991"/>
    <w:pPr>
      <w:spacing w:lineRule="auto" w:line="276" w:before="0" w:after="100"/>
      <w:ind w:left="1320" w:hanging="0"/>
      <w:jc w:val="left"/>
    </w:pPr>
    <w:rPr>
      <w:rFonts w:ascii="Calibri" w:hAnsi="Calibri" w:eastAsia="宋体" w:cs="" w:asciiTheme="minorHAnsi" w:cstheme="minorBidi" w:eastAsiaTheme="minorEastAsia" w:hAnsiTheme="minorHAnsi"/>
      <w:szCs w:val="22"/>
      <w:lang w:val="fr-FR" w:eastAsia="fr-FR" w:bidi="ar-SA"/>
    </w:rPr>
  </w:style>
  <w:style w:type="paragraph" w:styleId="Contents8" w:customStyle="1">
    <w:name w:val="Contents 8"/>
    <w:basedOn w:val="Normal"/>
    <w:next w:val="Normal"/>
    <w:autoRedefine/>
    <w:uiPriority w:val="39"/>
    <w:unhideWhenUsed/>
    <w:rsid w:val="00665991"/>
    <w:pPr>
      <w:spacing w:lineRule="auto" w:line="276" w:before="0" w:after="100"/>
      <w:ind w:left="1540" w:hanging="0"/>
      <w:jc w:val="left"/>
    </w:pPr>
    <w:rPr>
      <w:rFonts w:ascii="Calibri" w:hAnsi="Calibri" w:eastAsia="宋体" w:cs="" w:asciiTheme="minorHAnsi" w:cstheme="minorBidi" w:eastAsiaTheme="minorEastAsia" w:hAnsiTheme="minorHAnsi"/>
      <w:szCs w:val="22"/>
      <w:lang w:val="fr-FR" w:eastAsia="fr-FR" w:bidi="ar-SA"/>
    </w:rPr>
  </w:style>
  <w:style w:type="paragraph" w:styleId="P" w:customStyle="1">
    <w:name w:val="p"/>
    <w:basedOn w:val="NormalParagraph"/>
    <w:rsid w:val="00665991"/>
    <w:pPr>
      <w:ind w:left="426" w:hanging="0"/>
    </w:pPr>
    <w:rPr/>
  </w:style>
  <w:style w:type="paragraph" w:styleId="Lgende1" w:customStyle="1">
    <w:name w:val="Légende1"/>
    <w:basedOn w:val="Normal"/>
    <w:rsid w:val="00665991"/>
    <w:pPr>
      <w:suppressLineNumbers/>
      <w:spacing w:before="120" w:after="120"/>
    </w:pPr>
    <w:rPr>
      <w:rFonts w:cs="Mangal"/>
      <w:i/>
      <w:iCs/>
      <w:sz w:val="24"/>
      <w:szCs w:val="24"/>
      <w:lang w:val="en-US"/>
    </w:rPr>
  </w:style>
  <w:style w:type="paragraph" w:styleId="Titre1" w:customStyle="1">
    <w:name w:val="Titre1"/>
    <w:basedOn w:val="Normal"/>
    <w:rsid w:val="00665991"/>
    <w:pPr>
      <w:keepNext/>
      <w:spacing w:before="240" w:after="120"/>
    </w:pPr>
    <w:rPr>
      <w:rFonts w:ascii="Liberation Sans" w:hAnsi="Liberation Sans" w:eastAsia="Microsoft YaHei" w:cs="Mangal"/>
      <w:sz w:val="28"/>
      <w:szCs w:val="28"/>
      <w:lang w:val="en-US"/>
    </w:rPr>
  </w:style>
  <w:style w:type="paragraph" w:styleId="Listenumros1" w:customStyle="1">
    <w:name w:val="Liste à numéros1"/>
    <w:basedOn w:val="Normal"/>
    <w:rsid w:val="00665991"/>
    <w:pPr>
      <w:spacing w:lineRule="auto" w:line="276" w:before="0" w:after="200"/>
    </w:pPr>
    <w:rPr>
      <w:rFonts w:cs="Arial"/>
      <w:lang w:val="en-US"/>
    </w:rPr>
  </w:style>
  <w:style w:type="paragraph" w:styleId="Paragraphedeliste1" w:customStyle="1">
    <w:name w:val="Paragraphe de liste1"/>
    <w:basedOn w:val="Listenumros1"/>
    <w:rsid w:val="00665991"/>
    <w:pPr>
      <w:ind w:left="680" w:hanging="340"/>
    </w:pPr>
    <w:rPr/>
  </w:style>
  <w:style w:type="paragraph" w:styleId="Listepuces22" w:customStyle="1">
    <w:name w:val="Liste à puces 22"/>
    <w:basedOn w:val="ListBullet1"/>
    <w:rsid w:val="00665991"/>
    <w:pPr/>
    <w:rPr>
      <w:rFonts w:cs="Arial"/>
      <w:lang w:val="en-US" w:eastAsia="zh-CN"/>
    </w:rPr>
  </w:style>
  <w:style w:type="paragraph" w:styleId="TabletextBOLD1" w:customStyle="1">
    <w:name w:val="Table text BOLD"/>
    <w:basedOn w:val="TextBody"/>
    <w:rsid w:val="00665991"/>
    <w:pPr>
      <w:ind w:left="0" w:hanging="0"/>
    </w:pPr>
    <w:rPr>
      <w:rFonts w:ascii="Arial" w:hAnsi="Arial" w:eastAsia="PMingLiU" w:cs="Arial"/>
      <w:b/>
      <w:bCs/>
      <w:sz w:val="20"/>
      <w:szCs w:val="20"/>
      <w:lang w:val="en-US" w:eastAsia="zh-CN"/>
    </w:rPr>
  </w:style>
  <w:style w:type="paragraph" w:styleId="Titlelabel" w:customStyle="1">
    <w:name w:val="Title label"/>
    <w:basedOn w:val="Normal"/>
    <w:rsid w:val="00665991"/>
    <w:pPr>
      <w:spacing w:before="0" w:after="0"/>
      <w:jc w:val="left"/>
    </w:pPr>
    <w:rPr>
      <w:rFonts w:eastAsia="Times New Roman" w:cs="Arial"/>
      <w:b/>
      <w:spacing w:val="20"/>
      <w:sz w:val="36"/>
      <w:szCs w:val="24"/>
      <w:lang w:val="en-US" w:bidi="ar-SA"/>
    </w:rPr>
  </w:style>
  <w:style w:type="paragraph" w:styleId="TableContents" w:customStyle="1">
    <w:name w:val="Table Contents"/>
    <w:basedOn w:val="Normal"/>
    <w:rsid w:val="00665991"/>
    <w:pPr>
      <w:suppressLineNumbers/>
    </w:pPr>
    <w:rPr>
      <w:rFonts w:cs="Arial"/>
      <w:lang w:val="en-US"/>
    </w:rPr>
  </w:style>
  <w:style w:type="paragraph" w:styleId="TableHeading" w:customStyle="1">
    <w:name w:val="Table Heading"/>
    <w:basedOn w:val="TableContents"/>
    <w:rsid w:val="00665991"/>
    <w:pPr>
      <w:jc w:val="center"/>
    </w:pPr>
    <w:rPr>
      <w:b/>
      <w:bCs/>
    </w:rPr>
  </w:style>
  <w:style w:type="paragraph" w:styleId="Contenudetableau" w:customStyle="1">
    <w:name w:val="Contenu de tableau"/>
    <w:basedOn w:val="Normal"/>
    <w:rsid w:val="00665991"/>
    <w:pPr>
      <w:suppressLineNumbers/>
    </w:pPr>
    <w:rPr>
      <w:rFonts w:cs="Arial"/>
      <w:lang w:val="en-US"/>
    </w:rPr>
  </w:style>
  <w:style w:type="paragraph" w:styleId="Titredetableau" w:customStyle="1">
    <w:name w:val="Titre de tableau"/>
    <w:basedOn w:val="Contenudetableau"/>
    <w:rsid w:val="00665991"/>
    <w:pPr>
      <w:jc w:val="center"/>
    </w:pPr>
    <w:rPr>
      <w:b/>
      <w:bCs/>
    </w:rPr>
  </w:style>
  <w:style w:type="paragraph" w:styleId="Titreprincipal" w:customStyle="1">
    <w:name w:val="Titre principal"/>
    <w:basedOn w:val="Titre1"/>
    <w:rsid w:val="00665991"/>
    <w:pPr/>
    <w:rPr/>
  </w:style>
  <w:style w:type="paragraph" w:styleId="Subtitle">
    <w:name w:val="Subtitle"/>
    <w:basedOn w:val="Titre1"/>
    <w:link w:val="Sous-titreCar"/>
    <w:qFormat/>
    <w:rsid w:val="00665991"/>
    <w:pPr/>
    <w:rPr/>
  </w:style>
  <w:style w:type="paragraph" w:styleId="Quotations" w:customStyle="1">
    <w:name w:val="Quotations"/>
    <w:basedOn w:val="Normal"/>
    <w:rsid w:val="00665991"/>
    <w:pPr/>
    <w:rPr>
      <w:rFonts w:cs="Arial"/>
      <w:lang w:val="en-US"/>
    </w:rPr>
  </w:style>
  <w:style w:type="paragraph" w:styleId="Texteprformat" w:customStyle="1">
    <w:name w:val="Texte préformaté"/>
    <w:basedOn w:val="Normal"/>
    <w:rsid w:val="00665991"/>
    <w:pPr/>
    <w:rPr>
      <w:rFonts w:cs="Arial"/>
      <w:lang w:val="en-US"/>
    </w:rPr>
  </w:style>
  <w:style w:type="paragraph" w:styleId="Textedebulles1" w:customStyle="1">
    <w:name w:val="Texte de bulles1"/>
    <w:basedOn w:val="Normal"/>
    <w:rsid w:val="00665991"/>
    <w:pPr>
      <w:spacing w:before="0" w:after="0"/>
    </w:pPr>
    <w:rPr>
      <w:rFonts w:ascii="Tahoma" w:hAnsi="Tahoma" w:cs="Tahoma"/>
      <w:sz w:val="16"/>
      <w:lang w:val="en-US"/>
    </w:rPr>
  </w:style>
  <w:style w:type="numbering" w:styleId="NoList" w:default="1">
    <w:name w:val="No List"/>
    <w:uiPriority w:val="99"/>
    <w:semiHidden/>
    <w:unhideWhenUsed/>
  </w:style>
  <w:style w:type="numbering" w:styleId="ListBullets" w:customStyle="1">
    <w:name w:val="ListBullets"/>
    <w:uiPriority w:val="99"/>
    <w:rsid w:val="003d0069"/>
  </w:style>
  <w:style w:type="numbering" w:styleId="ListNumbers" w:customStyle="1">
    <w:name w:val="ListNumbers"/>
    <w:uiPriority w:val="99"/>
    <w:rsid w:val="003d0069"/>
  </w:style>
  <w:style w:type="numbering" w:styleId="LegalList" w:customStyle="1">
    <w:name w:val="LegalList"/>
    <w:uiPriority w:val="99"/>
    <w:rsid w:val="0059773c"/>
  </w:style>
  <w:style w:type="numbering" w:styleId="NoList1" w:customStyle="1">
    <w:name w:val="No List1"/>
    <w:uiPriority w:val="99"/>
    <w:semiHidden/>
    <w:unhideWhenUsed/>
    <w:rsid w:val="00665991"/>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1359f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steclaire-Accent2">
    <w:name w:val="Light List Accent 2"/>
    <w:basedOn w:val="TableauNormal"/>
    <w:uiPriority w:val="61"/>
    <w:rsid w:val="001359f1"/>
    <w:tblPr>
      <w:tblStyleRowBandSize w:val="1"/>
      <w:tblStyleColBandSize w:val="1"/>
      <w:tblBorders>
        <w:top w:space="0" w:sz="8" w:themeColor="accent2" w:color="C0504D" w:val="single"/>
        <w:left w:space="0" w:sz="8" w:themeColor="accent2" w:color="C0504D" w:val="single"/>
        <w:bottom w:space="0" w:sz="8" w:themeColor="accent2" w:color="C0504D" w:val="single"/>
        <w:right w:space="0" w:sz="8" w:themeColor="accent2" w:color="C0504D" w:val="single"/>
      </w:tblBorders>
    </w:tblPr>
    <w:tblStylePr w:type="firstRow">
      <w:pPr>
        <w:spacing w:lineRule="auto" w:line="240" w:afterLines="0" w:after="0" w:beforeLines="0" w:before="0"/>
      </w:pPr>
      <w:rPr>
        <w:b/>
        <w:bCs/>
        <w:color w:themeColor="background1" w:val="FFFFFF"/>
      </w:rPr>
      <w:tblPr/>
      <w:tcPr>
        <w:shd w:themeFill="accent2" w:fill="C0504D" w:color="auto" w:val="clear"/>
      </w:tcPr>
    </w:tblStylePr>
    <w:tblStylePr w:type="lastRow">
      <w:pPr>
        <w:spacing w:lineRule="auto" w:line="240" w:afterLines="0" w:after="0" w:beforeLines="0" w:before="0"/>
      </w:pPr>
      <w:rPr>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tcBorders>
      </w:tcPr>
    </w:tblStylePr>
    <w:tblStylePr w:type="firstCol">
      <w:rPr>
        <w:b/>
        <w:bCs/>
      </w:rPr>
      <w:tblPr/>
    </w:tblStylePr>
    <w:tblStylePr w:type="lastCol">
      <w:rPr>
        <w:b/>
        <w:bCs/>
      </w:rPr>
      <w:tbl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www.gsma.com/network2020/wp-content/uploads/2014/01/joyn-Blackbird-PDD-V3-0.pdf" TargetMode="External"/><Relationship Id="rId7" Type="http://schemas.openxmlformats.org/officeDocument/2006/relationships/hyperlink" Target="http://www.ietf.org/rfc/rfc2119.txt" TargetMode="External"/><Relationship Id="rId8" Type="http://schemas.openxmlformats.org/officeDocument/2006/relationships/image" Target="media/image2.png"/><Relationship Id="rId9" Type="http://schemas.openxmlformats.org/officeDocument/2006/relationships/hyperlink" Target="https://code.google.com/p/rcsjta/" TargetMode="External"/><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hyperlink" Target="http://developer.android.com/reference/android/provider/ContactsContract.RawContacts.html" TargetMode="External"/><Relationship Id="rId13" Type="http://schemas.openxmlformats.org/officeDocument/2006/relationships/hyperlink" Target="mailto:prd@gsma.com"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Relationship Id="rId25"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20B0704020202020204"/>
    <w:charset w:val="00"/>
    <w:family w:val="swiss"/>
    <w:pitch w:val="default"/>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6FF" w:usb1="D200F1FB" w:usb2="02000028" w:usb3="00000000" w:csb0="000001DF" w:csb1="00000000"/>
  </w:font>
  <w:font w:name="WenQuanYi Micro Hei">
    <w:charset w:val="80"/>
    <w:family w:val="auto"/>
    <w:pitch w:val="variable"/>
  </w:font>
  <w:font w:name="Lohit Hindi">
    <w:altName w:val="MS Mincho"/>
    <w:charset w:val="80"/>
    <w:family w:val="auto"/>
    <w:pitch w:val="variable"/>
  </w:font>
  <w:font w:name="Malgun Gothic">
    <w:panose1 w:val="020B0503020000020004"/>
    <w:charset w:val="81"/>
    <w:family w:val="swiss"/>
    <w:pitch w:val="variable"/>
    <w:sig w:usb0="900002AF" w:usb1="09D77CFB" w:usb2="00000012" w:usb3="00000000" w:csb0="0008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Monospac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79"/>
    <w:rsid w:val="0001180B"/>
    <w:rsid w:val="002768E1"/>
    <w:rsid w:val="004018F1"/>
    <w:rsid w:val="004A4EFD"/>
    <w:rsid w:val="00680D9A"/>
    <w:rsid w:val="00957551"/>
    <w:rsid w:val="009B6FE1"/>
    <w:rsid w:val="00B10447"/>
    <w:rsid w:val="00B83679"/>
    <w:rsid w:val="00FA51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D541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A4EFD"/>
  </w:style>
  <w:style w:type="paragraph" w:customStyle="1" w:styleId="6BA05B96EB1C4D53A9922E5CC40FF361">
    <w:name w:val="6BA05B96EB1C4D53A9922E5CC40FF361"/>
  </w:style>
  <w:style w:type="paragraph" w:customStyle="1" w:styleId="76DD0BB0C1E748AF8A40190D183074A6">
    <w:name w:val="76DD0BB0C1E748AF8A40190D183074A6"/>
  </w:style>
  <w:style w:type="paragraph" w:customStyle="1" w:styleId="EB4849D5D9554874833298BE98AA06D5">
    <w:name w:val="EB4849D5D9554874833298BE98AA06D5"/>
  </w:style>
  <w:style w:type="paragraph" w:customStyle="1" w:styleId="E7BEE4E7D5674D3AA1DAB696CDAE8F48">
    <w:name w:val="E7BEE4E7D5674D3AA1DAB696CDAE8F48"/>
  </w:style>
  <w:style w:type="paragraph" w:customStyle="1" w:styleId="3AA0942E67214028810AD2EF8CE61F85">
    <w:name w:val="3AA0942E67214028810AD2EF8CE61F85"/>
  </w:style>
  <w:style w:type="paragraph" w:customStyle="1" w:styleId="E696A8DC5E514416B83422E3406CC099">
    <w:name w:val="E696A8DC5E514416B83422E3406CC099"/>
    <w:rsid w:val="004A4EFD"/>
  </w:style>
  <w:style w:type="paragraph" w:customStyle="1" w:styleId="5A16E1E2348A435A9CBC010F60B55382">
    <w:name w:val="5A16E1E2348A435A9CBC010F60B55382"/>
    <w:rsid w:val="004A4EFD"/>
  </w:style>
  <w:style w:type="paragraph" w:customStyle="1" w:styleId="93204BA9E6154782AB2CC331E5B95ED4">
    <w:name w:val="93204BA9E6154782AB2CC331E5B95ED4"/>
    <w:rsid w:val="004A4EFD"/>
  </w:style>
  <w:style w:type="paragraph" w:customStyle="1" w:styleId="D0A4233D595A4031A49136B88139882E">
    <w:name w:val="D0A4233D595A4031A49136B88139882E"/>
    <w:rsid w:val="004A4EFD"/>
  </w:style>
  <w:style w:type="paragraph" w:customStyle="1" w:styleId="84D0D02AA6EF40ACA2F1D5B7B26CE30E">
    <w:name w:val="84D0D02AA6EF40ACA2F1D5B7B26CE30E"/>
    <w:rsid w:val="004A4EFD"/>
  </w:style>
  <w:style w:type="paragraph" w:customStyle="1" w:styleId="C85F6BC3AB054488A85C23CE9942EC92">
    <w:name w:val="C85F6BC3AB054488A85C23CE9942EC92"/>
    <w:rsid w:val="004A4EFD"/>
  </w:style>
  <w:style w:type="paragraph" w:customStyle="1" w:styleId="177CAB367E624EBFA6CB69E9B703D134">
    <w:name w:val="177CAB367E624EBFA6CB69E9B703D134"/>
    <w:rsid w:val="004A4EFD"/>
  </w:style>
  <w:style w:type="paragraph" w:customStyle="1" w:styleId="7142A5677D2B46F2BB34FA3AB6FC3A62">
    <w:name w:val="7142A5677D2B46F2BB34FA3AB6FC3A62"/>
    <w:rsid w:val="004A4EFD"/>
  </w:style>
  <w:style w:type="paragraph" w:customStyle="1" w:styleId="15AC06BAF101450583A4281C7474986B">
    <w:name w:val="15AC06BAF101450583A4281C7474986B"/>
    <w:rsid w:val="004A4EFD"/>
  </w:style>
  <w:style w:type="paragraph" w:customStyle="1" w:styleId="EDF828551F944B10B4DF257AE04E12DF">
    <w:name w:val="EDF828551F944B10B4DF257AE04E12DF"/>
    <w:rsid w:val="004A4EFD"/>
  </w:style>
  <w:style w:type="paragraph" w:customStyle="1" w:styleId="7D3810E5878442B08A942B1E005B4E16">
    <w:name w:val="7D3810E5878442B08A942B1E005B4E16"/>
    <w:rsid w:val="004A4EFD"/>
  </w:style>
  <w:style w:type="paragraph" w:customStyle="1" w:styleId="199E2376A46140C4B2F56D08CB48A16F">
    <w:name w:val="199E2376A46140C4B2F56D08CB48A16F"/>
    <w:rsid w:val="004A4EFD"/>
  </w:style>
  <w:style w:type="paragraph" w:customStyle="1" w:styleId="E4BE625109B84249A3D6F9BBCDD2F353">
    <w:name w:val="E4BE625109B84249A3D6F9BBCDD2F353"/>
    <w:rsid w:val="004A4EFD"/>
  </w:style>
  <w:style w:type="paragraph" w:customStyle="1" w:styleId="E0EBD6E7EAB941529BF9046FAF2D6FBB">
    <w:name w:val="E0EBD6E7EAB941529BF9046FAF2D6FBB"/>
    <w:rsid w:val="004A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DB83C7C79950184799B974BDEBEFF6EC" ma:contentTypeVersion="3" ma:contentTypeDescription="Official Document" ma:contentTypeScope="" ma:versionID="c8f370c507242415fd8eb3e4e2bff9b6">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828214aaff8d3d24757bf415f17797cf"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5.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2013-11-29T10:09:31+00:00</GSMADocumentCreatedDate>
    <GSMAPRDVersion xmlns="ADEDD60E-22E2-4049-BE99-80A2BB237DD5">3.0</GSMAPRDVersion>
    <GSMADocumentCreatedBy xmlns="ADEDD60E-22E2-4049-BE99-80A2BB237DD5">
      <UserInfo>
        <DisplayName>Henry Bowes (GSMA)</DisplayName>
        <AccountId>5436</AccountId>
        <AccountType/>
      </UserInfo>
    </GSMADocumentCreatedBy>
    <GSMASecurityGroup xmlns="ADEDD60E-22E2-4049-BE99-80A2BB237DD5">Non-confidential</GSMASecurityGroup>
    <GSMARelatedDiscussion xmlns="ADEDD60E-22E2-4049-BE99-80A2BB237DD5">
      <Url>https://infocentre2.gsma.com/gp/pr/V2020/N2020/RCCTF/Lists/Document%20%20Meeting%20Discussions/joyn%20Device%20API%20Specification</Url>
      <Description>Device API Specification</Description>
    </GSMARelatedDiscussion>
    <GSMADocumentNumber xmlns="ADEDD60E-22E2-4049-BE99-80A2BB237DD5">RCC.53</GSMADocumentNumber>
    <GSMAEditionType xmlns="ADEDD60E-22E2-4049-BE99-80A2BB237DD5">Current</GSMAEditionType>
    <GSMAPublicationDate xmlns="ADEDD60E-22E2-4049-BE99-80A2BB237DD5">2015-06-22T23:00:00+00:00</GSMAPublicationDate>
    <GSMADocumentTypeTaxHTField0 xmlns="ADEDD60E-22E2-4049-BE99-80A2BB237DD5">
      <Terms xmlns="http://schemas.microsoft.com/office/infopath/2007/PartnerControls">
        <TermInfo>
          <TermName>Non-binding Permanent Reference Document</TermName>
          <TermId>97ab5523-2ce7-4aac-bd33-d315f704899a</TermId>
        </TermInfo>
      </Terms>
    </GSMADocumentTypeTaxHTField0>
    <GSMAChangeRequestApprover xmlns="ADEDD60E-22E2-4049-BE99-80A2BB237DD5">
      <UserInfo>
        <DisplayName>Erdem Ersoz (GSMA)</DisplayName>
        <AccountId>26980</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Erdem Ersoz (GSMA)</DisplayName>
        <AccountId>26980</AccountId>
        <AccountType/>
      </UserInfo>
    </GSMADocumentOwner>
    <GSMARemarks xmlns="ADEDD60E-22E2-4049-BE99-80A2BB237DD5" xsi:nil="true"/>
    <GSMABusinessPurpose xmlns="ADEDD60E-22E2-4049-BE99-80A2BB237DD5" xsi:nil="true"/>
    <GSMAOwningGroup xmlns="ADEDD60E-22E2-4049-BE99-80A2BB237DD5">RCCTF</GSMAOwningGroup>
    <GSMATemplateNumber xmlns="ADEDD60E-22E2-4049-BE99-80A2BB237DD5">0.4</GSMATemplateNumber>
    <GSMATitle xmlns="ADEDD60E-22E2-4049-BE99-80A2BB237DD5">RCS Device API 1.5.1 Specification</GSMATitle>
    <GSMATemplateConversionStatus xmlns="ADEDD60E-22E2-4049-BE99-80A2BB237DD5" xsi:nil="true"/>
    <GSMASummary xmlns="ADEDD60E-22E2-4049-BE99-80A2BB237DD5" xsi:nil="true"/>
    <_dlc_DocId xmlns="54cf9ea2-8b24-4a35-a789-c10402c86061">INFO-1972-95</_dlc_DocId>
    <_dlc_DocIdUrl xmlns="54cf9ea2-8b24-4a35-a789-c10402c86061">
      <Url>https://infocentre2.gsma.com/gp/pr/V2020/N2020/RCCTF/_layouts/DocIdRedir.aspx?ID=INFO-1972-95</Url>
      <Description>INFO-1972-95</Description>
    </_dlc_DocIdUrl>
  </documentManagement>
</p:properties>
</file>

<file path=customXml/itemProps1.xml><?xml version="1.0" encoding="utf-8"?>
<ds:datastoreItem xmlns:ds="http://schemas.openxmlformats.org/officeDocument/2006/customXml" ds:itemID="{ECFCA0F2-3627-443B-9E79-2BE501AC1A3F}">
  <ds:schemaRefs>
    <ds:schemaRef ds:uri="http://schemas.microsoft.com/sharepoint/events"/>
  </ds:schemaRefs>
</ds:datastoreItem>
</file>

<file path=customXml/itemProps2.xml><?xml version="1.0" encoding="utf-8"?>
<ds:datastoreItem xmlns:ds="http://schemas.openxmlformats.org/officeDocument/2006/customXml" ds:itemID="{1A26816B-C3D2-48FE-9DFA-E5CAC688338A}">
  <ds:schemaRefs>
    <ds:schemaRef ds:uri="http://schemas.microsoft.com/sharepoint/v3/contenttype/forms"/>
  </ds:schemaRefs>
</ds:datastoreItem>
</file>

<file path=customXml/itemProps3.xml><?xml version="1.0" encoding="utf-8"?>
<ds:datastoreItem xmlns:ds="http://schemas.openxmlformats.org/officeDocument/2006/customXml" ds:itemID="{A7B8FFBE-D9B4-4C78-90CE-79687F837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2543AF-EAB5-42CE-A219-783FD37EDAB8}">
  <ds:schemaRefs>
    <ds:schemaRef ds:uri="http://schemas.openxmlformats.org/officeDocument/2006/bibliography"/>
  </ds:schemaRefs>
</ds:datastoreItem>
</file>

<file path=customXml/itemProps5.xml><?xml version="1.0" encoding="utf-8"?>
<ds:datastoreItem xmlns:ds="http://schemas.openxmlformats.org/officeDocument/2006/customXml" ds:itemID="{50509E37-9672-4EDB-97B3-99BBC7A92734}">
  <ds:schemaRefs>
    <ds:schemaRef ds:uri="http://schemas.microsoft.com/office/2006/metadata/properties"/>
    <ds:schemaRef ds:uri="http://schemas.microsoft.com/office/infopath/2007/PartnerControls"/>
    <ds:schemaRef ds:uri="ADEDD60E-22E2-4049-BE99-80A2BB237DD5"/>
    <ds:schemaRef ds:uri="54cf9ea2-8b24-4a35-a789-c10402c86061"/>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Application>LibreOffice/4.3.2.2$Windows_x86 LibreOffice_project/edfb5295ba211bd31ad47d0bad0118690f76407d</Application>
  <Paragraphs>2291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2012-08-29T14:27:00Z</dcterms:created>
  <dc:language>en-US</dc:language>
  <dcterms:modified xsi:type="dcterms:W3CDTF">2015-08-28T10:23:03Z</dcterms:modified>
  <cp:revision>6</cp:revision>
  <dc:title>RCC.53 RCS Device API 1.5.1 Specification v3.0 (Current)</dc:title>
</cp:coreProperties>
</file>