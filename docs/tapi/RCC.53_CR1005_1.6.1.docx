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1E0" w:firstRow="1" w:lastRow="1" w:firstColumn="1" w:lastColumn="1" w:noHBand="0" w:noVBand="0"/>
      </w:tblPr>
      <w:tblGrid>
        <w:gridCol w:w="3314"/>
        <w:gridCol w:w="7126"/>
      </w:tblGrid>
      <w:tr w:rsidR="00557AFC" w:rsidRPr="001F0D0F" w14:paraId="7872638D" w14:textId="77777777" w:rsidTr="00DA4C3E">
        <w:trPr>
          <w:trHeight w:val="699"/>
          <w:tblHeader/>
          <w:jc w:val="center"/>
        </w:trPr>
        <w:tc>
          <w:tcPr>
            <w:tcW w:w="10440" w:type="dxa"/>
            <w:gridSpan w:val="2"/>
            <w:tcBorders>
              <w:top w:val="nil"/>
              <w:left w:val="single" w:sz="4" w:space="0" w:color="auto"/>
              <w:right w:val="single" w:sz="4" w:space="0" w:color="auto"/>
            </w:tcBorders>
            <w:shd w:val="clear" w:color="auto" w:fill="C00000"/>
            <w:vAlign w:val="center"/>
          </w:tcPr>
          <w:p w14:paraId="7872638C" w14:textId="34BDC12C" w:rsidR="00557AFC" w:rsidRPr="001F0D0F" w:rsidRDefault="00557AFC" w:rsidP="00AB71E9">
            <w:pPr>
              <w:pStyle w:val="TableHeaderLarge"/>
              <w:rPr>
                <w:sz w:val="28"/>
              </w:rPr>
            </w:pPr>
            <w:bookmarkStart w:id="0" w:name="_Toc327548004"/>
            <w:bookmarkStart w:id="1" w:name="_Toc327548204"/>
            <w:bookmarkStart w:id="2" w:name="_Toc330993687"/>
            <w:bookmarkStart w:id="3" w:name="_Toc74460299"/>
            <w:r w:rsidRPr="001F0D0F">
              <w:t xml:space="preserve">Change Request </w:t>
            </w:r>
            <w:r>
              <w:t>Form</w:t>
            </w:r>
          </w:p>
        </w:tc>
      </w:tr>
      <w:tr w:rsidR="00557AFC" w:rsidRPr="001F0D0F" w14:paraId="78726390" w14:textId="77777777" w:rsidTr="00DA4C3E">
        <w:trPr>
          <w:trHeight w:val="2967"/>
          <w:jc w:val="center"/>
        </w:trPr>
        <w:tc>
          <w:tcPr>
            <w:tcW w:w="3314" w:type="dxa"/>
            <w:tcBorders>
              <w:top w:val="single" w:sz="4" w:space="0" w:color="auto"/>
              <w:left w:val="single" w:sz="4" w:space="0" w:color="auto"/>
              <w:bottom w:val="single" w:sz="4" w:space="0" w:color="auto"/>
              <w:right w:val="single" w:sz="4" w:space="0" w:color="auto"/>
            </w:tcBorders>
            <w:shd w:val="clear" w:color="auto" w:fill="FFFFFF"/>
            <w:vAlign w:val="center"/>
          </w:tcPr>
          <w:p w14:paraId="7872638E" w14:textId="0C7A0268" w:rsidR="00557AFC" w:rsidRPr="00B35A43" w:rsidRDefault="00AB71E9" w:rsidP="00DA4C3E">
            <w:pPr>
              <w:pStyle w:val="Centredtext"/>
            </w:pPr>
            <w:r>
              <w:rPr>
                <w:noProof/>
                <w:lang w:eastAsia="en-GB" w:bidi="ar-SA"/>
              </w:rPr>
              <w:drawing>
                <wp:inline distT="0" distB="0" distL="0" distR="0" wp14:anchorId="3FBB0641" wp14:editId="04EBC77B">
                  <wp:extent cx="1725318" cy="1725318"/>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uare-logo.png"/>
                          <pic:cNvPicPr/>
                        </pic:nvPicPr>
                        <pic:blipFill>
                          <a:blip r:embed="rId12">
                            <a:extLst>
                              <a:ext uri="{28A0092B-C50C-407E-A947-70E740481C1C}">
                                <a14:useLocalDpi xmlns:a14="http://schemas.microsoft.com/office/drawing/2010/main" val="0"/>
                              </a:ext>
                            </a:extLst>
                          </a:blip>
                          <a:stretch>
                            <a:fillRect/>
                          </a:stretch>
                        </pic:blipFill>
                        <pic:spPr>
                          <a:xfrm>
                            <a:off x="0" y="0"/>
                            <a:ext cx="1725318" cy="1725318"/>
                          </a:xfrm>
                          <a:prstGeom prst="rect">
                            <a:avLst/>
                          </a:prstGeom>
                        </pic:spPr>
                      </pic:pic>
                    </a:graphicData>
                  </a:graphic>
                </wp:inline>
              </w:drawing>
            </w:r>
          </w:p>
        </w:tc>
        <w:tc>
          <w:tcPr>
            <w:tcW w:w="7126" w:type="dxa"/>
            <w:tcBorders>
              <w:top w:val="single" w:sz="4" w:space="0" w:color="auto"/>
              <w:left w:val="single" w:sz="4" w:space="0" w:color="auto"/>
              <w:bottom w:val="single" w:sz="4" w:space="0" w:color="auto"/>
              <w:right w:val="single" w:sz="4" w:space="0" w:color="auto"/>
            </w:tcBorders>
            <w:shd w:val="clear" w:color="auto" w:fill="FFFFFF"/>
            <w:vAlign w:val="center"/>
          </w:tcPr>
          <w:p w14:paraId="7872638F" w14:textId="4D21D400" w:rsidR="00286B50" w:rsidRPr="00B5538E" w:rsidRDefault="00537EC0" w:rsidP="00286B50">
            <w:pPr>
              <w:pStyle w:val="CSDocTitle"/>
              <w:rPr>
                <w:szCs w:val="22"/>
              </w:rPr>
            </w:pPr>
            <w:sdt>
              <w:sdtPr>
                <w:rPr>
                  <w:szCs w:val="22"/>
                </w:rPr>
                <w:alias w:val="Change Request Number"/>
                <w:tag w:val="GSMAChangeRequestNumber"/>
                <w:id w:val="1555350712"/>
                <w:placeholder>
                  <w:docPart w:val="D00B450C461F4C429D336DA5E9865A8D"/>
                </w:placeholder>
                <w:dataBinding w:prefixMappings="xmlns:ns0='http://schemas.microsoft.com/office/2006/metadata/properties' xmlns:ns1='http://www.w3.org/2001/XMLSchema-instance' xmlns:ns2='http://schemas.microsoft.com/office/infopath/2007/PartnerControls' xmlns:ns3='ADEDD60E-22E2-4049-BE99-80A2BB237DD5' " w:xpath="/ns0:properties[1]/documentManagement[1]/ns3:GSMAChangeRequestNumber[1]" w:storeItemID="{D612F80C-BCC6-4708-8333-327470281DFD}"/>
                <w:text/>
              </w:sdtPr>
              <w:sdtContent>
                <w:r w:rsidR="00574371">
                  <w:rPr>
                    <w:szCs w:val="22"/>
                    <w:lang w:val="en-GB"/>
                  </w:rPr>
                  <w:t>RCC.53 CR1004</w:t>
                </w:r>
              </w:sdtContent>
            </w:sdt>
            <w:r w:rsidR="00286B50">
              <w:rPr>
                <w:szCs w:val="22"/>
              </w:rPr>
              <w:t xml:space="preserve"> </w:t>
            </w:r>
            <w:sdt>
              <w:sdtPr>
                <w:rPr>
                  <w:szCs w:val="22"/>
                </w:rPr>
                <w:alias w:val="Document Title"/>
                <w:tag w:val="GSMATitle"/>
                <w:id w:val="531685620"/>
                <w:placeholder>
                  <w:docPart w:val="55EEE5FCFE0344FE8F7FDB425432EC3A"/>
                </w:placeholder>
                <w:dataBinding w:prefixMappings="xmlns:ns0='http://schemas.microsoft.com/office/2006/metadata/properties' xmlns:ns1='http://www.w3.org/2001/XMLSchema-instance' xmlns:ns2='http://schemas.microsoft.com/office/infopath/2007/PartnerControls' xmlns:ns3='ADEDD60E-22E2-4049-BE99-80A2BB237DD5' " w:xpath="/ns0:properties[1]/documentManagement[1]/ns3:GSMATitle[1]" w:storeItemID="{D612F80C-BCC6-4708-8333-327470281DFD}"/>
                <w:text/>
              </w:sdtPr>
              <w:sdtContent>
                <w:r w:rsidR="00574371">
                  <w:rPr>
                    <w:szCs w:val="22"/>
                    <w:lang w:val="en-GB"/>
                  </w:rPr>
                  <w:t>T-API 1.6 for Crane Priority Release</w:t>
                </w:r>
              </w:sdtContent>
            </w:sdt>
          </w:p>
        </w:tc>
      </w:tr>
      <w:tr w:rsidR="00557AFC" w:rsidRPr="001F0D0F" w14:paraId="78726392" w14:textId="77777777" w:rsidTr="00DA4C3E">
        <w:trPr>
          <w:trHeight w:val="639"/>
          <w:jc w:val="center"/>
        </w:trPr>
        <w:tc>
          <w:tcPr>
            <w:tcW w:w="10440"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78726391" w14:textId="77777777" w:rsidR="00557AFC" w:rsidRPr="001F0D0F" w:rsidRDefault="00557AFC" w:rsidP="00DA4C3E">
            <w:pPr>
              <w:pStyle w:val="TableHeaderLarge"/>
              <w:rPr>
                <w:sz w:val="32"/>
              </w:rPr>
            </w:pPr>
            <w:r w:rsidRPr="001F0D0F">
              <w:t xml:space="preserve">Document </w:t>
            </w:r>
            <w:r w:rsidRPr="002A2C55">
              <w:t>Summary</w:t>
            </w:r>
            <w:r w:rsidRPr="001F0D0F">
              <w:t xml:space="preserve"> </w:t>
            </w:r>
          </w:p>
        </w:tc>
      </w:tr>
      <w:tr w:rsidR="00557AFC" w:rsidRPr="001F0D0F" w14:paraId="78726395" w14:textId="77777777" w:rsidTr="00557AFC">
        <w:trPr>
          <w:trHeight w:val="1058"/>
          <w:jc w:val="center"/>
        </w:trPr>
        <w:tc>
          <w:tcPr>
            <w:tcW w:w="3314" w:type="dxa"/>
            <w:tcBorders>
              <w:top w:val="single" w:sz="4" w:space="0" w:color="auto"/>
              <w:left w:val="single" w:sz="4" w:space="0" w:color="auto"/>
              <w:bottom w:val="single" w:sz="4" w:space="0" w:color="auto"/>
              <w:right w:val="single" w:sz="4" w:space="0" w:color="auto"/>
            </w:tcBorders>
            <w:shd w:val="clear" w:color="auto" w:fill="auto"/>
            <w:vAlign w:val="center"/>
          </w:tcPr>
          <w:p w14:paraId="78726393" w14:textId="77777777" w:rsidR="00557AFC" w:rsidRPr="001F0D0F" w:rsidRDefault="00557AFC" w:rsidP="00DA4C3E">
            <w:pPr>
              <w:pStyle w:val="TableText"/>
            </w:pPr>
            <w:r w:rsidRPr="001F0D0F">
              <w:t xml:space="preserve">Official </w:t>
            </w:r>
            <w:r>
              <w:t>Document Number,</w:t>
            </w:r>
            <w:r w:rsidRPr="001F0D0F">
              <w:t xml:space="preserve">  Document Title</w:t>
            </w:r>
            <w:r>
              <w:t xml:space="preserve"> and Version Number </w:t>
            </w:r>
            <w:r w:rsidRPr="001F0D0F">
              <w:t xml:space="preserve"> </w:t>
            </w:r>
          </w:p>
        </w:tc>
        <w:sdt>
          <w:sdtPr>
            <w:alias w:val="Related Document Title"/>
            <w:tag w:val="GSMARelatedDocumentTitle"/>
            <w:id w:val="762345023"/>
            <w:placeholder>
              <w:docPart w:val="AF912451F16745A5B9EDE25A8081E6A6"/>
            </w:placeholder>
            <w:dataBinding w:prefixMappings="xmlns:ns0='http://schemas.microsoft.com/office/2006/metadata/properties' xmlns:ns1='http://www.w3.org/2001/XMLSchema-instance' xmlns:ns2='http://schemas.microsoft.com/office/infopath/2007/PartnerControls' xmlns:ns3='ADEDD60E-22E2-4049-BE99-80A2BB237DD5' " w:xpath="/ns0:properties[1]/documentManagement[1]/ns3:GSMARelatedDocumentTitle[1]" w:storeItemID="{D612F80C-BCC6-4708-8333-327470281DFD}"/>
            <w:text/>
          </w:sdtPr>
          <w:sdtContent>
            <w:tc>
              <w:tcPr>
                <w:tcW w:w="7126" w:type="dxa"/>
                <w:tcBorders>
                  <w:top w:val="single" w:sz="4" w:space="0" w:color="auto"/>
                  <w:left w:val="single" w:sz="4" w:space="0" w:color="auto"/>
                  <w:bottom w:val="single" w:sz="4" w:space="0" w:color="auto"/>
                  <w:right w:val="single" w:sz="4" w:space="0" w:color="auto"/>
                </w:tcBorders>
                <w:shd w:val="clear" w:color="auto" w:fill="auto"/>
                <w:vAlign w:val="center"/>
              </w:tcPr>
              <w:p w14:paraId="78726394" w14:textId="0256923A" w:rsidR="00557AFC" w:rsidRPr="001F0D0F" w:rsidRDefault="00574371" w:rsidP="00DA4C3E">
                <w:pPr>
                  <w:pStyle w:val="TableText"/>
                </w:pPr>
                <w:r>
                  <w:t>RCC.53 RCS Device API 1.5.1 Specification v3.0 (Current)</w:t>
                </w:r>
              </w:p>
            </w:tc>
          </w:sdtContent>
        </w:sdt>
      </w:tr>
      <w:tr w:rsidR="00557AFC" w:rsidRPr="001F0D0F" w14:paraId="78726398" w14:textId="77777777" w:rsidTr="00557AFC">
        <w:trPr>
          <w:trHeight w:val="551"/>
          <w:jc w:val="center"/>
        </w:trPr>
        <w:tc>
          <w:tcPr>
            <w:tcW w:w="3314" w:type="dxa"/>
            <w:tcBorders>
              <w:top w:val="single" w:sz="4" w:space="0" w:color="auto"/>
            </w:tcBorders>
            <w:shd w:val="clear" w:color="auto" w:fill="auto"/>
            <w:vAlign w:val="center"/>
          </w:tcPr>
          <w:p w14:paraId="78726396" w14:textId="77777777" w:rsidR="00557AFC" w:rsidRPr="001F0D0F" w:rsidRDefault="00557AFC" w:rsidP="00DA4C3E">
            <w:pPr>
              <w:pStyle w:val="TableText"/>
            </w:pPr>
            <w:r w:rsidRPr="001F0D0F">
              <w:t>Official Document Type</w:t>
            </w:r>
          </w:p>
        </w:tc>
        <w:sdt>
          <w:sdtPr>
            <w:alias w:val="Related Document Type"/>
            <w:tag w:val="GSMARelatedDocumentType"/>
            <w:id w:val="2001069446"/>
            <w:placeholder>
              <w:docPart w:val="3147EC5A13384798AEB6510EB5350FA2"/>
            </w:placeholder>
            <w:dataBinding w:prefixMappings="xmlns:ns0='http://schemas.microsoft.com/office/2006/metadata/properties' xmlns:ns1='http://www.w3.org/2001/XMLSchema-instance' xmlns:ns2='http://schemas.microsoft.com/office/infopath/2007/PartnerControls' xmlns:ns3='ADEDD60E-22E2-4049-BE99-80A2BB237DD5' " w:xpath="/ns0:properties[1]/documentManagement[1]/ns3:GSMARelatedDocumentType[1]" w:storeItemID="{D612F80C-BCC6-4708-8333-327470281DFD}"/>
            <w:text/>
          </w:sdtPr>
          <w:sdtContent>
            <w:tc>
              <w:tcPr>
                <w:tcW w:w="7126" w:type="dxa"/>
                <w:tcBorders>
                  <w:top w:val="single" w:sz="4" w:space="0" w:color="auto"/>
                </w:tcBorders>
                <w:shd w:val="clear" w:color="auto" w:fill="auto"/>
                <w:vAlign w:val="center"/>
              </w:tcPr>
              <w:p w14:paraId="78726397" w14:textId="1528F56C" w:rsidR="00557AFC" w:rsidRPr="001F0D0F" w:rsidRDefault="00574371" w:rsidP="00DA4C3E">
                <w:pPr>
                  <w:pStyle w:val="TableText"/>
                </w:pPr>
                <w:r>
                  <w:t>Non-binding Permanent Reference Document</w:t>
                </w:r>
              </w:p>
            </w:tc>
          </w:sdtContent>
        </w:sdt>
      </w:tr>
      <w:tr w:rsidR="00557AFC" w:rsidRPr="001F0D0F" w14:paraId="7872639B" w14:textId="77777777" w:rsidTr="00DA4C3E">
        <w:tblPrEx>
          <w:shd w:val="clear" w:color="auto" w:fill="auto"/>
        </w:tblPrEx>
        <w:trPr>
          <w:jc w:val="center"/>
        </w:trPr>
        <w:tc>
          <w:tcPr>
            <w:tcW w:w="3314" w:type="dxa"/>
            <w:tcBorders>
              <w:bottom w:val="single" w:sz="4" w:space="0" w:color="auto"/>
            </w:tcBorders>
            <w:vAlign w:val="center"/>
          </w:tcPr>
          <w:p w14:paraId="78726399" w14:textId="77777777" w:rsidR="00557AFC" w:rsidRPr="001F0D0F" w:rsidRDefault="00557AFC" w:rsidP="00DA4C3E">
            <w:pPr>
              <w:pStyle w:val="TableText"/>
            </w:pPr>
            <w:r>
              <w:t xml:space="preserve">Change Request </w:t>
            </w:r>
            <w:r w:rsidRPr="001F0D0F">
              <w:t>Security Classification</w:t>
            </w:r>
          </w:p>
        </w:tc>
        <w:sdt>
          <w:sdtPr>
            <w:alias w:val="Security Classification"/>
            <w:tag w:val="GSMASecurityGroup"/>
            <w:id w:val="-243643400"/>
            <w:placeholder>
              <w:docPart w:val="5D59C76FB1EF4A6DB00971E766F9669D"/>
            </w:placeholder>
            <w:dataBinding w:prefixMappings="xmlns:ns0='http://schemas.microsoft.com/office/2006/metadata/properties' xmlns:ns1='http://www.w3.org/2001/XMLSchema-instance' xmlns:ns2='http://schemas.microsoft.com/office/infopath/2007/PartnerControls' xmlns:ns3='ADEDD60E-22E2-4049-BE99-80A2BB237DD5' " w:xpath="/ns0:properties[1]/documentManagement[1]/ns3:GSMASecurityGroup[1]" w:storeItemID="{D612F80C-BCC6-4708-8333-327470281DFD}"/>
            <w:dropDownList w:lastValue="Non-confidential">
              <w:listItem w:value="[Security Classification]"/>
            </w:dropDownList>
          </w:sdtPr>
          <w:sdtContent>
            <w:tc>
              <w:tcPr>
                <w:tcW w:w="7126" w:type="dxa"/>
                <w:tcBorders>
                  <w:bottom w:val="single" w:sz="4" w:space="0" w:color="auto"/>
                </w:tcBorders>
                <w:vAlign w:val="center"/>
              </w:tcPr>
              <w:p w14:paraId="7872639A" w14:textId="12850B3D" w:rsidR="00557AFC" w:rsidRPr="001F0D0F" w:rsidRDefault="00574371" w:rsidP="00DA4C3E">
                <w:pPr>
                  <w:pStyle w:val="TableText"/>
                </w:pPr>
                <w:r>
                  <w:t>Non-confidential</w:t>
                </w:r>
              </w:p>
            </w:tc>
          </w:sdtContent>
        </w:sdt>
      </w:tr>
      <w:tr w:rsidR="00557AFC" w:rsidRPr="001F0D0F" w14:paraId="7872639E" w14:textId="77777777" w:rsidTr="00DA4C3E">
        <w:tblPrEx>
          <w:shd w:val="clear" w:color="auto" w:fill="auto"/>
        </w:tblPrEx>
        <w:trPr>
          <w:jc w:val="center"/>
        </w:trPr>
        <w:tc>
          <w:tcPr>
            <w:tcW w:w="3314" w:type="dxa"/>
            <w:tcBorders>
              <w:top w:val="single" w:sz="4" w:space="0" w:color="auto"/>
              <w:left w:val="single" w:sz="4" w:space="0" w:color="auto"/>
              <w:bottom w:val="single" w:sz="4" w:space="0" w:color="auto"/>
              <w:right w:val="single" w:sz="4" w:space="0" w:color="auto"/>
            </w:tcBorders>
            <w:vAlign w:val="center"/>
          </w:tcPr>
          <w:p w14:paraId="7872639C" w14:textId="77777777" w:rsidR="00557AFC" w:rsidRPr="001F0D0F" w:rsidRDefault="00557AFC" w:rsidP="00DA4C3E">
            <w:pPr>
              <w:pStyle w:val="TableText"/>
            </w:pPr>
            <w:r w:rsidRPr="001F0D0F">
              <w:t>Is this a new document or a Major or Minor Change?</w:t>
            </w:r>
          </w:p>
        </w:tc>
        <w:sdt>
          <w:sdtPr>
            <w:alias w:val="Change Type"/>
            <w:tag w:val="GSMAChangeType"/>
            <w:id w:val="-1835992345"/>
            <w:placeholder>
              <w:docPart w:val="26B74147487B4471BC92BF2354733D37"/>
            </w:placeholder>
            <w:dataBinding w:prefixMappings="xmlns:ns0='http://schemas.microsoft.com/office/2006/metadata/properties' xmlns:ns1='http://www.w3.org/2001/XMLSchema-instance' xmlns:ns2='http://schemas.microsoft.com/office/infopath/2007/PartnerControls' xmlns:ns3='ADEDD60E-22E2-4049-BE99-80A2BB237DD5' " w:xpath="/ns0:properties[1]/documentManagement[1]/ns3:GSMAChangeType[1]" w:storeItemID="{D612F80C-BCC6-4708-8333-327470281DFD}"/>
            <w:dropDownList w:lastValue="Major Update">
              <w:listItem w:value="[Change Type]"/>
            </w:dropDownList>
          </w:sdtPr>
          <w:sdtContent>
            <w:tc>
              <w:tcPr>
                <w:tcW w:w="7126" w:type="dxa"/>
                <w:tcBorders>
                  <w:top w:val="single" w:sz="4" w:space="0" w:color="auto"/>
                  <w:left w:val="single" w:sz="4" w:space="0" w:color="auto"/>
                  <w:bottom w:val="single" w:sz="4" w:space="0" w:color="auto"/>
                  <w:right w:val="single" w:sz="4" w:space="0" w:color="auto"/>
                </w:tcBorders>
                <w:vAlign w:val="center"/>
              </w:tcPr>
              <w:p w14:paraId="7872639D" w14:textId="56B6E3AF" w:rsidR="00557AFC" w:rsidRPr="001F0D0F" w:rsidRDefault="00574371" w:rsidP="00DA4C3E">
                <w:pPr>
                  <w:pStyle w:val="TableText"/>
                </w:pPr>
                <w:r>
                  <w:t>Major Update</w:t>
                </w:r>
              </w:p>
            </w:tc>
          </w:sdtContent>
        </w:sdt>
      </w:tr>
      <w:tr w:rsidR="00557AFC" w:rsidRPr="001F0D0F" w14:paraId="787263A1" w14:textId="77777777" w:rsidTr="00DA4C3E">
        <w:tblPrEx>
          <w:shd w:val="clear" w:color="auto" w:fill="auto"/>
        </w:tblPrEx>
        <w:trPr>
          <w:jc w:val="center"/>
        </w:trPr>
        <w:tc>
          <w:tcPr>
            <w:tcW w:w="3314" w:type="dxa"/>
            <w:tcBorders>
              <w:top w:val="single" w:sz="4" w:space="0" w:color="auto"/>
              <w:left w:val="single" w:sz="4" w:space="0" w:color="auto"/>
              <w:bottom w:val="single" w:sz="4" w:space="0" w:color="auto"/>
              <w:right w:val="single" w:sz="4" w:space="0" w:color="auto"/>
            </w:tcBorders>
            <w:vAlign w:val="center"/>
          </w:tcPr>
          <w:p w14:paraId="7872639F" w14:textId="77777777" w:rsidR="00557AFC" w:rsidRPr="001F0D0F" w:rsidRDefault="00557AFC" w:rsidP="00DA4C3E">
            <w:pPr>
              <w:pStyle w:val="TableText"/>
            </w:pPr>
            <w:r>
              <w:t>Will this Change Request result in a Major or M</w:t>
            </w:r>
            <w:r w:rsidRPr="001F0D0F">
              <w:t xml:space="preserve">inor version </w:t>
            </w:r>
            <w:r>
              <w:t>update</w:t>
            </w:r>
            <w:r w:rsidRPr="001F0D0F">
              <w:t>?</w:t>
            </w:r>
          </w:p>
        </w:tc>
        <w:sdt>
          <w:sdtPr>
            <w:alias w:val="Published Version Increment"/>
            <w:tag w:val="GSMAPublishedVersionIncrement"/>
            <w:id w:val="1071078949"/>
            <w:placeholder>
              <w:docPart w:val="147F53823D454E569F2E3189B628837D"/>
            </w:placeholder>
            <w:dataBinding w:prefixMappings="xmlns:ns0='http://schemas.microsoft.com/office/2006/metadata/properties' xmlns:ns1='http://www.w3.org/2001/XMLSchema-instance' xmlns:ns2='http://schemas.microsoft.com/office/infopath/2007/PartnerControls' xmlns:ns3='ADEDD60E-22E2-4049-BE99-80A2BB237DD5' " w:xpath="/ns0:properties[1]/documentManagement[1]/ns3:GSMAPublishedVersionIncrement[1]" w:storeItemID="{D612F80C-BCC6-4708-8333-327470281DFD}"/>
            <w:dropDownList w:lastValue="Major Version">
              <w:listItem w:value="[Published Version Increment]"/>
            </w:dropDownList>
          </w:sdtPr>
          <w:sdtContent>
            <w:tc>
              <w:tcPr>
                <w:tcW w:w="7126" w:type="dxa"/>
                <w:tcBorders>
                  <w:top w:val="single" w:sz="4" w:space="0" w:color="auto"/>
                  <w:left w:val="single" w:sz="4" w:space="0" w:color="auto"/>
                  <w:bottom w:val="single" w:sz="4" w:space="0" w:color="auto"/>
                  <w:right w:val="single" w:sz="4" w:space="0" w:color="auto"/>
                </w:tcBorders>
                <w:vAlign w:val="center"/>
              </w:tcPr>
              <w:p w14:paraId="787263A0" w14:textId="67C06CDB" w:rsidR="00557AFC" w:rsidRPr="001F0D0F" w:rsidRDefault="00574371" w:rsidP="00DA4C3E">
                <w:pPr>
                  <w:pStyle w:val="TableText"/>
                </w:pPr>
                <w:r>
                  <w:t>Major Version</w:t>
                </w:r>
              </w:p>
            </w:tc>
          </w:sdtContent>
        </w:sdt>
      </w:tr>
      <w:tr w:rsidR="00557AFC" w:rsidRPr="001F0D0F" w14:paraId="787263A4" w14:textId="77777777" w:rsidTr="00557AFC">
        <w:tblPrEx>
          <w:shd w:val="clear" w:color="auto" w:fill="auto"/>
        </w:tblPrEx>
        <w:trPr>
          <w:trHeight w:val="543"/>
          <w:jc w:val="center"/>
        </w:trPr>
        <w:tc>
          <w:tcPr>
            <w:tcW w:w="3314" w:type="dxa"/>
            <w:tcBorders>
              <w:top w:val="single" w:sz="4" w:space="0" w:color="auto"/>
              <w:left w:val="single" w:sz="4" w:space="0" w:color="auto"/>
              <w:bottom w:val="single" w:sz="4" w:space="0" w:color="auto"/>
              <w:right w:val="single" w:sz="4" w:space="0" w:color="auto"/>
            </w:tcBorders>
            <w:vAlign w:val="center"/>
          </w:tcPr>
          <w:p w14:paraId="787263A2" w14:textId="77777777" w:rsidR="00557AFC" w:rsidRPr="001F0D0F" w:rsidRDefault="00557AFC" w:rsidP="00DA4C3E">
            <w:pPr>
              <w:pStyle w:val="TableText"/>
            </w:pPr>
            <w:r w:rsidRPr="001F0D0F">
              <w:t>This document is for</w:t>
            </w:r>
          </w:p>
        </w:tc>
        <w:sdt>
          <w:sdtPr>
            <w:alias w:val="This document is for"/>
            <w:tag w:val="GSMAItemFor"/>
            <w:id w:val="1247842366"/>
            <w:placeholder>
              <w:docPart w:val="0F35DCF23A49426DBC740AE4A73A6B9E"/>
            </w:placeholder>
            <w:dataBinding w:prefixMappings="xmlns:ns0='http://schemas.microsoft.com/office/2006/metadata/properties' xmlns:ns1='http://www.w3.org/2001/XMLSchema-instance' xmlns:ns2='http://schemas.microsoft.com/office/infopath/2007/PartnerControls' xmlns:ns3='ADEDD60E-22E2-4049-BE99-80A2BB237DD5' " w:xpath="/ns0:properties[1]/documentManagement[1]/ns3:GSMAItemFor[1]" w:storeItemID="{D612F80C-BCC6-4708-8333-327470281DFD}"/>
            <w:dropDownList w:lastValue="Approval">
              <w:listItem w:value="[This document is for]"/>
            </w:dropDownList>
          </w:sdtPr>
          <w:sdtContent>
            <w:tc>
              <w:tcPr>
                <w:tcW w:w="7126" w:type="dxa"/>
                <w:tcBorders>
                  <w:top w:val="single" w:sz="4" w:space="0" w:color="auto"/>
                  <w:left w:val="single" w:sz="4" w:space="0" w:color="auto"/>
                  <w:bottom w:val="single" w:sz="4" w:space="0" w:color="auto"/>
                  <w:right w:val="single" w:sz="4" w:space="0" w:color="auto"/>
                </w:tcBorders>
                <w:vAlign w:val="center"/>
              </w:tcPr>
              <w:p w14:paraId="787263A3" w14:textId="2862AE52" w:rsidR="00557AFC" w:rsidRPr="001F0D0F" w:rsidRDefault="00574371" w:rsidP="00DA4C3E">
                <w:pPr>
                  <w:pStyle w:val="TableText"/>
                </w:pPr>
                <w:r>
                  <w:t>Approval</w:t>
                </w:r>
              </w:p>
            </w:tc>
          </w:sdtContent>
        </w:sdt>
      </w:tr>
      <w:tr w:rsidR="00557AFC" w:rsidRPr="001F0D0F" w14:paraId="787263A7" w14:textId="77777777" w:rsidTr="00557AFC">
        <w:tblPrEx>
          <w:shd w:val="clear" w:color="auto" w:fill="auto"/>
        </w:tblPrEx>
        <w:trPr>
          <w:trHeight w:val="550"/>
          <w:jc w:val="center"/>
        </w:trPr>
        <w:tc>
          <w:tcPr>
            <w:tcW w:w="3314" w:type="dxa"/>
            <w:tcBorders>
              <w:top w:val="single" w:sz="4" w:space="0" w:color="auto"/>
              <w:left w:val="single" w:sz="4" w:space="0" w:color="auto"/>
              <w:bottom w:val="single" w:sz="4" w:space="0" w:color="auto"/>
              <w:right w:val="single" w:sz="4" w:space="0" w:color="auto"/>
            </w:tcBorders>
            <w:vAlign w:val="center"/>
          </w:tcPr>
          <w:p w14:paraId="787263A5" w14:textId="77777777" w:rsidR="00557AFC" w:rsidRPr="001F0D0F" w:rsidRDefault="00557AFC" w:rsidP="00DA4C3E">
            <w:pPr>
              <w:pStyle w:val="TableText"/>
              <w:rPr>
                <w:strike/>
              </w:rPr>
            </w:pPr>
            <w:r w:rsidRPr="00507723">
              <w:t>Input Editor</w:t>
            </w:r>
            <w:r>
              <w:t xml:space="preserve"> and Organisation</w:t>
            </w:r>
          </w:p>
        </w:tc>
        <w:sdt>
          <w:sdtPr>
            <w:alias w:val="Document Owner"/>
            <w:tag w:val="GSMADocumentOwner"/>
            <w:id w:val="2043553543"/>
            <w:lock w:val="contentLocked"/>
            <w:placeholder>
              <w:docPart w:val="57E2F8EB8CAA45A7B2CB7A4889368526"/>
            </w:placeholder>
            <w:dataBinding w:prefixMappings="xmlns:ns0='http://schemas.microsoft.com/office/2006/metadata/properties' xmlns:ns1='http://www.w3.org/2001/XMLSchema-instance' xmlns:ns2='http://schemas.microsoft.com/office/infopath/2007/PartnerControls' xmlns:ns3='ADEDD60E-22E2-4049-BE99-80A2BB237DD5' " w:xpath="/ns0:properties[1]/documentManagement[1]/ns3:GSMADocumentOwner[1]/ns3:UserInfo[1]/ns3:DisplayName[1]" w:storeItemID="{D612F80C-BCC6-4708-8333-327470281DFD}"/>
            <w:text/>
          </w:sdtPr>
          <w:sdtContent>
            <w:tc>
              <w:tcPr>
                <w:tcW w:w="7126" w:type="dxa"/>
                <w:tcBorders>
                  <w:top w:val="single" w:sz="4" w:space="0" w:color="auto"/>
                  <w:left w:val="single" w:sz="4" w:space="0" w:color="auto"/>
                  <w:bottom w:val="single" w:sz="4" w:space="0" w:color="auto"/>
                  <w:right w:val="single" w:sz="4" w:space="0" w:color="auto"/>
                </w:tcBorders>
                <w:vAlign w:val="center"/>
              </w:tcPr>
              <w:p w14:paraId="787263A6" w14:textId="0372A117" w:rsidR="00557AFC" w:rsidRPr="001F0D0F" w:rsidRDefault="00574371" w:rsidP="00DA4C3E">
                <w:pPr>
                  <w:pStyle w:val="TableText"/>
                </w:pPr>
                <w:r>
                  <w:t>Erdem Ersoz (GSMA)</w:t>
                </w:r>
              </w:p>
            </w:tc>
          </w:sdtContent>
        </w:sdt>
      </w:tr>
      <w:tr w:rsidR="00557AFC" w:rsidRPr="001F0D0F" w14:paraId="787263AA" w14:textId="77777777" w:rsidTr="00557AFC">
        <w:tblPrEx>
          <w:shd w:val="clear" w:color="auto" w:fill="auto"/>
        </w:tblPrEx>
        <w:trPr>
          <w:trHeight w:val="573"/>
          <w:jc w:val="center"/>
        </w:trPr>
        <w:tc>
          <w:tcPr>
            <w:tcW w:w="3314" w:type="dxa"/>
            <w:tcBorders>
              <w:top w:val="single" w:sz="4" w:space="0" w:color="auto"/>
              <w:left w:val="single" w:sz="4" w:space="0" w:color="auto"/>
              <w:bottom w:val="single" w:sz="4" w:space="0" w:color="auto"/>
              <w:right w:val="single" w:sz="4" w:space="0" w:color="auto"/>
            </w:tcBorders>
            <w:shd w:val="clear" w:color="auto" w:fill="auto"/>
            <w:vAlign w:val="center"/>
          </w:tcPr>
          <w:p w14:paraId="787263A8" w14:textId="77777777" w:rsidR="00557AFC" w:rsidRPr="001F0D0F" w:rsidRDefault="00557AFC" w:rsidP="00DA4C3E">
            <w:pPr>
              <w:pStyle w:val="TableText"/>
            </w:pPr>
            <w:r w:rsidRPr="001F0D0F">
              <w:t>Additional Contributors</w:t>
            </w:r>
          </w:p>
        </w:tc>
        <w:sdt>
          <w:sdtPr>
            <w:alias w:val="List of contributors"/>
            <w:tag w:val="GSMAListOfContributors"/>
            <w:id w:val="-1156680448"/>
            <w:placeholder>
              <w:docPart w:val="C6EF397E6E87479DA0A59018F8F5AC56"/>
            </w:placeholder>
            <w:dataBinding w:prefixMappings="xmlns:ns0='http://schemas.microsoft.com/office/2006/metadata/properties' xmlns:ns1='http://www.w3.org/2001/XMLSchema-instance' xmlns:ns2='http://schemas.microsoft.com/office/infopath/2007/PartnerControls' xmlns:ns3='ADEDD60E-22E2-4049-BE99-80A2BB237DD5' " w:xpath="/ns0:properties[1]/documentManagement[1]/ns3:GSMAListOfContributors[1]" w:storeItemID="{D612F80C-BCC6-4708-8333-327470281DFD}"/>
            <w:text w:multiLine="1"/>
          </w:sdtPr>
          <w:sdtContent>
            <w:tc>
              <w:tcPr>
                <w:tcW w:w="7126" w:type="dxa"/>
                <w:tcBorders>
                  <w:top w:val="single" w:sz="4" w:space="0" w:color="auto"/>
                  <w:left w:val="single" w:sz="4" w:space="0" w:color="auto"/>
                  <w:bottom w:val="single" w:sz="4" w:space="0" w:color="auto"/>
                  <w:right w:val="single" w:sz="4" w:space="0" w:color="auto"/>
                </w:tcBorders>
                <w:shd w:val="clear" w:color="auto" w:fill="auto"/>
                <w:vAlign w:val="center"/>
              </w:tcPr>
              <w:p w14:paraId="787263A9" w14:textId="7736C0C1" w:rsidR="00557AFC" w:rsidRPr="001F0D0F" w:rsidRDefault="00574371" w:rsidP="00DA4C3E">
                <w:pPr>
                  <w:pStyle w:val="TableText"/>
                </w:pPr>
                <w:r>
                  <w:t>Jean Marc Auffret (Orange)</w:t>
                </w:r>
                <w:r>
                  <w:br/>
                  <w:t>Marc Bailly (Orange)</w:t>
                </w:r>
                <w:r>
                  <w:br/>
                  <w:t>Philippe Lemordant (Orange)</w:t>
                </w:r>
              </w:p>
            </w:tc>
          </w:sdtContent>
        </w:sdt>
      </w:tr>
      <w:tr w:rsidR="00557AFC" w:rsidRPr="001F0D0F" w14:paraId="787263AD" w14:textId="77777777" w:rsidTr="00557AFC">
        <w:tblPrEx>
          <w:shd w:val="clear" w:color="auto" w:fill="auto"/>
        </w:tblPrEx>
        <w:trPr>
          <w:trHeight w:val="553"/>
          <w:jc w:val="center"/>
        </w:trPr>
        <w:tc>
          <w:tcPr>
            <w:tcW w:w="3314" w:type="dxa"/>
            <w:tcBorders>
              <w:top w:val="single" w:sz="4" w:space="0" w:color="auto"/>
              <w:left w:val="single" w:sz="4" w:space="0" w:color="auto"/>
              <w:bottom w:val="single" w:sz="4" w:space="0" w:color="auto"/>
              <w:right w:val="single" w:sz="4" w:space="0" w:color="auto"/>
            </w:tcBorders>
            <w:shd w:val="clear" w:color="auto" w:fill="auto"/>
            <w:vAlign w:val="center"/>
          </w:tcPr>
          <w:p w14:paraId="787263AB" w14:textId="77777777" w:rsidR="00557AFC" w:rsidRPr="001F0D0F" w:rsidRDefault="00557AFC" w:rsidP="00DA4C3E">
            <w:pPr>
              <w:pStyle w:val="TableText"/>
            </w:pPr>
            <w:r>
              <w:t>Issuing Group/</w:t>
            </w:r>
            <w:r w:rsidRPr="00507723">
              <w:t>Project</w:t>
            </w:r>
          </w:p>
        </w:tc>
        <w:sdt>
          <w:sdtPr>
            <w:alias w:val="Issuing Group/Project"/>
            <w:tag w:val="GSMAIssuingGroupProject"/>
            <w:id w:val="1932936566"/>
            <w:placeholder>
              <w:docPart w:val="65789685191240DFA4B3F706CCE52165"/>
            </w:placeholder>
            <w:dataBinding w:prefixMappings="xmlns:ns0='http://schemas.microsoft.com/office/2006/metadata/properties' xmlns:ns1='http://www.w3.org/2001/XMLSchema-instance' xmlns:ns2='http://schemas.microsoft.com/office/infopath/2007/PartnerControls' xmlns:ns3='ADEDD60E-22E2-4049-BE99-80A2BB237DD5' " w:xpath="/ns0:properties[1]/documentManagement[1]/ns3:GSMAIssuingGroupProject[1]" w:storeItemID="{D612F80C-BCC6-4708-8333-327470281DFD}"/>
            <w:text/>
          </w:sdtPr>
          <w:sdtContent>
            <w:tc>
              <w:tcPr>
                <w:tcW w:w="7126" w:type="dxa"/>
                <w:tcBorders>
                  <w:top w:val="single" w:sz="4" w:space="0" w:color="auto"/>
                  <w:left w:val="single" w:sz="4" w:space="0" w:color="auto"/>
                  <w:bottom w:val="single" w:sz="4" w:space="0" w:color="auto"/>
                  <w:right w:val="single" w:sz="4" w:space="0" w:color="auto"/>
                </w:tcBorders>
                <w:shd w:val="clear" w:color="auto" w:fill="auto"/>
                <w:vAlign w:val="center"/>
              </w:tcPr>
              <w:p w14:paraId="787263AC" w14:textId="65947C7C" w:rsidR="00557AFC" w:rsidRPr="001F0D0F" w:rsidRDefault="00574371" w:rsidP="00FA7E0E">
                <w:pPr>
                  <w:pStyle w:val="TableText"/>
                </w:pPr>
                <w:r>
                  <w:t>RCSJTA</w:t>
                </w:r>
              </w:p>
            </w:tc>
          </w:sdtContent>
        </w:sdt>
      </w:tr>
      <w:tr w:rsidR="00557AFC" w:rsidRPr="001F0D0F" w14:paraId="787263B0" w14:textId="77777777" w:rsidTr="00557AFC">
        <w:tblPrEx>
          <w:shd w:val="clear" w:color="auto" w:fill="auto"/>
        </w:tblPrEx>
        <w:trPr>
          <w:trHeight w:val="547"/>
          <w:jc w:val="center"/>
        </w:trPr>
        <w:tc>
          <w:tcPr>
            <w:tcW w:w="3314" w:type="dxa"/>
            <w:tcBorders>
              <w:top w:val="single" w:sz="4" w:space="0" w:color="auto"/>
              <w:left w:val="single" w:sz="4" w:space="0" w:color="auto"/>
              <w:bottom w:val="single" w:sz="4" w:space="0" w:color="auto"/>
              <w:right w:val="single" w:sz="4" w:space="0" w:color="auto"/>
            </w:tcBorders>
            <w:shd w:val="clear" w:color="auto" w:fill="auto"/>
            <w:vAlign w:val="center"/>
          </w:tcPr>
          <w:p w14:paraId="787263AE" w14:textId="77777777" w:rsidR="00557AFC" w:rsidRPr="001F0D0F" w:rsidRDefault="00557AFC" w:rsidP="00DA4C3E">
            <w:pPr>
              <w:pStyle w:val="TableText"/>
            </w:pPr>
            <w:r w:rsidRPr="001F0D0F">
              <w:t>Approving Group/Project</w:t>
            </w:r>
          </w:p>
        </w:tc>
        <w:sdt>
          <w:sdtPr>
            <w:alias w:val="Approving Group/Project"/>
            <w:tag w:val="GSMAApprovingGroupProject"/>
            <w:id w:val="596526214"/>
            <w:placeholder>
              <w:docPart w:val="378CBBE904554DBFA7BFE071B467F3D3"/>
            </w:placeholder>
            <w:dataBinding w:prefixMappings="xmlns:ns0='http://schemas.microsoft.com/office/2006/metadata/properties' xmlns:ns1='http://www.w3.org/2001/XMLSchema-instance' xmlns:ns2='http://schemas.microsoft.com/office/infopath/2007/PartnerControls' xmlns:ns3='ADEDD60E-22E2-4049-BE99-80A2BB237DD5' " w:xpath="/ns0:properties[1]/documentManagement[1]/ns3:GSMAApprovingGroupProject[1]" w:storeItemID="{D612F80C-BCC6-4708-8333-327470281DFD}"/>
            <w:text/>
          </w:sdtPr>
          <w:sdtContent>
            <w:tc>
              <w:tcPr>
                <w:tcW w:w="7126" w:type="dxa"/>
                <w:tcBorders>
                  <w:top w:val="single" w:sz="4" w:space="0" w:color="auto"/>
                  <w:left w:val="single" w:sz="4" w:space="0" w:color="auto"/>
                  <w:bottom w:val="single" w:sz="4" w:space="0" w:color="auto"/>
                  <w:right w:val="single" w:sz="4" w:space="0" w:color="auto"/>
                </w:tcBorders>
                <w:shd w:val="clear" w:color="auto" w:fill="auto"/>
                <w:vAlign w:val="center"/>
              </w:tcPr>
              <w:p w14:paraId="787263AF" w14:textId="6F24444F" w:rsidR="00557AFC" w:rsidRPr="001F0D0F" w:rsidRDefault="00574371" w:rsidP="00FA7E0E">
                <w:pPr>
                  <w:pStyle w:val="TableText"/>
                </w:pPr>
                <w:r>
                  <w:t>PSMC</w:t>
                </w:r>
              </w:p>
            </w:tc>
          </w:sdtContent>
        </w:sdt>
      </w:tr>
      <w:tr w:rsidR="00557AFC" w:rsidRPr="001F0D0F" w14:paraId="787263B3" w14:textId="77777777" w:rsidTr="00557AFC">
        <w:tblPrEx>
          <w:shd w:val="clear" w:color="auto" w:fill="auto"/>
        </w:tblPrEx>
        <w:trPr>
          <w:trHeight w:val="555"/>
          <w:jc w:val="center"/>
        </w:trPr>
        <w:tc>
          <w:tcPr>
            <w:tcW w:w="3314" w:type="dxa"/>
            <w:tcBorders>
              <w:top w:val="single" w:sz="4" w:space="0" w:color="auto"/>
              <w:left w:val="single" w:sz="4" w:space="0" w:color="auto"/>
              <w:bottom w:val="single" w:sz="4" w:space="0" w:color="auto"/>
              <w:right w:val="single" w:sz="4" w:space="0" w:color="auto"/>
            </w:tcBorders>
            <w:shd w:val="clear" w:color="auto" w:fill="auto"/>
            <w:vAlign w:val="center"/>
          </w:tcPr>
          <w:p w14:paraId="787263B1" w14:textId="77777777" w:rsidR="00557AFC" w:rsidRPr="001F0D0F" w:rsidRDefault="00557AFC" w:rsidP="00DA4C3E">
            <w:pPr>
              <w:pStyle w:val="TableText"/>
            </w:pPr>
            <w:r>
              <w:t>Change Request</w:t>
            </w:r>
            <w:r w:rsidRPr="001F0D0F">
              <w:t xml:space="preserve"> Creation Date</w:t>
            </w:r>
          </w:p>
        </w:tc>
        <w:sdt>
          <w:sdtPr>
            <w:alias w:val="Document Creation Date"/>
            <w:tag w:val="GSMADocumentCreatedDate"/>
            <w:id w:val="-1392564462"/>
            <w:placeholder>
              <w:docPart w:val="69BF4FD9383B4ACBAC8FD5DCFE76A8C7"/>
            </w:placeholder>
            <w:dataBinding w:prefixMappings="xmlns:ns0='http://schemas.microsoft.com/office/2006/metadata/properties' xmlns:ns1='http://www.w3.org/2001/XMLSchema-instance' xmlns:ns2='http://schemas.microsoft.com/office/infopath/2007/PartnerControls' xmlns:ns3='ADEDD60E-22E2-4049-BE99-80A2BB237DD5' " w:xpath="/ns0:properties[1]/documentManagement[1]/ns3:GSMADocumentCreatedDate[1]" w:storeItemID="{D612F80C-BCC6-4708-8333-327470281DFD}"/>
            <w:date w:fullDate="2016-01-05T10:05:00Z">
              <w:dateFormat w:val="dd/MM/yyyy"/>
              <w:lid w:val="en-GB"/>
              <w:storeMappedDataAs w:val="dateTime"/>
              <w:calendar w:val="gregorian"/>
            </w:date>
          </w:sdtPr>
          <w:sdtContent>
            <w:tc>
              <w:tcPr>
                <w:tcW w:w="7126" w:type="dxa"/>
                <w:tcBorders>
                  <w:top w:val="single" w:sz="4" w:space="0" w:color="auto"/>
                  <w:left w:val="single" w:sz="4" w:space="0" w:color="auto"/>
                  <w:bottom w:val="single" w:sz="4" w:space="0" w:color="auto"/>
                  <w:right w:val="single" w:sz="4" w:space="0" w:color="auto"/>
                </w:tcBorders>
                <w:shd w:val="clear" w:color="auto" w:fill="auto"/>
                <w:vAlign w:val="center"/>
              </w:tcPr>
              <w:p w14:paraId="787263B2" w14:textId="020B9252" w:rsidR="00557AFC" w:rsidRPr="001F0D0F" w:rsidRDefault="00574371" w:rsidP="00DA4C3E">
                <w:pPr>
                  <w:pStyle w:val="TableText"/>
                </w:pPr>
                <w:r>
                  <w:t>05/01/2016</w:t>
                </w:r>
              </w:p>
            </w:tc>
          </w:sdtContent>
        </w:sdt>
      </w:tr>
      <w:tr w:rsidR="00557AFC" w:rsidRPr="001F0D0F" w14:paraId="787263B6" w14:textId="77777777" w:rsidTr="00557AFC">
        <w:tblPrEx>
          <w:shd w:val="clear" w:color="auto" w:fill="auto"/>
        </w:tblPrEx>
        <w:trPr>
          <w:trHeight w:val="1271"/>
          <w:jc w:val="center"/>
        </w:trPr>
        <w:tc>
          <w:tcPr>
            <w:tcW w:w="3314" w:type="dxa"/>
            <w:tcBorders>
              <w:top w:val="single" w:sz="4" w:space="0" w:color="auto"/>
              <w:left w:val="single" w:sz="4" w:space="0" w:color="auto"/>
              <w:bottom w:val="single" w:sz="4" w:space="0" w:color="auto"/>
              <w:right w:val="single" w:sz="4" w:space="0" w:color="auto"/>
            </w:tcBorders>
            <w:shd w:val="clear" w:color="auto" w:fill="auto"/>
            <w:vAlign w:val="center"/>
          </w:tcPr>
          <w:p w14:paraId="787263B4" w14:textId="77777777" w:rsidR="00557AFC" w:rsidRPr="001F0D0F" w:rsidRDefault="00557AFC" w:rsidP="00DA4C3E">
            <w:pPr>
              <w:pStyle w:val="TableText"/>
            </w:pPr>
            <w:r w:rsidRPr="001F0D0F">
              <w:t xml:space="preserve">What are the reasons for and benefits of creating this </w:t>
            </w:r>
            <w:r>
              <w:t xml:space="preserve">new </w:t>
            </w:r>
            <w:r w:rsidRPr="001F0D0F">
              <w:t>document or Change Request?</w:t>
            </w:r>
          </w:p>
        </w:tc>
        <w:sdt>
          <w:sdtPr>
            <w:alias w:val="Key Reasons and Benefits"/>
            <w:tag w:val="GSMAReasonKeyBusinessBenefits"/>
            <w:id w:val="-438212961"/>
            <w:placeholder>
              <w:docPart w:val="262E173ACF6241D8A84FE6CF5B9C97C2"/>
            </w:placeholder>
            <w:dataBinding w:prefixMappings="xmlns:ns0='http://schemas.microsoft.com/office/2006/metadata/properties' xmlns:ns1='http://www.w3.org/2001/XMLSchema-instance' xmlns:ns2='http://schemas.microsoft.com/office/infopath/2007/PartnerControls' xmlns:ns3='ADEDD60E-22E2-4049-BE99-80A2BB237DD5' " w:xpath="/ns0:properties[1]/documentManagement[1]/ns3:GSMAReasonKeyBusinessBenefits[1]" w:storeItemID="{D612F80C-BCC6-4708-8333-327470281DFD}"/>
            <w:text w:multiLine="1"/>
          </w:sdtPr>
          <w:sdtContent>
            <w:tc>
              <w:tcPr>
                <w:tcW w:w="7126" w:type="dxa"/>
                <w:tcBorders>
                  <w:top w:val="single" w:sz="4" w:space="0" w:color="auto"/>
                  <w:left w:val="single" w:sz="4" w:space="0" w:color="auto"/>
                  <w:bottom w:val="single" w:sz="4" w:space="0" w:color="auto"/>
                  <w:right w:val="single" w:sz="4" w:space="0" w:color="auto"/>
                </w:tcBorders>
                <w:shd w:val="clear" w:color="auto" w:fill="auto"/>
                <w:vAlign w:val="center"/>
              </w:tcPr>
              <w:p w14:paraId="787263B5" w14:textId="3B0F4591" w:rsidR="00557AFC" w:rsidRPr="001F0D0F" w:rsidRDefault="00574371" w:rsidP="00DA4C3E">
                <w:pPr>
                  <w:pStyle w:val="TableText"/>
                </w:pPr>
                <w:r>
                  <w:t>This CR updates the T-API specifications to cover the additional functions and changes required for Crane Priority Release profile.</w:t>
                </w:r>
              </w:p>
            </w:tc>
          </w:sdtContent>
        </w:sdt>
      </w:tr>
    </w:tbl>
    <w:p w14:paraId="787263B7" w14:textId="77777777" w:rsidR="00557AFC" w:rsidRDefault="00557AFC" w:rsidP="00557AFC">
      <w:pPr>
        <w:pStyle w:val="CSLegal3"/>
      </w:pPr>
    </w:p>
    <w:p w14:paraId="787263B8" w14:textId="77777777" w:rsidR="00557AFC" w:rsidRDefault="00557AFC" w:rsidP="00557AFC">
      <w:pPr>
        <w:pStyle w:val="CSLegal3"/>
      </w:pPr>
      <w:r w:rsidRPr="001F0D0F">
        <w:t xml:space="preserve">© GSMA © </w:t>
      </w:r>
      <w:r w:rsidRPr="001F0D0F">
        <w:fldChar w:fldCharType="begin"/>
      </w:r>
      <w:r w:rsidRPr="001F0D0F">
        <w:instrText xml:space="preserve"> DATE  \@ "YYYY"  \* MERGEFORMAT </w:instrText>
      </w:r>
      <w:r w:rsidRPr="001F0D0F">
        <w:fldChar w:fldCharType="separate"/>
      </w:r>
      <w:r w:rsidR="00537EC0">
        <w:rPr>
          <w:noProof/>
        </w:rPr>
        <w:t>2016</w:t>
      </w:r>
      <w:r w:rsidRPr="001F0D0F">
        <w:fldChar w:fldCharType="end"/>
      </w:r>
      <w:r w:rsidRPr="001F0D0F">
        <w:t xml:space="preserve">. The GSM Association (“Association”) makes no representation, warranty or undertaking (express or implied) with respect to and does not accept any responsibility for, and disclaims liability for the accuracy or completeness or timeliness of the information contained in this document. The information contained in this document may be subject to change without prior notice. This document has been classified according to the GSMA </w:t>
      </w:r>
      <w:hyperlink r:id="rId13" w:history="1">
        <w:r w:rsidRPr="000B3855">
          <w:rPr>
            <w:rStyle w:val="Hyperlink"/>
          </w:rPr>
          <w:t>Document Confidentiality Policy</w:t>
        </w:r>
      </w:hyperlink>
      <w:r w:rsidRPr="001F0D0F">
        <w:t>. GSMA meetings are conducted in full compliance with the GSMA Antitrust Policy.</w:t>
      </w:r>
      <w:r>
        <w:t xml:space="preserve"> </w:t>
      </w:r>
    </w:p>
    <w:p w14:paraId="787263B9" w14:textId="77777777" w:rsidR="00557AFC" w:rsidRPr="00857001" w:rsidRDefault="00557AFC" w:rsidP="00857001">
      <w:pPr>
        <w:spacing w:before="0" w:after="200" w:line="276" w:lineRule="auto"/>
        <w:jc w:val="left"/>
        <w:rPr>
          <w:szCs w:val="22"/>
          <w:lang w:eastAsia="en-GB" w:bidi="ar-SA"/>
        </w:rPr>
        <w:sectPr w:rsidR="00557AFC" w:rsidRPr="00857001" w:rsidSect="008A754D">
          <w:footerReference w:type="default" r:id="rId14"/>
          <w:pgSz w:w="11906" w:h="16838" w:code="9"/>
          <w:pgMar w:top="1440" w:right="1440" w:bottom="1440" w:left="1440" w:header="709" w:footer="709" w:gutter="0"/>
          <w:cols w:space="720"/>
          <w:titlePg/>
          <w:docGrid w:linePitch="360"/>
        </w:sectPr>
      </w:pP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632"/>
        <w:gridCol w:w="1338"/>
        <w:gridCol w:w="1610"/>
      </w:tblGrid>
      <w:tr w:rsidR="00D05735" w:rsidRPr="001F0D0F" w14:paraId="787263BB" w14:textId="77777777" w:rsidTr="00DA4C3E">
        <w:trPr>
          <w:cantSplit/>
          <w:trHeight w:val="20"/>
          <w:jc w:val="center"/>
        </w:trPr>
        <w:tc>
          <w:tcPr>
            <w:tcW w:w="9665" w:type="dxa"/>
            <w:gridSpan w:val="4"/>
            <w:shd w:val="clear" w:color="auto" w:fill="C00000"/>
            <w:vAlign w:val="center"/>
          </w:tcPr>
          <w:bookmarkEnd w:id="0"/>
          <w:bookmarkEnd w:id="1"/>
          <w:bookmarkEnd w:id="2"/>
          <w:bookmarkEnd w:id="3"/>
          <w:p w14:paraId="787263BA" w14:textId="77777777" w:rsidR="00D05735" w:rsidRPr="001F0D0F" w:rsidRDefault="00D05735" w:rsidP="00DA4C3E">
            <w:pPr>
              <w:pStyle w:val="TableHeaderNewPage"/>
              <w:pageBreakBefore/>
            </w:pPr>
            <w:r w:rsidRPr="001F0D0F">
              <w:lastRenderedPageBreak/>
              <w:t>Review Log (to be completed by GSMA Support Staff)</w:t>
            </w:r>
          </w:p>
        </w:tc>
      </w:tr>
      <w:tr w:rsidR="00D05735" w:rsidRPr="001F0D0F" w14:paraId="787263C0" w14:textId="77777777" w:rsidTr="00DA4C3E">
        <w:trPr>
          <w:cantSplit/>
          <w:trHeight w:val="20"/>
          <w:jc w:val="center"/>
        </w:trPr>
        <w:tc>
          <w:tcPr>
            <w:tcW w:w="3085" w:type="dxa"/>
            <w:shd w:val="clear" w:color="auto" w:fill="auto"/>
            <w:vAlign w:val="center"/>
          </w:tcPr>
          <w:p w14:paraId="787263BC" w14:textId="77777777" w:rsidR="00D05735" w:rsidRPr="00553689" w:rsidRDefault="00D05735" w:rsidP="00DA4C3E">
            <w:pPr>
              <w:pStyle w:val="CSTableTitle"/>
            </w:pPr>
            <w:r w:rsidRPr="00553689">
              <w:t>Workflow Step</w:t>
            </w:r>
          </w:p>
        </w:tc>
        <w:tc>
          <w:tcPr>
            <w:tcW w:w="3632" w:type="dxa"/>
            <w:shd w:val="clear" w:color="auto" w:fill="auto"/>
            <w:vAlign w:val="center"/>
          </w:tcPr>
          <w:p w14:paraId="787263BD" w14:textId="77777777" w:rsidR="00D05735" w:rsidRPr="00553689" w:rsidRDefault="00D05735" w:rsidP="00DA4C3E">
            <w:pPr>
              <w:pStyle w:val="CSTableTitle"/>
            </w:pPr>
            <w:r>
              <w:t xml:space="preserve">Document </w:t>
            </w:r>
            <w:r w:rsidRPr="00553689">
              <w:t>Review Comments</w:t>
            </w:r>
          </w:p>
        </w:tc>
        <w:tc>
          <w:tcPr>
            <w:tcW w:w="1338" w:type="dxa"/>
            <w:shd w:val="clear" w:color="auto" w:fill="auto"/>
          </w:tcPr>
          <w:p w14:paraId="787263BE" w14:textId="77777777" w:rsidR="00D05735" w:rsidRPr="00553689" w:rsidRDefault="00D05735" w:rsidP="00DA4C3E">
            <w:pPr>
              <w:pStyle w:val="CSTableTitle"/>
            </w:pPr>
            <w:r w:rsidRPr="00553689">
              <w:t xml:space="preserve">GSMA Support Staff Name </w:t>
            </w:r>
          </w:p>
        </w:tc>
        <w:tc>
          <w:tcPr>
            <w:tcW w:w="1610" w:type="dxa"/>
            <w:shd w:val="clear" w:color="auto" w:fill="auto"/>
            <w:vAlign w:val="center"/>
          </w:tcPr>
          <w:p w14:paraId="787263BF" w14:textId="77777777" w:rsidR="00D05735" w:rsidRPr="00553689" w:rsidRDefault="00D05735" w:rsidP="00DA4C3E">
            <w:pPr>
              <w:pStyle w:val="CSTableTitle"/>
            </w:pPr>
            <w:r w:rsidRPr="00553689">
              <w:t>Comments Date</w:t>
            </w:r>
          </w:p>
        </w:tc>
      </w:tr>
      <w:tr w:rsidR="00D05735" w:rsidRPr="001F0D0F" w14:paraId="787263C2" w14:textId="77777777" w:rsidTr="00DA4C3E">
        <w:trPr>
          <w:cantSplit/>
          <w:trHeight w:val="20"/>
          <w:jc w:val="center"/>
        </w:trPr>
        <w:tc>
          <w:tcPr>
            <w:tcW w:w="9665" w:type="dxa"/>
            <w:gridSpan w:val="4"/>
            <w:shd w:val="clear" w:color="auto" w:fill="auto"/>
            <w:vAlign w:val="center"/>
          </w:tcPr>
          <w:p w14:paraId="787263C1" w14:textId="77777777" w:rsidR="00D05735" w:rsidRPr="001F0D0F" w:rsidRDefault="00D05735" w:rsidP="00DA4C3E">
            <w:pPr>
              <w:pStyle w:val="TableTextBold"/>
            </w:pPr>
            <w:r>
              <w:t>Step 1</w:t>
            </w:r>
            <w:r w:rsidRPr="001F0D0F">
              <w:t xml:space="preserve">: </w:t>
            </w:r>
            <w:r>
              <w:t>Change Request Creation (no comments required)</w:t>
            </w:r>
          </w:p>
        </w:tc>
      </w:tr>
      <w:tr w:rsidR="00D05735" w:rsidRPr="001F0D0F" w14:paraId="787263C4" w14:textId="77777777" w:rsidTr="00DA4C3E">
        <w:trPr>
          <w:cantSplit/>
          <w:trHeight w:val="20"/>
          <w:jc w:val="center"/>
        </w:trPr>
        <w:tc>
          <w:tcPr>
            <w:tcW w:w="9665" w:type="dxa"/>
            <w:gridSpan w:val="4"/>
            <w:shd w:val="clear" w:color="auto" w:fill="auto"/>
            <w:vAlign w:val="center"/>
          </w:tcPr>
          <w:p w14:paraId="787263C3" w14:textId="77777777" w:rsidR="00D05735" w:rsidRPr="001F0D0F" w:rsidRDefault="00D05735" w:rsidP="00DA4C3E">
            <w:pPr>
              <w:pStyle w:val="TableTextBold"/>
            </w:pPr>
            <w:r w:rsidRPr="001F0D0F">
              <w:t xml:space="preserve">Step 2: </w:t>
            </w:r>
            <w:r>
              <w:t xml:space="preserve">Document </w:t>
            </w:r>
            <w:r w:rsidRPr="001F0D0F">
              <w:t xml:space="preserve">Quality </w:t>
            </w:r>
            <w:r>
              <w:t>and/or</w:t>
            </w:r>
            <w:r w:rsidRPr="001F0D0F">
              <w:t xml:space="preserve"> Legal Review</w:t>
            </w:r>
          </w:p>
        </w:tc>
      </w:tr>
      <w:tr w:rsidR="002D463A" w:rsidRPr="001F0D0F" w14:paraId="787263CC" w14:textId="77777777" w:rsidTr="00DA4C3E">
        <w:trPr>
          <w:cantSplit/>
          <w:trHeight w:val="20"/>
          <w:jc w:val="center"/>
        </w:trPr>
        <w:tc>
          <w:tcPr>
            <w:tcW w:w="3085" w:type="dxa"/>
            <w:shd w:val="clear" w:color="auto" w:fill="auto"/>
            <w:vAlign w:val="center"/>
          </w:tcPr>
          <w:p w14:paraId="787263C5" w14:textId="77777777" w:rsidR="002D463A" w:rsidRPr="001F0D0F" w:rsidRDefault="002D463A" w:rsidP="002D463A">
            <w:pPr>
              <w:pStyle w:val="TableText"/>
            </w:pPr>
            <w:r w:rsidRPr="001F0D0F">
              <w:t>Document Quality Team</w:t>
            </w:r>
          </w:p>
        </w:tc>
        <w:tc>
          <w:tcPr>
            <w:tcW w:w="3632" w:type="dxa"/>
            <w:shd w:val="clear" w:color="auto" w:fill="auto"/>
            <w:vAlign w:val="center"/>
          </w:tcPr>
          <w:p w14:paraId="787263C9" w14:textId="4AA00D0C" w:rsidR="002D463A" w:rsidRPr="001F0D0F" w:rsidRDefault="002D463A" w:rsidP="002D463A">
            <w:pPr>
              <w:pStyle w:val="TableText"/>
              <w:spacing w:before="0" w:after="0" w:line="240" w:lineRule="auto"/>
            </w:pPr>
            <w:r>
              <w:t>Quality review completed and document deemed acceptable for formal review and approval following minor edits.</w:t>
            </w:r>
          </w:p>
        </w:tc>
        <w:tc>
          <w:tcPr>
            <w:tcW w:w="1338" w:type="dxa"/>
            <w:shd w:val="clear" w:color="auto" w:fill="auto"/>
            <w:vAlign w:val="center"/>
          </w:tcPr>
          <w:p w14:paraId="787263CA" w14:textId="118D0AD9" w:rsidR="002D463A" w:rsidRPr="001F0D0F" w:rsidRDefault="002D463A" w:rsidP="002D463A">
            <w:pPr>
              <w:pStyle w:val="TableText"/>
              <w:spacing w:before="0" w:after="0" w:line="240" w:lineRule="auto"/>
            </w:pPr>
            <w:r>
              <w:t>James Moran</w:t>
            </w:r>
          </w:p>
        </w:tc>
        <w:tc>
          <w:tcPr>
            <w:tcW w:w="1610" w:type="dxa"/>
            <w:shd w:val="clear" w:color="auto" w:fill="auto"/>
            <w:vAlign w:val="center"/>
          </w:tcPr>
          <w:p w14:paraId="787263CB" w14:textId="0F5695FA" w:rsidR="002D463A" w:rsidRPr="001F0D0F" w:rsidRDefault="002D463A" w:rsidP="002D463A">
            <w:pPr>
              <w:pStyle w:val="TableText"/>
              <w:spacing w:before="0" w:after="0" w:line="240" w:lineRule="auto"/>
            </w:pPr>
            <w:r>
              <w:t>29/01/16</w:t>
            </w:r>
          </w:p>
        </w:tc>
      </w:tr>
      <w:tr w:rsidR="00D05735" w:rsidRPr="001F0D0F" w14:paraId="787263D4" w14:textId="77777777" w:rsidTr="002A75F4">
        <w:trPr>
          <w:cantSplit/>
          <w:trHeight w:val="994"/>
          <w:jc w:val="center"/>
        </w:trPr>
        <w:tc>
          <w:tcPr>
            <w:tcW w:w="3085" w:type="dxa"/>
            <w:shd w:val="clear" w:color="auto" w:fill="auto"/>
            <w:vAlign w:val="center"/>
          </w:tcPr>
          <w:p w14:paraId="787263CD" w14:textId="77777777" w:rsidR="00D05735" w:rsidRPr="001F0D0F" w:rsidRDefault="00D05735" w:rsidP="00DA4C3E">
            <w:pPr>
              <w:pStyle w:val="TableText"/>
            </w:pPr>
            <w:r w:rsidRPr="001F0D0F">
              <w:t>Legal Review</w:t>
            </w:r>
          </w:p>
        </w:tc>
        <w:tc>
          <w:tcPr>
            <w:tcW w:w="3632" w:type="dxa"/>
            <w:shd w:val="clear" w:color="auto" w:fill="auto"/>
            <w:vAlign w:val="center"/>
          </w:tcPr>
          <w:p w14:paraId="787263D1" w14:textId="4395BFC1" w:rsidR="00D05735" w:rsidRPr="001F0D0F" w:rsidRDefault="002A75F4" w:rsidP="00DA4C3E">
            <w:pPr>
              <w:pStyle w:val="TableText"/>
              <w:spacing w:before="0" w:after="0" w:line="240" w:lineRule="auto"/>
            </w:pPr>
            <w:r>
              <w:t>Legal review is not required</w:t>
            </w:r>
          </w:p>
        </w:tc>
        <w:tc>
          <w:tcPr>
            <w:tcW w:w="1338" w:type="dxa"/>
            <w:shd w:val="clear" w:color="auto" w:fill="auto"/>
            <w:vAlign w:val="center"/>
          </w:tcPr>
          <w:p w14:paraId="787263D2" w14:textId="38839AD5" w:rsidR="00D05735" w:rsidRPr="001F0D0F" w:rsidRDefault="00D05735" w:rsidP="00DA4C3E">
            <w:pPr>
              <w:pStyle w:val="TableText"/>
              <w:spacing w:before="0" w:after="0" w:line="240" w:lineRule="auto"/>
            </w:pPr>
          </w:p>
        </w:tc>
        <w:tc>
          <w:tcPr>
            <w:tcW w:w="1610" w:type="dxa"/>
            <w:shd w:val="clear" w:color="auto" w:fill="auto"/>
            <w:vAlign w:val="center"/>
          </w:tcPr>
          <w:p w14:paraId="787263D3" w14:textId="7DE0EA25" w:rsidR="00D05735" w:rsidRPr="001F0D0F" w:rsidRDefault="00D05735" w:rsidP="00DA4C3E">
            <w:pPr>
              <w:pStyle w:val="TableText"/>
              <w:spacing w:before="0" w:after="0" w:line="240" w:lineRule="auto"/>
            </w:pPr>
          </w:p>
        </w:tc>
      </w:tr>
      <w:tr w:rsidR="00D05735" w:rsidRPr="001F0D0F" w14:paraId="787263D6" w14:textId="77777777" w:rsidTr="00DA4C3E">
        <w:trPr>
          <w:cantSplit/>
          <w:trHeight w:val="20"/>
          <w:jc w:val="center"/>
        </w:trPr>
        <w:tc>
          <w:tcPr>
            <w:tcW w:w="9665" w:type="dxa"/>
            <w:gridSpan w:val="4"/>
            <w:shd w:val="clear" w:color="auto" w:fill="auto"/>
            <w:vAlign w:val="center"/>
          </w:tcPr>
          <w:p w14:paraId="787263D5" w14:textId="77777777" w:rsidR="00D05735" w:rsidRPr="001F0D0F" w:rsidRDefault="00D05735" w:rsidP="00DA4C3E">
            <w:pPr>
              <w:pStyle w:val="TableTextBold"/>
            </w:pPr>
            <w:r w:rsidRPr="001F0D0F">
              <w:t>Step 3: Formal Review</w:t>
            </w:r>
          </w:p>
        </w:tc>
      </w:tr>
      <w:tr w:rsidR="00D05735" w:rsidRPr="001F0D0F" w14:paraId="787263DF" w14:textId="77777777" w:rsidTr="002A75F4">
        <w:trPr>
          <w:cantSplit/>
          <w:trHeight w:val="1167"/>
          <w:jc w:val="center"/>
        </w:trPr>
        <w:tc>
          <w:tcPr>
            <w:tcW w:w="3085" w:type="dxa"/>
            <w:shd w:val="clear" w:color="auto" w:fill="auto"/>
            <w:vAlign w:val="center"/>
          </w:tcPr>
          <w:p w14:paraId="787263D7" w14:textId="77777777" w:rsidR="00D05735" w:rsidRPr="00EE59EA" w:rsidRDefault="00D05735" w:rsidP="00DA4C3E">
            <w:pPr>
              <w:pStyle w:val="TableText"/>
            </w:pPr>
            <w:r w:rsidRPr="00EE59EA">
              <w:t>Group(s)/Project(s) Review(s) Comments and Feedback</w:t>
            </w:r>
          </w:p>
        </w:tc>
        <w:tc>
          <w:tcPr>
            <w:tcW w:w="3632" w:type="dxa"/>
            <w:shd w:val="clear" w:color="auto" w:fill="auto"/>
            <w:vAlign w:val="center"/>
          </w:tcPr>
          <w:p w14:paraId="787263DC" w14:textId="2D0598CD" w:rsidR="00D05735" w:rsidRPr="001F0D0F" w:rsidRDefault="002A75F4" w:rsidP="00DA4C3E">
            <w:pPr>
              <w:pStyle w:val="TableText"/>
              <w:spacing w:before="0" w:after="0" w:line="240" w:lineRule="auto"/>
            </w:pPr>
            <w:r>
              <w:t>RCSJTA group has reviewed and approved the document</w:t>
            </w:r>
          </w:p>
        </w:tc>
        <w:tc>
          <w:tcPr>
            <w:tcW w:w="1338" w:type="dxa"/>
            <w:shd w:val="clear" w:color="auto" w:fill="auto"/>
            <w:vAlign w:val="center"/>
          </w:tcPr>
          <w:p w14:paraId="787263DD" w14:textId="57C25F67" w:rsidR="00D05735" w:rsidRPr="001F0D0F" w:rsidRDefault="002A75F4" w:rsidP="00DA4C3E">
            <w:pPr>
              <w:pStyle w:val="TableText"/>
              <w:spacing w:before="0" w:after="0" w:line="240" w:lineRule="auto"/>
            </w:pPr>
            <w:r>
              <w:t>Erdem Ersoz</w:t>
            </w:r>
          </w:p>
        </w:tc>
        <w:tc>
          <w:tcPr>
            <w:tcW w:w="1610" w:type="dxa"/>
            <w:shd w:val="clear" w:color="auto" w:fill="auto"/>
            <w:vAlign w:val="center"/>
          </w:tcPr>
          <w:p w14:paraId="787263DE" w14:textId="1A4ECAF4" w:rsidR="00D05735" w:rsidRPr="001F0D0F" w:rsidRDefault="002A75F4" w:rsidP="002A75F4">
            <w:pPr>
              <w:pStyle w:val="TableText"/>
              <w:spacing w:before="0" w:after="0" w:line="240" w:lineRule="auto"/>
            </w:pPr>
            <w:r>
              <w:t>05</w:t>
            </w:r>
            <w:r w:rsidR="00D05735" w:rsidRPr="001F0D0F">
              <w:t>/</w:t>
            </w:r>
            <w:r>
              <w:t>02</w:t>
            </w:r>
            <w:r w:rsidR="00D05735" w:rsidRPr="001F0D0F">
              <w:t>/</w:t>
            </w:r>
            <w:r>
              <w:t>16</w:t>
            </w:r>
          </w:p>
        </w:tc>
      </w:tr>
      <w:tr w:rsidR="00D05735" w:rsidRPr="001F0D0F" w14:paraId="787263E1" w14:textId="77777777" w:rsidTr="00DA4C3E">
        <w:trPr>
          <w:cantSplit/>
          <w:trHeight w:val="20"/>
          <w:jc w:val="center"/>
        </w:trPr>
        <w:tc>
          <w:tcPr>
            <w:tcW w:w="9665" w:type="dxa"/>
            <w:gridSpan w:val="4"/>
            <w:shd w:val="clear" w:color="auto" w:fill="auto"/>
            <w:vAlign w:val="center"/>
          </w:tcPr>
          <w:p w14:paraId="787263E0" w14:textId="77777777" w:rsidR="00D05735" w:rsidRPr="001F0D0F" w:rsidRDefault="00D05735" w:rsidP="00DA4C3E">
            <w:pPr>
              <w:pStyle w:val="TableTextBold"/>
            </w:pPr>
            <w:r w:rsidRPr="001F0D0F">
              <w:t>Step 4: Formal Approval(s)</w:t>
            </w:r>
          </w:p>
        </w:tc>
      </w:tr>
      <w:tr w:rsidR="00D05735" w:rsidRPr="001F0D0F" w14:paraId="787263E9" w14:textId="77777777" w:rsidTr="00DA4C3E">
        <w:trPr>
          <w:cantSplit/>
          <w:trHeight w:val="20"/>
          <w:jc w:val="center"/>
        </w:trPr>
        <w:tc>
          <w:tcPr>
            <w:tcW w:w="3085" w:type="dxa"/>
            <w:shd w:val="clear" w:color="auto" w:fill="auto"/>
            <w:vAlign w:val="center"/>
          </w:tcPr>
          <w:p w14:paraId="787263E2" w14:textId="77777777" w:rsidR="00D05735" w:rsidRPr="001F0D0F" w:rsidRDefault="00D05735" w:rsidP="00DA4C3E">
            <w:pPr>
              <w:pStyle w:val="TableText"/>
            </w:pPr>
            <w:r w:rsidRPr="001F0D0F">
              <w:t>Group(s)/Project(s) Approval(s) Comments and Feedback</w:t>
            </w:r>
          </w:p>
        </w:tc>
        <w:tc>
          <w:tcPr>
            <w:tcW w:w="3632" w:type="dxa"/>
            <w:shd w:val="clear" w:color="auto" w:fill="auto"/>
            <w:vAlign w:val="center"/>
          </w:tcPr>
          <w:p w14:paraId="787263E3" w14:textId="77777777" w:rsidR="00D05735" w:rsidRPr="001F0D0F" w:rsidRDefault="00D05735" w:rsidP="00DA4C3E">
            <w:pPr>
              <w:pStyle w:val="TableText"/>
              <w:spacing w:before="0" w:after="0" w:line="240" w:lineRule="auto"/>
            </w:pPr>
            <w:r w:rsidRPr="001F0D0F">
              <w:t>INSERT COMMENTS HERE</w:t>
            </w:r>
          </w:p>
          <w:p w14:paraId="787263E4" w14:textId="77777777" w:rsidR="00D05735" w:rsidRPr="001F0D0F" w:rsidRDefault="00D05735" w:rsidP="00DA4C3E">
            <w:pPr>
              <w:pStyle w:val="TableText"/>
              <w:spacing w:before="0" w:after="0" w:line="240" w:lineRule="auto"/>
            </w:pPr>
            <w:r w:rsidRPr="001F0D0F">
              <w:t>Please enter details for the Group(s)/Project(s) Approval(s)</w:t>
            </w:r>
          </w:p>
          <w:p w14:paraId="787263E5" w14:textId="77777777" w:rsidR="00D05735" w:rsidRPr="001F0D0F" w:rsidRDefault="00D05735" w:rsidP="00DA4C3E">
            <w:pPr>
              <w:pStyle w:val="TableText"/>
              <w:spacing w:before="0" w:after="0" w:line="240" w:lineRule="auto"/>
            </w:pPr>
            <w:r w:rsidRPr="001F0D0F">
              <w:t>Record any issues, actions and key decisions</w:t>
            </w:r>
          </w:p>
          <w:p w14:paraId="787263E6" w14:textId="77777777" w:rsidR="00D05735" w:rsidRPr="001F0D0F" w:rsidRDefault="00D05735" w:rsidP="00DA4C3E">
            <w:pPr>
              <w:pStyle w:val="TableText"/>
              <w:spacing w:before="0" w:after="0" w:line="240" w:lineRule="auto"/>
            </w:pPr>
            <w:r w:rsidRPr="001F0D0F">
              <w:t>Confirm outcome of Formal Approval</w:t>
            </w:r>
          </w:p>
        </w:tc>
        <w:tc>
          <w:tcPr>
            <w:tcW w:w="1338" w:type="dxa"/>
            <w:shd w:val="clear" w:color="auto" w:fill="auto"/>
            <w:vAlign w:val="center"/>
          </w:tcPr>
          <w:p w14:paraId="787263E7" w14:textId="77777777" w:rsidR="00D05735" w:rsidRPr="001F0D0F" w:rsidRDefault="00D05735" w:rsidP="00DA4C3E">
            <w:pPr>
              <w:pStyle w:val="TableText"/>
              <w:spacing w:before="0" w:after="0" w:line="240" w:lineRule="auto"/>
            </w:pPr>
            <w:r w:rsidRPr="004D43F4">
              <w:t>GSMA Support Staff Name</w:t>
            </w:r>
          </w:p>
        </w:tc>
        <w:tc>
          <w:tcPr>
            <w:tcW w:w="1610" w:type="dxa"/>
            <w:shd w:val="clear" w:color="auto" w:fill="auto"/>
            <w:vAlign w:val="center"/>
          </w:tcPr>
          <w:p w14:paraId="787263E8" w14:textId="77777777" w:rsidR="00D05735" w:rsidRPr="001F0D0F" w:rsidRDefault="00D05735" w:rsidP="00DA4C3E">
            <w:pPr>
              <w:pStyle w:val="TableText"/>
              <w:spacing w:before="0" w:after="0" w:line="240" w:lineRule="auto"/>
            </w:pPr>
            <w:r w:rsidRPr="001F0D0F">
              <w:t>DD/MM/YY</w:t>
            </w:r>
          </w:p>
        </w:tc>
      </w:tr>
    </w:tbl>
    <w:p w14:paraId="787263EA" w14:textId="77777777" w:rsidR="00D05735" w:rsidRDefault="00D05735" w:rsidP="00D05735">
      <w:pPr>
        <w:pStyle w:val="NormalParagraph"/>
      </w:pPr>
    </w:p>
    <w:p w14:paraId="5577B1AE" w14:textId="7CDEBC27" w:rsidR="00B703D8" w:rsidRDefault="00B703D8" w:rsidP="00DA4C3E">
      <w:pPr>
        <w:pStyle w:val="NormalParagraph"/>
        <w:spacing w:after="0" w:line="240" w:lineRule="auto"/>
      </w:pPr>
    </w:p>
    <w:p w14:paraId="6BE84A3B" w14:textId="77777777" w:rsidR="00B703D8" w:rsidRDefault="00B703D8" w:rsidP="00DA4C3E">
      <w:pPr>
        <w:pStyle w:val="NormalParagraph"/>
        <w:rPr>
          <w:rFonts w:cs="Arial"/>
        </w:rPr>
      </w:pPr>
    </w:p>
    <w:p w14:paraId="4759442D" w14:textId="77777777" w:rsidR="00D443AD" w:rsidRPr="00D443AD" w:rsidRDefault="00B703D8" w:rsidP="00D443AD">
      <w:pPr>
        <w:pStyle w:val="Heading1"/>
        <w:numPr>
          <w:ilvl w:val="0"/>
          <w:numId w:val="28"/>
        </w:numPr>
        <w:suppressAutoHyphens/>
      </w:pPr>
      <w:r>
        <w:rPr>
          <w:b w:val="0"/>
          <w:bCs w:val="0"/>
        </w:rPr>
        <w:br w:type="page"/>
      </w:r>
    </w:p>
    <w:p w14:paraId="78AD4717" w14:textId="77777777" w:rsidR="00D443AD" w:rsidRDefault="00D443AD" w:rsidP="00DA4C3E">
      <w:pPr>
        <w:pStyle w:val="TOCHeading"/>
        <w:rPr>
          <w:rFonts w:cs="Arial"/>
        </w:rPr>
      </w:pPr>
      <w:r>
        <w:rPr>
          <w:rFonts w:cs="Arial"/>
        </w:rPr>
        <w:lastRenderedPageBreak/>
        <w:t>Table of Contents</w:t>
      </w:r>
    </w:p>
    <w:p w14:paraId="61F1B7C8" w14:textId="77777777" w:rsidR="002A75F4" w:rsidRDefault="00D443AD">
      <w:pPr>
        <w:pStyle w:val="TOC1"/>
        <w:rPr>
          <w:rFonts w:asciiTheme="minorHAnsi" w:eastAsiaTheme="minorEastAsia" w:hAnsiTheme="minorHAnsi" w:cstheme="minorBidi"/>
          <w:b w:val="0"/>
          <w:lang w:eastAsia="en-GB" w:bidi="ar-SA"/>
        </w:rPr>
      </w:pPr>
      <w:r>
        <w:fldChar w:fldCharType="begin"/>
      </w:r>
      <w:r>
        <w:instrText xml:space="preserve"> TOC \o "1-3" \h \z \u </w:instrText>
      </w:r>
      <w:r>
        <w:fldChar w:fldCharType="separate"/>
      </w:r>
      <w:hyperlink w:anchor="_Toc442431849" w:history="1">
        <w:r w:rsidR="002A75F4" w:rsidRPr="00B033B7">
          <w:rPr>
            <w:rStyle w:val="Hyperlink"/>
            <w:rFonts w:ascii="Symbol" w:hAnsi="Symbol" w:cs="Symbol"/>
          </w:rPr>
          <w:t>1</w:t>
        </w:r>
        <w:r w:rsidR="002A75F4">
          <w:rPr>
            <w:rFonts w:asciiTheme="minorHAnsi" w:eastAsiaTheme="minorEastAsia" w:hAnsiTheme="minorHAnsi" w:cstheme="minorBidi"/>
            <w:b w:val="0"/>
            <w:lang w:eastAsia="en-GB" w:bidi="ar-SA"/>
          </w:rPr>
          <w:tab/>
        </w:r>
        <w:r w:rsidR="002A75F4" w:rsidRPr="00B033B7">
          <w:rPr>
            <w:rStyle w:val="Hyperlink"/>
          </w:rPr>
          <w:t>Introduction</w:t>
        </w:r>
        <w:r w:rsidR="002A75F4">
          <w:rPr>
            <w:webHidden/>
          </w:rPr>
          <w:tab/>
        </w:r>
        <w:r w:rsidR="002A75F4">
          <w:rPr>
            <w:webHidden/>
          </w:rPr>
          <w:fldChar w:fldCharType="begin"/>
        </w:r>
        <w:r w:rsidR="002A75F4">
          <w:rPr>
            <w:webHidden/>
          </w:rPr>
          <w:instrText xml:space="preserve"> PAGEREF _Toc442431849 \h </w:instrText>
        </w:r>
        <w:r w:rsidR="002A75F4">
          <w:rPr>
            <w:webHidden/>
          </w:rPr>
        </w:r>
        <w:r w:rsidR="002A75F4">
          <w:rPr>
            <w:webHidden/>
          </w:rPr>
          <w:fldChar w:fldCharType="separate"/>
        </w:r>
        <w:r w:rsidR="002A75F4">
          <w:rPr>
            <w:webHidden/>
          </w:rPr>
          <w:t>5</w:t>
        </w:r>
        <w:r w:rsidR="002A75F4">
          <w:rPr>
            <w:webHidden/>
          </w:rPr>
          <w:fldChar w:fldCharType="end"/>
        </w:r>
      </w:hyperlink>
    </w:p>
    <w:p w14:paraId="11245A50" w14:textId="77777777" w:rsidR="002A75F4" w:rsidRDefault="00537EC0">
      <w:pPr>
        <w:pStyle w:val="TOC2"/>
        <w:rPr>
          <w:rFonts w:asciiTheme="minorHAnsi" w:eastAsiaTheme="minorEastAsia" w:hAnsiTheme="minorHAnsi" w:cstheme="minorBidi"/>
          <w:szCs w:val="22"/>
          <w:lang w:bidi="ar-SA"/>
        </w:rPr>
      </w:pPr>
      <w:hyperlink w:anchor="_Toc442431850" w:history="1">
        <w:r w:rsidR="002A75F4" w:rsidRPr="00B033B7">
          <w:rPr>
            <w:rStyle w:val="Hyperlink"/>
          </w:rPr>
          <w:t>1.1</w:t>
        </w:r>
        <w:r w:rsidR="002A75F4">
          <w:rPr>
            <w:rFonts w:asciiTheme="minorHAnsi" w:eastAsiaTheme="minorEastAsia" w:hAnsiTheme="minorHAnsi" w:cstheme="minorBidi"/>
            <w:szCs w:val="22"/>
            <w:lang w:bidi="ar-SA"/>
          </w:rPr>
          <w:tab/>
        </w:r>
        <w:r w:rsidR="002A75F4" w:rsidRPr="00B033B7">
          <w:rPr>
            <w:rStyle w:val="Hyperlink"/>
          </w:rPr>
          <w:t>Overview</w:t>
        </w:r>
        <w:r w:rsidR="002A75F4">
          <w:rPr>
            <w:webHidden/>
          </w:rPr>
          <w:tab/>
        </w:r>
        <w:r w:rsidR="002A75F4">
          <w:rPr>
            <w:webHidden/>
          </w:rPr>
          <w:fldChar w:fldCharType="begin"/>
        </w:r>
        <w:r w:rsidR="002A75F4">
          <w:rPr>
            <w:webHidden/>
          </w:rPr>
          <w:instrText xml:space="preserve"> PAGEREF _Toc442431850 \h </w:instrText>
        </w:r>
        <w:r w:rsidR="002A75F4">
          <w:rPr>
            <w:webHidden/>
          </w:rPr>
        </w:r>
        <w:r w:rsidR="002A75F4">
          <w:rPr>
            <w:webHidden/>
          </w:rPr>
          <w:fldChar w:fldCharType="separate"/>
        </w:r>
        <w:r w:rsidR="002A75F4">
          <w:rPr>
            <w:webHidden/>
          </w:rPr>
          <w:t>5</w:t>
        </w:r>
        <w:r w:rsidR="002A75F4">
          <w:rPr>
            <w:webHidden/>
          </w:rPr>
          <w:fldChar w:fldCharType="end"/>
        </w:r>
      </w:hyperlink>
    </w:p>
    <w:p w14:paraId="3AA95CB2" w14:textId="77777777" w:rsidR="002A75F4" w:rsidRDefault="00537EC0">
      <w:pPr>
        <w:pStyle w:val="TOC2"/>
        <w:rPr>
          <w:rFonts w:asciiTheme="minorHAnsi" w:eastAsiaTheme="minorEastAsia" w:hAnsiTheme="minorHAnsi" w:cstheme="minorBidi"/>
          <w:szCs w:val="22"/>
          <w:lang w:bidi="ar-SA"/>
        </w:rPr>
      </w:pPr>
      <w:hyperlink w:anchor="_Toc442431851" w:history="1">
        <w:r w:rsidR="002A75F4" w:rsidRPr="00B033B7">
          <w:rPr>
            <w:rStyle w:val="Hyperlink"/>
          </w:rPr>
          <w:t>1.2</w:t>
        </w:r>
        <w:r w:rsidR="002A75F4">
          <w:rPr>
            <w:rFonts w:asciiTheme="minorHAnsi" w:eastAsiaTheme="minorEastAsia" w:hAnsiTheme="minorHAnsi" w:cstheme="minorBidi"/>
            <w:szCs w:val="22"/>
            <w:lang w:bidi="ar-SA"/>
          </w:rPr>
          <w:tab/>
        </w:r>
        <w:r w:rsidR="002A75F4" w:rsidRPr="00B033B7">
          <w:rPr>
            <w:rStyle w:val="Hyperlink"/>
          </w:rPr>
          <w:t>Scope</w:t>
        </w:r>
        <w:r w:rsidR="002A75F4">
          <w:rPr>
            <w:webHidden/>
          </w:rPr>
          <w:tab/>
        </w:r>
        <w:r w:rsidR="002A75F4">
          <w:rPr>
            <w:webHidden/>
          </w:rPr>
          <w:fldChar w:fldCharType="begin"/>
        </w:r>
        <w:r w:rsidR="002A75F4">
          <w:rPr>
            <w:webHidden/>
          </w:rPr>
          <w:instrText xml:space="preserve"> PAGEREF _Toc442431851 \h </w:instrText>
        </w:r>
        <w:r w:rsidR="002A75F4">
          <w:rPr>
            <w:webHidden/>
          </w:rPr>
        </w:r>
        <w:r w:rsidR="002A75F4">
          <w:rPr>
            <w:webHidden/>
          </w:rPr>
          <w:fldChar w:fldCharType="separate"/>
        </w:r>
        <w:r w:rsidR="002A75F4">
          <w:rPr>
            <w:webHidden/>
          </w:rPr>
          <w:t>5</w:t>
        </w:r>
        <w:r w:rsidR="002A75F4">
          <w:rPr>
            <w:webHidden/>
          </w:rPr>
          <w:fldChar w:fldCharType="end"/>
        </w:r>
      </w:hyperlink>
    </w:p>
    <w:p w14:paraId="0E55E3E5" w14:textId="77777777" w:rsidR="002A75F4" w:rsidRDefault="00537EC0">
      <w:pPr>
        <w:pStyle w:val="TOC2"/>
        <w:rPr>
          <w:rFonts w:asciiTheme="minorHAnsi" w:eastAsiaTheme="minorEastAsia" w:hAnsiTheme="minorHAnsi" w:cstheme="minorBidi"/>
          <w:szCs w:val="22"/>
          <w:lang w:bidi="ar-SA"/>
        </w:rPr>
      </w:pPr>
      <w:hyperlink w:anchor="_Toc442431852" w:history="1">
        <w:r w:rsidR="002A75F4" w:rsidRPr="00B033B7">
          <w:rPr>
            <w:rStyle w:val="Hyperlink"/>
          </w:rPr>
          <w:t>1.3</w:t>
        </w:r>
        <w:r w:rsidR="002A75F4">
          <w:rPr>
            <w:rFonts w:asciiTheme="minorHAnsi" w:eastAsiaTheme="minorEastAsia" w:hAnsiTheme="minorHAnsi" w:cstheme="minorBidi"/>
            <w:szCs w:val="22"/>
            <w:lang w:bidi="ar-SA"/>
          </w:rPr>
          <w:tab/>
        </w:r>
        <w:r w:rsidR="002A75F4" w:rsidRPr="00B033B7">
          <w:rPr>
            <w:rStyle w:val="Hyperlink"/>
          </w:rPr>
          <w:t>Definitions</w:t>
        </w:r>
        <w:r w:rsidR="002A75F4">
          <w:rPr>
            <w:webHidden/>
          </w:rPr>
          <w:tab/>
        </w:r>
        <w:r w:rsidR="002A75F4">
          <w:rPr>
            <w:webHidden/>
          </w:rPr>
          <w:fldChar w:fldCharType="begin"/>
        </w:r>
        <w:r w:rsidR="002A75F4">
          <w:rPr>
            <w:webHidden/>
          </w:rPr>
          <w:instrText xml:space="preserve"> PAGEREF _Toc442431852 \h </w:instrText>
        </w:r>
        <w:r w:rsidR="002A75F4">
          <w:rPr>
            <w:webHidden/>
          </w:rPr>
        </w:r>
        <w:r w:rsidR="002A75F4">
          <w:rPr>
            <w:webHidden/>
          </w:rPr>
          <w:fldChar w:fldCharType="separate"/>
        </w:r>
        <w:r w:rsidR="002A75F4">
          <w:rPr>
            <w:webHidden/>
          </w:rPr>
          <w:t>5</w:t>
        </w:r>
        <w:r w:rsidR="002A75F4">
          <w:rPr>
            <w:webHidden/>
          </w:rPr>
          <w:fldChar w:fldCharType="end"/>
        </w:r>
      </w:hyperlink>
    </w:p>
    <w:p w14:paraId="101489C2" w14:textId="77777777" w:rsidR="002A75F4" w:rsidRDefault="00537EC0">
      <w:pPr>
        <w:pStyle w:val="TOC2"/>
        <w:rPr>
          <w:rFonts w:asciiTheme="minorHAnsi" w:eastAsiaTheme="minorEastAsia" w:hAnsiTheme="minorHAnsi" w:cstheme="minorBidi"/>
          <w:szCs w:val="22"/>
          <w:lang w:bidi="ar-SA"/>
        </w:rPr>
      </w:pPr>
      <w:hyperlink w:anchor="_Toc442431853" w:history="1">
        <w:r w:rsidR="002A75F4" w:rsidRPr="00B033B7">
          <w:rPr>
            <w:rStyle w:val="Hyperlink"/>
          </w:rPr>
          <w:t>1.4</w:t>
        </w:r>
        <w:r w:rsidR="002A75F4">
          <w:rPr>
            <w:rFonts w:asciiTheme="minorHAnsi" w:eastAsiaTheme="minorEastAsia" w:hAnsiTheme="minorHAnsi" w:cstheme="minorBidi"/>
            <w:szCs w:val="22"/>
            <w:lang w:bidi="ar-SA"/>
          </w:rPr>
          <w:tab/>
        </w:r>
        <w:r w:rsidR="002A75F4" w:rsidRPr="00B033B7">
          <w:rPr>
            <w:rStyle w:val="Hyperlink"/>
          </w:rPr>
          <w:t>Abbreviations</w:t>
        </w:r>
        <w:r w:rsidR="002A75F4">
          <w:rPr>
            <w:webHidden/>
          </w:rPr>
          <w:tab/>
        </w:r>
        <w:r w:rsidR="002A75F4">
          <w:rPr>
            <w:webHidden/>
          </w:rPr>
          <w:fldChar w:fldCharType="begin"/>
        </w:r>
        <w:r w:rsidR="002A75F4">
          <w:rPr>
            <w:webHidden/>
          </w:rPr>
          <w:instrText xml:space="preserve"> PAGEREF _Toc442431853 \h </w:instrText>
        </w:r>
        <w:r w:rsidR="002A75F4">
          <w:rPr>
            <w:webHidden/>
          </w:rPr>
        </w:r>
        <w:r w:rsidR="002A75F4">
          <w:rPr>
            <w:webHidden/>
          </w:rPr>
          <w:fldChar w:fldCharType="separate"/>
        </w:r>
        <w:r w:rsidR="002A75F4">
          <w:rPr>
            <w:webHidden/>
          </w:rPr>
          <w:t>5</w:t>
        </w:r>
        <w:r w:rsidR="002A75F4">
          <w:rPr>
            <w:webHidden/>
          </w:rPr>
          <w:fldChar w:fldCharType="end"/>
        </w:r>
      </w:hyperlink>
    </w:p>
    <w:p w14:paraId="7EF5887A" w14:textId="77777777" w:rsidR="002A75F4" w:rsidRDefault="00537EC0">
      <w:pPr>
        <w:pStyle w:val="TOC2"/>
        <w:rPr>
          <w:rFonts w:asciiTheme="minorHAnsi" w:eastAsiaTheme="minorEastAsia" w:hAnsiTheme="minorHAnsi" w:cstheme="minorBidi"/>
          <w:szCs w:val="22"/>
          <w:lang w:bidi="ar-SA"/>
        </w:rPr>
      </w:pPr>
      <w:hyperlink w:anchor="_Toc442431854" w:history="1">
        <w:r w:rsidR="002A75F4" w:rsidRPr="00B033B7">
          <w:rPr>
            <w:rStyle w:val="Hyperlink"/>
          </w:rPr>
          <w:t>1.5</w:t>
        </w:r>
        <w:r w:rsidR="002A75F4">
          <w:rPr>
            <w:rFonts w:asciiTheme="minorHAnsi" w:eastAsiaTheme="minorEastAsia" w:hAnsiTheme="minorHAnsi" w:cstheme="minorBidi"/>
            <w:szCs w:val="22"/>
            <w:lang w:bidi="ar-SA"/>
          </w:rPr>
          <w:tab/>
        </w:r>
        <w:r w:rsidR="002A75F4" w:rsidRPr="00B033B7">
          <w:rPr>
            <w:rStyle w:val="Hyperlink"/>
          </w:rPr>
          <w:t>References</w:t>
        </w:r>
        <w:r w:rsidR="002A75F4">
          <w:rPr>
            <w:webHidden/>
          </w:rPr>
          <w:tab/>
        </w:r>
        <w:r w:rsidR="002A75F4">
          <w:rPr>
            <w:webHidden/>
          </w:rPr>
          <w:fldChar w:fldCharType="begin"/>
        </w:r>
        <w:r w:rsidR="002A75F4">
          <w:rPr>
            <w:webHidden/>
          </w:rPr>
          <w:instrText xml:space="preserve"> PAGEREF _Toc442431854 \h </w:instrText>
        </w:r>
        <w:r w:rsidR="002A75F4">
          <w:rPr>
            <w:webHidden/>
          </w:rPr>
        </w:r>
        <w:r w:rsidR="002A75F4">
          <w:rPr>
            <w:webHidden/>
          </w:rPr>
          <w:fldChar w:fldCharType="separate"/>
        </w:r>
        <w:r w:rsidR="002A75F4">
          <w:rPr>
            <w:webHidden/>
          </w:rPr>
          <w:t>6</w:t>
        </w:r>
        <w:r w:rsidR="002A75F4">
          <w:rPr>
            <w:webHidden/>
          </w:rPr>
          <w:fldChar w:fldCharType="end"/>
        </w:r>
      </w:hyperlink>
    </w:p>
    <w:p w14:paraId="2C81A895" w14:textId="77777777" w:rsidR="002A75F4" w:rsidRDefault="00537EC0">
      <w:pPr>
        <w:pStyle w:val="TOC2"/>
        <w:rPr>
          <w:rFonts w:asciiTheme="minorHAnsi" w:eastAsiaTheme="minorEastAsia" w:hAnsiTheme="minorHAnsi" w:cstheme="minorBidi"/>
          <w:szCs w:val="22"/>
          <w:lang w:bidi="ar-SA"/>
        </w:rPr>
      </w:pPr>
      <w:hyperlink w:anchor="_Toc442431855" w:history="1">
        <w:r w:rsidR="002A75F4" w:rsidRPr="00B033B7">
          <w:rPr>
            <w:rStyle w:val="Hyperlink"/>
            <w:rFonts w:eastAsia="Arial"/>
          </w:rPr>
          <w:t>1.6</w:t>
        </w:r>
        <w:r w:rsidR="002A75F4">
          <w:rPr>
            <w:rFonts w:asciiTheme="minorHAnsi" w:eastAsiaTheme="minorEastAsia" w:hAnsiTheme="minorHAnsi" w:cstheme="minorBidi"/>
            <w:szCs w:val="22"/>
            <w:lang w:bidi="ar-SA"/>
          </w:rPr>
          <w:tab/>
        </w:r>
        <w:r w:rsidR="002A75F4" w:rsidRPr="00B033B7">
          <w:rPr>
            <w:rStyle w:val="Hyperlink"/>
          </w:rPr>
          <w:t>Conventions</w:t>
        </w:r>
        <w:r w:rsidR="002A75F4">
          <w:rPr>
            <w:webHidden/>
          </w:rPr>
          <w:tab/>
        </w:r>
        <w:r w:rsidR="002A75F4">
          <w:rPr>
            <w:webHidden/>
          </w:rPr>
          <w:fldChar w:fldCharType="begin"/>
        </w:r>
        <w:r w:rsidR="002A75F4">
          <w:rPr>
            <w:webHidden/>
          </w:rPr>
          <w:instrText xml:space="preserve"> PAGEREF _Toc442431855 \h </w:instrText>
        </w:r>
        <w:r w:rsidR="002A75F4">
          <w:rPr>
            <w:webHidden/>
          </w:rPr>
        </w:r>
        <w:r w:rsidR="002A75F4">
          <w:rPr>
            <w:webHidden/>
          </w:rPr>
          <w:fldChar w:fldCharType="separate"/>
        </w:r>
        <w:r w:rsidR="002A75F4">
          <w:rPr>
            <w:webHidden/>
          </w:rPr>
          <w:t>6</w:t>
        </w:r>
        <w:r w:rsidR="002A75F4">
          <w:rPr>
            <w:webHidden/>
          </w:rPr>
          <w:fldChar w:fldCharType="end"/>
        </w:r>
      </w:hyperlink>
    </w:p>
    <w:p w14:paraId="052D2424" w14:textId="77777777" w:rsidR="002A75F4" w:rsidRDefault="00537EC0">
      <w:pPr>
        <w:pStyle w:val="TOC1"/>
        <w:rPr>
          <w:rFonts w:asciiTheme="minorHAnsi" w:eastAsiaTheme="minorEastAsia" w:hAnsiTheme="minorHAnsi" w:cstheme="minorBidi"/>
          <w:b w:val="0"/>
          <w:lang w:eastAsia="en-GB" w:bidi="ar-SA"/>
        </w:rPr>
      </w:pPr>
      <w:hyperlink w:anchor="_Toc442431856" w:history="1">
        <w:r w:rsidR="002A75F4" w:rsidRPr="00B033B7">
          <w:rPr>
            <w:rStyle w:val="Hyperlink"/>
            <w:rFonts w:ascii="Symbol" w:hAnsi="Symbol" w:cs="Symbol"/>
          </w:rPr>
          <w:t>2</w:t>
        </w:r>
        <w:r w:rsidR="002A75F4">
          <w:rPr>
            <w:rFonts w:asciiTheme="minorHAnsi" w:eastAsiaTheme="minorEastAsia" w:hAnsiTheme="minorHAnsi" w:cstheme="minorBidi"/>
            <w:b w:val="0"/>
            <w:lang w:eastAsia="en-GB" w:bidi="ar-SA"/>
          </w:rPr>
          <w:tab/>
        </w:r>
        <w:r w:rsidR="002A75F4" w:rsidRPr="00B033B7">
          <w:rPr>
            <w:rStyle w:val="Hyperlink"/>
          </w:rPr>
          <w:t>API Architecture</w:t>
        </w:r>
        <w:r w:rsidR="002A75F4">
          <w:rPr>
            <w:webHidden/>
          </w:rPr>
          <w:tab/>
        </w:r>
        <w:r w:rsidR="002A75F4">
          <w:rPr>
            <w:webHidden/>
          </w:rPr>
          <w:fldChar w:fldCharType="begin"/>
        </w:r>
        <w:r w:rsidR="002A75F4">
          <w:rPr>
            <w:webHidden/>
          </w:rPr>
          <w:instrText xml:space="preserve"> PAGEREF _Toc442431856 \h </w:instrText>
        </w:r>
        <w:r w:rsidR="002A75F4">
          <w:rPr>
            <w:webHidden/>
          </w:rPr>
        </w:r>
        <w:r w:rsidR="002A75F4">
          <w:rPr>
            <w:webHidden/>
          </w:rPr>
          <w:fldChar w:fldCharType="separate"/>
        </w:r>
        <w:r w:rsidR="002A75F4">
          <w:rPr>
            <w:webHidden/>
          </w:rPr>
          <w:t>6</w:t>
        </w:r>
        <w:r w:rsidR="002A75F4">
          <w:rPr>
            <w:webHidden/>
          </w:rPr>
          <w:fldChar w:fldCharType="end"/>
        </w:r>
      </w:hyperlink>
    </w:p>
    <w:p w14:paraId="2FD01B8C" w14:textId="77777777" w:rsidR="002A75F4" w:rsidRDefault="00537EC0">
      <w:pPr>
        <w:pStyle w:val="TOC2"/>
        <w:rPr>
          <w:rFonts w:asciiTheme="minorHAnsi" w:eastAsiaTheme="minorEastAsia" w:hAnsiTheme="minorHAnsi" w:cstheme="minorBidi"/>
          <w:szCs w:val="22"/>
          <w:lang w:bidi="ar-SA"/>
        </w:rPr>
      </w:pPr>
      <w:hyperlink w:anchor="_Toc442431858" w:history="1">
        <w:r w:rsidR="002A75F4" w:rsidRPr="00B033B7">
          <w:rPr>
            <w:rStyle w:val="Hyperlink"/>
          </w:rPr>
          <w:t>2.1</w:t>
        </w:r>
        <w:r w:rsidR="002A75F4">
          <w:rPr>
            <w:rFonts w:asciiTheme="minorHAnsi" w:eastAsiaTheme="minorEastAsia" w:hAnsiTheme="minorHAnsi" w:cstheme="minorBidi"/>
            <w:szCs w:val="22"/>
            <w:lang w:bidi="ar-SA"/>
          </w:rPr>
          <w:tab/>
        </w:r>
        <w:r w:rsidR="002A75F4" w:rsidRPr="00B033B7">
          <w:rPr>
            <w:rStyle w:val="Hyperlink"/>
          </w:rPr>
          <w:t>Architecture Overview</w:t>
        </w:r>
        <w:r w:rsidR="002A75F4">
          <w:rPr>
            <w:webHidden/>
          </w:rPr>
          <w:tab/>
        </w:r>
        <w:r w:rsidR="002A75F4">
          <w:rPr>
            <w:webHidden/>
          </w:rPr>
          <w:fldChar w:fldCharType="begin"/>
        </w:r>
        <w:r w:rsidR="002A75F4">
          <w:rPr>
            <w:webHidden/>
          </w:rPr>
          <w:instrText xml:space="preserve"> PAGEREF _Toc442431858 \h </w:instrText>
        </w:r>
        <w:r w:rsidR="002A75F4">
          <w:rPr>
            <w:webHidden/>
          </w:rPr>
        </w:r>
        <w:r w:rsidR="002A75F4">
          <w:rPr>
            <w:webHidden/>
          </w:rPr>
          <w:fldChar w:fldCharType="separate"/>
        </w:r>
        <w:r w:rsidR="002A75F4">
          <w:rPr>
            <w:webHidden/>
          </w:rPr>
          <w:t>6</w:t>
        </w:r>
        <w:r w:rsidR="002A75F4">
          <w:rPr>
            <w:webHidden/>
          </w:rPr>
          <w:fldChar w:fldCharType="end"/>
        </w:r>
      </w:hyperlink>
    </w:p>
    <w:p w14:paraId="5DBD929D" w14:textId="77777777" w:rsidR="002A75F4" w:rsidRDefault="00537EC0">
      <w:pPr>
        <w:pStyle w:val="TOC3"/>
        <w:rPr>
          <w:rFonts w:asciiTheme="minorHAnsi" w:eastAsiaTheme="minorEastAsia" w:hAnsiTheme="minorHAnsi" w:cstheme="minorBidi"/>
          <w:szCs w:val="22"/>
          <w:lang w:bidi="ar-SA"/>
        </w:rPr>
      </w:pPr>
      <w:hyperlink w:anchor="_Toc442431859" w:history="1">
        <w:r w:rsidR="002A75F4" w:rsidRPr="00B033B7">
          <w:rPr>
            <w:rStyle w:val="Hyperlink"/>
          </w:rPr>
          <w:t>2.1.1</w:t>
        </w:r>
        <w:r w:rsidR="002A75F4">
          <w:rPr>
            <w:rFonts w:asciiTheme="minorHAnsi" w:eastAsiaTheme="minorEastAsia" w:hAnsiTheme="minorHAnsi" w:cstheme="minorBidi"/>
            <w:szCs w:val="22"/>
            <w:lang w:bidi="ar-SA"/>
          </w:rPr>
          <w:tab/>
        </w:r>
        <w:r w:rsidR="002A75F4" w:rsidRPr="00B033B7">
          <w:rPr>
            <w:rStyle w:val="Hyperlink"/>
          </w:rPr>
          <w:t>API Descriptions</w:t>
        </w:r>
        <w:r w:rsidR="002A75F4">
          <w:rPr>
            <w:webHidden/>
          </w:rPr>
          <w:tab/>
        </w:r>
        <w:r w:rsidR="002A75F4">
          <w:rPr>
            <w:webHidden/>
          </w:rPr>
          <w:fldChar w:fldCharType="begin"/>
        </w:r>
        <w:r w:rsidR="002A75F4">
          <w:rPr>
            <w:webHidden/>
          </w:rPr>
          <w:instrText xml:space="preserve"> PAGEREF _Toc442431859 \h </w:instrText>
        </w:r>
        <w:r w:rsidR="002A75F4">
          <w:rPr>
            <w:webHidden/>
          </w:rPr>
        </w:r>
        <w:r w:rsidR="002A75F4">
          <w:rPr>
            <w:webHidden/>
          </w:rPr>
          <w:fldChar w:fldCharType="separate"/>
        </w:r>
        <w:r w:rsidR="002A75F4">
          <w:rPr>
            <w:webHidden/>
          </w:rPr>
          <w:t>8</w:t>
        </w:r>
        <w:r w:rsidR="002A75F4">
          <w:rPr>
            <w:webHidden/>
          </w:rPr>
          <w:fldChar w:fldCharType="end"/>
        </w:r>
      </w:hyperlink>
    </w:p>
    <w:p w14:paraId="4CAE792F" w14:textId="77777777" w:rsidR="002A75F4" w:rsidRDefault="00537EC0">
      <w:pPr>
        <w:pStyle w:val="TOC3"/>
        <w:rPr>
          <w:rFonts w:asciiTheme="minorHAnsi" w:eastAsiaTheme="minorEastAsia" w:hAnsiTheme="minorHAnsi" w:cstheme="minorBidi"/>
          <w:szCs w:val="22"/>
          <w:lang w:bidi="ar-SA"/>
        </w:rPr>
      </w:pPr>
      <w:hyperlink w:anchor="_Toc442431860" w:history="1">
        <w:r w:rsidR="002A75F4" w:rsidRPr="00B033B7">
          <w:rPr>
            <w:rStyle w:val="Hyperlink"/>
          </w:rPr>
          <w:t>2.1.2</w:t>
        </w:r>
        <w:r w:rsidR="002A75F4">
          <w:rPr>
            <w:rFonts w:asciiTheme="minorHAnsi" w:eastAsiaTheme="minorEastAsia" w:hAnsiTheme="minorHAnsi" w:cstheme="minorBidi"/>
            <w:szCs w:val="22"/>
            <w:lang w:bidi="ar-SA"/>
          </w:rPr>
          <w:tab/>
        </w:r>
        <w:r w:rsidR="002A75F4" w:rsidRPr="00B033B7">
          <w:rPr>
            <w:rStyle w:val="Hyperlink"/>
          </w:rPr>
          <w:t>Applications Types</w:t>
        </w:r>
        <w:r w:rsidR="002A75F4">
          <w:rPr>
            <w:webHidden/>
          </w:rPr>
          <w:tab/>
        </w:r>
        <w:r w:rsidR="002A75F4">
          <w:rPr>
            <w:webHidden/>
          </w:rPr>
          <w:fldChar w:fldCharType="begin"/>
        </w:r>
        <w:r w:rsidR="002A75F4">
          <w:rPr>
            <w:webHidden/>
          </w:rPr>
          <w:instrText xml:space="preserve"> PAGEREF _Toc442431860 \h </w:instrText>
        </w:r>
        <w:r w:rsidR="002A75F4">
          <w:rPr>
            <w:webHidden/>
          </w:rPr>
        </w:r>
        <w:r w:rsidR="002A75F4">
          <w:rPr>
            <w:webHidden/>
          </w:rPr>
          <w:fldChar w:fldCharType="separate"/>
        </w:r>
        <w:r w:rsidR="002A75F4">
          <w:rPr>
            <w:webHidden/>
          </w:rPr>
          <w:t>8</w:t>
        </w:r>
        <w:r w:rsidR="002A75F4">
          <w:rPr>
            <w:webHidden/>
          </w:rPr>
          <w:fldChar w:fldCharType="end"/>
        </w:r>
      </w:hyperlink>
    </w:p>
    <w:p w14:paraId="5C6BEC58" w14:textId="77777777" w:rsidR="002A75F4" w:rsidRDefault="00537EC0">
      <w:pPr>
        <w:pStyle w:val="TOC1"/>
        <w:rPr>
          <w:rFonts w:asciiTheme="minorHAnsi" w:eastAsiaTheme="minorEastAsia" w:hAnsiTheme="minorHAnsi" w:cstheme="minorBidi"/>
          <w:b w:val="0"/>
          <w:lang w:eastAsia="en-GB" w:bidi="ar-SA"/>
        </w:rPr>
      </w:pPr>
      <w:hyperlink w:anchor="_Toc442431861" w:history="1">
        <w:r w:rsidR="002A75F4" w:rsidRPr="00B033B7">
          <w:rPr>
            <w:rStyle w:val="Hyperlink"/>
            <w:rFonts w:ascii="Symbol" w:eastAsia="Calibri" w:hAnsi="Symbol" w:cs="Symbol"/>
          </w:rPr>
          <w:t>3</w:t>
        </w:r>
        <w:r w:rsidR="002A75F4">
          <w:rPr>
            <w:rFonts w:asciiTheme="minorHAnsi" w:eastAsiaTheme="minorEastAsia" w:hAnsiTheme="minorHAnsi" w:cstheme="minorBidi"/>
            <w:b w:val="0"/>
            <w:lang w:eastAsia="en-GB" w:bidi="ar-SA"/>
          </w:rPr>
          <w:tab/>
        </w:r>
        <w:r w:rsidR="002A75F4" w:rsidRPr="00B033B7">
          <w:rPr>
            <w:rStyle w:val="Hyperlink"/>
          </w:rPr>
          <w:t>API concepts</w:t>
        </w:r>
        <w:r w:rsidR="002A75F4">
          <w:rPr>
            <w:webHidden/>
          </w:rPr>
          <w:tab/>
        </w:r>
        <w:r w:rsidR="002A75F4">
          <w:rPr>
            <w:webHidden/>
          </w:rPr>
          <w:fldChar w:fldCharType="begin"/>
        </w:r>
        <w:r w:rsidR="002A75F4">
          <w:rPr>
            <w:webHidden/>
          </w:rPr>
          <w:instrText xml:space="preserve"> PAGEREF _Toc442431861 \h </w:instrText>
        </w:r>
        <w:r w:rsidR="002A75F4">
          <w:rPr>
            <w:webHidden/>
          </w:rPr>
        </w:r>
        <w:r w:rsidR="002A75F4">
          <w:rPr>
            <w:webHidden/>
          </w:rPr>
          <w:fldChar w:fldCharType="separate"/>
        </w:r>
        <w:r w:rsidR="002A75F4">
          <w:rPr>
            <w:webHidden/>
          </w:rPr>
          <w:t>9</w:t>
        </w:r>
        <w:r w:rsidR="002A75F4">
          <w:rPr>
            <w:webHidden/>
          </w:rPr>
          <w:fldChar w:fldCharType="end"/>
        </w:r>
      </w:hyperlink>
    </w:p>
    <w:p w14:paraId="3356D7DE" w14:textId="77777777" w:rsidR="002A75F4" w:rsidRDefault="00537EC0">
      <w:pPr>
        <w:pStyle w:val="TOC2"/>
        <w:rPr>
          <w:rFonts w:asciiTheme="minorHAnsi" w:eastAsiaTheme="minorEastAsia" w:hAnsiTheme="minorHAnsi" w:cstheme="minorBidi"/>
          <w:szCs w:val="22"/>
          <w:lang w:bidi="ar-SA"/>
        </w:rPr>
      </w:pPr>
      <w:hyperlink w:anchor="_Toc442431863" w:history="1">
        <w:r w:rsidR="002A75F4" w:rsidRPr="00B033B7">
          <w:rPr>
            <w:rStyle w:val="Hyperlink"/>
          </w:rPr>
          <w:t>3.1</w:t>
        </w:r>
        <w:r w:rsidR="002A75F4">
          <w:rPr>
            <w:rFonts w:asciiTheme="minorHAnsi" w:eastAsiaTheme="minorEastAsia" w:hAnsiTheme="minorHAnsi" w:cstheme="minorBidi"/>
            <w:szCs w:val="22"/>
            <w:lang w:bidi="ar-SA"/>
          </w:rPr>
          <w:tab/>
        </w:r>
        <w:r w:rsidR="002A75F4" w:rsidRPr="00B033B7">
          <w:rPr>
            <w:rStyle w:val="Hyperlink"/>
            <w:rFonts w:eastAsia="Calibri"/>
          </w:rPr>
          <w:t>Servers and Listeners</w:t>
        </w:r>
        <w:r w:rsidR="002A75F4">
          <w:rPr>
            <w:webHidden/>
          </w:rPr>
          <w:tab/>
        </w:r>
        <w:r w:rsidR="002A75F4">
          <w:rPr>
            <w:webHidden/>
          </w:rPr>
          <w:fldChar w:fldCharType="begin"/>
        </w:r>
        <w:r w:rsidR="002A75F4">
          <w:rPr>
            <w:webHidden/>
          </w:rPr>
          <w:instrText xml:space="preserve"> PAGEREF _Toc442431863 \h </w:instrText>
        </w:r>
        <w:r w:rsidR="002A75F4">
          <w:rPr>
            <w:webHidden/>
          </w:rPr>
        </w:r>
        <w:r w:rsidR="002A75F4">
          <w:rPr>
            <w:webHidden/>
          </w:rPr>
          <w:fldChar w:fldCharType="separate"/>
        </w:r>
        <w:r w:rsidR="002A75F4">
          <w:rPr>
            <w:webHidden/>
          </w:rPr>
          <w:t>9</w:t>
        </w:r>
        <w:r w:rsidR="002A75F4">
          <w:rPr>
            <w:webHidden/>
          </w:rPr>
          <w:fldChar w:fldCharType="end"/>
        </w:r>
      </w:hyperlink>
    </w:p>
    <w:p w14:paraId="25A428B5" w14:textId="77777777" w:rsidR="002A75F4" w:rsidRDefault="00537EC0">
      <w:pPr>
        <w:pStyle w:val="TOC3"/>
        <w:rPr>
          <w:rFonts w:asciiTheme="minorHAnsi" w:eastAsiaTheme="minorEastAsia" w:hAnsiTheme="minorHAnsi" w:cstheme="minorBidi"/>
          <w:szCs w:val="22"/>
          <w:lang w:bidi="ar-SA"/>
        </w:rPr>
      </w:pPr>
      <w:hyperlink w:anchor="_Toc442431864" w:history="1">
        <w:r w:rsidR="002A75F4" w:rsidRPr="00B033B7">
          <w:rPr>
            <w:rStyle w:val="Hyperlink"/>
          </w:rPr>
          <w:t>3.1.1</w:t>
        </w:r>
        <w:r w:rsidR="002A75F4">
          <w:rPr>
            <w:rFonts w:asciiTheme="minorHAnsi" w:eastAsiaTheme="minorEastAsia" w:hAnsiTheme="minorHAnsi" w:cstheme="minorBidi"/>
            <w:szCs w:val="22"/>
            <w:lang w:bidi="ar-SA"/>
          </w:rPr>
          <w:tab/>
        </w:r>
        <w:r w:rsidR="002A75F4" w:rsidRPr="00B033B7">
          <w:rPr>
            <w:rStyle w:val="Hyperlink"/>
            <w:rFonts w:eastAsia="Calibri"/>
          </w:rPr>
          <w:t>Service</w:t>
        </w:r>
        <w:r w:rsidR="002A75F4">
          <w:rPr>
            <w:webHidden/>
          </w:rPr>
          <w:tab/>
        </w:r>
        <w:r w:rsidR="002A75F4">
          <w:rPr>
            <w:webHidden/>
          </w:rPr>
          <w:fldChar w:fldCharType="begin"/>
        </w:r>
        <w:r w:rsidR="002A75F4">
          <w:rPr>
            <w:webHidden/>
          </w:rPr>
          <w:instrText xml:space="preserve"> PAGEREF _Toc442431864 \h </w:instrText>
        </w:r>
        <w:r w:rsidR="002A75F4">
          <w:rPr>
            <w:webHidden/>
          </w:rPr>
        </w:r>
        <w:r w:rsidR="002A75F4">
          <w:rPr>
            <w:webHidden/>
          </w:rPr>
          <w:fldChar w:fldCharType="separate"/>
        </w:r>
        <w:r w:rsidR="002A75F4">
          <w:rPr>
            <w:webHidden/>
          </w:rPr>
          <w:t>9</w:t>
        </w:r>
        <w:r w:rsidR="002A75F4">
          <w:rPr>
            <w:webHidden/>
          </w:rPr>
          <w:fldChar w:fldCharType="end"/>
        </w:r>
      </w:hyperlink>
    </w:p>
    <w:p w14:paraId="25BA5F0E" w14:textId="77777777" w:rsidR="002A75F4" w:rsidRDefault="00537EC0">
      <w:pPr>
        <w:pStyle w:val="TOC3"/>
        <w:rPr>
          <w:rFonts w:asciiTheme="minorHAnsi" w:eastAsiaTheme="minorEastAsia" w:hAnsiTheme="minorHAnsi" w:cstheme="minorBidi"/>
          <w:szCs w:val="22"/>
          <w:lang w:bidi="ar-SA"/>
        </w:rPr>
      </w:pPr>
      <w:hyperlink w:anchor="_Toc442431865" w:history="1">
        <w:r w:rsidR="002A75F4" w:rsidRPr="00B033B7">
          <w:rPr>
            <w:rStyle w:val="Hyperlink"/>
          </w:rPr>
          <w:t>3.1.2</w:t>
        </w:r>
        <w:r w:rsidR="002A75F4">
          <w:rPr>
            <w:rFonts w:asciiTheme="minorHAnsi" w:eastAsiaTheme="minorEastAsia" w:hAnsiTheme="minorHAnsi" w:cstheme="minorBidi"/>
            <w:szCs w:val="22"/>
            <w:lang w:bidi="ar-SA"/>
          </w:rPr>
          <w:tab/>
        </w:r>
        <w:r w:rsidR="002A75F4" w:rsidRPr="00B033B7">
          <w:rPr>
            <w:rStyle w:val="Hyperlink"/>
            <w:rFonts w:eastAsia="Calibri"/>
          </w:rPr>
          <w:t>Service Session</w:t>
        </w:r>
        <w:r w:rsidR="002A75F4">
          <w:rPr>
            <w:webHidden/>
          </w:rPr>
          <w:tab/>
        </w:r>
        <w:r w:rsidR="002A75F4">
          <w:rPr>
            <w:webHidden/>
          </w:rPr>
          <w:fldChar w:fldCharType="begin"/>
        </w:r>
        <w:r w:rsidR="002A75F4">
          <w:rPr>
            <w:webHidden/>
          </w:rPr>
          <w:instrText xml:space="preserve"> PAGEREF _Toc442431865 \h </w:instrText>
        </w:r>
        <w:r w:rsidR="002A75F4">
          <w:rPr>
            <w:webHidden/>
          </w:rPr>
        </w:r>
        <w:r w:rsidR="002A75F4">
          <w:rPr>
            <w:webHidden/>
          </w:rPr>
          <w:fldChar w:fldCharType="separate"/>
        </w:r>
        <w:r w:rsidR="002A75F4">
          <w:rPr>
            <w:webHidden/>
          </w:rPr>
          <w:t>9</w:t>
        </w:r>
        <w:r w:rsidR="002A75F4">
          <w:rPr>
            <w:webHidden/>
          </w:rPr>
          <w:fldChar w:fldCharType="end"/>
        </w:r>
      </w:hyperlink>
    </w:p>
    <w:p w14:paraId="79DD5182" w14:textId="77777777" w:rsidR="002A75F4" w:rsidRDefault="00537EC0">
      <w:pPr>
        <w:pStyle w:val="TOC2"/>
        <w:rPr>
          <w:rFonts w:asciiTheme="minorHAnsi" w:eastAsiaTheme="minorEastAsia" w:hAnsiTheme="minorHAnsi" w:cstheme="minorBidi"/>
          <w:szCs w:val="22"/>
          <w:lang w:bidi="ar-SA"/>
        </w:rPr>
      </w:pPr>
      <w:hyperlink w:anchor="_Toc442431866" w:history="1">
        <w:r w:rsidR="002A75F4" w:rsidRPr="00B033B7">
          <w:rPr>
            <w:rStyle w:val="Hyperlink"/>
          </w:rPr>
          <w:t>3.2</w:t>
        </w:r>
        <w:r w:rsidR="002A75F4">
          <w:rPr>
            <w:rFonts w:asciiTheme="minorHAnsi" w:eastAsiaTheme="minorEastAsia" w:hAnsiTheme="minorHAnsi" w:cstheme="minorBidi"/>
            <w:szCs w:val="22"/>
            <w:lang w:bidi="ar-SA"/>
          </w:rPr>
          <w:tab/>
        </w:r>
        <w:r w:rsidR="002A75F4" w:rsidRPr="00B033B7">
          <w:rPr>
            <w:rStyle w:val="Hyperlink"/>
            <w:rFonts w:eastAsia="Calibri"/>
          </w:rPr>
          <w:t>Service Version/Available/Unavailable</w:t>
        </w:r>
        <w:r w:rsidR="002A75F4">
          <w:rPr>
            <w:webHidden/>
          </w:rPr>
          <w:tab/>
        </w:r>
        <w:r w:rsidR="002A75F4">
          <w:rPr>
            <w:webHidden/>
          </w:rPr>
          <w:fldChar w:fldCharType="begin"/>
        </w:r>
        <w:r w:rsidR="002A75F4">
          <w:rPr>
            <w:webHidden/>
          </w:rPr>
          <w:instrText xml:space="preserve"> PAGEREF _Toc442431866 \h </w:instrText>
        </w:r>
        <w:r w:rsidR="002A75F4">
          <w:rPr>
            <w:webHidden/>
          </w:rPr>
        </w:r>
        <w:r w:rsidR="002A75F4">
          <w:rPr>
            <w:webHidden/>
          </w:rPr>
          <w:fldChar w:fldCharType="separate"/>
        </w:r>
        <w:r w:rsidR="002A75F4">
          <w:rPr>
            <w:webHidden/>
          </w:rPr>
          <w:t>10</w:t>
        </w:r>
        <w:r w:rsidR="002A75F4">
          <w:rPr>
            <w:webHidden/>
          </w:rPr>
          <w:fldChar w:fldCharType="end"/>
        </w:r>
      </w:hyperlink>
    </w:p>
    <w:p w14:paraId="3A8CD59F" w14:textId="77777777" w:rsidR="002A75F4" w:rsidRDefault="00537EC0">
      <w:pPr>
        <w:pStyle w:val="TOC1"/>
        <w:rPr>
          <w:rFonts w:asciiTheme="minorHAnsi" w:eastAsiaTheme="minorEastAsia" w:hAnsiTheme="minorHAnsi" w:cstheme="minorBidi"/>
          <w:b w:val="0"/>
          <w:lang w:eastAsia="en-GB" w:bidi="ar-SA"/>
        </w:rPr>
      </w:pPr>
      <w:hyperlink w:anchor="_Toc442431867" w:history="1">
        <w:r w:rsidR="002A75F4" w:rsidRPr="00B033B7">
          <w:rPr>
            <w:rStyle w:val="Hyperlink"/>
            <w:rFonts w:ascii="Symbol" w:hAnsi="Symbol" w:cs="Symbol"/>
          </w:rPr>
          <w:t>4</w:t>
        </w:r>
        <w:r w:rsidR="002A75F4">
          <w:rPr>
            <w:rFonts w:asciiTheme="minorHAnsi" w:eastAsiaTheme="minorEastAsia" w:hAnsiTheme="minorHAnsi" w:cstheme="minorBidi"/>
            <w:b w:val="0"/>
            <w:lang w:eastAsia="en-GB" w:bidi="ar-SA"/>
          </w:rPr>
          <w:tab/>
        </w:r>
        <w:r w:rsidR="002A75F4" w:rsidRPr="00B033B7">
          <w:rPr>
            <w:rStyle w:val="Hyperlink"/>
          </w:rPr>
          <w:t>Android API</w:t>
        </w:r>
        <w:r w:rsidR="002A75F4">
          <w:rPr>
            <w:webHidden/>
          </w:rPr>
          <w:tab/>
        </w:r>
        <w:r w:rsidR="002A75F4">
          <w:rPr>
            <w:webHidden/>
          </w:rPr>
          <w:fldChar w:fldCharType="begin"/>
        </w:r>
        <w:r w:rsidR="002A75F4">
          <w:rPr>
            <w:webHidden/>
          </w:rPr>
          <w:instrText xml:space="preserve"> PAGEREF _Toc442431867 \h </w:instrText>
        </w:r>
        <w:r w:rsidR="002A75F4">
          <w:rPr>
            <w:webHidden/>
          </w:rPr>
        </w:r>
        <w:r w:rsidR="002A75F4">
          <w:rPr>
            <w:webHidden/>
          </w:rPr>
          <w:fldChar w:fldCharType="separate"/>
        </w:r>
        <w:r w:rsidR="002A75F4">
          <w:rPr>
            <w:webHidden/>
          </w:rPr>
          <w:t>10</w:t>
        </w:r>
        <w:r w:rsidR="002A75F4">
          <w:rPr>
            <w:webHidden/>
          </w:rPr>
          <w:fldChar w:fldCharType="end"/>
        </w:r>
      </w:hyperlink>
    </w:p>
    <w:p w14:paraId="47EC1618" w14:textId="77777777" w:rsidR="002A75F4" w:rsidRDefault="00537EC0">
      <w:pPr>
        <w:pStyle w:val="TOC2"/>
        <w:rPr>
          <w:rFonts w:asciiTheme="minorHAnsi" w:eastAsiaTheme="minorEastAsia" w:hAnsiTheme="minorHAnsi" w:cstheme="minorBidi"/>
          <w:szCs w:val="22"/>
          <w:lang w:bidi="ar-SA"/>
        </w:rPr>
      </w:pPr>
      <w:hyperlink w:anchor="_Toc442431869" w:history="1">
        <w:r w:rsidR="002A75F4" w:rsidRPr="00B033B7">
          <w:rPr>
            <w:rStyle w:val="Hyperlink"/>
          </w:rPr>
          <w:t>4.1</w:t>
        </w:r>
        <w:r w:rsidR="002A75F4">
          <w:rPr>
            <w:rFonts w:asciiTheme="minorHAnsi" w:eastAsiaTheme="minorEastAsia" w:hAnsiTheme="minorHAnsi" w:cstheme="minorBidi"/>
            <w:szCs w:val="22"/>
            <w:lang w:bidi="ar-SA"/>
          </w:rPr>
          <w:tab/>
        </w:r>
        <w:r w:rsidR="002A75F4" w:rsidRPr="00B033B7">
          <w:rPr>
            <w:rStyle w:val="Hyperlink"/>
          </w:rPr>
          <w:t>Components Interaction</w:t>
        </w:r>
        <w:r w:rsidR="002A75F4">
          <w:rPr>
            <w:webHidden/>
          </w:rPr>
          <w:tab/>
        </w:r>
        <w:r w:rsidR="002A75F4">
          <w:rPr>
            <w:webHidden/>
          </w:rPr>
          <w:fldChar w:fldCharType="begin"/>
        </w:r>
        <w:r w:rsidR="002A75F4">
          <w:rPr>
            <w:webHidden/>
          </w:rPr>
          <w:instrText xml:space="preserve"> PAGEREF _Toc442431869 \h </w:instrText>
        </w:r>
        <w:r w:rsidR="002A75F4">
          <w:rPr>
            <w:webHidden/>
          </w:rPr>
        </w:r>
        <w:r w:rsidR="002A75F4">
          <w:rPr>
            <w:webHidden/>
          </w:rPr>
          <w:fldChar w:fldCharType="separate"/>
        </w:r>
        <w:r w:rsidR="002A75F4">
          <w:rPr>
            <w:webHidden/>
          </w:rPr>
          <w:t>10</w:t>
        </w:r>
        <w:r w:rsidR="002A75F4">
          <w:rPr>
            <w:webHidden/>
          </w:rPr>
          <w:fldChar w:fldCharType="end"/>
        </w:r>
      </w:hyperlink>
    </w:p>
    <w:p w14:paraId="47186EAF" w14:textId="77777777" w:rsidR="002A75F4" w:rsidRDefault="00537EC0">
      <w:pPr>
        <w:pStyle w:val="TOC3"/>
        <w:rPr>
          <w:rFonts w:asciiTheme="minorHAnsi" w:eastAsiaTheme="minorEastAsia" w:hAnsiTheme="minorHAnsi" w:cstheme="minorBidi"/>
          <w:szCs w:val="22"/>
          <w:lang w:bidi="ar-SA"/>
        </w:rPr>
      </w:pPr>
      <w:hyperlink w:anchor="_Toc442431870" w:history="1">
        <w:r w:rsidR="002A75F4" w:rsidRPr="00B033B7">
          <w:rPr>
            <w:rStyle w:val="Hyperlink"/>
          </w:rPr>
          <w:t>4.1.1</w:t>
        </w:r>
        <w:r w:rsidR="002A75F4">
          <w:rPr>
            <w:rFonts w:asciiTheme="minorHAnsi" w:eastAsiaTheme="minorEastAsia" w:hAnsiTheme="minorHAnsi" w:cstheme="minorBidi"/>
            <w:szCs w:val="22"/>
            <w:lang w:bidi="ar-SA"/>
          </w:rPr>
          <w:tab/>
        </w:r>
        <w:r w:rsidR="002A75F4" w:rsidRPr="00B033B7">
          <w:rPr>
            <w:rStyle w:val="Hyperlink"/>
          </w:rPr>
          <w:t>New service application</w:t>
        </w:r>
        <w:r w:rsidR="002A75F4">
          <w:rPr>
            <w:webHidden/>
          </w:rPr>
          <w:tab/>
        </w:r>
        <w:r w:rsidR="002A75F4">
          <w:rPr>
            <w:webHidden/>
          </w:rPr>
          <w:fldChar w:fldCharType="begin"/>
        </w:r>
        <w:r w:rsidR="002A75F4">
          <w:rPr>
            <w:webHidden/>
          </w:rPr>
          <w:instrText xml:space="preserve"> PAGEREF _Toc442431870 \h </w:instrText>
        </w:r>
        <w:r w:rsidR="002A75F4">
          <w:rPr>
            <w:webHidden/>
          </w:rPr>
        </w:r>
        <w:r w:rsidR="002A75F4">
          <w:rPr>
            <w:webHidden/>
          </w:rPr>
          <w:fldChar w:fldCharType="separate"/>
        </w:r>
        <w:r w:rsidR="002A75F4">
          <w:rPr>
            <w:webHidden/>
          </w:rPr>
          <w:t>10</w:t>
        </w:r>
        <w:r w:rsidR="002A75F4">
          <w:rPr>
            <w:webHidden/>
          </w:rPr>
          <w:fldChar w:fldCharType="end"/>
        </w:r>
      </w:hyperlink>
    </w:p>
    <w:p w14:paraId="0F5B12DC" w14:textId="77777777" w:rsidR="002A75F4" w:rsidRDefault="00537EC0">
      <w:pPr>
        <w:pStyle w:val="TOC3"/>
        <w:rPr>
          <w:rFonts w:asciiTheme="minorHAnsi" w:eastAsiaTheme="minorEastAsia" w:hAnsiTheme="minorHAnsi" w:cstheme="minorBidi"/>
          <w:szCs w:val="22"/>
          <w:lang w:bidi="ar-SA"/>
        </w:rPr>
      </w:pPr>
      <w:hyperlink w:anchor="_Toc442431871" w:history="1">
        <w:r w:rsidR="002A75F4" w:rsidRPr="00B033B7">
          <w:rPr>
            <w:rStyle w:val="Hyperlink"/>
          </w:rPr>
          <w:t>4.1.2</w:t>
        </w:r>
        <w:r w:rsidR="002A75F4">
          <w:rPr>
            <w:rFonts w:asciiTheme="minorHAnsi" w:eastAsiaTheme="minorEastAsia" w:hAnsiTheme="minorHAnsi" w:cstheme="minorBidi"/>
            <w:szCs w:val="22"/>
            <w:lang w:bidi="ar-SA"/>
          </w:rPr>
          <w:tab/>
        </w:r>
        <w:r w:rsidR="002A75F4" w:rsidRPr="00B033B7">
          <w:rPr>
            <w:rStyle w:val="Hyperlink"/>
          </w:rPr>
          <w:t>Constraints</w:t>
        </w:r>
        <w:r w:rsidR="002A75F4">
          <w:rPr>
            <w:webHidden/>
          </w:rPr>
          <w:tab/>
        </w:r>
        <w:r w:rsidR="002A75F4">
          <w:rPr>
            <w:webHidden/>
          </w:rPr>
          <w:fldChar w:fldCharType="begin"/>
        </w:r>
        <w:r w:rsidR="002A75F4">
          <w:rPr>
            <w:webHidden/>
          </w:rPr>
          <w:instrText xml:space="preserve"> PAGEREF _Toc442431871 \h </w:instrText>
        </w:r>
        <w:r w:rsidR="002A75F4">
          <w:rPr>
            <w:webHidden/>
          </w:rPr>
        </w:r>
        <w:r w:rsidR="002A75F4">
          <w:rPr>
            <w:webHidden/>
          </w:rPr>
          <w:fldChar w:fldCharType="separate"/>
        </w:r>
        <w:r w:rsidR="002A75F4">
          <w:rPr>
            <w:webHidden/>
          </w:rPr>
          <w:t>10</w:t>
        </w:r>
        <w:r w:rsidR="002A75F4">
          <w:rPr>
            <w:webHidden/>
          </w:rPr>
          <w:fldChar w:fldCharType="end"/>
        </w:r>
      </w:hyperlink>
    </w:p>
    <w:p w14:paraId="33EF28E3" w14:textId="77777777" w:rsidR="002A75F4" w:rsidRDefault="00537EC0">
      <w:pPr>
        <w:pStyle w:val="TOC2"/>
        <w:rPr>
          <w:rFonts w:asciiTheme="minorHAnsi" w:eastAsiaTheme="minorEastAsia" w:hAnsiTheme="minorHAnsi" w:cstheme="minorBidi"/>
          <w:szCs w:val="22"/>
          <w:lang w:bidi="ar-SA"/>
        </w:rPr>
      </w:pPr>
      <w:hyperlink w:anchor="_Toc442431872" w:history="1">
        <w:r w:rsidR="002A75F4" w:rsidRPr="00B033B7">
          <w:rPr>
            <w:rStyle w:val="Hyperlink"/>
          </w:rPr>
          <w:t>4.2</w:t>
        </w:r>
        <w:r w:rsidR="002A75F4">
          <w:rPr>
            <w:rFonts w:asciiTheme="minorHAnsi" w:eastAsiaTheme="minorEastAsia" w:hAnsiTheme="minorHAnsi" w:cstheme="minorBidi"/>
            <w:szCs w:val="22"/>
            <w:lang w:bidi="ar-SA"/>
          </w:rPr>
          <w:tab/>
        </w:r>
        <w:r w:rsidR="002A75F4" w:rsidRPr="00B033B7">
          <w:rPr>
            <w:rStyle w:val="Hyperlink"/>
          </w:rPr>
          <w:t>Security</w:t>
        </w:r>
        <w:r w:rsidR="002A75F4">
          <w:rPr>
            <w:webHidden/>
          </w:rPr>
          <w:tab/>
        </w:r>
        <w:r w:rsidR="002A75F4">
          <w:rPr>
            <w:webHidden/>
          </w:rPr>
          <w:fldChar w:fldCharType="begin"/>
        </w:r>
        <w:r w:rsidR="002A75F4">
          <w:rPr>
            <w:webHidden/>
          </w:rPr>
          <w:instrText xml:space="preserve"> PAGEREF _Toc442431872 \h </w:instrText>
        </w:r>
        <w:r w:rsidR="002A75F4">
          <w:rPr>
            <w:webHidden/>
          </w:rPr>
        </w:r>
        <w:r w:rsidR="002A75F4">
          <w:rPr>
            <w:webHidden/>
          </w:rPr>
          <w:fldChar w:fldCharType="separate"/>
        </w:r>
        <w:r w:rsidR="002A75F4">
          <w:rPr>
            <w:webHidden/>
          </w:rPr>
          <w:t>10</w:t>
        </w:r>
        <w:r w:rsidR="002A75F4">
          <w:rPr>
            <w:webHidden/>
          </w:rPr>
          <w:fldChar w:fldCharType="end"/>
        </w:r>
      </w:hyperlink>
    </w:p>
    <w:p w14:paraId="79005152" w14:textId="77777777" w:rsidR="002A75F4" w:rsidRDefault="00537EC0">
      <w:pPr>
        <w:pStyle w:val="TOC3"/>
        <w:rPr>
          <w:rFonts w:asciiTheme="minorHAnsi" w:eastAsiaTheme="minorEastAsia" w:hAnsiTheme="minorHAnsi" w:cstheme="minorBidi"/>
          <w:szCs w:val="22"/>
          <w:lang w:bidi="ar-SA"/>
        </w:rPr>
      </w:pPr>
      <w:hyperlink w:anchor="_Toc442431873" w:history="1">
        <w:r w:rsidR="002A75F4" w:rsidRPr="00B033B7">
          <w:rPr>
            <w:rStyle w:val="Hyperlink"/>
          </w:rPr>
          <w:t>4.2.1</w:t>
        </w:r>
        <w:r w:rsidR="002A75F4">
          <w:rPr>
            <w:rFonts w:asciiTheme="minorHAnsi" w:eastAsiaTheme="minorEastAsia" w:hAnsiTheme="minorHAnsi" w:cstheme="minorBidi"/>
            <w:szCs w:val="22"/>
            <w:lang w:bidi="ar-SA"/>
          </w:rPr>
          <w:tab/>
        </w:r>
        <w:r w:rsidR="002A75F4" w:rsidRPr="00B033B7">
          <w:rPr>
            <w:rStyle w:val="Hyperlink"/>
          </w:rPr>
          <w:t>Service API Access Control</w:t>
        </w:r>
        <w:r w:rsidR="002A75F4">
          <w:rPr>
            <w:webHidden/>
          </w:rPr>
          <w:tab/>
        </w:r>
        <w:r w:rsidR="002A75F4">
          <w:rPr>
            <w:webHidden/>
          </w:rPr>
          <w:fldChar w:fldCharType="begin"/>
        </w:r>
        <w:r w:rsidR="002A75F4">
          <w:rPr>
            <w:webHidden/>
          </w:rPr>
          <w:instrText xml:space="preserve"> PAGEREF _Toc442431873 \h </w:instrText>
        </w:r>
        <w:r w:rsidR="002A75F4">
          <w:rPr>
            <w:webHidden/>
          </w:rPr>
        </w:r>
        <w:r w:rsidR="002A75F4">
          <w:rPr>
            <w:webHidden/>
          </w:rPr>
          <w:fldChar w:fldCharType="separate"/>
        </w:r>
        <w:r w:rsidR="002A75F4">
          <w:rPr>
            <w:webHidden/>
          </w:rPr>
          <w:t>11</w:t>
        </w:r>
        <w:r w:rsidR="002A75F4">
          <w:rPr>
            <w:webHidden/>
          </w:rPr>
          <w:fldChar w:fldCharType="end"/>
        </w:r>
      </w:hyperlink>
    </w:p>
    <w:p w14:paraId="1C3CB439" w14:textId="77777777" w:rsidR="002A75F4" w:rsidRDefault="00537EC0">
      <w:pPr>
        <w:pStyle w:val="TOC2"/>
        <w:rPr>
          <w:rFonts w:asciiTheme="minorHAnsi" w:eastAsiaTheme="minorEastAsia" w:hAnsiTheme="minorHAnsi" w:cstheme="minorBidi"/>
          <w:szCs w:val="22"/>
          <w:lang w:bidi="ar-SA"/>
        </w:rPr>
      </w:pPr>
      <w:hyperlink w:anchor="_Toc442431874" w:history="1">
        <w:r w:rsidR="002A75F4" w:rsidRPr="00B033B7">
          <w:rPr>
            <w:rStyle w:val="Hyperlink"/>
          </w:rPr>
          <w:t>4.3</w:t>
        </w:r>
        <w:r w:rsidR="002A75F4">
          <w:rPr>
            <w:rFonts w:asciiTheme="minorHAnsi" w:eastAsiaTheme="minorEastAsia" w:hAnsiTheme="minorHAnsi" w:cstheme="minorBidi"/>
            <w:szCs w:val="22"/>
            <w:lang w:bidi="ar-SA"/>
          </w:rPr>
          <w:tab/>
        </w:r>
        <w:r w:rsidR="002A75F4" w:rsidRPr="00B033B7">
          <w:rPr>
            <w:rStyle w:val="Hyperlink"/>
          </w:rPr>
          <w:t>UX API</w:t>
        </w:r>
        <w:r w:rsidR="002A75F4">
          <w:rPr>
            <w:webHidden/>
          </w:rPr>
          <w:tab/>
        </w:r>
        <w:r w:rsidR="002A75F4">
          <w:rPr>
            <w:webHidden/>
          </w:rPr>
          <w:fldChar w:fldCharType="begin"/>
        </w:r>
        <w:r w:rsidR="002A75F4">
          <w:rPr>
            <w:webHidden/>
          </w:rPr>
          <w:instrText xml:space="preserve"> PAGEREF _Toc442431874 \h </w:instrText>
        </w:r>
        <w:r w:rsidR="002A75F4">
          <w:rPr>
            <w:webHidden/>
          </w:rPr>
        </w:r>
        <w:r w:rsidR="002A75F4">
          <w:rPr>
            <w:webHidden/>
          </w:rPr>
          <w:fldChar w:fldCharType="separate"/>
        </w:r>
        <w:r w:rsidR="002A75F4">
          <w:rPr>
            <w:webHidden/>
          </w:rPr>
          <w:t>11</w:t>
        </w:r>
        <w:r w:rsidR="002A75F4">
          <w:rPr>
            <w:webHidden/>
          </w:rPr>
          <w:fldChar w:fldCharType="end"/>
        </w:r>
      </w:hyperlink>
    </w:p>
    <w:p w14:paraId="5FDAA4E1" w14:textId="77777777" w:rsidR="002A75F4" w:rsidRDefault="00537EC0">
      <w:pPr>
        <w:pStyle w:val="TOC3"/>
        <w:rPr>
          <w:rFonts w:asciiTheme="minorHAnsi" w:eastAsiaTheme="minorEastAsia" w:hAnsiTheme="minorHAnsi" w:cstheme="minorBidi"/>
          <w:szCs w:val="22"/>
          <w:lang w:bidi="ar-SA"/>
        </w:rPr>
      </w:pPr>
      <w:hyperlink w:anchor="_Toc442431875" w:history="1">
        <w:r w:rsidR="002A75F4" w:rsidRPr="00B033B7">
          <w:rPr>
            <w:rStyle w:val="Hyperlink"/>
          </w:rPr>
          <w:t>4.3.1</w:t>
        </w:r>
        <w:r w:rsidR="002A75F4">
          <w:rPr>
            <w:rFonts w:asciiTheme="minorHAnsi" w:eastAsiaTheme="minorEastAsia" w:hAnsiTheme="minorHAnsi" w:cstheme="minorBidi"/>
            <w:szCs w:val="22"/>
            <w:lang w:bidi="ar-SA"/>
          </w:rPr>
          <w:tab/>
        </w:r>
        <w:r w:rsidR="002A75F4" w:rsidRPr="00B033B7">
          <w:rPr>
            <w:rStyle w:val="Hyperlink"/>
          </w:rPr>
          <w:t>Package</w:t>
        </w:r>
        <w:r w:rsidR="002A75F4">
          <w:rPr>
            <w:webHidden/>
          </w:rPr>
          <w:tab/>
        </w:r>
        <w:r w:rsidR="002A75F4">
          <w:rPr>
            <w:webHidden/>
          </w:rPr>
          <w:fldChar w:fldCharType="begin"/>
        </w:r>
        <w:r w:rsidR="002A75F4">
          <w:rPr>
            <w:webHidden/>
          </w:rPr>
          <w:instrText xml:space="preserve"> PAGEREF _Toc442431875 \h </w:instrText>
        </w:r>
        <w:r w:rsidR="002A75F4">
          <w:rPr>
            <w:webHidden/>
          </w:rPr>
        </w:r>
        <w:r w:rsidR="002A75F4">
          <w:rPr>
            <w:webHidden/>
          </w:rPr>
          <w:fldChar w:fldCharType="separate"/>
        </w:r>
        <w:r w:rsidR="002A75F4">
          <w:rPr>
            <w:webHidden/>
          </w:rPr>
          <w:t>11</w:t>
        </w:r>
        <w:r w:rsidR="002A75F4">
          <w:rPr>
            <w:webHidden/>
          </w:rPr>
          <w:fldChar w:fldCharType="end"/>
        </w:r>
      </w:hyperlink>
    </w:p>
    <w:p w14:paraId="61F43217" w14:textId="77777777" w:rsidR="002A75F4" w:rsidRDefault="00537EC0">
      <w:pPr>
        <w:pStyle w:val="TOC3"/>
        <w:rPr>
          <w:rFonts w:asciiTheme="minorHAnsi" w:eastAsiaTheme="minorEastAsia" w:hAnsiTheme="minorHAnsi" w:cstheme="minorBidi"/>
          <w:szCs w:val="22"/>
          <w:lang w:bidi="ar-SA"/>
        </w:rPr>
      </w:pPr>
      <w:hyperlink w:anchor="_Toc442431876" w:history="1">
        <w:r w:rsidR="002A75F4" w:rsidRPr="00B033B7">
          <w:rPr>
            <w:rStyle w:val="Hyperlink"/>
          </w:rPr>
          <w:t>4.3.2</w:t>
        </w:r>
        <w:r w:rsidR="002A75F4">
          <w:rPr>
            <w:rFonts w:asciiTheme="minorHAnsi" w:eastAsiaTheme="minorEastAsia" w:hAnsiTheme="minorHAnsi" w:cstheme="minorBidi"/>
            <w:szCs w:val="22"/>
            <w:lang w:bidi="ar-SA"/>
          </w:rPr>
          <w:tab/>
        </w:r>
        <w:r w:rsidR="002A75F4" w:rsidRPr="00B033B7">
          <w:rPr>
            <w:rStyle w:val="Hyperlink"/>
          </w:rPr>
          <w:t>Methods and Callbacks</w:t>
        </w:r>
        <w:r w:rsidR="002A75F4">
          <w:rPr>
            <w:webHidden/>
          </w:rPr>
          <w:tab/>
        </w:r>
        <w:r w:rsidR="002A75F4">
          <w:rPr>
            <w:webHidden/>
          </w:rPr>
          <w:fldChar w:fldCharType="begin"/>
        </w:r>
        <w:r w:rsidR="002A75F4">
          <w:rPr>
            <w:webHidden/>
          </w:rPr>
          <w:instrText xml:space="preserve"> PAGEREF _Toc442431876 \h </w:instrText>
        </w:r>
        <w:r w:rsidR="002A75F4">
          <w:rPr>
            <w:webHidden/>
          </w:rPr>
        </w:r>
        <w:r w:rsidR="002A75F4">
          <w:rPr>
            <w:webHidden/>
          </w:rPr>
          <w:fldChar w:fldCharType="separate"/>
        </w:r>
        <w:r w:rsidR="002A75F4">
          <w:rPr>
            <w:webHidden/>
          </w:rPr>
          <w:t>11</w:t>
        </w:r>
        <w:r w:rsidR="002A75F4">
          <w:rPr>
            <w:webHidden/>
          </w:rPr>
          <w:fldChar w:fldCharType="end"/>
        </w:r>
      </w:hyperlink>
    </w:p>
    <w:p w14:paraId="70327AD6" w14:textId="77777777" w:rsidR="002A75F4" w:rsidRDefault="00537EC0">
      <w:pPr>
        <w:pStyle w:val="TOC2"/>
        <w:rPr>
          <w:rFonts w:asciiTheme="minorHAnsi" w:eastAsiaTheme="minorEastAsia" w:hAnsiTheme="minorHAnsi" w:cstheme="minorBidi"/>
          <w:szCs w:val="22"/>
          <w:lang w:bidi="ar-SA"/>
        </w:rPr>
      </w:pPr>
      <w:hyperlink w:anchor="_Toc442431877" w:history="1">
        <w:r w:rsidR="002A75F4" w:rsidRPr="00B033B7">
          <w:rPr>
            <w:rStyle w:val="Hyperlink"/>
          </w:rPr>
          <w:t>4.4</w:t>
        </w:r>
        <w:r w:rsidR="002A75F4">
          <w:rPr>
            <w:rFonts w:asciiTheme="minorHAnsi" w:eastAsiaTheme="minorEastAsia" w:hAnsiTheme="minorHAnsi" w:cstheme="minorBidi"/>
            <w:szCs w:val="22"/>
            <w:lang w:bidi="ar-SA"/>
          </w:rPr>
          <w:tab/>
        </w:r>
        <w:r w:rsidR="002A75F4" w:rsidRPr="00B033B7">
          <w:rPr>
            <w:rStyle w:val="Hyperlink"/>
          </w:rPr>
          <w:t>Services API</w:t>
        </w:r>
        <w:r w:rsidR="002A75F4">
          <w:rPr>
            <w:webHidden/>
          </w:rPr>
          <w:tab/>
        </w:r>
        <w:r w:rsidR="002A75F4">
          <w:rPr>
            <w:webHidden/>
          </w:rPr>
          <w:fldChar w:fldCharType="begin"/>
        </w:r>
        <w:r w:rsidR="002A75F4">
          <w:rPr>
            <w:webHidden/>
          </w:rPr>
          <w:instrText xml:space="preserve"> PAGEREF _Toc442431877 \h </w:instrText>
        </w:r>
        <w:r w:rsidR="002A75F4">
          <w:rPr>
            <w:webHidden/>
          </w:rPr>
        </w:r>
        <w:r w:rsidR="002A75F4">
          <w:rPr>
            <w:webHidden/>
          </w:rPr>
          <w:fldChar w:fldCharType="separate"/>
        </w:r>
        <w:r w:rsidR="002A75F4">
          <w:rPr>
            <w:webHidden/>
          </w:rPr>
          <w:t>15</w:t>
        </w:r>
        <w:r w:rsidR="002A75F4">
          <w:rPr>
            <w:webHidden/>
          </w:rPr>
          <w:fldChar w:fldCharType="end"/>
        </w:r>
      </w:hyperlink>
    </w:p>
    <w:p w14:paraId="5B9F65D1" w14:textId="77777777" w:rsidR="002A75F4" w:rsidRDefault="00537EC0">
      <w:pPr>
        <w:pStyle w:val="TOC3"/>
        <w:rPr>
          <w:rFonts w:asciiTheme="minorHAnsi" w:eastAsiaTheme="minorEastAsia" w:hAnsiTheme="minorHAnsi" w:cstheme="minorBidi"/>
          <w:szCs w:val="22"/>
          <w:lang w:bidi="ar-SA"/>
        </w:rPr>
      </w:pPr>
      <w:hyperlink w:anchor="_Toc442431878" w:history="1">
        <w:r w:rsidR="002A75F4" w:rsidRPr="00B033B7">
          <w:rPr>
            <w:rStyle w:val="Hyperlink"/>
          </w:rPr>
          <w:t>4.4.1</w:t>
        </w:r>
        <w:r w:rsidR="002A75F4">
          <w:rPr>
            <w:rFonts w:asciiTheme="minorHAnsi" w:eastAsiaTheme="minorEastAsia" w:hAnsiTheme="minorHAnsi" w:cstheme="minorBidi"/>
            <w:szCs w:val="22"/>
            <w:lang w:bidi="ar-SA"/>
          </w:rPr>
          <w:tab/>
        </w:r>
        <w:r w:rsidR="002A75F4" w:rsidRPr="00B033B7">
          <w:rPr>
            <w:rStyle w:val="Hyperlink"/>
          </w:rPr>
          <w:t>Overview</w:t>
        </w:r>
        <w:r w:rsidR="002A75F4">
          <w:rPr>
            <w:webHidden/>
          </w:rPr>
          <w:tab/>
        </w:r>
        <w:r w:rsidR="002A75F4">
          <w:rPr>
            <w:webHidden/>
          </w:rPr>
          <w:fldChar w:fldCharType="begin"/>
        </w:r>
        <w:r w:rsidR="002A75F4">
          <w:rPr>
            <w:webHidden/>
          </w:rPr>
          <w:instrText xml:space="preserve"> PAGEREF _Toc442431878 \h </w:instrText>
        </w:r>
        <w:r w:rsidR="002A75F4">
          <w:rPr>
            <w:webHidden/>
          </w:rPr>
        </w:r>
        <w:r w:rsidR="002A75F4">
          <w:rPr>
            <w:webHidden/>
          </w:rPr>
          <w:fldChar w:fldCharType="separate"/>
        </w:r>
        <w:r w:rsidR="002A75F4">
          <w:rPr>
            <w:webHidden/>
          </w:rPr>
          <w:t>15</w:t>
        </w:r>
        <w:r w:rsidR="002A75F4">
          <w:rPr>
            <w:webHidden/>
          </w:rPr>
          <w:fldChar w:fldCharType="end"/>
        </w:r>
      </w:hyperlink>
    </w:p>
    <w:p w14:paraId="0D11E95B" w14:textId="77777777" w:rsidR="002A75F4" w:rsidRDefault="00537EC0">
      <w:pPr>
        <w:pStyle w:val="TOC3"/>
        <w:rPr>
          <w:rFonts w:asciiTheme="minorHAnsi" w:eastAsiaTheme="minorEastAsia" w:hAnsiTheme="minorHAnsi" w:cstheme="minorBidi"/>
          <w:szCs w:val="22"/>
          <w:lang w:bidi="ar-SA"/>
        </w:rPr>
      </w:pPr>
      <w:hyperlink w:anchor="_Toc442431879" w:history="1">
        <w:r w:rsidR="002A75F4" w:rsidRPr="00B033B7">
          <w:rPr>
            <w:rStyle w:val="Hyperlink"/>
          </w:rPr>
          <w:t>4.4.2</w:t>
        </w:r>
        <w:r w:rsidR="002A75F4">
          <w:rPr>
            <w:rFonts w:asciiTheme="minorHAnsi" w:eastAsiaTheme="minorEastAsia" w:hAnsiTheme="minorHAnsi" w:cstheme="minorBidi"/>
            <w:szCs w:val="22"/>
            <w:lang w:bidi="ar-SA"/>
          </w:rPr>
          <w:tab/>
        </w:r>
        <w:r w:rsidR="002A75F4" w:rsidRPr="00B033B7">
          <w:rPr>
            <w:rStyle w:val="Hyperlink"/>
          </w:rPr>
          <w:t>Access Control</w:t>
        </w:r>
        <w:r w:rsidR="002A75F4">
          <w:rPr>
            <w:webHidden/>
          </w:rPr>
          <w:tab/>
        </w:r>
        <w:r w:rsidR="002A75F4">
          <w:rPr>
            <w:webHidden/>
          </w:rPr>
          <w:fldChar w:fldCharType="begin"/>
        </w:r>
        <w:r w:rsidR="002A75F4">
          <w:rPr>
            <w:webHidden/>
          </w:rPr>
          <w:instrText xml:space="preserve"> PAGEREF _Toc442431879 \h </w:instrText>
        </w:r>
        <w:r w:rsidR="002A75F4">
          <w:rPr>
            <w:webHidden/>
          </w:rPr>
        </w:r>
        <w:r w:rsidR="002A75F4">
          <w:rPr>
            <w:webHidden/>
          </w:rPr>
          <w:fldChar w:fldCharType="separate"/>
        </w:r>
        <w:r w:rsidR="002A75F4">
          <w:rPr>
            <w:webHidden/>
          </w:rPr>
          <w:t>15</w:t>
        </w:r>
        <w:r w:rsidR="002A75F4">
          <w:rPr>
            <w:webHidden/>
          </w:rPr>
          <w:fldChar w:fldCharType="end"/>
        </w:r>
      </w:hyperlink>
    </w:p>
    <w:p w14:paraId="03320727" w14:textId="77777777" w:rsidR="002A75F4" w:rsidRDefault="00537EC0">
      <w:pPr>
        <w:pStyle w:val="TOC3"/>
        <w:rPr>
          <w:rFonts w:asciiTheme="minorHAnsi" w:eastAsiaTheme="minorEastAsia" w:hAnsiTheme="minorHAnsi" w:cstheme="minorBidi"/>
          <w:szCs w:val="22"/>
          <w:lang w:bidi="ar-SA"/>
        </w:rPr>
      </w:pPr>
      <w:hyperlink w:anchor="_Toc442431880" w:history="1">
        <w:r w:rsidR="002A75F4" w:rsidRPr="00B033B7">
          <w:rPr>
            <w:rStyle w:val="Hyperlink"/>
          </w:rPr>
          <w:t>4.4.3</w:t>
        </w:r>
        <w:r w:rsidR="002A75F4">
          <w:rPr>
            <w:rFonts w:asciiTheme="minorHAnsi" w:eastAsiaTheme="minorEastAsia" w:hAnsiTheme="minorHAnsi" w:cstheme="minorBidi"/>
            <w:szCs w:val="22"/>
            <w:lang w:bidi="ar-SA"/>
          </w:rPr>
          <w:tab/>
        </w:r>
        <w:r w:rsidR="002A75F4" w:rsidRPr="00B033B7">
          <w:rPr>
            <w:rStyle w:val="Hyperlink"/>
          </w:rPr>
          <w:t>Common architecture</w:t>
        </w:r>
        <w:r w:rsidR="002A75F4">
          <w:rPr>
            <w:webHidden/>
          </w:rPr>
          <w:tab/>
        </w:r>
        <w:r w:rsidR="002A75F4">
          <w:rPr>
            <w:webHidden/>
          </w:rPr>
          <w:fldChar w:fldCharType="begin"/>
        </w:r>
        <w:r w:rsidR="002A75F4">
          <w:rPr>
            <w:webHidden/>
          </w:rPr>
          <w:instrText xml:space="preserve"> PAGEREF _Toc442431880 \h </w:instrText>
        </w:r>
        <w:r w:rsidR="002A75F4">
          <w:rPr>
            <w:webHidden/>
          </w:rPr>
        </w:r>
        <w:r w:rsidR="002A75F4">
          <w:rPr>
            <w:webHidden/>
          </w:rPr>
          <w:fldChar w:fldCharType="separate"/>
        </w:r>
        <w:r w:rsidR="002A75F4">
          <w:rPr>
            <w:webHidden/>
          </w:rPr>
          <w:t>15</w:t>
        </w:r>
        <w:r w:rsidR="002A75F4">
          <w:rPr>
            <w:webHidden/>
          </w:rPr>
          <w:fldChar w:fldCharType="end"/>
        </w:r>
      </w:hyperlink>
    </w:p>
    <w:p w14:paraId="31491466" w14:textId="77777777" w:rsidR="002A75F4" w:rsidRDefault="00537EC0">
      <w:pPr>
        <w:pStyle w:val="TOC3"/>
        <w:rPr>
          <w:rFonts w:asciiTheme="minorHAnsi" w:eastAsiaTheme="minorEastAsia" w:hAnsiTheme="minorHAnsi" w:cstheme="minorBidi"/>
          <w:szCs w:val="22"/>
          <w:lang w:bidi="ar-SA"/>
        </w:rPr>
      </w:pPr>
      <w:hyperlink w:anchor="_Toc442431881" w:history="1">
        <w:r w:rsidR="002A75F4" w:rsidRPr="00B033B7">
          <w:rPr>
            <w:rStyle w:val="Hyperlink"/>
          </w:rPr>
          <w:t>4.4.4</w:t>
        </w:r>
        <w:r w:rsidR="002A75F4">
          <w:rPr>
            <w:rFonts w:asciiTheme="minorHAnsi" w:eastAsiaTheme="minorEastAsia" w:hAnsiTheme="minorHAnsi" w:cstheme="minorBidi"/>
            <w:szCs w:val="22"/>
            <w:lang w:bidi="ar-SA"/>
          </w:rPr>
          <w:tab/>
        </w:r>
        <w:r w:rsidR="002A75F4" w:rsidRPr="00B033B7">
          <w:rPr>
            <w:rStyle w:val="Hyperlink"/>
          </w:rPr>
          <w:t>Capability API</w:t>
        </w:r>
        <w:r w:rsidR="002A75F4">
          <w:rPr>
            <w:webHidden/>
          </w:rPr>
          <w:tab/>
        </w:r>
        <w:r w:rsidR="002A75F4">
          <w:rPr>
            <w:webHidden/>
          </w:rPr>
          <w:fldChar w:fldCharType="begin"/>
        </w:r>
        <w:r w:rsidR="002A75F4">
          <w:rPr>
            <w:webHidden/>
          </w:rPr>
          <w:instrText xml:space="preserve"> PAGEREF _Toc442431881 \h </w:instrText>
        </w:r>
        <w:r w:rsidR="002A75F4">
          <w:rPr>
            <w:webHidden/>
          </w:rPr>
        </w:r>
        <w:r w:rsidR="002A75F4">
          <w:rPr>
            <w:webHidden/>
          </w:rPr>
          <w:fldChar w:fldCharType="separate"/>
        </w:r>
        <w:r w:rsidR="002A75F4">
          <w:rPr>
            <w:webHidden/>
          </w:rPr>
          <w:t>21</w:t>
        </w:r>
        <w:r w:rsidR="002A75F4">
          <w:rPr>
            <w:webHidden/>
          </w:rPr>
          <w:fldChar w:fldCharType="end"/>
        </w:r>
      </w:hyperlink>
    </w:p>
    <w:p w14:paraId="5BA04D7E" w14:textId="77777777" w:rsidR="002A75F4" w:rsidRDefault="00537EC0">
      <w:pPr>
        <w:pStyle w:val="TOC3"/>
        <w:rPr>
          <w:rFonts w:asciiTheme="minorHAnsi" w:eastAsiaTheme="minorEastAsia" w:hAnsiTheme="minorHAnsi" w:cstheme="minorBidi"/>
          <w:szCs w:val="22"/>
          <w:lang w:bidi="ar-SA"/>
        </w:rPr>
      </w:pPr>
      <w:hyperlink w:anchor="_Toc442431882" w:history="1">
        <w:r w:rsidR="002A75F4" w:rsidRPr="00B033B7">
          <w:rPr>
            <w:rStyle w:val="Hyperlink"/>
          </w:rPr>
          <w:t>4.4.5</w:t>
        </w:r>
        <w:r w:rsidR="002A75F4">
          <w:rPr>
            <w:rFonts w:asciiTheme="minorHAnsi" w:eastAsiaTheme="minorEastAsia" w:hAnsiTheme="minorHAnsi" w:cstheme="minorBidi"/>
            <w:szCs w:val="22"/>
            <w:lang w:bidi="ar-SA"/>
          </w:rPr>
          <w:tab/>
        </w:r>
        <w:r w:rsidR="002A75F4" w:rsidRPr="00B033B7">
          <w:rPr>
            <w:rStyle w:val="Hyperlink"/>
          </w:rPr>
          <w:t>IM/Chat API</w:t>
        </w:r>
        <w:r w:rsidR="002A75F4">
          <w:rPr>
            <w:webHidden/>
          </w:rPr>
          <w:tab/>
        </w:r>
        <w:r w:rsidR="002A75F4">
          <w:rPr>
            <w:webHidden/>
          </w:rPr>
          <w:fldChar w:fldCharType="begin"/>
        </w:r>
        <w:r w:rsidR="002A75F4">
          <w:rPr>
            <w:webHidden/>
          </w:rPr>
          <w:instrText xml:space="preserve"> PAGEREF _Toc442431882 \h </w:instrText>
        </w:r>
        <w:r w:rsidR="002A75F4">
          <w:rPr>
            <w:webHidden/>
          </w:rPr>
        </w:r>
        <w:r w:rsidR="002A75F4">
          <w:rPr>
            <w:webHidden/>
          </w:rPr>
          <w:fldChar w:fldCharType="separate"/>
        </w:r>
        <w:r w:rsidR="002A75F4">
          <w:rPr>
            <w:webHidden/>
          </w:rPr>
          <w:t>28</w:t>
        </w:r>
        <w:r w:rsidR="002A75F4">
          <w:rPr>
            <w:webHidden/>
          </w:rPr>
          <w:fldChar w:fldCharType="end"/>
        </w:r>
      </w:hyperlink>
    </w:p>
    <w:p w14:paraId="2FC9D3B6" w14:textId="77777777" w:rsidR="002A75F4" w:rsidRDefault="00537EC0">
      <w:pPr>
        <w:pStyle w:val="TOC3"/>
        <w:rPr>
          <w:rFonts w:asciiTheme="minorHAnsi" w:eastAsiaTheme="minorEastAsia" w:hAnsiTheme="minorHAnsi" w:cstheme="minorBidi"/>
          <w:szCs w:val="22"/>
          <w:lang w:bidi="ar-SA"/>
        </w:rPr>
      </w:pPr>
      <w:hyperlink w:anchor="_Toc442431883" w:history="1">
        <w:r w:rsidR="002A75F4" w:rsidRPr="00B033B7">
          <w:rPr>
            <w:rStyle w:val="Hyperlink"/>
          </w:rPr>
          <w:t>4.4.6</w:t>
        </w:r>
        <w:r w:rsidR="002A75F4">
          <w:rPr>
            <w:rFonts w:asciiTheme="minorHAnsi" w:eastAsiaTheme="minorEastAsia" w:hAnsiTheme="minorHAnsi" w:cstheme="minorBidi"/>
            <w:szCs w:val="22"/>
            <w:lang w:bidi="ar-SA"/>
          </w:rPr>
          <w:tab/>
        </w:r>
        <w:r w:rsidR="002A75F4" w:rsidRPr="00B033B7">
          <w:rPr>
            <w:rStyle w:val="Hyperlink"/>
          </w:rPr>
          <w:t>File Transfer API</w:t>
        </w:r>
        <w:r w:rsidR="002A75F4">
          <w:rPr>
            <w:webHidden/>
          </w:rPr>
          <w:tab/>
        </w:r>
        <w:r w:rsidR="002A75F4">
          <w:rPr>
            <w:webHidden/>
          </w:rPr>
          <w:fldChar w:fldCharType="begin"/>
        </w:r>
        <w:r w:rsidR="002A75F4">
          <w:rPr>
            <w:webHidden/>
          </w:rPr>
          <w:instrText xml:space="preserve"> PAGEREF _Toc442431883 \h </w:instrText>
        </w:r>
        <w:r w:rsidR="002A75F4">
          <w:rPr>
            <w:webHidden/>
          </w:rPr>
        </w:r>
        <w:r w:rsidR="002A75F4">
          <w:rPr>
            <w:webHidden/>
          </w:rPr>
          <w:fldChar w:fldCharType="separate"/>
        </w:r>
        <w:r w:rsidR="002A75F4">
          <w:rPr>
            <w:webHidden/>
          </w:rPr>
          <w:t>43</w:t>
        </w:r>
        <w:r w:rsidR="002A75F4">
          <w:rPr>
            <w:webHidden/>
          </w:rPr>
          <w:fldChar w:fldCharType="end"/>
        </w:r>
      </w:hyperlink>
    </w:p>
    <w:p w14:paraId="6CCBA709" w14:textId="77777777" w:rsidR="002A75F4" w:rsidRDefault="00537EC0">
      <w:pPr>
        <w:pStyle w:val="TOC3"/>
        <w:rPr>
          <w:rFonts w:asciiTheme="minorHAnsi" w:eastAsiaTheme="minorEastAsia" w:hAnsiTheme="minorHAnsi" w:cstheme="minorBidi"/>
          <w:szCs w:val="22"/>
          <w:lang w:bidi="ar-SA"/>
        </w:rPr>
      </w:pPr>
      <w:hyperlink w:anchor="_Toc442431884" w:history="1">
        <w:r w:rsidR="002A75F4" w:rsidRPr="00B033B7">
          <w:rPr>
            <w:rStyle w:val="Hyperlink"/>
          </w:rPr>
          <w:t>4.4.7</w:t>
        </w:r>
        <w:r w:rsidR="002A75F4">
          <w:rPr>
            <w:rFonts w:asciiTheme="minorHAnsi" w:eastAsiaTheme="minorEastAsia" w:hAnsiTheme="minorHAnsi" w:cstheme="minorBidi"/>
            <w:szCs w:val="22"/>
            <w:lang w:bidi="ar-SA"/>
          </w:rPr>
          <w:tab/>
        </w:r>
        <w:r w:rsidR="002A75F4" w:rsidRPr="00B033B7">
          <w:rPr>
            <w:rStyle w:val="Hyperlink"/>
          </w:rPr>
          <w:t>Image Share API</w:t>
        </w:r>
        <w:r w:rsidR="002A75F4">
          <w:rPr>
            <w:webHidden/>
          </w:rPr>
          <w:tab/>
        </w:r>
        <w:r w:rsidR="002A75F4">
          <w:rPr>
            <w:webHidden/>
          </w:rPr>
          <w:fldChar w:fldCharType="begin"/>
        </w:r>
        <w:r w:rsidR="002A75F4">
          <w:rPr>
            <w:webHidden/>
          </w:rPr>
          <w:instrText xml:space="preserve"> PAGEREF _Toc442431884 \h </w:instrText>
        </w:r>
        <w:r w:rsidR="002A75F4">
          <w:rPr>
            <w:webHidden/>
          </w:rPr>
        </w:r>
        <w:r w:rsidR="002A75F4">
          <w:rPr>
            <w:webHidden/>
          </w:rPr>
          <w:fldChar w:fldCharType="separate"/>
        </w:r>
        <w:r w:rsidR="002A75F4">
          <w:rPr>
            <w:webHidden/>
          </w:rPr>
          <w:t>55</w:t>
        </w:r>
        <w:r w:rsidR="002A75F4">
          <w:rPr>
            <w:webHidden/>
          </w:rPr>
          <w:fldChar w:fldCharType="end"/>
        </w:r>
      </w:hyperlink>
    </w:p>
    <w:p w14:paraId="5BD3EDC4" w14:textId="77777777" w:rsidR="002A75F4" w:rsidRDefault="00537EC0">
      <w:pPr>
        <w:pStyle w:val="TOC3"/>
        <w:rPr>
          <w:rFonts w:asciiTheme="minorHAnsi" w:eastAsiaTheme="minorEastAsia" w:hAnsiTheme="minorHAnsi" w:cstheme="minorBidi"/>
          <w:szCs w:val="22"/>
          <w:lang w:bidi="ar-SA"/>
        </w:rPr>
      </w:pPr>
      <w:hyperlink w:anchor="_Toc442431885" w:history="1">
        <w:r w:rsidR="002A75F4" w:rsidRPr="00B033B7">
          <w:rPr>
            <w:rStyle w:val="Hyperlink"/>
          </w:rPr>
          <w:t>4.4.8</w:t>
        </w:r>
        <w:r w:rsidR="002A75F4">
          <w:rPr>
            <w:rFonts w:asciiTheme="minorHAnsi" w:eastAsiaTheme="minorEastAsia" w:hAnsiTheme="minorHAnsi" w:cstheme="minorBidi"/>
            <w:szCs w:val="22"/>
            <w:lang w:bidi="ar-SA"/>
          </w:rPr>
          <w:tab/>
        </w:r>
        <w:r w:rsidR="002A75F4" w:rsidRPr="00B033B7">
          <w:rPr>
            <w:rStyle w:val="Hyperlink"/>
          </w:rPr>
          <w:t>Video Share API</w:t>
        </w:r>
        <w:r w:rsidR="002A75F4">
          <w:rPr>
            <w:webHidden/>
          </w:rPr>
          <w:tab/>
        </w:r>
        <w:r w:rsidR="002A75F4">
          <w:rPr>
            <w:webHidden/>
          </w:rPr>
          <w:fldChar w:fldCharType="begin"/>
        </w:r>
        <w:r w:rsidR="002A75F4">
          <w:rPr>
            <w:webHidden/>
          </w:rPr>
          <w:instrText xml:space="preserve"> PAGEREF _Toc442431885 \h </w:instrText>
        </w:r>
        <w:r w:rsidR="002A75F4">
          <w:rPr>
            <w:webHidden/>
          </w:rPr>
        </w:r>
        <w:r w:rsidR="002A75F4">
          <w:rPr>
            <w:webHidden/>
          </w:rPr>
          <w:fldChar w:fldCharType="separate"/>
        </w:r>
        <w:r w:rsidR="002A75F4">
          <w:rPr>
            <w:webHidden/>
          </w:rPr>
          <w:t>60</w:t>
        </w:r>
        <w:r w:rsidR="002A75F4">
          <w:rPr>
            <w:webHidden/>
          </w:rPr>
          <w:fldChar w:fldCharType="end"/>
        </w:r>
      </w:hyperlink>
    </w:p>
    <w:p w14:paraId="6C556ED0" w14:textId="77777777" w:rsidR="002A75F4" w:rsidRDefault="00537EC0">
      <w:pPr>
        <w:pStyle w:val="TOC3"/>
        <w:rPr>
          <w:rFonts w:asciiTheme="minorHAnsi" w:eastAsiaTheme="minorEastAsia" w:hAnsiTheme="minorHAnsi" w:cstheme="minorBidi"/>
          <w:szCs w:val="22"/>
          <w:lang w:bidi="ar-SA"/>
        </w:rPr>
      </w:pPr>
      <w:hyperlink w:anchor="_Toc442431886" w:history="1">
        <w:r w:rsidR="002A75F4" w:rsidRPr="00B033B7">
          <w:rPr>
            <w:rStyle w:val="Hyperlink"/>
          </w:rPr>
          <w:t>4.4.9</w:t>
        </w:r>
        <w:r w:rsidR="002A75F4">
          <w:rPr>
            <w:rFonts w:asciiTheme="minorHAnsi" w:eastAsiaTheme="minorEastAsia" w:hAnsiTheme="minorHAnsi" w:cstheme="minorBidi"/>
            <w:szCs w:val="22"/>
            <w:lang w:bidi="ar-SA"/>
          </w:rPr>
          <w:tab/>
        </w:r>
        <w:r w:rsidR="002A75F4" w:rsidRPr="00B033B7">
          <w:rPr>
            <w:rStyle w:val="Hyperlink"/>
          </w:rPr>
          <w:t>Geoloc Share API</w:t>
        </w:r>
        <w:r w:rsidR="002A75F4">
          <w:rPr>
            <w:webHidden/>
          </w:rPr>
          <w:tab/>
        </w:r>
        <w:r w:rsidR="002A75F4">
          <w:rPr>
            <w:webHidden/>
          </w:rPr>
          <w:fldChar w:fldCharType="begin"/>
        </w:r>
        <w:r w:rsidR="002A75F4">
          <w:rPr>
            <w:webHidden/>
          </w:rPr>
          <w:instrText xml:space="preserve"> PAGEREF _Toc442431886 \h </w:instrText>
        </w:r>
        <w:r w:rsidR="002A75F4">
          <w:rPr>
            <w:webHidden/>
          </w:rPr>
        </w:r>
        <w:r w:rsidR="002A75F4">
          <w:rPr>
            <w:webHidden/>
          </w:rPr>
          <w:fldChar w:fldCharType="separate"/>
        </w:r>
        <w:r w:rsidR="002A75F4">
          <w:rPr>
            <w:webHidden/>
          </w:rPr>
          <w:t>66</w:t>
        </w:r>
        <w:r w:rsidR="002A75F4">
          <w:rPr>
            <w:webHidden/>
          </w:rPr>
          <w:fldChar w:fldCharType="end"/>
        </w:r>
      </w:hyperlink>
    </w:p>
    <w:p w14:paraId="24891002" w14:textId="77777777" w:rsidR="002A75F4" w:rsidRDefault="00537EC0">
      <w:pPr>
        <w:pStyle w:val="TOC3"/>
        <w:rPr>
          <w:rFonts w:asciiTheme="minorHAnsi" w:eastAsiaTheme="minorEastAsia" w:hAnsiTheme="minorHAnsi" w:cstheme="minorBidi"/>
          <w:szCs w:val="22"/>
          <w:lang w:bidi="ar-SA"/>
        </w:rPr>
      </w:pPr>
      <w:hyperlink w:anchor="_Toc442431887" w:history="1">
        <w:r w:rsidR="002A75F4" w:rsidRPr="00B033B7">
          <w:rPr>
            <w:rStyle w:val="Hyperlink"/>
          </w:rPr>
          <w:t>4.4.10</w:t>
        </w:r>
        <w:r w:rsidR="002A75F4">
          <w:rPr>
            <w:rFonts w:asciiTheme="minorHAnsi" w:eastAsiaTheme="minorEastAsia" w:hAnsiTheme="minorHAnsi" w:cstheme="minorBidi"/>
            <w:szCs w:val="22"/>
            <w:lang w:bidi="ar-SA"/>
          </w:rPr>
          <w:tab/>
        </w:r>
        <w:r w:rsidR="002A75F4" w:rsidRPr="00B033B7">
          <w:rPr>
            <w:rStyle w:val="Hyperlink"/>
          </w:rPr>
          <w:t>Contact API</w:t>
        </w:r>
        <w:r w:rsidR="002A75F4">
          <w:rPr>
            <w:webHidden/>
          </w:rPr>
          <w:tab/>
        </w:r>
        <w:r w:rsidR="002A75F4">
          <w:rPr>
            <w:webHidden/>
          </w:rPr>
          <w:fldChar w:fldCharType="begin"/>
        </w:r>
        <w:r w:rsidR="002A75F4">
          <w:rPr>
            <w:webHidden/>
          </w:rPr>
          <w:instrText xml:space="preserve"> PAGEREF _Toc442431887 \h </w:instrText>
        </w:r>
        <w:r w:rsidR="002A75F4">
          <w:rPr>
            <w:webHidden/>
          </w:rPr>
        </w:r>
        <w:r w:rsidR="002A75F4">
          <w:rPr>
            <w:webHidden/>
          </w:rPr>
          <w:fldChar w:fldCharType="separate"/>
        </w:r>
        <w:r w:rsidR="002A75F4">
          <w:rPr>
            <w:webHidden/>
          </w:rPr>
          <w:t>71</w:t>
        </w:r>
        <w:r w:rsidR="002A75F4">
          <w:rPr>
            <w:webHidden/>
          </w:rPr>
          <w:fldChar w:fldCharType="end"/>
        </w:r>
      </w:hyperlink>
    </w:p>
    <w:p w14:paraId="3937ECAD" w14:textId="77777777" w:rsidR="002A75F4" w:rsidRDefault="00537EC0">
      <w:pPr>
        <w:pStyle w:val="TOC3"/>
        <w:rPr>
          <w:rFonts w:asciiTheme="minorHAnsi" w:eastAsiaTheme="minorEastAsia" w:hAnsiTheme="minorHAnsi" w:cstheme="minorBidi"/>
          <w:szCs w:val="22"/>
          <w:lang w:bidi="ar-SA"/>
        </w:rPr>
      </w:pPr>
      <w:hyperlink w:anchor="_Toc442431888" w:history="1">
        <w:r w:rsidR="002A75F4" w:rsidRPr="00B033B7">
          <w:rPr>
            <w:rStyle w:val="Hyperlink"/>
          </w:rPr>
          <w:t>4.4.11</w:t>
        </w:r>
        <w:r w:rsidR="002A75F4">
          <w:rPr>
            <w:rFonts w:asciiTheme="minorHAnsi" w:eastAsiaTheme="minorEastAsia" w:hAnsiTheme="minorHAnsi" w:cstheme="minorBidi"/>
            <w:szCs w:val="22"/>
            <w:lang w:bidi="ar-SA"/>
          </w:rPr>
          <w:tab/>
        </w:r>
        <w:r w:rsidR="002A75F4" w:rsidRPr="00B033B7">
          <w:rPr>
            <w:rStyle w:val="Hyperlink"/>
          </w:rPr>
          <w:t>API Versioning</w:t>
        </w:r>
        <w:r w:rsidR="002A75F4">
          <w:rPr>
            <w:webHidden/>
          </w:rPr>
          <w:tab/>
        </w:r>
        <w:r w:rsidR="002A75F4">
          <w:rPr>
            <w:webHidden/>
          </w:rPr>
          <w:fldChar w:fldCharType="begin"/>
        </w:r>
        <w:r w:rsidR="002A75F4">
          <w:rPr>
            <w:webHidden/>
          </w:rPr>
          <w:instrText xml:space="preserve"> PAGEREF _Toc442431888 \h </w:instrText>
        </w:r>
        <w:r w:rsidR="002A75F4">
          <w:rPr>
            <w:webHidden/>
          </w:rPr>
        </w:r>
        <w:r w:rsidR="002A75F4">
          <w:rPr>
            <w:webHidden/>
          </w:rPr>
          <w:fldChar w:fldCharType="separate"/>
        </w:r>
        <w:r w:rsidR="002A75F4">
          <w:rPr>
            <w:webHidden/>
          </w:rPr>
          <w:t>75</w:t>
        </w:r>
        <w:r w:rsidR="002A75F4">
          <w:rPr>
            <w:webHidden/>
          </w:rPr>
          <w:fldChar w:fldCharType="end"/>
        </w:r>
      </w:hyperlink>
    </w:p>
    <w:p w14:paraId="317F7B6B" w14:textId="77777777" w:rsidR="002A75F4" w:rsidRDefault="00537EC0">
      <w:pPr>
        <w:pStyle w:val="TOC3"/>
        <w:rPr>
          <w:rFonts w:asciiTheme="minorHAnsi" w:eastAsiaTheme="minorEastAsia" w:hAnsiTheme="minorHAnsi" w:cstheme="minorBidi"/>
          <w:szCs w:val="22"/>
          <w:lang w:bidi="ar-SA"/>
        </w:rPr>
      </w:pPr>
      <w:hyperlink w:anchor="_Toc442431889" w:history="1">
        <w:r w:rsidR="002A75F4" w:rsidRPr="00B033B7">
          <w:rPr>
            <w:rStyle w:val="Hyperlink"/>
          </w:rPr>
          <w:t>4.4.12</w:t>
        </w:r>
        <w:r w:rsidR="002A75F4">
          <w:rPr>
            <w:rFonts w:asciiTheme="minorHAnsi" w:eastAsiaTheme="minorEastAsia" w:hAnsiTheme="minorHAnsi" w:cstheme="minorBidi"/>
            <w:szCs w:val="22"/>
            <w:lang w:bidi="ar-SA"/>
          </w:rPr>
          <w:tab/>
        </w:r>
        <w:r w:rsidR="002A75F4" w:rsidRPr="00B033B7">
          <w:rPr>
            <w:rStyle w:val="Hyperlink"/>
          </w:rPr>
          <w:t>Multimedia Session API</w:t>
        </w:r>
        <w:r w:rsidR="002A75F4">
          <w:rPr>
            <w:webHidden/>
          </w:rPr>
          <w:tab/>
        </w:r>
        <w:r w:rsidR="002A75F4">
          <w:rPr>
            <w:webHidden/>
          </w:rPr>
          <w:fldChar w:fldCharType="begin"/>
        </w:r>
        <w:r w:rsidR="002A75F4">
          <w:rPr>
            <w:webHidden/>
          </w:rPr>
          <w:instrText xml:space="preserve"> PAGEREF _Toc442431889 \h </w:instrText>
        </w:r>
        <w:r w:rsidR="002A75F4">
          <w:rPr>
            <w:webHidden/>
          </w:rPr>
        </w:r>
        <w:r w:rsidR="002A75F4">
          <w:rPr>
            <w:webHidden/>
          </w:rPr>
          <w:fldChar w:fldCharType="separate"/>
        </w:r>
        <w:r w:rsidR="002A75F4">
          <w:rPr>
            <w:webHidden/>
          </w:rPr>
          <w:t>76</w:t>
        </w:r>
        <w:r w:rsidR="002A75F4">
          <w:rPr>
            <w:webHidden/>
          </w:rPr>
          <w:fldChar w:fldCharType="end"/>
        </w:r>
      </w:hyperlink>
    </w:p>
    <w:p w14:paraId="02AE9828" w14:textId="77777777" w:rsidR="002A75F4" w:rsidRDefault="00537EC0">
      <w:pPr>
        <w:pStyle w:val="TOC3"/>
        <w:rPr>
          <w:rFonts w:asciiTheme="minorHAnsi" w:eastAsiaTheme="minorEastAsia" w:hAnsiTheme="minorHAnsi" w:cstheme="minorBidi"/>
          <w:szCs w:val="22"/>
          <w:lang w:bidi="ar-SA"/>
        </w:rPr>
      </w:pPr>
      <w:hyperlink w:anchor="_Toc442431890" w:history="1">
        <w:r w:rsidR="002A75F4" w:rsidRPr="00B033B7">
          <w:rPr>
            <w:rStyle w:val="Hyperlink"/>
          </w:rPr>
          <w:t>4.4.13</w:t>
        </w:r>
        <w:r w:rsidR="002A75F4">
          <w:rPr>
            <w:rFonts w:asciiTheme="minorHAnsi" w:eastAsiaTheme="minorEastAsia" w:hAnsiTheme="minorHAnsi" w:cstheme="minorBidi"/>
            <w:szCs w:val="22"/>
            <w:lang w:bidi="ar-SA"/>
          </w:rPr>
          <w:tab/>
        </w:r>
        <w:r w:rsidR="002A75F4" w:rsidRPr="00B033B7">
          <w:rPr>
            <w:rStyle w:val="Hyperlink"/>
          </w:rPr>
          <w:t>File Upload API</w:t>
        </w:r>
        <w:r w:rsidR="002A75F4">
          <w:rPr>
            <w:webHidden/>
          </w:rPr>
          <w:tab/>
        </w:r>
        <w:r w:rsidR="002A75F4">
          <w:rPr>
            <w:webHidden/>
          </w:rPr>
          <w:fldChar w:fldCharType="begin"/>
        </w:r>
        <w:r w:rsidR="002A75F4">
          <w:rPr>
            <w:webHidden/>
          </w:rPr>
          <w:instrText xml:space="preserve"> PAGEREF _Toc442431890 \h </w:instrText>
        </w:r>
        <w:r w:rsidR="002A75F4">
          <w:rPr>
            <w:webHidden/>
          </w:rPr>
        </w:r>
        <w:r w:rsidR="002A75F4">
          <w:rPr>
            <w:webHidden/>
          </w:rPr>
          <w:fldChar w:fldCharType="separate"/>
        </w:r>
        <w:r w:rsidR="002A75F4">
          <w:rPr>
            <w:webHidden/>
          </w:rPr>
          <w:t>83</w:t>
        </w:r>
        <w:r w:rsidR="002A75F4">
          <w:rPr>
            <w:webHidden/>
          </w:rPr>
          <w:fldChar w:fldCharType="end"/>
        </w:r>
      </w:hyperlink>
    </w:p>
    <w:p w14:paraId="7F0FF9AA" w14:textId="77777777" w:rsidR="002A75F4" w:rsidRDefault="00537EC0">
      <w:pPr>
        <w:pStyle w:val="TOC3"/>
        <w:rPr>
          <w:rFonts w:asciiTheme="minorHAnsi" w:eastAsiaTheme="minorEastAsia" w:hAnsiTheme="minorHAnsi" w:cstheme="minorBidi"/>
          <w:szCs w:val="22"/>
          <w:lang w:bidi="ar-SA"/>
        </w:rPr>
      </w:pPr>
      <w:hyperlink w:anchor="_Toc442431891" w:history="1">
        <w:r w:rsidR="002A75F4" w:rsidRPr="00B033B7">
          <w:rPr>
            <w:rStyle w:val="Hyperlink"/>
          </w:rPr>
          <w:t>4.4.14</w:t>
        </w:r>
        <w:r w:rsidR="002A75F4">
          <w:rPr>
            <w:rFonts w:asciiTheme="minorHAnsi" w:eastAsiaTheme="minorEastAsia" w:hAnsiTheme="minorHAnsi" w:cstheme="minorBidi"/>
            <w:szCs w:val="22"/>
            <w:lang w:bidi="ar-SA"/>
          </w:rPr>
          <w:tab/>
        </w:r>
        <w:r w:rsidR="002A75F4" w:rsidRPr="00B033B7">
          <w:rPr>
            <w:rStyle w:val="Hyperlink"/>
          </w:rPr>
          <w:t>Convergent historylog API</w:t>
        </w:r>
        <w:r w:rsidR="002A75F4">
          <w:rPr>
            <w:webHidden/>
          </w:rPr>
          <w:tab/>
        </w:r>
        <w:r w:rsidR="002A75F4">
          <w:rPr>
            <w:webHidden/>
          </w:rPr>
          <w:fldChar w:fldCharType="begin"/>
        </w:r>
        <w:r w:rsidR="002A75F4">
          <w:rPr>
            <w:webHidden/>
          </w:rPr>
          <w:instrText xml:space="preserve"> PAGEREF _Toc442431891 \h </w:instrText>
        </w:r>
        <w:r w:rsidR="002A75F4">
          <w:rPr>
            <w:webHidden/>
          </w:rPr>
        </w:r>
        <w:r w:rsidR="002A75F4">
          <w:rPr>
            <w:webHidden/>
          </w:rPr>
          <w:fldChar w:fldCharType="separate"/>
        </w:r>
        <w:r w:rsidR="002A75F4">
          <w:rPr>
            <w:webHidden/>
          </w:rPr>
          <w:t>86</w:t>
        </w:r>
        <w:r w:rsidR="002A75F4">
          <w:rPr>
            <w:webHidden/>
          </w:rPr>
          <w:fldChar w:fldCharType="end"/>
        </w:r>
      </w:hyperlink>
    </w:p>
    <w:p w14:paraId="22E9E560" w14:textId="77777777" w:rsidR="002A75F4" w:rsidRDefault="00537EC0">
      <w:pPr>
        <w:pStyle w:val="TOC1"/>
        <w:tabs>
          <w:tab w:val="left" w:pos="1248"/>
        </w:tabs>
        <w:rPr>
          <w:rFonts w:asciiTheme="minorHAnsi" w:eastAsiaTheme="minorEastAsia" w:hAnsiTheme="minorHAnsi" w:cstheme="minorBidi"/>
          <w:b w:val="0"/>
          <w:lang w:eastAsia="en-GB" w:bidi="ar-SA"/>
        </w:rPr>
      </w:pPr>
      <w:hyperlink w:anchor="_Toc442431892" w:history="1">
        <w:r w:rsidR="002A75F4" w:rsidRPr="00B033B7">
          <w:rPr>
            <w:rStyle w:val="Hyperlink"/>
          </w:rPr>
          <w:t>Annex A</w:t>
        </w:r>
        <w:r w:rsidR="002A75F4">
          <w:rPr>
            <w:rFonts w:asciiTheme="minorHAnsi" w:eastAsiaTheme="minorEastAsia" w:hAnsiTheme="minorHAnsi" w:cstheme="minorBidi"/>
            <w:b w:val="0"/>
            <w:lang w:eastAsia="en-GB" w:bidi="ar-SA"/>
          </w:rPr>
          <w:tab/>
        </w:r>
        <w:r w:rsidR="002A75F4" w:rsidRPr="00B033B7">
          <w:rPr>
            <w:rStyle w:val="Hyperlink"/>
          </w:rPr>
          <w:t>Usage of Multimedia Session API to Implement Enriched Calling Services (Informative)</w:t>
        </w:r>
        <w:r w:rsidR="002A75F4">
          <w:rPr>
            <w:webHidden/>
          </w:rPr>
          <w:tab/>
        </w:r>
        <w:r w:rsidR="002A75F4">
          <w:rPr>
            <w:webHidden/>
          </w:rPr>
          <w:fldChar w:fldCharType="begin"/>
        </w:r>
        <w:r w:rsidR="002A75F4">
          <w:rPr>
            <w:webHidden/>
          </w:rPr>
          <w:instrText xml:space="preserve"> PAGEREF _Toc442431892 \h </w:instrText>
        </w:r>
        <w:r w:rsidR="002A75F4">
          <w:rPr>
            <w:webHidden/>
          </w:rPr>
        </w:r>
        <w:r w:rsidR="002A75F4">
          <w:rPr>
            <w:webHidden/>
          </w:rPr>
          <w:fldChar w:fldCharType="separate"/>
        </w:r>
        <w:r w:rsidR="002A75F4">
          <w:rPr>
            <w:webHidden/>
          </w:rPr>
          <w:t>90</w:t>
        </w:r>
        <w:r w:rsidR="002A75F4">
          <w:rPr>
            <w:webHidden/>
          </w:rPr>
          <w:fldChar w:fldCharType="end"/>
        </w:r>
      </w:hyperlink>
    </w:p>
    <w:p w14:paraId="02114C9A" w14:textId="77777777" w:rsidR="002A75F4" w:rsidRDefault="00537EC0">
      <w:pPr>
        <w:pStyle w:val="TOC1"/>
        <w:tabs>
          <w:tab w:val="left" w:pos="1248"/>
        </w:tabs>
        <w:rPr>
          <w:rFonts w:asciiTheme="minorHAnsi" w:eastAsiaTheme="minorEastAsia" w:hAnsiTheme="minorHAnsi" w:cstheme="minorBidi"/>
          <w:b w:val="0"/>
          <w:lang w:eastAsia="en-GB" w:bidi="ar-SA"/>
        </w:rPr>
      </w:pPr>
      <w:hyperlink w:anchor="_Toc442431893" w:history="1">
        <w:r w:rsidR="002A75F4" w:rsidRPr="00B033B7">
          <w:rPr>
            <w:rStyle w:val="Hyperlink"/>
          </w:rPr>
          <w:t>Annex B</w:t>
        </w:r>
        <w:r w:rsidR="002A75F4">
          <w:rPr>
            <w:rFonts w:asciiTheme="minorHAnsi" w:eastAsiaTheme="minorEastAsia" w:hAnsiTheme="minorHAnsi" w:cstheme="minorBidi"/>
            <w:b w:val="0"/>
            <w:lang w:eastAsia="en-GB" w:bidi="ar-SA"/>
          </w:rPr>
          <w:tab/>
        </w:r>
        <w:r w:rsidR="002A75F4" w:rsidRPr="00B033B7">
          <w:rPr>
            <w:rStyle w:val="Hyperlink"/>
          </w:rPr>
          <w:t>Document Management</w:t>
        </w:r>
        <w:r w:rsidR="002A75F4">
          <w:rPr>
            <w:webHidden/>
          </w:rPr>
          <w:tab/>
        </w:r>
        <w:r w:rsidR="002A75F4">
          <w:rPr>
            <w:webHidden/>
          </w:rPr>
          <w:fldChar w:fldCharType="begin"/>
        </w:r>
        <w:r w:rsidR="002A75F4">
          <w:rPr>
            <w:webHidden/>
          </w:rPr>
          <w:instrText xml:space="preserve"> PAGEREF _Toc442431893 \h </w:instrText>
        </w:r>
        <w:r w:rsidR="002A75F4">
          <w:rPr>
            <w:webHidden/>
          </w:rPr>
        </w:r>
        <w:r w:rsidR="002A75F4">
          <w:rPr>
            <w:webHidden/>
          </w:rPr>
          <w:fldChar w:fldCharType="separate"/>
        </w:r>
        <w:r w:rsidR="002A75F4">
          <w:rPr>
            <w:webHidden/>
          </w:rPr>
          <w:t>91</w:t>
        </w:r>
        <w:r w:rsidR="002A75F4">
          <w:rPr>
            <w:webHidden/>
          </w:rPr>
          <w:fldChar w:fldCharType="end"/>
        </w:r>
      </w:hyperlink>
    </w:p>
    <w:p w14:paraId="6CB45050" w14:textId="77777777" w:rsidR="002A75F4" w:rsidRDefault="00537EC0">
      <w:pPr>
        <w:pStyle w:val="TOC2"/>
        <w:rPr>
          <w:rFonts w:asciiTheme="minorHAnsi" w:eastAsiaTheme="minorEastAsia" w:hAnsiTheme="minorHAnsi" w:cstheme="minorBidi"/>
          <w:szCs w:val="22"/>
          <w:lang w:bidi="ar-SA"/>
        </w:rPr>
      </w:pPr>
      <w:hyperlink w:anchor="_Toc442431894" w:history="1">
        <w:r w:rsidR="002A75F4" w:rsidRPr="00B033B7">
          <w:rPr>
            <w:rStyle w:val="Hyperlink"/>
          </w:rPr>
          <w:t>A.1</w:t>
        </w:r>
        <w:r w:rsidR="002A75F4">
          <w:rPr>
            <w:rFonts w:asciiTheme="minorHAnsi" w:eastAsiaTheme="minorEastAsia" w:hAnsiTheme="minorHAnsi" w:cstheme="minorBidi"/>
            <w:szCs w:val="22"/>
            <w:lang w:bidi="ar-SA"/>
          </w:rPr>
          <w:tab/>
        </w:r>
        <w:r w:rsidR="002A75F4" w:rsidRPr="00B033B7">
          <w:rPr>
            <w:rStyle w:val="Hyperlink"/>
          </w:rPr>
          <w:t>Document History</w:t>
        </w:r>
        <w:r w:rsidR="002A75F4">
          <w:rPr>
            <w:webHidden/>
          </w:rPr>
          <w:tab/>
        </w:r>
        <w:r w:rsidR="002A75F4">
          <w:rPr>
            <w:webHidden/>
          </w:rPr>
          <w:fldChar w:fldCharType="begin"/>
        </w:r>
        <w:r w:rsidR="002A75F4">
          <w:rPr>
            <w:webHidden/>
          </w:rPr>
          <w:instrText xml:space="preserve"> PAGEREF _Toc442431894 \h </w:instrText>
        </w:r>
        <w:r w:rsidR="002A75F4">
          <w:rPr>
            <w:webHidden/>
          </w:rPr>
        </w:r>
        <w:r w:rsidR="002A75F4">
          <w:rPr>
            <w:webHidden/>
          </w:rPr>
          <w:fldChar w:fldCharType="separate"/>
        </w:r>
        <w:r w:rsidR="002A75F4">
          <w:rPr>
            <w:webHidden/>
          </w:rPr>
          <w:t>91</w:t>
        </w:r>
        <w:r w:rsidR="002A75F4">
          <w:rPr>
            <w:webHidden/>
          </w:rPr>
          <w:fldChar w:fldCharType="end"/>
        </w:r>
      </w:hyperlink>
    </w:p>
    <w:p w14:paraId="5C79F8E3" w14:textId="77777777" w:rsidR="002A75F4" w:rsidRDefault="00537EC0">
      <w:pPr>
        <w:pStyle w:val="TOC2"/>
        <w:rPr>
          <w:rFonts w:asciiTheme="minorHAnsi" w:eastAsiaTheme="minorEastAsia" w:hAnsiTheme="minorHAnsi" w:cstheme="minorBidi"/>
          <w:szCs w:val="22"/>
          <w:lang w:bidi="ar-SA"/>
        </w:rPr>
      </w:pPr>
      <w:hyperlink w:anchor="_Toc442431895" w:history="1">
        <w:r w:rsidR="002A75F4" w:rsidRPr="00B033B7">
          <w:rPr>
            <w:rStyle w:val="Hyperlink"/>
          </w:rPr>
          <w:t>A.2</w:t>
        </w:r>
        <w:r w:rsidR="002A75F4">
          <w:rPr>
            <w:rFonts w:asciiTheme="minorHAnsi" w:eastAsiaTheme="minorEastAsia" w:hAnsiTheme="minorHAnsi" w:cstheme="minorBidi"/>
            <w:szCs w:val="22"/>
            <w:lang w:bidi="ar-SA"/>
          </w:rPr>
          <w:tab/>
        </w:r>
        <w:r w:rsidR="002A75F4" w:rsidRPr="00B033B7">
          <w:rPr>
            <w:rStyle w:val="Hyperlink"/>
          </w:rPr>
          <w:t>Other Information</w:t>
        </w:r>
        <w:r w:rsidR="002A75F4">
          <w:rPr>
            <w:webHidden/>
          </w:rPr>
          <w:tab/>
        </w:r>
        <w:r w:rsidR="002A75F4">
          <w:rPr>
            <w:webHidden/>
          </w:rPr>
          <w:fldChar w:fldCharType="begin"/>
        </w:r>
        <w:r w:rsidR="002A75F4">
          <w:rPr>
            <w:webHidden/>
          </w:rPr>
          <w:instrText xml:space="preserve"> PAGEREF _Toc442431895 \h </w:instrText>
        </w:r>
        <w:r w:rsidR="002A75F4">
          <w:rPr>
            <w:webHidden/>
          </w:rPr>
        </w:r>
        <w:r w:rsidR="002A75F4">
          <w:rPr>
            <w:webHidden/>
          </w:rPr>
          <w:fldChar w:fldCharType="separate"/>
        </w:r>
        <w:r w:rsidR="002A75F4">
          <w:rPr>
            <w:webHidden/>
          </w:rPr>
          <w:t>91</w:t>
        </w:r>
        <w:r w:rsidR="002A75F4">
          <w:rPr>
            <w:webHidden/>
          </w:rPr>
          <w:fldChar w:fldCharType="end"/>
        </w:r>
      </w:hyperlink>
    </w:p>
    <w:p w14:paraId="50C2857E" w14:textId="77777777" w:rsidR="00D443AD" w:rsidRDefault="00D443AD" w:rsidP="00DA4C3E">
      <w:pPr>
        <w:pStyle w:val="NormalParagraph"/>
        <w:spacing w:after="0" w:line="240" w:lineRule="auto"/>
      </w:pPr>
      <w:r>
        <w:fldChar w:fldCharType="end"/>
      </w:r>
    </w:p>
    <w:p w14:paraId="51882650" w14:textId="77777777" w:rsidR="00D443AD" w:rsidRDefault="00D443AD" w:rsidP="00DA4C3E">
      <w:pPr>
        <w:pStyle w:val="NormalParagraph"/>
        <w:rPr>
          <w:rFonts w:cs="Arial"/>
        </w:rPr>
      </w:pPr>
    </w:p>
    <w:p w14:paraId="30EA4F37" w14:textId="77777777" w:rsidR="00FD47F5" w:rsidRDefault="00D443AD" w:rsidP="00FD47F5">
      <w:pPr>
        <w:pStyle w:val="Heading1"/>
        <w:numPr>
          <w:ilvl w:val="0"/>
          <w:numId w:val="55"/>
        </w:numPr>
        <w:suppressAutoHyphens/>
      </w:pPr>
      <w:r>
        <w:rPr>
          <w:b w:val="0"/>
          <w:bCs w:val="0"/>
        </w:rPr>
        <w:br w:type="page"/>
      </w:r>
      <w:r w:rsidR="00A52BEE">
        <w:lastRenderedPageBreak/>
        <w:t xml:space="preserve"> </w:t>
      </w:r>
      <w:bookmarkStart w:id="4" w:name="_Toc375229901"/>
      <w:bookmarkStart w:id="5" w:name="_Toc333330465"/>
      <w:bookmarkStart w:id="6" w:name="_Toc327548214"/>
      <w:bookmarkStart w:id="7" w:name="_Toc327548014"/>
      <w:bookmarkStart w:id="8" w:name="_Toc419808153"/>
      <w:bookmarkStart w:id="9" w:name="_Toc419808373"/>
      <w:r w:rsidR="00FD47F5">
        <w:t xml:space="preserve"> </w:t>
      </w:r>
      <w:bookmarkStart w:id="10" w:name="_Toc333330446"/>
      <w:bookmarkStart w:id="11" w:name="_Toc375229859"/>
      <w:bookmarkStart w:id="12" w:name="_Toc419808108"/>
      <w:bookmarkStart w:id="13" w:name="_Toc419808328"/>
      <w:bookmarkStart w:id="14" w:name="_Toc441167646"/>
      <w:bookmarkStart w:id="15" w:name="_Toc442431849"/>
      <w:bookmarkStart w:id="16" w:name="_Toc327547998"/>
      <w:bookmarkStart w:id="17" w:name="_Toc327548198"/>
      <w:r w:rsidR="00FD47F5">
        <w:t>Introduction</w:t>
      </w:r>
      <w:bookmarkEnd w:id="10"/>
      <w:bookmarkEnd w:id="11"/>
      <w:bookmarkEnd w:id="12"/>
      <w:bookmarkEnd w:id="13"/>
      <w:bookmarkEnd w:id="14"/>
      <w:bookmarkEnd w:id="15"/>
    </w:p>
    <w:p w14:paraId="27EDC401" w14:textId="77777777" w:rsidR="00FD47F5" w:rsidRDefault="00FD47F5" w:rsidP="00FD47F5">
      <w:pPr>
        <w:pStyle w:val="Heading2"/>
        <w:numPr>
          <w:ilvl w:val="1"/>
          <w:numId w:val="38"/>
        </w:numPr>
        <w:suppressAutoHyphens/>
      </w:pPr>
      <w:bookmarkStart w:id="18" w:name="_Toc375229860"/>
      <w:bookmarkStart w:id="19" w:name="_Toc419808109"/>
      <w:bookmarkStart w:id="20" w:name="_Toc419808329"/>
      <w:bookmarkStart w:id="21" w:name="_Toc441167647"/>
      <w:bookmarkStart w:id="22" w:name="_Toc442431850"/>
      <w:bookmarkEnd w:id="16"/>
      <w:bookmarkEnd w:id="17"/>
      <w:r>
        <w:t>Overview</w:t>
      </w:r>
      <w:bookmarkEnd w:id="18"/>
      <w:bookmarkEnd w:id="19"/>
      <w:bookmarkEnd w:id="20"/>
      <w:bookmarkEnd w:id="21"/>
      <w:bookmarkEnd w:id="22"/>
    </w:p>
    <w:p w14:paraId="678517BA" w14:textId="77777777" w:rsidR="00FD47F5" w:rsidRDefault="00FD47F5" w:rsidP="00DA4C3E">
      <w:pPr>
        <w:pStyle w:val="NormalParagraph"/>
      </w:pPr>
      <w:r>
        <w:t>This document defines the architecture and a set of standardized Application Programming Interfaces (API) to develop joyn user experience (UX), use joyn services and develop IP Multimedia Sub-system (IMS)-based services.</w:t>
      </w:r>
    </w:p>
    <w:p w14:paraId="77EC31B4" w14:textId="77777777" w:rsidR="00FD47F5" w:rsidRDefault="00FD47F5" w:rsidP="00FD47F5">
      <w:pPr>
        <w:pStyle w:val="Heading2"/>
        <w:numPr>
          <w:ilvl w:val="1"/>
          <w:numId w:val="38"/>
        </w:numPr>
        <w:suppressAutoHyphens/>
      </w:pPr>
      <w:bookmarkStart w:id="23" w:name="_Toc375229861"/>
      <w:bookmarkStart w:id="24" w:name="_Toc419808110"/>
      <w:bookmarkStart w:id="25" w:name="_Toc419808330"/>
      <w:bookmarkStart w:id="26" w:name="_Toc441167648"/>
      <w:bookmarkStart w:id="27" w:name="_Toc442431851"/>
      <w:r>
        <w:t>Scope</w:t>
      </w:r>
      <w:bookmarkEnd w:id="23"/>
      <w:bookmarkEnd w:id="24"/>
      <w:bookmarkEnd w:id="25"/>
      <w:bookmarkEnd w:id="26"/>
      <w:bookmarkEnd w:id="27"/>
    </w:p>
    <w:p w14:paraId="3B3BBF40" w14:textId="37C14C61" w:rsidR="00FD47F5" w:rsidRDefault="00FD47F5" w:rsidP="00DA4C3E">
      <w:pPr>
        <w:pStyle w:val="NormalParagraph"/>
      </w:pPr>
      <w:r>
        <w:t xml:space="preserve">The scope of this document covers the APIs along with security limitations for the functionalities </w:t>
      </w:r>
      <w:r w:rsidRPr="004542AA">
        <w:rPr>
          <w:rFonts w:eastAsia="Times New Roman" w:cs="Arial"/>
          <w:color w:val="000000"/>
          <w:lang w:eastAsia="en-US"/>
        </w:rPr>
        <w:t xml:space="preserve">of Crane Priority Release (CPR) which is </w:t>
      </w:r>
      <w:r>
        <w:t xml:space="preserve">defined in </w:t>
      </w:r>
      <w:r>
        <w:rPr>
          <w:rFonts w:cs="Arial"/>
        </w:rPr>
        <w:t>Annex B</w:t>
      </w:r>
      <w:r>
        <w:t xml:space="preserve"> </w:t>
      </w:r>
      <w:r>
        <w:fldChar w:fldCharType="begin"/>
      </w:r>
      <w:r>
        <w:instrText xml:space="preserve"> REF RCSe \h  \* MERGEFORMAT </w:instrText>
      </w:r>
      <w:r>
        <w:fldChar w:fldCharType="separate"/>
      </w:r>
      <w:r w:rsidRPr="004345BE">
        <w:t>[PRD RCC.6</w:t>
      </w:r>
      <w:r>
        <w:t>2</w:t>
      </w:r>
      <w:r w:rsidRPr="004345BE">
        <w:t>]</w:t>
      </w:r>
      <w:r>
        <w:fldChar w:fldCharType="end"/>
      </w:r>
      <w:r>
        <w:t>.</w:t>
      </w:r>
    </w:p>
    <w:p w14:paraId="7E24D3A3" w14:textId="77777777" w:rsidR="00FD47F5" w:rsidRDefault="00FD47F5" w:rsidP="00FD47F5">
      <w:pPr>
        <w:pStyle w:val="Heading2"/>
        <w:numPr>
          <w:ilvl w:val="1"/>
          <w:numId w:val="38"/>
        </w:numPr>
        <w:suppressAutoHyphens/>
      </w:pPr>
      <w:bookmarkStart w:id="28" w:name="_Toc375229862"/>
      <w:bookmarkStart w:id="29" w:name="_Toc327548201"/>
      <w:bookmarkStart w:id="30" w:name="_Toc327548001"/>
      <w:bookmarkStart w:id="31" w:name="_Toc327447333"/>
      <w:bookmarkStart w:id="32" w:name="_Toc419808111"/>
      <w:bookmarkStart w:id="33" w:name="_Toc419808331"/>
      <w:bookmarkStart w:id="34" w:name="_Toc441167649"/>
      <w:bookmarkStart w:id="35" w:name="_Toc442431852"/>
      <w:r>
        <w:t>Definitions</w:t>
      </w:r>
      <w:bookmarkEnd w:id="28"/>
      <w:bookmarkEnd w:id="29"/>
      <w:bookmarkEnd w:id="30"/>
      <w:bookmarkEnd w:id="31"/>
      <w:bookmarkEnd w:id="32"/>
      <w:bookmarkEnd w:id="33"/>
      <w:bookmarkEnd w:id="34"/>
      <w:bookmarkEnd w:id="35"/>
    </w:p>
    <w:tbl>
      <w:tblPr>
        <w:tblW w:w="0" w:type="auto"/>
        <w:tblInd w:w="-75" w:type="dxa"/>
        <w:tblLayout w:type="fixed"/>
        <w:tblLook w:val="0000" w:firstRow="0" w:lastRow="0" w:firstColumn="0" w:lastColumn="0" w:noHBand="0" w:noVBand="0"/>
      </w:tblPr>
      <w:tblGrid>
        <w:gridCol w:w="1733"/>
        <w:gridCol w:w="7659"/>
      </w:tblGrid>
      <w:tr w:rsidR="00FD47F5" w14:paraId="61C276D5" w14:textId="77777777" w:rsidTr="00DA4C3E">
        <w:trPr>
          <w:cantSplit/>
          <w:tblHeader/>
        </w:trPr>
        <w:tc>
          <w:tcPr>
            <w:tcW w:w="1733" w:type="dxa"/>
            <w:tcBorders>
              <w:top w:val="single" w:sz="4" w:space="0" w:color="000000"/>
              <w:left w:val="single" w:sz="4" w:space="0" w:color="000000"/>
              <w:bottom w:val="single" w:sz="4" w:space="0" w:color="000000"/>
            </w:tcBorders>
            <w:shd w:val="clear" w:color="auto" w:fill="DE002B"/>
          </w:tcPr>
          <w:p w14:paraId="65D808CD" w14:textId="77777777" w:rsidR="00FD47F5" w:rsidRDefault="00FD47F5" w:rsidP="00DA4C3E">
            <w:pPr>
              <w:pStyle w:val="TableHeader"/>
            </w:pPr>
            <w:r>
              <w:t xml:space="preserve">Term </w:t>
            </w:r>
          </w:p>
        </w:tc>
        <w:tc>
          <w:tcPr>
            <w:tcW w:w="7659" w:type="dxa"/>
            <w:tcBorders>
              <w:top w:val="single" w:sz="4" w:space="0" w:color="000000"/>
              <w:left w:val="single" w:sz="4" w:space="0" w:color="000000"/>
              <w:bottom w:val="single" w:sz="4" w:space="0" w:color="000000"/>
              <w:right w:val="single" w:sz="4" w:space="0" w:color="000000"/>
            </w:tcBorders>
            <w:shd w:val="clear" w:color="auto" w:fill="DE002B"/>
          </w:tcPr>
          <w:p w14:paraId="2BD69297" w14:textId="77777777" w:rsidR="00FD47F5" w:rsidRDefault="00FD47F5" w:rsidP="00DA4C3E">
            <w:pPr>
              <w:pStyle w:val="TableHeader"/>
            </w:pPr>
            <w:r>
              <w:t>Description</w:t>
            </w:r>
          </w:p>
        </w:tc>
      </w:tr>
      <w:tr w:rsidR="00FD47F5" w14:paraId="0B34ED92" w14:textId="77777777" w:rsidTr="00DA4C3E">
        <w:tc>
          <w:tcPr>
            <w:tcW w:w="1733" w:type="dxa"/>
            <w:tcBorders>
              <w:top w:val="single" w:sz="4" w:space="0" w:color="000000"/>
              <w:left w:val="single" w:sz="4" w:space="0" w:color="000000"/>
              <w:bottom w:val="single" w:sz="4" w:space="0" w:color="000000"/>
            </w:tcBorders>
            <w:shd w:val="clear" w:color="auto" w:fill="auto"/>
          </w:tcPr>
          <w:p w14:paraId="7C55AA42" w14:textId="77777777" w:rsidR="00FD47F5" w:rsidRDefault="00FD47F5" w:rsidP="00DA4C3E">
            <w:pPr>
              <w:pStyle w:val="TableText"/>
            </w:pPr>
            <w:r>
              <w:t>3</w:t>
            </w:r>
            <w:r>
              <w:rPr>
                <w:vertAlign w:val="superscript"/>
              </w:rPr>
              <w:t>rd</w:t>
            </w:r>
            <w:r>
              <w:t xml:space="preserve"> Party Applications</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7D71A0DB" w14:textId="77777777" w:rsidR="00FD47F5" w:rsidRDefault="00FD47F5" w:rsidP="00DA4C3E">
            <w:pPr>
              <w:pStyle w:val="TableText"/>
            </w:pPr>
            <w:r>
              <w:t>Applications that are not part of the joyn Client and developed by companies or individuals other than Mobile Network Operators (MNO) and Original Equipment Manufacturers (OEM).</w:t>
            </w:r>
          </w:p>
        </w:tc>
      </w:tr>
      <w:tr w:rsidR="00FD47F5" w14:paraId="08642AF3" w14:textId="77777777" w:rsidTr="00DA4C3E">
        <w:tc>
          <w:tcPr>
            <w:tcW w:w="1733" w:type="dxa"/>
            <w:tcBorders>
              <w:top w:val="single" w:sz="4" w:space="0" w:color="000000"/>
              <w:left w:val="single" w:sz="4" w:space="0" w:color="000000"/>
              <w:bottom w:val="single" w:sz="4" w:space="0" w:color="000000"/>
            </w:tcBorders>
            <w:shd w:val="clear" w:color="auto" w:fill="auto"/>
          </w:tcPr>
          <w:p w14:paraId="088A9ED5" w14:textId="77777777" w:rsidR="00FD47F5" w:rsidRDefault="00FD47F5" w:rsidP="00DA4C3E">
            <w:pPr>
              <w:pStyle w:val="TableText"/>
            </w:pPr>
            <w:r>
              <w:t>Core Applications</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48FC0BF9" w14:textId="77777777" w:rsidR="00FD47F5" w:rsidRDefault="00FD47F5" w:rsidP="00DA4C3E">
            <w:pPr>
              <w:pStyle w:val="TableText"/>
            </w:pPr>
            <w:r>
              <w:t>Applications that are part of the joyn Client.</w:t>
            </w:r>
          </w:p>
        </w:tc>
      </w:tr>
      <w:tr w:rsidR="00FD47F5" w14:paraId="22984E8C" w14:textId="77777777" w:rsidTr="00DA4C3E">
        <w:tc>
          <w:tcPr>
            <w:tcW w:w="1733" w:type="dxa"/>
            <w:tcBorders>
              <w:top w:val="single" w:sz="4" w:space="0" w:color="000000"/>
              <w:left w:val="single" w:sz="4" w:space="0" w:color="000000"/>
              <w:bottom w:val="single" w:sz="4" w:space="0" w:color="000000"/>
            </w:tcBorders>
            <w:shd w:val="clear" w:color="auto" w:fill="auto"/>
          </w:tcPr>
          <w:p w14:paraId="05D05771" w14:textId="77777777" w:rsidR="00FD47F5" w:rsidRDefault="00FD47F5" w:rsidP="00DA4C3E">
            <w:pPr>
              <w:pStyle w:val="TableText"/>
            </w:pPr>
            <w:r>
              <w:t>Trusted Applications</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24B72F24" w14:textId="77777777" w:rsidR="00FD47F5" w:rsidRDefault="00FD47F5" w:rsidP="00DA4C3E">
            <w:pPr>
              <w:pStyle w:val="TableText"/>
            </w:pPr>
            <w:r>
              <w:t>Applications using the IMS API, developed by trusted parties (MNOs and OEMs).</w:t>
            </w:r>
          </w:p>
        </w:tc>
      </w:tr>
      <w:tr w:rsidR="00FD47F5" w14:paraId="776D5410" w14:textId="77777777" w:rsidTr="00DA4C3E">
        <w:tc>
          <w:tcPr>
            <w:tcW w:w="1733" w:type="dxa"/>
            <w:tcBorders>
              <w:top w:val="single" w:sz="4" w:space="0" w:color="000000"/>
              <w:left w:val="single" w:sz="4" w:space="0" w:color="000000"/>
              <w:bottom w:val="single" w:sz="4" w:space="0" w:color="000000"/>
            </w:tcBorders>
            <w:shd w:val="clear" w:color="auto" w:fill="auto"/>
          </w:tcPr>
          <w:p w14:paraId="480A1BDD" w14:textId="77777777" w:rsidR="00FD47F5" w:rsidRDefault="00FD47F5" w:rsidP="00DA4C3E">
            <w:pPr>
              <w:pStyle w:val="TableText"/>
            </w:pPr>
            <w:r>
              <w:t>IMS Stack</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46DBC04E" w14:textId="77777777" w:rsidR="00FD47F5" w:rsidRDefault="00FD47F5" w:rsidP="00DA4C3E">
            <w:pPr>
              <w:pStyle w:val="TableText"/>
            </w:pPr>
            <w:r>
              <w:t>Component responsible for implementing IMS protocol suite and core services.</w:t>
            </w:r>
          </w:p>
        </w:tc>
      </w:tr>
      <w:tr w:rsidR="00FD47F5" w14:paraId="7FB8F0FB" w14:textId="77777777" w:rsidTr="00DA4C3E">
        <w:tc>
          <w:tcPr>
            <w:tcW w:w="1733" w:type="dxa"/>
            <w:tcBorders>
              <w:top w:val="single" w:sz="4" w:space="0" w:color="000000"/>
              <w:left w:val="single" w:sz="4" w:space="0" w:color="000000"/>
              <w:bottom w:val="single" w:sz="4" w:space="0" w:color="000000"/>
            </w:tcBorders>
            <w:shd w:val="clear" w:color="auto" w:fill="auto"/>
          </w:tcPr>
          <w:p w14:paraId="383EE0F3" w14:textId="77777777" w:rsidR="00FD47F5" w:rsidRDefault="00FD47F5" w:rsidP="00DA4C3E">
            <w:pPr>
              <w:pStyle w:val="TableText"/>
            </w:pPr>
            <w:r>
              <w:t>RCS Client</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5F489CEC" w14:textId="77777777" w:rsidR="00FD47F5" w:rsidRDefault="00FD47F5" w:rsidP="00DA4C3E">
            <w:pPr>
              <w:pStyle w:val="TableText"/>
            </w:pPr>
            <w:r>
              <w:t xml:space="preserve">Complete software package that passed joyn accreditation. </w:t>
            </w:r>
          </w:p>
        </w:tc>
      </w:tr>
      <w:tr w:rsidR="00FD47F5" w14:paraId="0B1C79B7" w14:textId="77777777" w:rsidTr="00DA4C3E">
        <w:tc>
          <w:tcPr>
            <w:tcW w:w="1733" w:type="dxa"/>
            <w:tcBorders>
              <w:top w:val="single" w:sz="4" w:space="0" w:color="000000"/>
              <w:left w:val="single" w:sz="4" w:space="0" w:color="000000"/>
              <w:bottom w:val="single" w:sz="4" w:space="0" w:color="000000"/>
            </w:tcBorders>
            <w:shd w:val="clear" w:color="auto" w:fill="auto"/>
          </w:tcPr>
          <w:p w14:paraId="7501D8EC" w14:textId="77777777" w:rsidR="00FD47F5" w:rsidRDefault="00FD47F5" w:rsidP="00DA4C3E">
            <w:pPr>
              <w:pStyle w:val="TableText"/>
            </w:pPr>
            <w:r>
              <w:t>Service API</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62EBCCCB" w14:textId="77777777" w:rsidR="00FD47F5" w:rsidRDefault="00FD47F5" w:rsidP="00DA4C3E">
            <w:pPr>
              <w:pStyle w:val="TableText"/>
            </w:pPr>
            <w:r>
              <w:t xml:space="preserve">APIs that expose Standard Services and can be used in multiple instances without any restrictions. </w:t>
            </w:r>
          </w:p>
        </w:tc>
      </w:tr>
      <w:tr w:rsidR="00FD47F5" w14:paraId="569734D2" w14:textId="77777777" w:rsidTr="00DA4C3E">
        <w:tc>
          <w:tcPr>
            <w:tcW w:w="1733" w:type="dxa"/>
            <w:tcBorders>
              <w:top w:val="single" w:sz="4" w:space="0" w:color="000000"/>
              <w:left w:val="single" w:sz="4" w:space="0" w:color="000000"/>
              <w:bottom w:val="single" w:sz="4" w:space="0" w:color="000000"/>
            </w:tcBorders>
            <w:shd w:val="clear" w:color="auto" w:fill="auto"/>
          </w:tcPr>
          <w:p w14:paraId="5E761F85" w14:textId="77777777" w:rsidR="00FD47F5" w:rsidRDefault="00FD47F5" w:rsidP="00DA4C3E">
            <w:pPr>
              <w:pStyle w:val="TableText"/>
              <w:rPr>
                <w:rFonts w:eastAsia="Arial"/>
              </w:rPr>
            </w:pPr>
            <w:r>
              <w:t>Privileged Client API</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74A41A70" w14:textId="77777777" w:rsidR="00FD47F5" w:rsidRDefault="00FD47F5" w:rsidP="00DA4C3E">
            <w:pPr>
              <w:pStyle w:val="TableText"/>
            </w:pPr>
            <w:r>
              <w:rPr>
                <w:rFonts w:eastAsia="Arial"/>
              </w:rPr>
              <w:t xml:space="preserve"> </w:t>
            </w:r>
            <w:r>
              <w:t>API shall expose key functionalities which are necessary for the proper working of the joyn client.</w:t>
            </w:r>
          </w:p>
        </w:tc>
      </w:tr>
      <w:tr w:rsidR="00FD47F5" w14:paraId="3876F56A" w14:textId="77777777" w:rsidTr="00DA4C3E">
        <w:tc>
          <w:tcPr>
            <w:tcW w:w="1733" w:type="dxa"/>
            <w:tcBorders>
              <w:top w:val="single" w:sz="4" w:space="0" w:color="000000"/>
              <w:left w:val="single" w:sz="4" w:space="0" w:color="000000"/>
              <w:bottom w:val="single" w:sz="4" w:space="0" w:color="000000"/>
            </w:tcBorders>
            <w:shd w:val="clear" w:color="auto" w:fill="auto"/>
          </w:tcPr>
          <w:p w14:paraId="01D23921" w14:textId="77777777" w:rsidR="00FD47F5" w:rsidRDefault="00FD47F5" w:rsidP="00DA4C3E">
            <w:pPr>
              <w:pStyle w:val="TableText"/>
            </w:pPr>
            <w:r>
              <w:t>IMS API</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78E65C7C" w14:textId="77777777" w:rsidR="00FD47F5" w:rsidRDefault="00FD47F5" w:rsidP="00DA4C3E">
            <w:pPr>
              <w:pStyle w:val="TableText"/>
            </w:pPr>
            <w:r>
              <w:t>APIs that are exposed by the IMS Stack.</w:t>
            </w:r>
          </w:p>
        </w:tc>
      </w:tr>
      <w:tr w:rsidR="00FD47F5" w14:paraId="2691BE40" w14:textId="77777777" w:rsidTr="00DA4C3E">
        <w:tc>
          <w:tcPr>
            <w:tcW w:w="1733" w:type="dxa"/>
            <w:tcBorders>
              <w:top w:val="single" w:sz="4" w:space="0" w:color="000000"/>
              <w:left w:val="single" w:sz="4" w:space="0" w:color="000000"/>
              <w:bottom w:val="single" w:sz="4" w:space="0" w:color="000000"/>
            </w:tcBorders>
            <w:shd w:val="clear" w:color="auto" w:fill="auto"/>
          </w:tcPr>
          <w:p w14:paraId="46B1B15C" w14:textId="77777777" w:rsidR="00FD47F5" w:rsidRDefault="00FD47F5" w:rsidP="00DA4C3E">
            <w:pPr>
              <w:pStyle w:val="TableText"/>
            </w:pPr>
            <w:r>
              <w:t>Standard Services</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29EDE5B3" w14:textId="77777777" w:rsidR="00FD47F5" w:rsidRDefault="00FD47F5" w:rsidP="00DA4C3E">
            <w:pPr>
              <w:pStyle w:val="TableText"/>
            </w:pPr>
            <w:r>
              <w:t>Services that are identified by feature tags, as defined by joyn Specification.</w:t>
            </w:r>
          </w:p>
        </w:tc>
      </w:tr>
    </w:tbl>
    <w:p w14:paraId="403C55E5" w14:textId="77777777" w:rsidR="00FD47F5" w:rsidRDefault="00FD47F5" w:rsidP="00FD47F5">
      <w:pPr>
        <w:pStyle w:val="Heading2"/>
        <w:numPr>
          <w:ilvl w:val="1"/>
          <w:numId w:val="38"/>
        </w:numPr>
        <w:suppressAutoHyphens/>
      </w:pPr>
      <w:bookmarkStart w:id="36" w:name="_Toc375229863"/>
      <w:bookmarkStart w:id="37" w:name="_Toc327548202"/>
      <w:bookmarkStart w:id="38" w:name="_Toc327548002"/>
      <w:bookmarkStart w:id="39" w:name="_Toc327447334"/>
      <w:bookmarkStart w:id="40" w:name="_Toc419808112"/>
      <w:bookmarkStart w:id="41" w:name="_Toc419808332"/>
      <w:bookmarkStart w:id="42" w:name="_Toc441167650"/>
      <w:bookmarkStart w:id="43" w:name="_Toc442431853"/>
      <w:r>
        <w:t>Abbreviations</w:t>
      </w:r>
      <w:bookmarkEnd w:id="36"/>
      <w:bookmarkEnd w:id="37"/>
      <w:bookmarkEnd w:id="38"/>
      <w:bookmarkEnd w:id="39"/>
      <w:bookmarkEnd w:id="40"/>
      <w:bookmarkEnd w:id="41"/>
      <w:bookmarkEnd w:id="42"/>
      <w:bookmarkEnd w:id="43"/>
    </w:p>
    <w:tbl>
      <w:tblPr>
        <w:tblW w:w="0" w:type="auto"/>
        <w:tblInd w:w="-75" w:type="dxa"/>
        <w:tblLayout w:type="fixed"/>
        <w:tblLook w:val="0000" w:firstRow="0" w:lastRow="0" w:firstColumn="0" w:lastColumn="0" w:noHBand="0" w:noVBand="0"/>
      </w:tblPr>
      <w:tblGrid>
        <w:gridCol w:w="1242"/>
        <w:gridCol w:w="8092"/>
      </w:tblGrid>
      <w:tr w:rsidR="00FD47F5" w14:paraId="5B4BBD39" w14:textId="77777777" w:rsidTr="00DA4C3E">
        <w:trPr>
          <w:cantSplit/>
          <w:tblHeader/>
        </w:trPr>
        <w:tc>
          <w:tcPr>
            <w:tcW w:w="1242" w:type="dxa"/>
            <w:tcBorders>
              <w:top w:val="single" w:sz="4" w:space="0" w:color="000000"/>
              <w:left w:val="single" w:sz="4" w:space="0" w:color="000000"/>
              <w:bottom w:val="single" w:sz="4" w:space="0" w:color="000000"/>
            </w:tcBorders>
            <w:shd w:val="clear" w:color="auto" w:fill="DE002B"/>
          </w:tcPr>
          <w:p w14:paraId="65B81851" w14:textId="77777777" w:rsidR="00FD47F5" w:rsidRDefault="00FD47F5" w:rsidP="00DA4C3E">
            <w:pPr>
              <w:pStyle w:val="TableHeader"/>
            </w:pPr>
            <w:r>
              <w:t xml:space="preserve">Term </w:t>
            </w:r>
          </w:p>
        </w:tc>
        <w:tc>
          <w:tcPr>
            <w:tcW w:w="8092" w:type="dxa"/>
            <w:tcBorders>
              <w:top w:val="single" w:sz="4" w:space="0" w:color="000000"/>
              <w:left w:val="single" w:sz="4" w:space="0" w:color="000000"/>
              <w:bottom w:val="single" w:sz="4" w:space="0" w:color="000000"/>
              <w:right w:val="single" w:sz="4" w:space="0" w:color="000000"/>
            </w:tcBorders>
            <w:shd w:val="clear" w:color="auto" w:fill="DE002B"/>
          </w:tcPr>
          <w:p w14:paraId="6289CB5E" w14:textId="77777777" w:rsidR="00FD47F5" w:rsidRDefault="00FD47F5" w:rsidP="00DA4C3E">
            <w:pPr>
              <w:pStyle w:val="TableHeader"/>
            </w:pPr>
            <w:r>
              <w:t>Description</w:t>
            </w:r>
          </w:p>
        </w:tc>
      </w:tr>
      <w:tr w:rsidR="00FD47F5" w14:paraId="4887D511"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03A71904" w14:textId="77777777" w:rsidR="00FD47F5" w:rsidRDefault="00FD47F5" w:rsidP="00DA4C3E">
            <w:pPr>
              <w:pStyle w:val="TableText"/>
            </w:pPr>
            <w:r>
              <w:t>AIDL</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7751BF" w14:textId="77777777" w:rsidR="00FD47F5" w:rsidRDefault="00FD47F5" w:rsidP="00DA4C3E">
            <w:pPr>
              <w:pStyle w:val="TableText"/>
            </w:pPr>
            <w:r>
              <w:t>Android Interface Definition Language</w:t>
            </w:r>
          </w:p>
        </w:tc>
      </w:tr>
      <w:tr w:rsidR="00FD47F5" w14:paraId="733C4C4C"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1E05CE5C" w14:textId="77777777" w:rsidR="00FD47F5" w:rsidRDefault="00FD47F5" w:rsidP="00DA4C3E">
            <w:pPr>
              <w:pStyle w:val="TableText"/>
            </w:pPr>
            <w:r>
              <w:t xml:space="preserve">API </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A6973" w14:textId="77777777" w:rsidR="00FD47F5" w:rsidRDefault="00FD47F5" w:rsidP="00DA4C3E">
            <w:pPr>
              <w:pStyle w:val="TableText"/>
            </w:pPr>
            <w:r>
              <w:t>Application Programming Interfaces</w:t>
            </w:r>
          </w:p>
        </w:tc>
      </w:tr>
      <w:tr w:rsidR="00FD47F5" w14:paraId="66BF805A"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6B47F28C" w14:textId="77777777" w:rsidR="00FD47F5" w:rsidRDefault="00FD47F5" w:rsidP="00DA4C3E">
            <w:pPr>
              <w:pStyle w:val="TableText"/>
            </w:pPr>
            <w:r>
              <w:t>CD</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30D746" w14:textId="77777777" w:rsidR="00FD47F5" w:rsidRDefault="00FD47F5" w:rsidP="00DA4C3E">
            <w:pPr>
              <w:pStyle w:val="TableText"/>
            </w:pPr>
            <w:r>
              <w:t>Capability Discovery</w:t>
            </w:r>
          </w:p>
        </w:tc>
      </w:tr>
      <w:tr w:rsidR="00FD47F5" w14:paraId="401A4511"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5BABFA6C" w14:textId="77777777" w:rsidR="00FD47F5" w:rsidRDefault="00FD47F5" w:rsidP="00DA4C3E">
            <w:pPr>
              <w:pStyle w:val="TableText"/>
            </w:pPr>
            <w:r>
              <w:t>CPR</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2F97E" w14:textId="77777777" w:rsidR="00FD47F5" w:rsidRDefault="00FD47F5" w:rsidP="00DA4C3E">
            <w:pPr>
              <w:pStyle w:val="TableText"/>
            </w:pPr>
            <w:r>
              <w:t>Crane Priority Release</w:t>
            </w:r>
          </w:p>
        </w:tc>
      </w:tr>
      <w:tr w:rsidR="00FD47F5" w14:paraId="7E735E05"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4AD88567" w14:textId="77777777" w:rsidR="00FD47F5" w:rsidRDefault="00FD47F5" w:rsidP="00DA4C3E">
            <w:pPr>
              <w:pStyle w:val="TableText"/>
            </w:pPr>
            <w:r>
              <w:t>CS</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28D4B" w14:textId="77777777" w:rsidR="00FD47F5" w:rsidRDefault="00FD47F5" w:rsidP="00DA4C3E">
            <w:pPr>
              <w:pStyle w:val="TableText"/>
            </w:pPr>
            <w:r>
              <w:t>Circuit Switched</w:t>
            </w:r>
          </w:p>
        </w:tc>
      </w:tr>
      <w:tr w:rsidR="00FD47F5" w14:paraId="42DC8B82"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2AEAD5B0" w14:textId="77777777" w:rsidR="00FD47F5" w:rsidRDefault="00FD47F5" w:rsidP="00DA4C3E">
            <w:pPr>
              <w:pStyle w:val="TableText"/>
            </w:pPr>
            <w:r>
              <w:t>FT</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147BC2" w14:textId="77777777" w:rsidR="00FD47F5" w:rsidRDefault="00FD47F5" w:rsidP="00DA4C3E">
            <w:pPr>
              <w:pStyle w:val="TableText"/>
            </w:pPr>
            <w:r>
              <w:t>File Transfer</w:t>
            </w:r>
          </w:p>
        </w:tc>
      </w:tr>
      <w:tr w:rsidR="00FD47F5" w14:paraId="15B07167"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21E0BF63" w14:textId="77777777" w:rsidR="00FD47F5" w:rsidRDefault="00FD47F5" w:rsidP="00DA4C3E">
            <w:pPr>
              <w:pStyle w:val="TableText"/>
            </w:pPr>
            <w:r>
              <w:t>ID</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B058B" w14:textId="77777777" w:rsidR="00FD47F5" w:rsidRDefault="00FD47F5" w:rsidP="00DA4C3E">
            <w:pPr>
              <w:pStyle w:val="TableText"/>
            </w:pPr>
            <w:r>
              <w:t>Identifier</w:t>
            </w:r>
          </w:p>
        </w:tc>
      </w:tr>
      <w:tr w:rsidR="00FD47F5" w14:paraId="3C8AA291"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2CFB2FF8" w14:textId="77777777" w:rsidR="00FD47F5" w:rsidRDefault="00FD47F5" w:rsidP="00DA4C3E">
            <w:pPr>
              <w:pStyle w:val="TableText"/>
            </w:pPr>
            <w:r>
              <w:t>IM</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6C15BC" w14:textId="77777777" w:rsidR="00FD47F5" w:rsidRDefault="00FD47F5" w:rsidP="00DA4C3E">
            <w:pPr>
              <w:pStyle w:val="TableText"/>
            </w:pPr>
            <w:r>
              <w:t>Instant Messaging</w:t>
            </w:r>
          </w:p>
        </w:tc>
      </w:tr>
      <w:tr w:rsidR="00FD47F5" w14:paraId="741FBAEA"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2D8B6347" w14:textId="77777777" w:rsidR="00FD47F5" w:rsidRDefault="00FD47F5" w:rsidP="00DA4C3E">
            <w:pPr>
              <w:pStyle w:val="TableText"/>
            </w:pPr>
            <w:r>
              <w:t>IMS</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6C6306" w14:textId="77777777" w:rsidR="00FD47F5" w:rsidRDefault="00FD47F5" w:rsidP="00DA4C3E">
            <w:pPr>
              <w:pStyle w:val="TableText"/>
            </w:pPr>
            <w:r>
              <w:t>IP Multimedia Sub-system</w:t>
            </w:r>
          </w:p>
        </w:tc>
      </w:tr>
      <w:tr w:rsidR="00FD47F5" w14:paraId="226CC0FD"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005285C4" w14:textId="77777777" w:rsidR="00FD47F5" w:rsidRDefault="00FD47F5" w:rsidP="00DA4C3E">
            <w:pPr>
              <w:pStyle w:val="TableText"/>
            </w:pPr>
            <w:r>
              <w:t>IS</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E27343" w14:textId="77777777" w:rsidR="00FD47F5" w:rsidRDefault="00FD47F5" w:rsidP="00DA4C3E">
            <w:pPr>
              <w:pStyle w:val="TableText"/>
            </w:pPr>
            <w:r>
              <w:t>Image Share</w:t>
            </w:r>
          </w:p>
        </w:tc>
      </w:tr>
      <w:tr w:rsidR="00FD47F5" w14:paraId="1B811983"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41345E23" w14:textId="77777777" w:rsidR="00FD47F5" w:rsidRDefault="00FD47F5" w:rsidP="00DA4C3E">
            <w:pPr>
              <w:pStyle w:val="TableText"/>
            </w:pPr>
            <w:r>
              <w:lastRenderedPageBreak/>
              <w:t>MIME</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C2F59" w14:textId="77777777" w:rsidR="00FD47F5" w:rsidRDefault="00FD47F5" w:rsidP="00DA4C3E">
            <w:pPr>
              <w:pStyle w:val="TableText"/>
            </w:pPr>
            <w:r>
              <w:t>Multipurpose Internet Mail Extensions</w:t>
            </w:r>
          </w:p>
        </w:tc>
      </w:tr>
      <w:tr w:rsidR="00FD47F5" w14:paraId="1FB3BAB9"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42BC8890" w14:textId="77777777" w:rsidR="00FD47F5" w:rsidRDefault="00FD47F5" w:rsidP="00DA4C3E">
            <w:pPr>
              <w:pStyle w:val="TableText"/>
            </w:pPr>
            <w:r>
              <w:t xml:space="preserve">MNO </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CFCB36" w14:textId="77777777" w:rsidR="00FD47F5" w:rsidRDefault="00FD47F5" w:rsidP="00DA4C3E">
            <w:pPr>
              <w:pStyle w:val="TableText"/>
            </w:pPr>
            <w:r>
              <w:t>Mobile Network Operator</w:t>
            </w:r>
          </w:p>
        </w:tc>
      </w:tr>
      <w:tr w:rsidR="00FD47F5" w14:paraId="06D101AB"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4D0F1875" w14:textId="77777777" w:rsidR="00FD47F5" w:rsidRDefault="00FD47F5" w:rsidP="00DA4C3E">
            <w:pPr>
              <w:pStyle w:val="TableText"/>
            </w:pPr>
            <w:r>
              <w:t>MSISDN</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2A24C2" w14:textId="77777777" w:rsidR="00FD47F5" w:rsidRDefault="00FD47F5" w:rsidP="00DA4C3E">
            <w:pPr>
              <w:pStyle w:val="TableText"/>
            </w:pPr>
            <w:r>
              <w:t>Mobile Subscriber Integrated Services Digital Network Number</w:t>
            </w:r>
          </w:p>
        </w:tc>
      </w:tr>
      <w:tr w:rsidR="00FD47F5" w14:paraId="0AA228D6"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1B39B2C6" w14:textId="77777777" w:rsidR="00FD47F5" w:rsidRDefault="00FD47F5" w:rsidP="00DA4C3E">
            <w:pPr>
              <w:pStyle w:val="TableText"/>
            </w:pPr>
            <w:r>
              <w:t>MSRP</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C0B82" w14:textId="77777777" w:rsidR="00FD47F5" w:rsidRDefault="00FD47F5" w:rsidP="00DA4C3E">
            <w:pPr>
              <w:pStyle w:val="TableText"/>
            </w:pPr>
            <w:r>
              <w:t>Message Session Relay Protocol</w:t>
            </w:r>
          </w:p>
        </w:tc>
      </w:tr>
      <w:tr w:rsidR="00FD47F5" w14:paraId="040862F1"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0A054C79" w14:textId="77777777" w:rsidR="00FD47F5" w:rsidRDefault="00FD47F5" w:rsidP="00DA4C3E">
            <w:pPr>
              <w:pStyle w:val="TableText"/>
            </w:pPr>
            <w:r>
              <w:t>OEM</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537050" w14:textId="77777777" w:rsidR="00FD47F5" w:rsidRDefault="00FD47F5" w:rsidP="00DA4C3E">
            <w:pPr>
              <w:pStyle w:val="TableText"/>
            </w:pPr>
            <w:r>
              <w:t>Original Equipment Manufacturer</w:t>
            </w:r>
          </w:p>
        </w:tc>
      </w:tr>
      <w:tr w:rsidR="00FD47F5" w14:paraId="690AF4C8"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50C85BAA" w14:textId="77777777" w:rsidR="00FD47F5" w:rsidRDefault="00FD47F5" w:rsidP="00DA4C3E">
            <w:pPr>
              <w:pStyle w:val="TableText"/>
            </w:pPr>
            <w:r>
              <w:t>OMA</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7177BA" w14:textId="77777777" w:rsidR="00FD47F5" w:rsidRDefault="00FD47F5" w:rsidP="00DA4C3E">
            <w:pPr>
              <w:pStyle w:val="TableText"/>
            </w:pPr>
            <w:r>
              <w:t>Open Mobile Alliance</w:t>
            </w:r>
          </w:p>
        </w:tc>
      </w:tr>
      <w:tr w:rsidR="00FD47F5" w14:paraId="615E9AAA"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645D912B" w14:textId="77777777" w:rsidR="00FD47F5" w:rsidRDefault="00FD47F5" w:rsidP="00DA4C3E">
            <w:pPr>
              <w:pStyle w:val="TableText"/>
            </w:pPr>
            <w:r>
              <w:t>QCIF</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9709C4" w14:textId="77777777" w:rsidR="00FD47F5" w:rsidRDefault="00FD47F5" w:rsidP="00DA4C3E">
            <w:pPr>
              <w:pStyle w:val="TableText"/>
            </w:pPr>
            <w:r>
              <w:t>Quarter Common Intermediate Format</w:t>
            </w:r>
          </w:p>
        </w:tc>
      </w:tr>
      <w:tr w:rsidR="00FD47F5" w14:paraId="50B56129"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05604C58" w14:textId="77777777" w:rsidR="00FD47F5" w:rsidRDefault="00FD47F5" w:rsidP="00DA4C3E">
            <w:pPr>
              <w:pStyle w:val="TableText"/>
            </w:pPr>
            <w:r>
              <w:t>RCS</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D849D" w14:textId="77777777" w:rsidR="00FD47F5" w:rsidRDefault="00FD47F5" w:rsidP="00DA4C3E">
            <w:pPr>
              <w:pStyle w:val="TableText"/>
            </w:pPr>
            <w:r>
              <w:t>Rich Communication Services</w:t>
            </w:r>
          </w:p>
        </w:tc>
      </w:tr>
      <w:tr w:rsidR="00FD47F5" w14:paraId="258A453B"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595D51D6" w14:textId="77777777" w:rsidR="00FD47F5" w:rsidRDefault="00FD47F5" w:rsidP="00DA4C3E">
            <w:pPr>
              <w:pStyle w:val="TableText"/>
            </w:pPr>
            <w:r>
              <w:t>RTCP</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966D1" w14:textId="77777777" w:rsidR="00FD47F5" w:rsidRDefault="00FD47F5" w:rsidP="00DA4C3E">
            <w:pPr>
              <w:pStyle w:val="TableText"/>
            </w:pPr>
            <w:r>
              <w:t>Real-Time Control Protocol</w:t>
            </w:r>
          </w:p>
        </w:tc>
      </w:tr>
      <w:tr w:rsidR="00FD47F5" w14:paraId="54296B73"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448EB217" w14:textId="77777777" w:rsidR="00FD47F5" w:rsidRDefault="00FD47F5" w:rsidP="00DA4C3E">
            <w:pPr>
              <w:pStyle w:val="TableText"/>
            </w:pPr>
            <w:r>
              <w:t>RTP</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2E50A" w14:textId="77777777" w:rsidR="00FD47F5" w:rsidRDefault="00FD47F5" w:rsidP="00DA4C3E">
            <w:pPr>
              <w:pStyle w:val="TableText"/>
            </w:pPr>
            <w:r>
              <w:t>Real-Time Protocol</w:t>
            </w:r>
          </w:p>
        </w:tc>
      </w:tr>
      <w:tr w:rsidR="00FD47F5" w14:paraId="677CC404"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540C0B2B" w14:textId="77777777" w:rsidR="00FD47F5" w:rsidRDefault="00FD47F5" w:rsidP="00DA4C3E">
            <w:pPr>
              <w:pStyle w:val="TableText"/>
            </w:pPr>
            <w:r>
              <w:t>SDK</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55C24" w14:textId="77777777" w:rsidR="00FD47F5" w:rsidRDefault="00FD47F5" w:rsidP="00DA4C3E">
            <w:pPr>
              <w:pStyle w:val="TableText"/>
            </w:pPr>
            <w:r>
              <w:t>Software Development Kit</w:t>
            </w:r>
          </w:p>
        </w:tc>
      </w:tr>
      <w:tr w:rsidR="00FD47F5" w14:paraId="523EF1E6"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3878BFDF" w14:textId="77777777" w:rsidR="00FD47F5" w:rsidRDefault="00FD47F5" w:rsidP="00DA4C3E">
            <w:pPr>
              <w:pStyle w:val="TableText"/>
            </w:pPr>
            <w:r>
              <w:t>SIMPLE</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58F81" w14:textId="77777777" w:rsidR="00FD47F5" w:rsidRDefault="00FD47F5" w:rsidP="00DA4C3E">
            <w:pPr>
              <w:pStyle w:val="TableText"/>
            </w:pPr>
            <w:r>
              <w:t>SIP (Session Initiation Protocol) Instant Message and Presence Leveraging  Extensions</w:t>
            </w:r>
          </w:p>
        </w:tc>
      </w:tr>
      <w:tr w:rsidR="00FD47F5" w14:paraId="42E9A2C0"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53D2DA92" w14:textId="77777777" w:rsidR="00FD47F5" w:rsidRDefault="00FD47F5" w:rsidP="00DA4C3E">
            <w:pPr>
              <w:pStyle w:val="TableText"/>
            </w:pPr>
            <w:r>
              <w:t>SIP</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1800F5" w14:textId="77777777" w:rsidR="00FD47F5" w:rsidRDefault="00FD47F5" w:rsidP="00DA4C3E">
            <w:pPr>
              <w:pStyle w:val="TableText"/>
            </w:pPr>
            <w:r>
              <w:t>Session Initiation Protocol</w:t>
            </w:r>
          </w:p>
        </w:tc>
      </w:tr>
      <w:tr w:rsidR="00FD47F5" w14:paraId="342CB048"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1815813C" w14:textId="77777777" w:rsidR="00FD47F5" w:rsidRDefault="00FD47F5" w:rsidP="00DA4C3E">
            <w:pPr>
              <w:pStyle w:val="TableText"/>
            </w:pPr>
            <w:r>
              <w:t>URI</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0B9A57" w14:textId="77777777" w:rsidR="00FD47F5" w:rsidRDefault="00FD47F5" w:rsidP="00DA4C3E">
            <w:pPr>
              <w:pStyle w:val="TableText"/>
            </w:pPr>
            <w:r>
              <w:t>Uniform Resource Identifier</w:t>
            </w:r>
          </w:p>
        </w:tc>
      </w:tr>
      <w:tr w:rsidR="00FD47F5" w14:paraId="42E91241" w14:textId="77777777" w:rsidTr="00DA4C3E">
        <w:tc>
          <w:tcPr>
            <w:tcW w:w="1242" w:type="dxa"/>
            <w:tcBorders>
              <w:top w:val="single" w:sz="4" w:space="0" w:color="000000"/>
              <w:left w:val="single" w:sz="4" w:space="0" w:color="000000"/>
              <w:bottom w:val="single" w:sz="4" w:space="0" w:color="000000"/>
            </w:tcBorders>
            <w:shd w:val="clear" w:color="auto" w:fill="auto"/>
            <w:vAlign w:val="center"/>
          </w:tcPr>
          <w:p w14:paraId="3173883C" w14:textId="77777777" w:rsidR="00FD47F5" w:rsidRDefault="00FD47F5" w:rsidP="00DA4C3E">
            <w:pPr>
              <w:pStyle w:val="TableText"/>
            </w:pPr>
            <w:r>
              <w:t>UX</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3E239D" w14:textId="77777777" w:rsidR="00FD47F5" w:rsidRDefault="00FD47F5" w:rsidP="00DA4C3E">
            <w:pPr>
              <w:pStyle w:val="TableText"/>
            </w:pPr>
            <w:r>
              <w:t>User Experience</w:t>
            </w:r>
          </w:p>
        </w:tc>
      </w:tr>
    </w:tbl>
    <w:p w14:paraId="026E27C0" w14:textId="77777777" w:rsidR="00FD47F5" w:rsidRDefault="00FD47F5" w:rsidP="00FD47F5">
      <w:pPr>
        <w:pStyle w:val="Heading2"/>
        <w:numPr>
          <w:ilvl w:val="1"/>
          <w:numId w:val="38"/>
        </w:numPr>
        <w:suppressAutoHyphens/>
      </w:pPr>
      <w:bookmarkStart w:id="44" w:name="_Toc375229864"/>
      <w:bookmarkStart w:id="45" w:name="_Toc327548199"/>
      <w:bookmarkStart w:id="46" w:name="_Toc327547999"/>
      <w:bookmarkStart w:id="47" w:name="_Toc327447332"/>
      <w:bookmarkStart w:id="48" w:name="_Toc419808113"/>
      <w:bookmarkStart w:id="49" w:name="_Toc419808333"/>
      <w:bookmarkStart w:id="50" w:name="_Toc441167651"/>
      <w:bookmarkStart w:id="51" w:name="_Toc442431854"/>
      <w:r>
        <w:t>References</w:t>
      </w:r>
      <w:bookmarkEnd w:id="44"/>
      <w:bookmarkEnd w:id="45"/>
      <w:bookmarkEnd w:id="46"/>
      <w:bookmarkEnd w:id="47"/>
      <w:bookmarkEnd w:id="48"/>
      <w:bookmarkEnd w:id="49"/>
      <w:bookmarkEnd w:id="50"/>
      <w:bookmarkEnd w:id="51"/>
      <w:r>
        <w:t xml:space="preserve"> </w:t>
      </w:r>
    </w:p>
    <w:tbl>
      <w:tblPr>
        <w:tblW w:w="0" w:type="auto"/>
        <w:tblInd w:w="-75" w:type="dxa"/>
        <w:tblLayout w:type="fixed"/>
        <w:tblLook w:val="0000" w:firstRow="0" w:lastRow="0" w:firstColumn="0" w:lastColumn="0" w:noHBand="0" w:noVBand="0"/>
      </w:tblPr>
      <w:tblGrid>
        <w:gridCol w:w="710"/>
        <w:gridCol w:w="1818"/>
        <w:gridCol w:w="6802"/>
      </w:tblGrid>
      <w:tr w:rsidR="00FD47F5" w14:paraId="646C6DC4" w14:textId="77777777" w:rsidTr="00DA4C3E">
        <w:trPr>
          <w:tblHeader/>
        </w:trPr>
        <w:tc>
          <w:tcPr>
            <w:tcW w:w="710" w:type="dxa"/>
            <w:tcBorders>
              <w:top w:val="single" w:sz="4" w:space="0" w:color="000000"/>
              <w:left w:val="single" w:sz="4" w:space="0" w:color="000000"/>
              <w:bottom w:val="single" w:sz="4" w:space="0" w:color="000000"/>
            </w:tcBorders>
            <w:shd w:val="clear" w:color="auto" w:fill="DE002B"/>
            <w:vAlign w:val="bottom"/>
          </w:tcPr>
          <w:p w14:paraId="56F7A5F3" w14:textId="77777777" w:rsidR="00FD47F5" w:rsidRDefault="00FD47F5" w:rsidP="00DA4C3E">
            <w:pPr>
              <w:pStyle w:val="TableHeader"/>
            </w:pPr>
            <w:r>
              <w:t>Ref</w:t>
            </w:r>
          </w:p>
        </w:tc>
        <w:tc>
          <w:tcPr>
            <w:tcW w:w="1818" w:type="dxa"/>
            <w:tcBorders>
              <w:top w:val="single" w:sz="4" w:space="0" w:color="000000"/>
              <w:left w:val="single" w:sz="4" w:space="0" w:color="000000"/>
              <w:bottom w:val="single" w:sz="4" w:space="0" w:color="000000"/>
            </w:tcBorders>
            <w:shd w:val="clear" w:color="auto" w:fill="DE002B"/>
            <w:vAlign w:val="bottom"/>
          </w:tcPr>
          <w:p w14:paraId="75A633C4" w14:textId="77777777" w:rsidR="00FD47F5" w:rsidRDefault="00FD47F5" w:rsidP="00DA4C3E">
            <w:pPr>
              <w:pStyle w:val="TableHeader"/>
            </w:pPr>
            <w:r>
              <w:t>Doc Number</w:t>
            </w:r>
          </w:p>
        </w:tc>
        <w:tc>
          <w:tcPr>
            <w:tcW w:w="6802" w:type="dxa"/>
            <w:tcBorders>
              <w:top w:val="single" w:sz="4" w:space="0" w:color="000000"/>
              <w:left w:val="single" w:sz="4" w:space="0" w:color="000000"/>
              <w:bottom w:val="single" w:sz="4" w:space="0" w:color="000000"/>
              <w:right w:val="single" w:sz="4" w:space="0" w:color="000000"/>
            </w:tcBorders>
            <w:shd w:val="clear" w:color="auto" w:fill="DE002B"/>
            <w:vAlign w:val="bottom"/>
          </w:tcPr>
          <w:p w14:paraId="041CEAE8" w14:textId="77777777" w:rsidR="00FD47F5" w:rsidRDefault="00FD47F5" w:rsidP="00DA4C3E">
            <w:pPr>
              <w:pStyle w:val="TableHeader"/>
            </w:pPr>
            <w:r>
              <w:t>Title</w:t>
            </w:r>
          </w:p>
        </w:tc>
      </w:tr>
      <w:tr w:rsidR="00FD47F5" w14:paraId="432554A7" w14:textId="77777777" w:rsidTr="00DA4C3E">
        <w:tc>
          <w:tcPr>
            <w:tcW w:w="710" w:type="dxa"/>
            <w:tcBorders>
              <w:top w:val="single" w:sz="4" w:space="0" w:color="000000"/>
              <w:left w:val="single" w:sz="4" w:space="0" w:color="000000"/>
              <w:bottom w:val="single" w:sz="4" w:space="0" w:color="000000"/>
            </w:tcBorders>
            <w:shd w:val="clear" w:color="auto" w:fill="auto"/>
            <w:vAlign w:val="center"/>
          </w:tcPr>
          <w:p w14:paraId="2EBBEDD8" w14:textId="77777777" w:rsidR="00FD47F5" w:rsidRDefault="00FD47F5" w:rsidP="00DA4C3E">
            <w:pPr>
              <w:pStyle w:val="TableText"/>
            </w:pPr>
            <w:bookmarkStart w:id="52" w:name="_Ref325119390"/>
            <w:bookmarkEnd w:id="52"/>
            <w:r>
              <w:t>[1]</w:t>
            </w:r>
          </w:p>
        </w:tc>
        <w:tc>
          <w:tcPr>
            <w:tcW w:w="1818" w:type="dxa"/>
            <w:tcBorders>
              <w:top w:val="single" w:sz="4" w:space="0" w:color="000000"/>
              <w:left w:val="single" w:sz="4" w:space="0" w:color="000000"/>
              <w:bottom w:val="single" w:sz="4" w:space="0" w:color="000000"/>
            </w:tcBorders>
            <w:shd w:val="clear" w:color="auto" w:fill="auto"/>
            <w:vAlign w:val="center"/>
          </w:tcPr>
          <w:p w14:paraId="7AA031AF" w14:textId="0D9BE455" w:rsidR="00FD47F5" w:rsidRPr="008C4E32" w:rsidRDefault="00FD47F5" w:rsidP="00DA4C3E">
            <w:pPr>
              <w:pStyle w:val="TableText"/>
              <w:rPr>
                <w:color w:val="000000"/>
                <w:sz w:val="24"/>
              </w:rPr>
            </w:pPr>
            <w:bookmarkStart w:id="53" w:name="RCSe"/>
            <w:r>
              <w:t>[PRD RCC.62]</w:t>
            </w:r>
            <w:bookmarkEnd w:id="53"/>
          </w:p>
        </w:tc>
        <w:tc>
          <w:tcPr>
            <w:tcW w:w="68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F0BF2" w14:textId="3093421C" w:rsidR="00FD47F5" w:rsidRPr="00BF472C" w:rsidRDefault="00FD47F5" w:rsidP="00DA4C3E">
            <w:pPr>
              <w:pStyle w:val="TableText"/>
              <w:rPr>
                <w:rFonts w:cs="Arial"/>
                <w:lang w:val="fr-FR"/>
              </w:rPr>
            </w:pPr>
            <w:r w:rsidRPr="00BF472C">
              <w:rPr>
                <w:lang w:val="fr-FR"/>
              </w:rPr>
              <w:t xml:space="preserve">joyn Crane Product Definition Document </w:t>
            </w:r>
            <w:r w:rsidRPr="00BF472C">
              <w:rPr>
                <w:rFonts w:cs="Arial"/>
                <w:lang w:val="fr-FR"/>
              </w:rPr>
              <w:t>Version 3.0</w:t>
            </w:r>
          </w:p>
          <w:p w14:paraId="669A290A" w14:textId="77777777" w:rsidR="00FD47F5" w:rsidRDefault="00FD47F5" w:rsidP="00DA4C3E">
            <w:pPr>
              <w:pStyle w:val="TableText"/>
            </w:pPr>
            <w:r w:rsidRPr="001D18DC">
              <w:rPr>
                <w:lang w:val="en-US"/>
              </w:rPr>
              <w:t xml:space="preserve"> </w:t>
            </w:r>
            <w:r w:rsidRPr="00DA4C3E">
              <w:rPr>
                <w:highlight w:val="yellow"/>
                <w:lang w:val="en-US"/>
              </w:rPr>
              <w:t>LINK TO BE PROVIDED ONCE THE DOC IS PUBLISHED</w:t>
            </w:r>
          </w:p>
        </w:tc>
      </w:tr>
      <w:tr w:rsidR="00FD47F5" w14:paraId="7B7803B4" w14:textId="77777777" w:rsidTr="00DA4C3E">
        <w:tc>
          <w:tcPr>
            <w:tcW w:w="710" w:type="dxa"/>
            <w:tcBorders>
              <w:top w:val="single" w:sz="4" w:space="0" w:color="000000"/>
              <w:left w:val="single" w:sz="4" w:space="0" w:color="000000"/>
              <w:bottom w:val="single" w:sz="4" w:space="0" w:color="000000"/>
            </w:tcBorders>
            <w:shd w:val="clear" w:color="auto" w:fill="auto"/>
            <w:vAlign w:val="center"/>
          </w:tcPr>
          <w:p w14:paraId="0A2D535A" w14:textId="77777777" w:rsidR="00FD47F5" w:rsidRDefault="00FD47F5" w:rsidP="00DA4C3E">
            <w:pPr>
              <w:pStyle w:val="TableText"/>
            </w:pPr>
            <w:bookmarkStart w:id="54" w:name="_Ref327455043"/>
            <w:bookmarkEnd w:id="54"/>
            <w:r>
              <w:t>[2]</w:t>
            </w:r>
          </w:p>
        </w:tc>
        <w:tc>
          <w:tcPr>
            <w:tcW w:w="1818" w:type="dxa"/>
            <w:tcBorders>
              <w:top w:val="single" w:sz="4" w:space="0" w:color="000000"/>
              <w:left w:val="single" w:sz="4" w:space="0" w:color="000000"/>
              <w:bottom w:val="single" w:sz="4" w:space="0" w:color="000000"/>
            </w:tcBorders>
            <w:shd w:val="clear" w:color="auto" w:fill="auto"/>
            <w:vAlign w:val="center"/>
          </w:tcPr>
          <w:p w14:paraId="07E35E85" w14:textId="77777777" w:rsidR="00FD47F5" w:rsidRDefault="00FD47F5" w:rsidP="00DA4C3E">
            <w:pPr>
              <w:pStyle w:val="TableText"/>
              <w:rPr>
                <w:rFonts w:eastAsia="Arial"/>
              </w:rPr>
            </w:pPr>
            <w:bookmarkStart w:id="55" w:name="RFC2119"/>
            <w:r>
              <w:t>[RFC 2119]</w:t>
            </w:r>
            <w:bookmarkEnd w:id="55"/>
          </w:p>
        </w:tc>
        <w:tc>
          <w:tcPr>
            <w:tcW w:w="68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DB7FC" w14:textId="77777777" w:rsidR="00FD47F5" w:rsidRDefault="00FD47F5" w:rsidP="00DA4C3E">
            <w:pPr>
              <w:pStyle w:val="TableText"/>
            </w:pPr>
            <w:r>
              <w:rPr>
                <w:rFonts w:eastAsia="Arial"/>
              </w:rPr>
              <w:t>“</w:t>
            </w:r>
            <w:r>
              <w:t xml:space="preserve">Key words for use in RFCs to Indicate Requirement Levels”, S. Bradner, March 1997. Available at </w:t>
            </w:r>
            <w:hyperlink r:id="rId15" w:history="1">
              <w:r w:rsidRPr="008C4E32">
                <w:rPr>
                  <w:rStyle w:val="Hyperlink"/>
                </w:rPr>
                <w:t>http://www.ietf.org/rfc/rfc2119.txt</w:t>
              </w:r>
            </w:hyperlink>
            <w:r>
              <w:t xml:space="preserve"> </w:t>
            </w:r>
          </w:p>
        </w:tc>
      </w:tr>
    </w:tbl>
    <w:p w14:paraId="46330355" w14:textId="77777777" w:rsidR="00FD47F5" w:rsidRDefault="00FD47F5" w:rsidP="00FD47F5">
      <w:pPr>
        <w:pStyle w:val="Heading2"/>
        <w:numPr>
          <w:ilvl w:val="1"/>
          <w:numId w:val="38"/>
        </w:numPr>
        <w:suppressAutoHyphens/>
        <w:rPr>
          <w:rFonts w:eastAsia="Arial"/>
        </w:rPr>
      </w:pPr>
      <w:bookmarkStart w:id="56" w:name="_Toc375229865"/>
      <w:bookmarkStart w:id="57" w:name="_Toc333330452"/>
      <w:bookmarkStart w:id="58" w:name="_Toc419808114"/>
      <w:bookmarkStart w:id="59" w:name="_Toc419808334"/>
      <w:bookmarkStart w:id="60" w:name="_Toc441167652"/>
      <w:bookmarkStart w:id="61" w:name="_Toc442431855"/>
      <w:r>
        <w:t>Conventions</w:t>
      </w:r>
      <w:bookmarkEnd w:id="56"/>
      <w:bookmarkEnd w:id="57"/>
      <w:bookmarkEnd w:id="58"/>
      <w:bookmarkEnd w:id="59"/>
      <w:bookmarkEnd w:id="60"/>
      <w:bookmarkEnd w:id="61"/>
    </w:p>
    <w:p w14:paraId="2E139FEF" w14:textId="77777777" w:rsidR="00FD47F5" w:rsidRDefault="00FD47F5" w:rsidP="00DA4C3E">
      <w:pPr>
        <w:pStyle w:val="NormalParagraph"/>
      </w:pPr>
      <w:r>
        <w:rPr>
          <w:rFonts w:eastAsia="Arial"/>
        </w:rPr>
        <w:t>“</w:t>
      </w:r>
      <w:r>
        <w:t xml:space="preserve">The key words “must”, “must not”, “required”, “shall”, “shall not”, “should”, “should not”, “recommended”, “may”, and “optional” in this document are to be interpreted as described in </w:t>
      </w:r>
      <w:r>
        <w:fldChar w:fldCharType="begin"/>
      </w:r>
      <w:r>
        <w:instrText xml:space="preserve"> REF RFC2119 \h </w:instrText>
      </w:r>
      <w:r>
        <w:fldChar w:fldCharType="separate"/>
      </w:r>
      <w:r>
        <w:t>[RFC 2119]</w:t>
      </w:r>
      <w:r>
        <w:fldChar w:fldCharType="end"/>
      </w:r>
      <w:r>
        <w:t>.”</w:t>
      </w:r>
    </w:p>
    <w:p w14:paraId="41EB5550" w14:textId="77777777" w:rsidR="00FD47F5" w:rsidRDefault="00FD47F5" w:rsidP="00FD47F5">
      <w:pPr>
        <w:pStyle w:val="Heading1"/>
        <w:numPr>
          <w:ilvl w:val="0"/>
          <w:numId w:val="55"/>
        </w:numPr>
        <w:suppressAutoHyphens/>
      </w:pPr>
      <w:bookmarkStart w:id="62" w:name="_Toc375229866"/>
      <w:bookmarkStart w:id="63" w:name="_Toc419808115"/>
      <w:bookmarkStart w:id="64" w:name="_Toc419808335"/>
      <w:bookmarkStart w:id="65" w:name="_Toc441167653"/>
      <w:bookmarkStart w:id="66" w:name="_Toc442431856"/>
      <w:r>
        <w:t>API Architecture</w:t>
      </w:r>
      <w:bookmarkEnd w:id="62"/>
      <w:bookmarkEnd w:id="63"/>
      <w:bookmarkEnd w:id="64"/>
      <w:bookmarkEnd w:id="65"/>
      <w:bookmarkEnd w:id="66"/>
    </w:p>
    <w:p w14:paraId="7C34AE75" w14:textId="77777777" w:rsidR="00FD47F5" w:rsidRPr="00090E7B" w:rsidRDefault="00FD47F5" w:rsidP="00FD47F5">
      <w:pPr>
        <w:pStyle w:val="ListParagraph"/>
        <w:keepNext/>
        <w:keepLines/>
        <w:numPr>
          <w:ilvl w:val="0"/>
          <w:numId w:val="38"/>
        </w:numPr>
        <w:suppressAutoHyphens/>
        <w:spacing w:before="240" w:after="60"/>
        <w:contextualSpacing w:val="0"/>
        <w:jc w:val="left"/>
        <w:outlineLvl w:val="1"/>
        <w:rPr>
          <w:rFonts w:eastAsia="Times New Roman" w:cs="Arial"/>
          <w:b/>
          <w:bCs/>
          <w:iCs/>
          <w:vanish/>
          <w:sz w:val="24"/>
          <w:szCs w:val="28"/>
          <w:lang w:eastAsia="en-US"/>
        </w:rPr>
      </w:pPr>
      <w:bookmarkStart w:id="67" w:name="_Toc419122739"/>
      <w:bookmarkStart w:id="68" w:name="_Toc419282454"/>
      <w:bookmarkStart w:id="69" w:name="_Toc419282509"/>
      <w:bookmarkStart w:id="70" w:name="_Toc419807608"/>
      <w:bookmarkStart w:id="71" w:name="_Toc419808116"/>
      <w:bookmarkStart w:id="72" w:name="_Toc419808289"/>
      <w:bookmarkStart w:id="73" w:name="_Toc419808336"/>
      <w:bookmarkStart w:id="74" w:name="_Toc422836504"/>
      <w:bookmarkStart w:id="75" w:name="_Toc422836550"/>
      <w:bookmarkStart w:id="76" w:name="_Toc422836667"/>
      <w:bookmarkStart w:id="77" w:name="_Toc441167654"/>
      <w:bookmarkStart w:id="78" w:name="_Toc441678650"/>
      <w:bookmarkStart w:id="79" w:name="_Toc441678697"/>
      <w:bookmarkStart w:id="80" w:name="_Toc441854843"/>
      <w:bookmarkStart w:id="81" w:name="_Toc442431857"/>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0C15BAE3" w14:textId="77777777" w:rsidR="00FD47F5" w:rsidRDefault="00FD47F5" w:rsidP="00FD47F5">
      <w:pPr>
        <w:pStyle w:val="Heading2"/>
        <w:numPr>
          <w:ilvl w:val="1"/>
          <w:numId w:val="38"/>
        </w:numPr>
        <w:suppressAutoHyphens/>
      </w:pPr>
      <w:bookmarkStart w:id="82" w:name="_Toc375229867"/>
      <w:bookmarkStart w:id="83" w:name="_Toc419808117"/>
      <w:bookmarkStart w:id="84" w:name="_Toc419808337"/>
      <w:bookmarkStart w:id="85" w:name="_Toc441167655"/>
      <w:bookmarkStart w:id="86" w:name="_Toc442431858"/>
      <w:r>
        <w:t>Architecture Overview</w:t>
      </w:r>
      <w:bookmarkEnd w:id="82"/>
      <w:bookmarkEnd w:id="83"/>
      <w:bookmarkEnd w:id="84"/>
      <w:bookmarkEnd w:id="85"/>
      <w:bookmarkEnd w:id="86"/>
    </w:p>
    <w:p w14:paraId="38AF5E06" w14:textId="77777777" w:rsidR="00FD47F5" w:rsidRDefault="00FD47F5" w:rsidP="00DA4C3E">
      <w:pPr>
        <w:pStyle w:val="NormalParagraph"/>
      </w:pPr>
      <w:bookmarkStart w:id="87" w:name="_Toc350519268"/>
      <w:bookmarkStart w:id="88" w:name="_Toc350519271"/>
      <w:bookmarkEnd w:id="87"/>
      <w:bookmarkEnd w:id="88"/>
      <w:r>
        <w:t>The joyn Client architecture is composed of several sub-systems, organized into functional layers as shown in the diagram below.</w:t>
      </w:r>
    </w:p>
    <w:p w14:paraId="3AB6D190" w14:textId="77777777" w:rsidR="00FD47F5" w:rsidRPr="008C4E32" w:rsidRDefault="00FD47F5" w:rsidP="00DA4C3E">
      <w:pPr>
        <w:pStyle w:val="NormalParagraph"/>
      </w:pPr>
      <w:r>
        <w:t xml:space="preserve">The fundamental enabling component is the </w:t>
      </w:r>
      <w:r>
        <w:rPr>
          <w:b/>
        </w:rPr>
        <w:t>IMS Stack</w:t>
      </w:r>
      <w:r>
        <w:t xml:space="preserve"> which contains the protocol suite (Session Initiation Protocol [SIP], Message Session Relay Protocol [MSRP], Real-Time Protocol [RTP]/Real-Time Control Protocol [RTCP], Hyper-Text Transfer Protocol [HTTP], etc.) and </w:t>
      </w:r>
      <w:r w:rsidRPr="002E6201">
        <w:t>core services (IMS Session Management, Registration, etc.). The functionality of this component is governed by the IMS specifications.</w:t>
      </w:r>
    </w:p>
    <w:p w14:paraId="129262CC" w14:textId="77777777" w:rsidR="00FD47F5" w:rsidRDefault="00FD47F5" w:rsidP="00DA4C3E">
      <w:pPr>
        <w:pStyle w:val="NormalParagraph"/>
      </w:pPr>
      <w:r>
        <w:lastRenderedPageBreak/>
        <w:t xml:space="preserve">Above IMS there are the </w:t>
      </w:r>
      <w:r>
        <w:rPr>
          <w:b/>
        </w:rPr>
        <w:t>Rich Communication Services</w:t>
      </w:r>
      <w:r>
        <w:t xml:space="preserve"> (</w:t>
      </w:r>
      <w:r>
        <w:rPr>
          <w:b/>
        </w:rPr>
        <w:t>RCS) Enablers</w:t>
      </w:r>
      <w:r>
        <w:t>, comprising the functionality to enable RCS-based Chat, Video and Image sharing, File Transfer and other RCS services. The functionality of this layer is governed by the GSMA RCS specifications.</w:t>
      </w:r>
    </w:p>
    <w:p w14:paraId="14E4EBA7" w14:textId="77777777" w:rsidR="00FD47F5" w:rsidRDefault="00FD47F5" w:rsidP="00DA4C3E">
      <w:pPr>
        <w:pStyle w:val="NormalParagraph"/>
      </w:pPr>
      <w:r>
        <w:t xml:space="preserve">Access to these functional layers is mediated by </w:t>
      </w:r>
      <w:r>
        <w:rPr>
          <w:b/>
        </w:rPr>
        <w:t>RCS Services API</w:t>
      </w:r>
      <w:r>
        <w:t xml:space="preserve">. Client applications and services access the underlying functionality exclusively through this interface. The RCS service API logic access for client applications to the RCS services (Open Mobile Alliance [OMA] SIP Instant Message and Presence Leveraging  Extensions [SIMPLE] Instant Messaging [IM], GSMA Video Share, GSMA Image Share, etc.). </w:t>
      </w:r>
    </w:p>
    <w:p w14:paraId="2D311A58" w14:textId="77777777" w:rsidR="00FD47F5" w:rsidRDefault="00FD47F5" w:rsidP="00DA4C3E">
      <w:pPr>
        <w:pStyle w:val="NormalParagraph"/>
      </w:pPr>
      <w:r>
        <w:t xml:space="preserve">The joyn </w:t>
      </w:r>
      <w:r>
        <w:rPr>
          <w:b/>
        </w:rPr>
        <w:t>Core Applications or OEM UX</w:t>
      </w:r>
      <w:r>
        <w:t xml:space="preserve"> are the (typically embedded) applications that provide the end-user’s access to RCS services. The Core Applications make use of the </w:t>
      </w:r>
      <w:r>
        <w:rPr>
          <w:b/>
        </w:rPr>
        <w:t>RCS Services API</w:t>
      </w:r>
      <w:r>
        <w:t xml:space="preserve"> and also expose a </w:t>
      </w:r>
      <w:r>
        <w:rPr>
          <w:b/>
        </w:rPr>
        <w:t>UX API</w:t>
      </w:r>
      <w:r>
        <w:t xml:space="preserve"> (a subset of the Service API) whereby any other applications can programmatically invoke operations that are interactively fulfilled by the Core Applications.</w:t>
      </w:r>
    </w:p>
    <w:p w14:paraId="4FCC700B" w14:textId="77777777" w:rsidR="00FD47F5" w:rsidRDefault="00FD47F5" w:rsidP="00DA4C3E">
      <w:pPr>
        <w:pStyle w:val="NormalParagraph"/>
      </w:pPr>
      <w:r>
        <w:t xml:space="preserve">The architecture is intended to enable </w:t>
      </w:r>
      <w:r>
        <w:rPr>
          <w:b/>
        </w:rPr>
        <w:t>RCS Extension</w:t>
      </w:r>
      <w:r>
        <w:t xml:space="preserve"> to make direct use also of the RCS Service API, enabling programmatic access to the RCS services. The RCS Service API is scoped so as to make access by Third Party Applications possible subject to those applications having the appropriate permission.</w:t>
      </w:r>
    </w:p>
    <w:p w14:paraId="70F33A2C" w14:textId="77777777" w:rsidR="00FD47F5" w:rsidRDefault="00FD47F5" w:rsidP="00DA4C3E">
      <w:pPr>
        <w:pStyle w:val="NormalParagraph"/>
      </w:pPr>
    </w:p>
    <w:p w14:paraId="3E0BA491" w14:textId="77777777" w:rsidR="00FD47F5" w:rsidRDefault="00FD47F5" w:rsidP="00DA4C3E">
      <w:pPr>
        <w:pStyle w:val="NormalParagraph"/>
        <w:jc w:val="center"/>
      </w:pPr>
      <w:r>
        <w:rPr>
          <w:noProof/>
        </w:rPr>
        <w:drawing>
          <wp:inline distT="0" distB="0" distL="0" distR="0" wp14:anchorId="5A8F7876" wp14:editId="4D0D3709">
            <wp:extent cx="4838700" cy="431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700" cy="4314825"/>
                    </a:xfrm>
                    <a:prstGeom prst="rect">
                      <a:avLst/>
                    </a:prstGeom>
                    <a:solidFill>
                      <a:srgbClr val="FFFFFF"/>
                    </a:solidFill>
                    <a:ln>
                      <a:noFill/>
                    </a:ln>
                  </pic:spPr>
                </pic:pic>
              </a:graphicData>
            </a:graphic>
          </wp:inline>
        </w:drawing>
      </w:r>
    </w:p>
    <w:p w14:paraId="5FB52ECF" w14:textId="77777777" w:rsidR="00FD47F5" w:rsidRDefault="00FD47F5" w:rsidP="00FD47F5">
      <w:pPr>
        <w:pStyle w:val="Figurecaption"/>
        <w:numPr>
          <w:ilvl w:val="0"/>
          <w:numId w:val="3"/>
        </w:numPr>
        <w:ind w:left="709"/>
      </w:pPr>
      <w:r>
        <w:t>: General Architecture Overview</w:t>
      </w:r>
    </w:p>
    <w:p w14:paraId="44D196C3" w14:textId="77777777" w:rsidR="00FD47F5" w:rsidRDefault="00FD47F5" w:rsidP="00FD47F5">
      <w:pPr>
        <w:pStyle w:val="Heading3"/>
        <w:numPr>
          <w:ilvl w:val="2"/>
          <w:numId w:val="38"/>
        </w:numPr>
        <w:suppressAutoHyphens/>
        <w:rPr>
          <w:lang w:bidi="ar-SA"/>
        </w:rPr>
      </w:pPr>
      <w:bookmarkStart w:id="89" w:name="_Toc351038543"/>
      <w:bookmarkStart w:id="90" w:name="_Toc351038544"/>
      <w:bookmarkStart w:id="91" w:name="_Toc351038545"/>
      <w:bookmarkStart w:id="92" w:name="_Toc350864583"/>
      <w:bookmarkStart w:id="93" w:name="_Toc351038546"/>
      <w:bookmarkStart w:id="94" w:name="_Toc350374567"/>
      <w:bookmarkStart w:id="95" w:name="_Toc350374568"/>
      <w:bookmarkStart w:id="96" w:name="_Toc350374569"/>
      <w:bookmarkStart w:id="97" w:name="_Toc375229868"/>
      <w:bookmarkStart w:id="98" w:name="_Toc419808118"/>
      <w:bookmarkStart w:id="99" w:name="_Toc419808338"/>
      <w:bookmarkStart w:id="100" w:name="_Toc441167656"/>
      <w:bookmarkStart w:id="101" w:name="_Toc442431859"/>
      <w:bookmarkEnd w:id="89"/>
      <w:bookmarkEnd w:id="90"/>
      <w:bookmarkEnd w:id="91"/>
      <w:bookmarkEnd w:id="92"/>
      <w:bookmarkEnd w:id="93"/>
      <w:bookmarkEnd w:id="94"/>
      <w:bookmarkEnd w:id="95"/>
      <w:bookmarkEnd w:id="96"/>
      <w:r>
        <w:lastRenderedPageBreak/>
        <w:t>API Descriptions</w:t>
      </w:r>
      <w:bookmarkEnd w:id="97"/>
      <w:bookmarkEnd w:id="98"/>
      <w:bookmarkEnd w:id="99"/>
      <w:bookmarkEnd w:id="100"/>
      <w:bookmarkEnd w:id="101"/>
    </w:p>
    <w:p w14:paraId="37918F55" w14:textId="77777777" w:rsidR="00FD47F5" w:rsidRDefault="00FD47F5" w:rsidP="00FD47F5">
      <w:pPr>
        <w:pStyle w:val="Heading4"/>
        <w:numPr>
          <w:ilvl w:val="3"/>
          <w:numId w:val="38"/>
        </w:numPr>
        <w:suppressAutoHyphens/>
        <w:rPr>
          <w:lang w:eastAsia="en-GB"/>
        </w:rPr>
      </w:pPr>
      <w:r>
        <w:rPr>
          <w:lang w:bidi="ar-SA"/>
        </w:rPr>
        <w:t>Service APIs</w:t>
      </w:r>
    </w:p>
    <w:p w14:paraId="66347735" w14:textId="77777777" w:rsidR="00FD47F5" w:rsidRDefault="00FD47F5" w:rsidP="00DA4C3E">
      <w:pPr>
        <w:pStyle w:val="NormalParagraph"/>
      </w:pPr>
      <w:r>
        <w:t>RCS Service APIs provide a functional interface to the RCS enablers, enabling the Core Applications and Third Party Applications to interoperate with other RCS devices whilst relying on the stack to ensure conformance to the RCS Specification.</w:t>
      </w:r>
    </w:p>
    <w:p w14:paraId="05CE2977" w14:textId="77777777" w:rsidR="00FD47F5" w:rsidRDefault="00FD47F5" w:rsidP="00DA4C3E">
      <w:pPr>
        <w:pStyle w:val="NormalParagraph"/>
      </w:pPr>
      <w:r>
        <w:t>There are two types of service APIs:</w:t>
      </w:r>
    </w:p>
    <w:p w14:paraId="51195B59" w14:textId="77777777" w:rsidR="00FD47F5" w:rsidRDefault="00FD47F5" w:rsidP="00DA4C3E">
      <w:pPr>
        <w:pStyle w:val="ListBullet1"/>
      </w:pPr>
      <w:r>
        <w:t>The UX API which is a high level API enabling other installed applications to link to the native RCS services or applications.</w:t>
      </w:r>
    </w:p>
    <w:p w14:paraId="54D24A1C" w14:textId="77777777" w:rsidR="00FD47F5" w:rsidRDefault="00FD47F5" w:rsidP="00DA4C3E">
      <w:pPr>
        <w:pStyle w:val="ListBullet1"/>
      </w:pPr>
      <w:r>
        <w:t>The core service APIs offering lower level APIs for the following:</w:t>
      </w:r>
    </w:p>
    <w:p w14:paraId="2271F9C7" w14:textId="77777777" w:rsidR="00FD47F5" w:rsidRDefault="00FD47F5" w:rsidP="00DA4C3E">
      <w:pPr>
        <w:pStyle w:val="ListBullet2"/>
      </w:pPr>
      <w:r>
        <w:t>Capabilities service API</w:t>
      </w:r>
    </w:p>
    <w:p w14:paraId="09880676" w14:textId="77777777" w:rsidR="00FD47F5" w:rsidRDefault="00FD47F5" w:rsidP="00DA4C3E">
      <w:pPr>
        <w:pStyle w:val="ListBullet2"/>
      </w:pPr>
      <w:r>
        <w:t>Chat service API</w:t>
      </w:r>
    </w:p>
    <w:p w14:paraId="426C9510" w14:textId="77777777" w:rsidR="00FD47F5" w:rsidRDefault="00FD47F5" w:rsidP="00DA4C3E">
      <w:pPr>
        <w:pStyle w:val="ListBullet2"/>
      </w:pPr>
      <w:r>
        <w:t>File Transfer service API</w:t>
      </w:r>
    </w:p>
    <w:p w14:paraId="5A9F697E" w14:textId="77777777" w:rsidR="00FD47F5" w:rsidRDefault="00FD47F5" w:rsidP="00DA4C3E">
      <w:pPr>
        <w:pStyle w:val="ListBullet2"/>
      </w:pPr>
      <w:r>
        <w:t>Video Share service API</w:t>
      </w:r>
    </w:p>
    <w:p w14:paraId="309EE915" w14:textId="77777777" w:rsidR="00FD47F5" w:rsidRDefault="00FD47F5" w:rsidP="00DA4C3E">
      <w:pPr>
        <w:pStyle w:val="ListBullet2"/>
      </w:pPr>
      <w:r>
        <w:t>Image Share service API</w:t>
      </w:r>
    </w:p>
    <w:p w14:paraId="5B608A18" w14:textId="77777777" w:rsidR="00FD47F5" w:rsidRDefault="00FD47F5" w:rsidP="00DA4C3E">
      <w:pPr>
        <w:pStyle w:val="ListBullet2"/>
      </w:pPr>
      <w:r>
        <w:t>Geoloc Share service API</w:t>
      </w:r>
    </w:p>
    <w:p w14:paraId="219E8ECA" w14:textId="77777777" w:rsidR="00FD47F5" w:rsidRDefault="00FD47F5" w:rsidP="00DA4C3E">
      <w:pPr>
        <w:pStyle w:val="ListBullet2"/>
      </w:pPr>
      <w:r>
        <w:t>History service API</w:t>
      </w:r>
    </w:p>
    <w:p w14:paraId="5AD8AD94" w14:textId="77777777" w:rsidR="00FD47F5" w:rsidRDefault="00FD47F5" w:rsidP="00DA4C3E">
      <w:pPr>
        <w:pStyle w:val="ListBullet2"/>
      </w:pPr>
      <w:r>
        <w:t>MultiMedia Session service API</w:t>
      </w:r>
    </w:p>
    <w:p w14:paraId="4587EA92" w14:textId="77777777" w:rsidR="00FD47F5" w:rsidRDefault="00FD47F5" w:rsidP="00DA4C3E">
      <w:pPr>
        <w:pStyle w:val="ListBullet2"/>
      </w:pPr>
      <w:r>
        <w:t>File Upload API</w:t>
      </w:r>
    </w:p>
    <w:p w14:paraId="0A3EBAC9" w14:textId="77777777" w:rsidR="00FD47F5" w:rsidRDefault="00FD47F5" w:rsidP="00DA4C3E">
      <w:pPr>
        <w:pStyle w:val="ListBullet2"/>
      </w:pPr>
      <w:r>
        <w:t>Client Connector</w:t>
      </w:r>
    </w:p>
    <w:p w14:paraId="23905909" w14:textId="77777777" w:rsidR="00FD47F5" w:rsidRDefault="00FD47F5" w:rsidP="00DA4C3E">
      <w:pPr>
        <w:pStyle w:val="NOTE"/>
      </w:pPr>
      <w:r>
        <w:t xml:space="preserve">NOTE: </w:t>
      </w:r>
      <w:r>
        <w:tab/>
        <w:t>For Video Share, Image Share and Geoloc Share functionality to be fully available, a call needs to be ongoing with a RCS contact possessing Video Share, Image Share and Geoloc Share capabilities respectively.</w:t>
      </w:r>
    </w:p>
    <w:p w14:paraId="73B46198" w14:textId="77777777" w:rsidR="00FD47F5" w:rsidRDefault="00FD47F5" w:rsidP="00DA4C3E">
      <w:pPr>
        <w:pStyle w:val="NormalParagraph"/>
      </w:pPr>
      <w:r>
        <w:t>Each service API is based on a Client/Server model using the Android Interface Definition Language (AIDL) Android interface to communicate between the application using the service and the RCS service or stack implementing the service. So many applications can connect in parallel to the core RCS service.</w:t>
      </w:r>
    </w:p>
    <w:p w14:paraId="6A10EE51" w14:textId="77777777" w:rsidR="00FD47F5" w:rsidRDefault="00FD47F5" w:rsidP="00DA4C3E">
      <w:pPr>
        <w:pStyle w:val="NormalParagraph"/>
      </w:pPr>
      <w:r>
        <w:t>The APIs in this layer also expose common joyn functionality for capability fetching and retrieving parts of the joyn network configuration required for UI elements.</w:t>
      </w:r>
    </w:p>
    <w:p w14:paraId="26937B0F" w14:textId="77777777" w:rsidR="00FD47F5" w:rsidRDefault="00FD47F5" w:rsidP="00DA4C3E">
      <w:pPr>
        <w:pStyle w:val="NormalParagraph"/>
      </w:pPr>
      <w:r>
        <w:t>In case of Android OS, client enables to interface the native RCS service functionality with 3rd party applications on the device.</w:t>
      </w:r>
    </w:p>
    <w:p w14:paraId="02E4BBEE" w14:textId="77777777" w:rsidR="00FD47F5" w:rsidRDefault="00FD47F5" w:rsidP="00FD47F5">
      <w:pPr>
        <w:pStyle w:val="Heading3"/>
        <w:numPr>
          <w:ilvl w:val="2"/>
          <w:numId w:val="38"/>
        </w:numPr>
        <w:suppressAutoHyphens/>
        <w:rPr>
          <w:szCs w:val="22"/>
          <w:lang w:eastAsia="en-GB"/>
        </w:rPr>
      </w:pPr>
      <w:bookmarkStart w:id="102" w:name="_Toc350864585"/>
      <w:bookmarkStart w:id="103" w:name="_Toc351038548"/>
      <w:bookmarkStart w:id="104" w:name="_Toc350864586"/>
      <w:bookmarkStart w:id="105" w:name="_Toc350864587"/>
      <w:bookmarkStart w:id="106" w:name="_Toc375229869"/>
      <w:bookmarkStart w:id="107" w:name="_Toc419808119"/>
      <w:bookmarkStart w:id="108" w:name="_Toc419808339"/>
      <w:bookmarkStart w:id="109" w:name="_Toc441167657"/>
      <w:bookmarkStart w:id="110" w:name="_Toc442431860"/>
      <w:bookmarkEnd w:id="102"/>
      <w:bookmarkEnd w:id="103"/>
      <w:bookmarkEnd w:id="104"/>
      <w:bookmarkEnd w:id="105"/>
      <w:r>
        <w:t>Applications Types</w:t>
      </w:r>
      <w:bookmarkEnd w:id="106"/>
      <w:bookmarkEnd w:id="107"/>
      <w:bookmarkEnd w:id="108"/>
      <w:bookmarkEnd w:id="109"/>
      <w:bookmarkEnd w:id="110"/>
    </w:p>
    <w:p w14:paraId="1C0A45E5" w14:textId="77777777" w:rsidR="00FD47F5" w:rsidRDefault="00FD47F5" w:rsidP="00DA4C3E">
      <w:pPr>
        <w:spacing w:after="200" w:line="276" w:lineRule="auto"/>
      </w:pPr>
      <w:r>
        <w:rPr>
          <w:szCs w:val="22"/>
          <w:lang w:eastAsia="en-GB"/>
        </w:rPr>
        <w:t>Applications types can be divided into three broad categories:</w:t>
      </w:r>
    </w:p>
    <w:p w14:paraId="51283105" w14:textId="77777777" w:rsidR="00FD47F5" w:rsidRPr="00D56E96" w:rsidRDefault="00FD47F5" w:rsidP="00D56E96">
      <w:pPr>
        <w:pStyle w:val="ListBullet1"/>
      </w:pPr>
      <w:r w:rsidRPr="00D56E96">
        <w:t>OEM applications</w:t>
      </w:r>
    </w:p>
    <w:p w14:paraId="0DED5A98" w14:textId="77777777" w:rsidR="00FD47F5" w:rsidRPr="00D56E96" w:rsidRDefault="00FD47F5" w:rsidP="00D56E96">
      <w:pPr>
        <w:pStyle w:val="ListBullet1"/>
      </w:pPr>
      <w:r w:rsidRPr="00D56E96">
        <w:t>MNO applications</w:t>
      </w:r>
    </w:p>
    <w:p w14:paraId="65B94186" w14:textId="77777777" w:rsidR="00FD47F5" w:rsidRPr="00D56E96" w:rsidRDefault="00FD47F5" w:rsidP="00D56E96">
      <w:pPr>
        <w:pStyle w:val="ListBullet1"/>
      </w:pPr>
      <w:r w:rsidRPr="00D56E96">
        <w:t>Third party applications</w:t>
      </w:r>
    </w:p>
    <w:p w14:paraId="0F139663" w14:textId="77777777" w:rsidR="00FD47F5" w:rsidRDefault="00FD47F5" w:rsidP="00DA4C3E">
      <w:pPr>
        <w:pStyle w:val="NormalParagraph"/>
      </w:pPr>
      <w:r>
        <w:t>An application may use:</w:t>
      </w:r>
    </w:p>
    <w:p w14:paraId="7D7D0C3C" w14:textId="77777777" w:rsidR="00FD47F5" w:rsidRPr="00D56E96" w:rsidRDefault="00FD47F5" w:rsidP="00D56E96">
      <w:pPr>
        <w:pStyle w:val="ListBullet1"/>
      </w:pPr>
      <w:r w:rsidRPr="00D56E96">
        <w:lastRenderedPageBreak/>
        <w:t>RCS Extensions to provide service-over-service functionality. These applications use additional parameterization defined in the Service APIs, and may have their own feature tags not defined by the joyn Specification.</w:t>
      </w:r>
    </w:p>
    <w:p w14:paraId="414B4372" w14:textId="77777777" w:rsidR="00FD47F5" w:rsidRPr="00D56E96" w:rsidRDefault="00FD47F5" w:rsidP="00D56E96">
      <w:pPr>
        <w:pStyle w:val="ListBullet1"/>
      </w:pPr>
      <w:r w:rsidRPr="00D56E96">
        <w:t>Core Services that are included in the joyn Client. These components must undergo GSMA accreditation as part of the joyn Client. Core Applications may use Service APIs (such as IM) and can have overlapping functionality with RCS Extensions.</w:t>
      </w:r>
    </w:p>
    <w:p w14:paraId="7F674ABF" w14:textId="77777777" w:rsidR="00FD47F5" w:rsidRDefault="00FD47F5" w:rsidP="00FD47F5">
      <w:pPr>
        <w:pStyle w:val="Heading1"/>
        <w:numPr>
          <w:ilvl w:val="0"/>
          <w:numId w:val="55"/>
        </w:numPr>
        <w:suppressAutoHyphens/>
        <w:rPr>
          <w:rFonts w:eastAsia="Calibri"/>
          <w:lang w:bidi="ar-SA"/>
        </w:rPr>
      </w:pPr>
      <w:r>
        <w:rPr>
          <w:rFonts w:eastAsia="Arial"/>
        </w:rPr>
        <w:t xml:space="preserve"> </w:t>
      </w:r>
      <w:bookmarkStart w:id="111" w:name="_Toc375229870"/>
      <w:bookmarkStart w:id="112" w:name="_Toc419808120"/>
      <w:bookmarkStart w:id="113" w:name="_Toc419808340"/>
      <w:bookmarkStart w:id="114" w:name="_Toc441167658"/>
      <w:bookmarkStart w:id="115" w:name="_Toc442431861"/>
      <w:r>
        <w:t>API concepts</w:t>
      </w:r>
      <w:bookmarkEnd w:id="111"/>
      <w:bookmarkEnd w:id="112"/>
      <w:bookmarkEnd w:id="113"/>
      <w:bookmarkEnd w:id="114"/>
      <w:bookmarkEnd w:id="115"/>
    </w:p>
    <w:p w14:paraId="38AB7587" w14:textId="77777777" w:rsidR="00FD47F5" w:rsidRPr="008C4E32" w:rsidRDefault="00FD47F5" w:rsidP="00FD47F5">
      <w:pPr>
        <w:pStyle w:val="ListParagraph"/>
        <w:keepNext/>
        <w:keepLines/>
        <w:numPr>
          <w:ilvl w:val="0"/>
          <w:numId w:val="38"/>
        </w:numPr>
        <w:suppressAutoHyphens/>
        <w:spacing w:before="240" w:after="60"/>
        <w:contextualSpacing w:val="0"/>
        <w:jc w:val="left"/>
        <w:outlineLvl w:val="1"/>
        <w:rPr>
          <w:vanish/>
          <w:sz w:val="24"/>
        </w:rPr>
      </w:pPr>
      <w:bookmarkStart w:id="116" w:name="_Toc419122744"/>
      <w:bookmarkStart w:id="117" w:name="_Toc419282459"/>
      <w:bookmarkStart w:id="118" w:name="_Toc419282514"/>
      <w:bookmarkStart w:id="119" w:name="_Toc419807613"/>
      <w:bookmarkStart w:id="120" w:name="_Toc419808121"/>
      <w:bookmarkStart w:id="121" w:name="_Toc419808294"/>
      <w:bookmarkStart w:id="122" w:name="_Toc419808341"/>
      <w:bookmarkStart w:id="123" w:name="_Toc422836509"/>
      <w:bookmarkStart w:id="124" w:name="_Toc422836555"/>
      <w:bookmarkStart w:id="125" w:name="_Toc422836672"/>
      <w:bookmarkStart w:id="126" w:name="_Toc441167659"/>
      <w:bookmarkStart w:id="127" w:name="_Toc441678655"/>
      <w:bookmarkStart w:id="128" w:name="_Toc441678702"/>
      <w:bookmarkStart w:id="129" w:name="_Toc441854848"/>
      <w:bookmarkStart w:id="130" w:name="_Toc442431862"/>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24C88480" w14:textId="77777777" w:rsidR="00FD47F5" w:rsidRDefault="00FD47F5" w:rsidP="00FD47F5">
      <w:pPr>
        <w:pStyle w:val="Heading2"/>
        <w:numPr>
          <w:ilvl w:val="1"/>
          <w:numId w:val="38"/>
        </w:numPr>
        <w:suppressAutoHyphens/>
      </w:pPr>
      <w:bookmarkStart w:id="131" w:name="_Toc375229871"/>
      <w:bookmarkStart w:id="132" w:name="_Toc419808122"/>
      <w:bookmarkStart w:id="133" w:name="_Toc419808342"/>
      <w:bookmarkStart w:id="134" w:name="_Toc441167660"/>
      <w:bookmarkStart w:id="135" w:name="_Toc442431863"/>
      <w:r>
        <w:rPr>
          <w:rFonts w:eastAsia="Calibri"/>
          <w:lang w:bidi="ar-SA"/>
        </w:rPr>
        <w:t>Servers and Listeners</w:t>
      </w:r>
      <w:bookmarkEnd w:id="131"/>
      <w:bookmarkEnd w:id="132"/>
      <w:bookmarkEnd w:id="133"/>
      <w:bookmarkEnd w:id="134"/>
      <w:bookmarkEnd w:id="135"/>
    </w:p>
    <w:p w14:paraId="3B8FEEC7" w14:textId="77777777" w:rsidR="00FD47F5" w:rsidRDefault="00FD47F5" w:rsidP="00DA4C3E">
      <w:pPr>
        <w:pStyle w:val="NormalParagraph"/>
      </w:pPr>
      <w:r>
        <w:t xml:space="preserve">RCS APIs are provided with a client/server model. At any time, for a service, there may be zero or more clients. At any time, a client may be connected to zero or more services. </w:t>
      </w:r>
    </w:p>
    <w:p w14:paraId="1BC81EB0" w14:textId="77777777" w:rsidR="00FD47F5" w:rsidRDefault="00FD47F5" w:rsidP="00DA4C3E">
      <w:pPr>
        <w:pStyle w:val="NormalParagraph"/>
      </w:pPr>
      <w:r>
        <w:t xml:space="preserve">Prior to requesting a service, a client connects to that service. </w:t>
      </w:r>
    </w:p>
    <w:p w14:paraId="674E09F8" w14:textId="77777777" w:rsidR="00FD47F5" w:rsidRDefault="00FD47F5" w:rsidP="00DA4C3E">
      <w:pPr>
        <w:pStyle w:val="NormalParagraph"/>
      </w:pPr>
      <w:r>
        <w:t xml:space="preserve">Servers provide RCS services to the clients and notify the registered clients with the events through listeners. Clients request RCS services from the servers by invoking the appropriate API(s). Servers notify clients of RCS events by invoking the appropriate listener (callback functions). For RCS events that a client is required to monitor, the client must supply the listener to the server. </w:t>
      </w:r>
    </w:p>
    <w:p w14:paraId="37E16C99" w14:textId="77777777" w:rsidR="00FD47F5" w:rsidRDefault="00FD47F5" w:rsidP="00DA4C3E">
      <w:pPr>
        <w:pStyle w:val="NormalParagraph"/>
        <w:rPr>
          <w:rFonts w:eastAsia="Calibri"/>
        </w:rPr>
      </w:pPr>
      <w:r>
        <w:t xml:space="preserve">For each service, this document describes all server APIs as well as the set of events that are available for that service. </w:t>
      </w:r>
    </w:p>
    <w:p w14:paraId="5E100CEF" w14:textId="77777777" w:rsidR="00FD47F5" w:rsidRDefault="00FD47F5" w:rsidP="00FD47F5">
      <w:pPr>
        <w:pStyle w:val="Heading3"/>
        <w:numPr>
          <w:ilvl w:val="2"/>
          <w:numId w:val="38"/>
        </w:numPr>
        <w:suppressAutoHyphens/>
      </w:pPr>
      <w:bookmarkStart w:id="136" w:name="_Toc375229872"/>
      <w:bookmarkStart w:id="137" w:name="_Toc419808123"/>
      <w:bookmarkStart w:id="138" w:name="_Toc419808343"/>
      <w:bookmarkStart w:id="139" w:name="_Toc441167661"/>
      <w:bookmarkStart w:id="140" w:name="_Toc442431864"/>
      <w:r>
        <w:rPr>
          <w:rFonts w:eastAsia="Calibri"/>
          <w:lang w:bidi="ar-SA"/>
        </w:rPr>
        <w:t>Service</w:t>
      </w:r>
      <w:bookmarkEnd w:id="136"/>
      <w:bookmarkEnd w:id="137"/>
      <w:bookmarkEnd w:id="138"/>
      <w:bookmarkEnd w:id="139"/>
      <w:bookmarkEnd w:id="140"/>
    </w:p>
    <w:p w14:paraId="28CD277C" w14:textId="77777777" w:rsidR="00FD47F5" w:rsidRDefault="00FD47F5" w:rsidP="00DA4C3E">
      <w:pPr>
        <w:pStyle w:val="NormalParagraph"/>
      </w:pPr>
      <w:r>
        <w:t>Prior to using a service, a RCS client invokes the appropriate API to create the service</w:t>
      </w:r>
      <w:r>
        <w:rPr>
          <w:rFonts w:eastAsia="Calibri"/>
        </w:rPr>
        <w:t xml:space="preserve">. </w:t>
      </w:r>
      <w:r>
        <w:t>At this time, the client can also register for events by supplying the appropriate listener functions.</w:t>
      </w:r>
    </w:p>
    <w:p w14:paraId="617080C9" w14:textId="77777777" w:rsidR="00FD47F5" w:rsidRDefault="00FD47F5" w:rsidP="00DA4C3E">
      <w:pPr>
        <w:pStyle w:val="NormalParagraph"/>
      </w:pPr>
      <w:r>
        <w:t xml:space="preserve">Once the service is created, the service communicates/notifies its clients about the service availability and/or service-specific functionality changes through the listener supplied by the clients. </w:t>
      </w:r>
    </w:p>
    <w:p w14:paraId="34097676" w14:textId="77777777" w:rsidR="00FD47F5" w:rsidRDefault="00FD47F5" w:rsidP="00DA4C3E">
      <w:pPr>
        <w:pStyle w:val="NormalParagraph"/>
      </w:pPr>
      <w:r>
        <w:t>At any time, a service may have zero or more sessions associated with it.</w:t>
      </w:r>
    </w:p>
    <w:p w14:paraId="6A1265BB" w14:textId="77777777" w:rsidR="00FD47F5" w:rsidRDefault="00FD47F5" w:rsidP="00DA4C3E">
      <w:pPr>
        <w:pStyle w:val="NormalParagraph"/>
        <w:rPr>
          <w:rFonts w:eastAsia="Calibri"/>
        </w:rPr>
      </w:pPr>
      <w:r>
        <w:t>When a service is no longer needed, the client can destroy the service by invoking the appropriate API for that service. When a service is destroyed, all the service sessions associated with that service are also terminated.</w:t>
      </w:r>
    </w:p>
    <w:p w14:paraId="5ED5A11B" w14:textId="77777777" w:rsidR="00FD47F5" w:rsidRDefault="00FD47F5" w:rsidP="00FD47F5">
      <w:pPr>
        <w:pStyle w:val="Heading3"/>
        <w:numPr>
          <w:ilvl w:val="2"/>
          <w:numId w:val="38"/>
        </w:numPr>
        <w:suppressAutoHyphens/>
      </w:pPr>
      <w:bookmarkStart w:id="141" w:name="_Toc375229873"/>
      <w:bookmarkStart w:id="142" w:name="_Toc419808124"/>
      <w:bookmarkStart w:id="143" w:name="_Toc419808344"/>
      <w:bookmarkStart w:id="144" w:name="_Toc441167662"/>
      <w:bookmarkStart w:id="145" w:name="_Toc442431865"/>
      <w:r>
        <w:rPr>
          <w:rFonts w:eastAsia="Calibri"/>
        </w:rPr>
        <w:t>Service Session</w:t>
      </w:r>
      <w:bookmarkEnd w:id="141"/>
      <w:bookmarkEnd w:id="142"/>
      <w:bookmarkEnd w:id="143"/>
      <w:bookmarkEnd w:id="144"/>
      <w:bookmarkEnd w:id="145"/>
    </w:p>
    <w:p w14:paraId="44927169" w14:textId="77777777" w:rsidR="00FD47F5" w:rsidRDefault="00FD47F5" w:rsidP="00DA4C3E">
      <w:pPr>
        <w:pStyle w:val="NormalParagraph"/>
      </w:pPr>
      <w:r>
        <w:t xml:space="preserve">A service session is established based on external triggers, e.g. a user attempting to establish a call or upon receipt of an event from the RCS service about a request from a remote user. When a service session is to be established, the appropriate API is invoked. At the time of establishment of a service session, the client registers for events by supplying appropriate listener functions. Each service session is associated with a RCS service. </w:t>
      </w:r>
    </w:p>
    <w:p w14:paraId="41159280" w14:textId="77777777" w:rsidR="00FD47F5" w:rsidRDefault="00FD47F5" w:rsidP="00DA4C3E">
      <w:pPr>
        <w:pStyle w:val="NormalParagraph"/>
      </w:pPr>
      <w:r>
        <w:t xml:space="preserve">After the service session is created, the RCS service communicates/notifies its clients about the session state through the listeners supplied by the clients. </w:t>
      </w:r>
    </w:p>
    <w:p w14:paraId="73A20BAB" w14:textId="77777777" w:rsidR="00FD47F5" w:rsidRDefault="00FD47F5" w:rsidP="00DA4C3E">
      <w:pPr>
        <w:pStyle w:val="NormalParagraph"/>
        <w:rPr>
          <w:rFonts w:eastAsia="Calibri"/>
        </w:rPr>
      </w:pPr>
      <w:r>
        <w:lastRenderedPageBreak/>
        <w:t>At any time, the client can terminate a service session by invoking the appropriate API, for example, based on user action or based on events from the RCS server that indicate a change in the session state.</w:t>
      </w:r>
    </w:p>
    <w:p w14:paraId="2AA690CA" w14:textId="77777777" w:rsidR="00FD47F5" w:rsidRDefault="00FD47F5" w:rsidP="00FD47F5">
      <w:pPr>
        <w:pStyle w:val="Heading2"/>
        <w:numPr>
          <w:ilvl w:val="1"/>
          <w:numId w:val="38"/>
        </w:numPr>
        <w:suppressAutoHyphens/>
      </w:pPr>
      <w:bookmarkStart w:id="146" w:name="_Toc375229874"/>
      <w:bookmarkStart w:id="147" w:name="_Toc419808125"/>
      <w:bookmarkStart w:id="148" w:name="_Toc419808345"/>
      <w:bookmarkStart w:id="149" w:name="_Toc441167663"/>
      <w:bookmarkStart w:id="150" w:name="_Toc442431866"/>
      <w:r>
        <w:rPr>
          <w:rFonts w:eastAsia="Calibri"/>
          <w:lang w:bidi="ar-SA"/>
        </w:rPr>
        <w:t>Service Version/Available/Unavailable</w:t>
      </w:r>
      <w:bookmarkEnd w:id="146"/>
      <w:bookmarkEnd w:id="147"/>
      <w:bookmarkEnd w:id="148"/>
      <w:bookmarkEnd w:id="149"/>
      <w:bookmarkEnd w:id="150"/>
    </w:p>
    <w:p w14:paraId="530D5DFD" w14:textId="77777777" w:rsidR="00FD47F5" w:rsidRDefault="00FD47F5" w:rsidP="00DA4C3E">
      <w:pPr>
        <w:pStyle w:val="NormalParagraph"/>
      </w:pPr>
      <w:r>
        <w:t>Each service is associated with a specific client. Services are designed to allow each service to have its own service version and its availability/unavailability attribute independently. Each service follows the same template API to provide versioning information and has the same type of listener functions through which the service informs its clients about specific service status.</w:t>
      </w:r>
    </w:p>
    <w:p w14:paraId="42DB8D20" w14:textId="77777777" w:rsidR="00FD47F5" w:rsidRDefault="00FD47F5" w:rsidP="00FD47F5">
      <w:pPr>
        <w:pStyle w:val="Heading1"/>
        <w:numPr>
          <w:ilvl w:val="0"/>
          <w:numId w:val="55"/>
        </w:numPr>
        <w:suppressAutoHyphens/>
      </w:pPr>
      <w:bookmarkStart w:id="151" w:name="_Toc375229875"/>
      <w:bookmarkStart w:id="152" w:name="_Toc419808126"/>
      <w:bookmarkStart w:id="153" w:name="_Toc419808346"/>
      <w:bookmarkStart w:id="154" w:name="_Toc441167664"/>
      <w:bookmarkStart w:id="155" w:name="_Toc442431867"/>
      <w:r>
        <w:t>Android API</w:t>
      </w:r>
      <w:bookmarkEnd w:id="151"/>
      <w:bookmarkEnd w:id="152"/>
      <w:bookmarkEnd w:id="153"/>
      <w:bookmarkEnd w:id="154"/>
      <w:bookmarkEnd w:id="155"/>
    </w:p>
    <w:p w14:paraId="7BC1D2C6" w14:textId="77777777" w:rsidR="00FD47F5" w:rsidRDefault="00FD47F5" w:rsidP="00DA4C3E">
      <w:pPr>
        <w:pStyle w:val="NormalParagraph"/>
      </w:pPr>
      <w:r>
        <w:rPr>
          <w:lang w:bidi="bn-BD"/>
        </w:rPr>
        <w:t>See also a detailed Javadoc of the Android API from the RCJTA web site (</w:t>
      </w:r>
      <w:hyperlink r:id="rId17" w:history="1">
        <w:r>
          <w:rPr>
            <w:rStyle w:val="Hyperlink"/>
          </w:rPr>
          <w:t>https://code.google.com/p/rcsjta/</w:t>
        </w:r>
      </w:hyperlink>
      <w:r>
        <w:rPr>
          <w:lang w:bidi="bn-BD"/>
        </w:rPr>
        <w:t xml:space="preserve">). </w:t>
      </w:r>
    </w:p>
    <w:p w14:paraId="55BFE113" w14:textId="77777777" w:rsidR="00FD47F5" w:rsidRPr="00090E7B" w:rsidRDefault="00FD47F5" w:rsidP="00FD47F5">
      <w:pPr>
        <w:pStyle w:val="ListParagraph"/>
        <w:keepNext/>
        <w:keepLines/>
        <w:numPr>
          <w:ilvl w:val="0"/>
          <w:numId w:val="38"/>
        </w:numPr>
        <w:suppressAutoHyphens/>
        <w:spacing w:before="240" w:after="60"/>
        <w:contextualSpacing w:val="0"/>
        <w:jc w:val="left"/>
        <w:outlineLvl w:val="1"/>
        <w:rPr>
          <w:rFonts w:eastAsia="Times New Roman" w:cs="Arial"/>
          <w:b/>
          <w:bCs/>
          <w:iCs/>
          <w:vanish/>
          <w:sz w:val="24"/>
          <w:szCs w:val="28"/>
          <w:lang w:eastAsia="en-US"/>
        </w:rPr>
      </w:pPr>
      <w:bookmarkStart w:id="156" w:name="_Toc419122750"/>
      <w:bookmarkStart w:id="157" w:name="_Toc419282465"/>
      <w:bookmarkStart w:id="158" w:name="_Toc419282520"/>
      <w:bookmarkStart w:id="159" w:name="_Toc419807619"/>
      <w:bookmarkStart w:id="160" w:name="_Toc419808127"/>
      <w:bookmarkStart w:id="161" w:name="_Toc419808300"/>
      <w:bookmarkStart w:id="162" w:name="_Toc419808347"/>
      <w:bookmarkStart w:id="163" w:name="_Toc422836515"/>
      <w:bookmarkStart w:id="164" w:name="_Toc422836561"/>
      <w:bookmarkStart w:id="165" w:name="_Toc422836678"/>
      <w:bookmarkStart w:id="166" w:name="_Toc441167665"/>
      <w:bookmarkStart w:id="167" w:name="_Toc441678661"/>
      <w:bookmarkStart w:id="168" w:name="_Toc441678708"/>
      <w:bookmarkStart w:id="169" w:name="_Toc441854854"/>
      <w:bookmarkStart w:id="170" w:name="_Toc442431868"/>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14:paraId="3D2A8C84" w14:textId="77777777" w:rsidR="00FD47F5" w:rsidRDefault="00FD47F5" w:rsidP="00FD47F5">
      <w:pPr>
        <w:pStyle w:val="Heading2"/>
        <w:numPr>
          <w:ilvl w:val="1"/>
          <w:numId w:val="38"/>
        </w:numPr>
        <w:suppressAutoHyphens/>
      </w:pPr>
      <w:bookmarkStart w:id="171" w:name="_Toc375229876"/>
      <w:bookmarkStart w:id="172" w:name="_Toc419808128"/>
      <w:bookmarkStart w:id="173" w:name="_Toc419808348"/>
      <w:bookmarkStart w:id="174" w:name="_Toc441167666"/>
      <w:bookmarkStart w:id="175" w:name="_Toc442431869"/>
      <w:r>
        <w:t>Components Interaction</w:t>
      </w:r>
      <w:bookmarkEnd w:id="171"/>
      <w:bookmarkEnd w:id="172"/>
      <w:bookmarkEnd w:id="173"/>
      <w:bookmarkEnd w:id="174"/>
      <w:bookmarkEnd w:id="175"/>
    </w:p>
    <w:p w14:paraId="245D6C09" w14:textId="77777777" w:rsidR="00FD47F5" w:rsidRDefault="00FD47F5" w:rsidP="00DA4C3E">
      <w:pPr>
        <w:pStyle w:val="NormalParagraph"/>
      </w:pPr>
      <w:r>
        <w:rPr>
          <w:lang w:bidi="bn-BD"/>
        </w:rPr>
        <w:t>Each of the Terminal APIs for Android defines their interaction individually and how they can be used by an Android Application.</w:t>
      </w:r>
    </w:p>
    <w:p w14:paraId="2F066512" w14:textId="77777777" w:rsidR="00FD47F5" w:rsidRDefault="00FD47F5" w:rsidP="00FD47F5">
      <w:pPr>
        <w:pStyle w:val="Heading3"/>
        <w:numPr>
          <w:ilvl w:val="2"/>
          <w:numId w:val="38"/>
        </w:numPr>
        <w:suppressAutoHyphens/>
      </w:pPr>
      <w:bookmarkStart w:id="176" w:name="_Toc375229877"/>
      <w:bookmarkStart w:id="177" w:name="_Toc419808129"/>
      <w:bookmarkStart w:id="178" w:name="_Toc419808349"/>
      <w:bookmarkStart w:id="179" w:name="_Toc441167667"/>
      <w:bookmarkStart w:id="180" w:name="_Toc442431870"/>
      <w:r>
        <w:t>New service application</w:t>
      </w:r>
      <w:bookmarkEnd w:id="176"/>
      <w:bookmarkEnd w:id="177"/>
      <w:bookmarkEnd w:id="178"/>
      <w:bookmarkEnd w:id="179"/>
      <w:bookmarkEnd w:id="180"/>
    </w:p>
    <w:p w14:paraId="2360282D" w14:textId="77777777" w:rsidR="00FD47F5" w:rsidRPr="00114F5D" w:rsidRDefault="00FD47F5" w:rsidP="00DA4C3E">
      <w:pPr>
        <w:pStyle w:val="NormalParagraph"/>
        <w:rPr>
          <w:rFonts w:eastAsia="Arial"/>
          <w:lang w:bidi="bn-BD"/>
        </w:rPr>
      </w:pPr>
      <w:r>
        <w:rPr>
          <w:lang w:bidi="bn-BD"/>
        </w:rPr>
        <w:t>When an Android application wants to define a new service, it needs to add its feature tag as meta-data value in its Android Application Manifest. The RCS Service Tag also needs to be accompanied by the feature tag. Refer to [PRD RCC.60]</w:t>
      </w:r>
      <w:r>
        <w:rPr>
          <w:rFonts w:eastAsia="Arial"/>
          <w:lang w:bidi="bn-BD"/>
        </w:rPr>
        <w:t xml:space="preserve"> </w:t>
      </w:r>
      <w:r>
        <w:rPr>
          <w:lang w:bidi="bn-BD"/>
        </w:rPr>
        <w:t>for exact definitions of possible feature tags.</w:t>
      </w:r>
    </w:p>
    <w:p w14:paraId="3AF20883" w14:textId="77777777" w:rsidR="00FD47F5" w:rsidRDefault="00FD47F5" w:rsidP="00FD47F5">
      <w:pPr>
        <w:pStyle w:val="Heading3"/>
        <w:numPr>
          <w:ilvl w:val="2"/>
          <w:numId w:val="38"/>
        </w:numPr>
        <w:suppressAutoHyphens/>
      </w:pPr>
      <w:bookmarkStart w:id="181" w:name="_Toc375229878"/>
      <w:bookmarkStart w:id="182" w:name="_Toc419808130"/>
      <w:bookmarkStart w:id="183" w:name="_Toc419808350"/>
      <w:bookmarkStart w:id="184" w:name="_Toc441167668"/>
      <w:bookmarkStart w:id="185" w:name="_Toc442431871"/>
      <w:r>
        <w:t>Constraints</w:t>
      </w:r>
      <w:bookmarkEnd w:id="181"/>
      <w:bookmarkEnd w:id="182"/>
      <w:bookmarkEnd w:id="183"/>
      <w:bookmarkEnd w:id="184"/>
      <w:bookmarkEnd w:id="185"/>
    </w:p>
    <w:p w14:paraId="723D4BF9" w14:textId="77777777" w:rsidR="00FD47F5" w:rsidRDefault="00FD47F5" w:rsidP="00DA4C3E">
      <w:pPr>
        <w:pStyle w:val="NormalParagraph"/>
      </w:pPr>
      <w:r>
        <w:rPr>
          <w:lang w:bidi="bn-BD"/>
        </w:rPr>
        <w:t>Following constraints apply:</w:t>
      </w:r>
    </w:p>
    <w:p w14:paraId="34988D1D" w14:textId="77777777" w:rsidR="00FD47F5" w:rsidRDefault="00FD47F5" w:rsidP="00D56E96">
      <w:pPr>
        <w:pStyle w:val="ListParagraph"/>
      </w:pPr>
      <w:r>
        <w:t>Only a single RCS Stack can be active on a device. This constraint limits the possibilities for deployment of additional RCS Stacks with the Terminal API, as they cannot replace the package of a previously installed stack on the device. This constraint could be avoided if the Terminal APIs could be retrieved dynamically instead of static package reference.</w:t>
      </w:r>
    </w:p>
    <w:p w14:paraId="5B6A5C89" w14:textId="77777777" w:rsidR="00FD47F5" w:rsidRDefault="00FD47F5" w:rsidP="00D56E96">
      <w:pPr>
        <w:pStyle w:val="ListParagraph"/>
      </w:pPr>
      <w:r>
        <w:t>When multiple applications are present, that support the same type of service notifications, multiple notification may be placed in the Notification Tray, if each application handles the broadcasted intent.</w:t>
      </w:r>
    </w:p>
    <w:p w14:paraId="1A6CED28" w14:textId="77777777" w:rsidR="00FD47F5" w:rsidRDefault="00FD47F5" w:rsidP="00D56E96">
      <w:pPr>
        <w:pStyle w:val="ListParagraph"/>
      </w:pPr>
      <w:r>
        <w:t>Trusted application can only run if any IMS Stack is running. This means trusted applications can only be dynamically registered/de-registered. They are not allowed to be part of initial registration application set. Any exceptions need to be carefully considered.</w:t>
      </w:r>
    </w:p>
    <w:p w14:paraId="5FD2D4E5" w14:textId="77777777" w:rsidR="00FD47F5" w:rsidRDefault="00FD47F5" w:rsidP="00FD47F5">
      <w:pPr>
        <w:pStyle w:val="Heading2"/>
        <w:numPr>
          <w:ilvl w:val="1"/>
          <w:numId w:val="38"/>
        </w:numPr>
        <w:suppressAutoHyphens/>
      </w:pPr>
      <w:bookmarkStart w:id="186" w:name="_Toc351497313"/>
      <w:bookmarkStart w:id="187" w:name="_Toc375229879"/>
      <w:bookmarkStart w:id="188" w:name="_Toc419808131"/>
      <w:bookmarkStart w:id="189" w:name="_Toc419808351"/>
      <w:bookmarkStart w:id="190" w:name="_Toc441167669"/>
      <w:bookmarkStart w:id="191" w:name="_Toc442431872"/>
      <w:bookmarkEnd w:id="186"/>
      <w:r>
        <w:t>Security</w:t>
      </w:r>
      <w:bookmarkEnd w:id="187"/>
      <w:bookmarkEnd w:id="188"/>
      <w:bookmarkEnd w:id="189"/>
      <w:bookmarkEnd w:id="190"/>
      <w:bookmarkEnd w:id="191"/>
    </w:p>
    <w:p w14:paraId="363E4C54" w14:textId="77777777" w:rsidR="00FD47F5" w:rsidRDefault="00FD47F5" w:rsidP="00DA4C3E">
      <w:pPr>
        <w:pStyle w:val="NormalParagraph"/>
      </w:pPr>
      <w:r>
        <w:rPr>
          <w:lang w:bidi="bn-BD"/>
        </w:rPr>
        <w:t>Most of the RCS APIs provide access to sensitive functionality, either because they enable access to privacy-sensitive information or because they can cause charges to be incurred for network and service usage. In addition, certain APIs expose the internal functionality of the stack, and abuse of those APIs could compromise the integrity of the stack or the RCS services.</w:t>
      </w:r>
    </w:p>
    <w:p w14:paraId="0F030504" w14:textId="77777777" w:rsidR="00FD47F5" w:rsidRDefault="00FD47F5" w:rsidP="00FD47F5">
      <w:pPr>
        <w:pStyle w:val="Heading3"/>
        <w:numPr>
          <w:ilvl w:val="2"/>
          <w:numId w:val="38"/>
        </w:numPr>
        <w:suppressAutoHyphens/>
      </w:pPr>
      <w:bookmarkStart w:id="192" w:name="_Toc419808132"/>
      <w:bookmarkStart w:id="193" w:name="_Toc419808352"/>
      <w:bookmarkStart w:id="194" w:name="_Toc441167670"/>
      <w:bookmarkStart w:id="195" w:name="_Toc442431873"/>
      <w:r>
        <w:lastRenderedPageBreak/>
        <w:t>Service API Access Control</w:t>
      </w:r>
      <w:bookmarkEnd w:id="192"/>
      <w:bookmarkEnd w:id="193"/>
      <w:bookmarkEnd w:id="194"/>
      <w:bookmarkEnd w:id="195"/>
    </w:p>
    <w:p w14:paraId="01E41D69" w14:textId="77777777" w:rsidR="00FD47F5" w:rsidRDefault="00FD47F5" w:rsidP="00DA4C3E">
      <w:pPr>
        <w:pStyle w:val="NormalParagraph"/>
      </w:pPr>
      <w:r>
        <w:t>The Service APIs are sensitive and their abuse could compromise the integrity of the stack or the RCS services. Access is therefore restricted so that they may only be used by authorised RCS Extensions, through OEM signing, embedding in system folder, or another solution mutually agreed between MNO and OEM.RCS service API exposes privacy-sensitive information or may trigger service charges, the user must grant a general permission for any application to use that API.</w:t>
      </w:r>
    </w:p>
    <w:p w14:paraId="2748E60A" w14:textId="77777777" w:rsidR="00FD47F5" w:rsidRDefault="00FD47F5" w:rsidP="00FD47F5">
      <w:pPr>
        <w:pStyle w:val="Heading2"/>
        <w:numPr>
          <w:ilvl w:val="1"/>
          <w:numId w:val="38"/>
        </w:numPr>
        <w:suppressAutoHyphens/>
      </w:pPr>
      <w:bookmarkStart w:id="196" w:name="_Toc375229880"/>
      <w:bookmarkStart w:id="197" w:name="_Toc419808133"/>
      <w:bookmarkStart w:id="198" w:name="_Toc419808353"/>
      <w:bookmarkStart w:id="199" w:name="_Toc441167671"/>
      <w:bookmarkStart w:id="200" w:name="_Toc442431874"/>
      <w:r>
        <w:t>UX API</w:t>
      </w:r>
      <w:bookmarkEnd w:id="196"/>
      <w:bookmarkEnd w:id="197"/>
      <w:bookmarkEnd w:id="198"/>
      <w:bookmarkEnd w:id="199"/>
      <w:bookmarkEnd w:id="200"/>
    </w:p>
    <w:p w14:paraId="32ADDD83" w14:textId="77777777" w:rsidR="00FD47F5" w:rsidRDefault="00FD47F5" w:rsidP="00DA4C3E">
      <w:pPr>
        <w:pStyle w:val="NormalParagraph"/>
      </w:pPr>
      <w:r>
        <w:rPr>
          <w:lang w:bidi="bn-BD"/>
        </w:rPr>
        <w:t>This API offers:</w:t>
      </w:r>
    </w:p>
    <w:p w14:paraId="5317A6D5" w14:textId="77777777" w:rsidR="00FD47F5" w:rsidRDefault="00FD47F5" w:rsidP="00D56E96">
      <w:pPr>
        <w:pStyle w:val="ListBullet1"/>
      </w:pPr>
      <w:r>
        <w:t xml:space="preserve">Intents which permit to link RCS applications with other third party applications installed on the device. </w:t>
      </w:r>
    </w:p>
    <w:p w14:paraId="4D6814B7" w14:textId="77777777" w:rsidR="00FD47F5" w:rsidRDefault="00FD47F5" w:rsidP="00DA4C3E">
      <w:pPr>
        <w:pStyle w:val="ListBullet1"/>
      </w:pPr>
      <w:r>
        <w:t>Methods to discover existing RCS services on the device and their activation states.</w:t>
      </w:r>
    </w:p>
    <w:p w14:paraId="2CEF9A6E" w14:textId="77777777" w:rsidR="00FD47F5" w:rsidRDefault="00FD47F5" w:rsidP="00FD47F5">
      <w:pPr>
        <w:pStyle w:val="Heading3"/>
        <w:numPr>
          <w:ilvl w:val="2"/>
          <w:numId w:val="38"/>
        </w:numPr>
        <w:suppressAutoHyphens/>
      </w:pPr>
      <w:bookmarkStart w:id="201" w:name="_Toc375229881"/>
      <w:bookmarkStart w:id="202" w:name="_Toc419808134"/>
      <w:bookmarkStart w:id="203" w:name="_Toc419808354"/>
      <w:bookmarkStart w:id="204" w:name="_Toc441167672"/>
      <w:bookmarkStart w:id="205" w:name="_Toc442431875"/>
      <w:r>
        <w:t>Package</w:t>
      </w:r>
      <w:bookmarkEnd w:id="201"/>
      <w:bookmarkEnd w:id="202"/>
      <w:bookmarkEnd w:id="203"/>
      <w:bookmarkEnd w:id="204"/>
      <w:bookmarkEnd w:id="205"/>
    </w:p>
    <w:p w14:paraId="7F0441A7" w14:textId="77777777" w:rsidR="00FD47F5" w:rsidRPr="008C4E32" w:rsidRDefault="00FD47F5" w:rsidP="00DA4C3E">
      <w:pPr>
        <w:pStyle w:val="NormalParagraph"/>
      </w:pPr>
      <w:r>
        <w:t xml:space="preserve">Package name </w:t>
      </w:r>
      <w:r>
        <w:rPr>
          <w:b/>
        </w:rPr>
        <w:t>com.gsma.services.rcs</w:t>
      </w:r>
    </w:p>
    <w:p w14:paraId="61579FBF" w14:textId="77777777" w:rsidR="00FD47F5" w:rsidRPr="00841F16" w:rsidRDefault="00FD47F5" w:rsidP="00FD47F5">
      <w:pPr>
        <w:pStyle w:val="Heading3"/>
        <w:numPr>
          <w:ilvl w:val="2"/>
          <w:numId w:val="38"/>
        </w:numPr>
        <w:suppressAutoHyphens/>
      </w:pPr>
      <w:bookmarkStart w:id="206" w:name="_Toc375229882"/>
      <w:bookmarkStart w:id="207" w:name="_Toc419808135"/>
      <w:bookmarkStart w:id="208" w:name="_Toc419808355"/>
      <w:bookmarkStart w:id="209" w:name="_Toc441167673"/>
      <w:bookmarkStart w:id="210" w:name="_Toc442431876"/>
      <w:r>
        <w:t>Methods and Callbacks</w:t>
      </w:r>
      <w:bookmarkEnd w:id="206"/>
      <w:bookmarkEnd w:id="207"/>
      <w:bookmarkEnd w:id="208"/>
      <w:bookmarkEnd w:id="209"/>
      <w:bookmarkEnd w:id="210"/>
    </w:p>
    <w:p w14:paraId="79985ACB" w14:textId="77777777" w:rsidR="00FD47F5" w:rsidRDefault="00FD47F5" w:rsidP="00DA4C3E">
      <w:pPr>
        <w:pStyle w:val="ListBullet1"/>
        <w:numPr>
          <w:ilvl w:val="0"/>
          <w:numId w:val="0"/>
        </w:numPr>
      </w:pPr>
      <w:r w:rsidRPr="008C4E32">
        <w:rPr>
          <w:color w:val="000000"/>
        </w:rPr>
        <w:t xml:space="preserve">Class </w:t>
      </w:r>
      <w:r>
        <w:rPr>
          <w:b/>
          <w:bCs/>
          <w:color w:val="000000"/>
          <w:lang w:eastAsia="en-US"/>
        </w:rPr>
        <w:t>RcsService</w:t>
      </w:r>
      <w:r>
        <w:rPr>
          <w:b/>
          <w:color w:val="000000"/>
          <w:lang w:eastAsia="en-US"/>
        </w:rPr>
        <w:t>Control</w:t>
      </w:r>
      <w:r w:rsidRPr="008C4E32">
        <w:rPr>
          <w:b/>
          <w:color w:val="000000"/>
        </w:rPr>
        <w:t>:</w:t>
      </w:r>
    </w:p>
    <w:p w14:paraId="64E019FA" w14:textId="77777777" w:rsidR="00FD47F5" w:rsidRPr="000230CC" w:rsidRDefault="00FD47F5" w:rsidP="00DA4C3E">
      <w:pPr>
        <w:pStyle w:val="ListBullet1"/>
        <w:numPr>
          <w:ilvl w:val="0"/>
          <w:numId w:val="0"/>
        </w:numPr>
        <w:spacing w:before="120"/>
        <w:contextualSpacing w:val="0"/>
      </w:pPr>
      <w:r>
        <w:t>This class is a utility to control the activation of the RCS service.</w:t>
      </w:r>
    </w:p>
    <w:p w14:paraId="04516BF5" w14:textId="77777777" w:rsidR="00FD47F5" w:rsidRPr="008C4E32" w:rsidRDefault="00FD47F5" w:rsidP="00FD47F5">
      <w:pPr>
        <w:pStyle w:val="ListBullet1"/>
        <w:numPr>
          <w:ilvl w:val="0"/>
          <w:numId w:val="24"/>
        </w:numPr>
        <w:tabs>
          <w:tab w:val="clear" w:pos="680"/>
        </w:tabs>
        <w:suppressAutoHyphens/>
        <w:spacing w:before="120"/>
        <w:contextualSpacing w:val="0"/>
      </w:pPr>
      <w:r>
        <w:rPr>
          <w:color w:val="000000"/>
        </w:rPr>
        <w:t>Constant: RCS stack package name</w:t>
      </w:r>
    </w:p>
    <w:p w14:paraId="42A74B34" w14:textId="77777777" w:rsidR="00FD47F5" w:rsidRDefault="00FD47F5" w:rsidP="00DA4C3E">
      <w:pPr>
        <w:pStyle w:val="ASN1Code"/>
        <w:ind w:left="720"/>
        <w:rPr>
          <w:color w:val="000000"/>
        </w:rPr>
      </w:pPr>
      <w:proofErr w:type="gramStart"/>
      <w:r>
        <w:t>final</w:t>
      </w:r>
      <w:proofErr w:type="gramEnd"/>
      <w:r>
        <w:t xml:space="preserve"> static String RCS_STACK_PACKAGENAME = "com.gsma.rcs"</w:t>
      </w:r>
    </w:p>
    <w:p w14:paraId="26FCE262" w14:textId="77777777" w:rsidR="00FD47F5" w:rsidRDefault="00FD47F5" w:rsidP="00DA4C3E">
      <w:pPr>
        <w:pStyle w:val="ASN1Code"/>
        <w:ind w:left="680"/>
        <w:rPr>
          <w:color w:val="000000"/>
        </w:rPr>
      </w:pPr>
    </w:p>
    <w:p w14:paraId="4E8590EF" w14:textId="77777777" w:rsidR="00FD47F5" w:rsidRDefault="00FD47F5" w:rsidP="00DA4C3E">
      <w:pPr>
        <w:pStyle w:val="ASN1Code"/>
        <w:ind w:left="680"/>
        <w:rPr>
          <w:color w:val="000000"/>
          <w:szCs w:val="20"/>
        </w:rPr>
      </w:pPr>
      <w:r>
        <w:rPr>
          <w:color w:val="000000"/>
        </w:rPr>
        <w:t xml:space="preserve">Method: returns a singleton instance of the RcsServiceControl class.static RcsServiceControl </w:t>
      </w:r>
      <w:proofErr w:type="gramStart"/>
      <w:r>
        <w:rPr>
          <w:color w:val="000000"/>
        </w:rPr>
        <w:t>getInstance(</w:t>
      </w:r>
      <w:proofErr w:type="gramEnd"/>
      <w:r>
        <w:rPr>
          <w:color w:val="000000"/>
        </w:rPr>
        <w:t>Context ctx)</w:t>
      </w:r>
    </w:p>
    <w:p w14:paraId="7515F7AA" w14:textId="77777777" w:rsidR="00FD47F5" w:rsidRDefault="00FD47F5" w:rsidP="00DA4C3E">
      <w:pPr>
        <w:pStyle w:val="ASN1Code"/>
        <w:ind w:left="680"/>
        <w:rPr>
          <w:color w:val="000000"/>
          <w:szCs w:val="20"/>
        </w:rPr>
      </w:pPr>
    </w:p>
    <w:p w14:paraId="66CB229A"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true if the RCS stack is installed and not disabled on the device.</w:t>
      </w:r>
    </w:p>
    <w:p w14:paraId="19FB52E0" w14:textId="77777777" w:rsidR="00FD47F5" w:rsidRDefault="00FD47F5" w:rsidP="00DA4C3E">
      <w:pPr>
        <w:pStyle w:val="ASN1Code"/>
        <w:ind w:left="680"/>
        <w:rPr>
          <w:color w:val="000000"/>
          <w:szCs w:val="20"/>
        </w:rPr>
      </w:pPr>
      <w:proofErr w:type="gramStart"/>
      <w:r>
        <w:rPr>
          <w:color w:val="000000"/>
        </w:rPr>
        <w:t>boolean</w:t>
      </w:r>
      <w:proofErr w:type="gramEnd"/>
      <w:r>
        <w:rPr>
          <w:color w:val="000000"/>
        </w:rPr>
        <w:t xml:space="preserve"> isAvailable()</w:t>
      </w:r>
    </w:p>
    <w:p w14:paraId="59A7288D" w14:textId="77777777" w:rsidR="00FD47F5" w:rsidRDefault="00FD47F5" w:rsidP="00DA4C3E">
      <w:pPr>
        <w:pStyle w:val="ASN1Code"/>
        <w:ind w:left="680"/>
        <w:rPr>
          <w:color w:val="000000"/>
          <w:szCs w:val="20"/>
        </w:rPr>
      </w:pPr>
    </w:p>
    <w:p w14:paraId="7CCB8681" w14:textId="77777777" w:rsidR="00FD47F5" w:rsidRDefault="00FD47F5" w:rsidP="00FD47F5">
      <w:pPr>
        <w:pStyle w:val="ListBullet1"/>
        <w:numPr>
          <w:ilvl w:val="0"/>
          <w:numId w:val="24"/>
        </w:numPr>
        <w:tabs>
          <w:tab w:val="clear" w:pos="680"/>
        </w:tabs>
        <w:suppressAutoHyphens/>
        <w:contextualSpacing w:val="0"/>
        <w:rPr>
          <w:color w:val="000000"/>
        </w:rPr>
      </w:pPr>
      <w:r w:rsidRPr="008C4E32">
        <w:rPr>
          <w:color w:val="000000"/>
        </w:rPr>
        <w:t xml:space="preserve">Method: </w:t>
      </w:r>
      <w:r>
        <w:rPr>
          <w:color w:val="000000"/>
        </w:rPr>
        <w:t>returns true if the RCS stack is marked as active on the device.</w:t>
      </w:r>
    </w:p>
    <w:p w14:paraId="26F4088A" w14:textId="77777777" w:rsidR="00FD47F5" w:rsidRDefault="00FD47F5" w:rsidP="00DA4C3E">
      <w:pPr>
        <w:pStyle w:val="ASN1Code"/>
        <w:ind w:left="680"/>
        <w:rPr>
          <w:color w:val="000000"/>
          <w:szCs w:val="20"/>
        </w:rPr>
      </w:pPr>
      <w:proofErr w:type="gramStart"/>
      <w:r>
        <w:rPr>
          <w:color w:val="000000"/>
        </w:rPr>
        <w:t>boolean</w:t>
      </w:r>
      <w:proofErr w:type="gramEnd"/>
      <w:r>
        <w:rPr>
          <w:color w:val="000000"/>
        </w:rPr>
        <w:t xml:space="preserve"> isActivated()</w:t>
      </w:r>
    </w:p>
    <w:p w14:paraId="7AF84B67" w14:textId="77777777" w:rsidR="00FD47F5" w:rsidRDefault="00FD47F5" w:rsidP="00DA4C3E">
      <w:pPr>
        <w:pStyle w:val="ASN1Code"/>
        <w:ind w:left="680"/>
        <w:rPr>
          <w:color w:val="000000"/>
          <w:szCs w:val="20"/>
        </w:rPr>
      </w:pPr>
    </w:p>
    <w:p w14:paraId="2271B43E"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true if the RCS stack deactivation/activation is allowed by the client.</w:t>
      </w:r>
    </w:p>
    <w:p w14:paraId="7F1C71E1" w14:textId="77777777" w:rsidR="00FD47F5" w:rsidRDefault="00FD47F5" w:rsidP="00DA4C3E">
      <w:pPr>
        <w:pStyle w:val="ASN1Code"/>
        <w:ind w:left="680"/>
        <w:rPr>
          <w:color w:val="000000"/>
          <w:szCs w:val="20"/>
        </w:rPr>
      </w:pPr>
      <w:bookmarkStart w:id="211" w:name="_Toc368471092"/>
      <w:bookmarkStart w:id="212" w:name="_Toc368471093"/>
      <w:bookmarkStart w:id="213" w:name="_Toc368471094"/>
      <w:bookmarkStart w:id="214" w:name="_Toc368471095"/>
      <w:bookmarkStart w:id="215" w:name="_Toc368471096"/>
      <w:bookmarkEnd w:id="211"/>
      <w:bookmarkEnd w:id="212"/>
      <w:bookmarkEnd w:id="213"/>
      <w:bookmarkEnd w:id="214"/>
      <w:bookmarkEnd w:id="215"/>
      <w:proofErr w:type="gramStart"/>
      <w:r>
        <w:rPr>
          <w:color w:val="000000"/>
        </w:rPr>
        <w:t>boolean</w:t>
      </w:r>
      <w:proofErr w:type="gramEnd"/>
      <w:r>
        <w:rPr>
          <w:color w:val="000000"/>
        </w:rPr>
        <w:t xml:space="preserve"> isActivationModeChangeable()</w:t>
      </w:r>
    </w:p>
    <w:p w14:paraId="0149D042" w14:textId="77777777" w:rsidR="00FD47F5" w:rsidRDefault="00FD47F5" w:rsidP="00DA4C3E">
      <w:pPr>
        <w:pStyle w:val="ASN1Code"/>
        <w:ind w:left="680"/>
        <w:rPr>
          <w:color w:val="000000"/>
          <w:szCs w:val="20"/>
        </w:rPr>
      </w:pPr>
    </w:p>
    <w:p w14:paraId="07C72FD9"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 xml:space="preserve">Method: permits deactivation/activation of the RCS stack in case these operations are allowed (see isStackActivationStatusChangeable) or else throws an </w:t>
      </w:r>
      <w:r w:rsidRPr="00841F16">
        <w:rPr>
          <w:bCs/>
        </w:rPr>
        <w:t>Rcs</w:t>
      </w:r>
      <w:r>
        <w:rPr>
          <w:bCs/>
        </w:rPr>
        <w:t>PermissionDenied</w:t>
      </w:r>
      <w:r w:rsidRPr="00841F16">
        <w:rPr>
          <w:bCs/>
        </w:rPr>
        <w:t>Exception</w:t>
      </w:r>
      <w:r>
        <w:rPr>
          <w:color w:val="000000"/>
        </w:rPr>
        <w:t>.</w:t>
      </w:r>
    </w:p>
    <w:p w14:paraId="7F835053" w14:textId="77777777" w:rsidR="00FD47F5" w:rsidRDefault="00FD47F5" w:rsidP="00DA4C3E">
      <w:pPr>
        <w:pStyle w:val="ASN1Code"/>
        <w:ind w:left="680"/>
        <w:rPr>
          <w:color w:val="000000"/>
        </w:rPr>
      </w:pPr>
      <w:proofErr w:type="gramStart"/>
      <w:r>
        <w:rPr>
          <w:color w:val="000000"/>
        </w:rPr>
        <w:t>void</w:t>
      </w:r>
      <w:proofErr w:type="gramEnd"/>
      <w:r>
        <w:rPr>
          <w:color w:val="000000"/>
        </w:rPr>
        <w:t xml:space="preserve"> setActivationMode(Boolean active)</w:t>
      </w:r>
      <w:r>
        <w:rPr>
          <w:color w:val="000000"/>
        </w:rPr>
        <w:br/>
      </w:r>
    </w:p>
    <w:p w14:paraId="6BAD8A35" w14:textId="77777777" w:rsidR="00FD47F5" w:rsidRDefault="00FD47F5" w:rsidP="00FD47F5">
      <w:pPr>
        <w:pStyle w:val="ListBullet1"/>
        <w:numPr>
          <w:ilvl w:val="0"/>
          <w:numId w:val="22"/>
        </w:numPr>
        <w:tabs>
          <w:tab w:val="clear" w:pos="680"/>
        </w:tabs>
        <w:suppressAutoHyphens/>
        <w:contextualSpacing w:val="0"/>
        <w:rPr>
          <w:color w:val="000000"/>
        </w:rPr>
      </w:pPr>
      <w:r>
        <w:t>Method: returns true if the RCS service is started.</w:t>
      </w:r>
    </w:p>
    <w:p w14:paraId="7B9BF3D5" w14:textId="77777777" w:rsidR="00FD47F5" w:rsidRDefault="00FD47F5" w:rsidP="00DA4C3E">
      <w:pPr>
        <w:pStyle w:val="ASN1Code"/>
        <w:ind w:left="680"/>
      </w:pPr>
      <w:proofErr w:type="gramStart"/>
      <w:r>
        <w:rPr>
          <w:color w:val="000000"/>
        </w:rPr>
        <w:t>boolean</w:t>
      </w:r>
      <w:proofErr w:type="gramEnd"/>
      <w:r>
        <w:rPr>
          <w:color w:val="000000"/>
        </w:rPr>
        <w:t xml:space="preserve"> isServiceStarted()</w:t>
      </w:r>
    </w:p>
    <w:p w14:paraId="28E637D4" w14:textId="77777777" w:rsidR="00FD47F5" w:rsidRDefault="00FD47F5" w:rsidP="00DA4C3E">
      <w:pPr>
        <w:pStyle w:val="ASN1Code"/>
        <w:ind w:left="680"/>
      </w:pPr>
    </w:p>
    <w:p w14:paraId="22F886D3" w14:textId="77777777" w:rsidR="00FD47F5" w:rsidRDefault="00FD47F5" w:rsidP="00DA4C3E">
      <w:pPr>
        <w:rPr>
          <w:color w:val="000000"/>
          <w:lang w:eastAsia="en-US"/>
        </w:rPr>
      </w:pPr>
      <w:r>
        <w:rPr>
          <w:color w:val="000000"/>
          <w:lang w:eastAsia="en-US"/>
        </w:rPr>
        <w:lastRenderedPageBreak/>
        <w:t xml:space="preserve">Class </w:t>
      </w:r>
      <w:r>
        <w:rPr>
          <w:b/>
          <w:color w:val="000000"/>
          <w:lang w:eastAsia="en-US"/>
        </w:rPr>
        <w:t>Intents.Service</w:t>
      </w:r>
      <w:r w:rsidRPr="008C4E32">
        <w:rPr>
          <w:b/>
          <w:color w:val="000000"/>
        </w:rPr>
        <w:t>:</w:t>
      </w:r>
    </w:p>
    <w:p w14:paraId="33591915" w14:textId="77777777" w:rsidR="00FD47F5" w:rsidRPr="008C4E32" w:rsidRDefault="00FD47F5" w:rsidP="00DA4C3E">
      <w:r>
        <w:rPr>
          <w:color w:val="000000"/>
          <w:lang w:eastAsia="en-US"/>
        </w:rPr>
        <w:t>This class defines intents to handle the RCS stack activation.</w:t>
      </w:r>
    </w:p>
    <w:p w14:paraId="7C23F897" w14:textId="77777777" w:rsidR="00FD47F5" w:rsidRPr="008C4E32" w:rsidRDefault="00FD47F5" w:rsidP="00FD47F5">
      <w:pPr>
        <w:numPr>
          <w:ilvl w:val="0"/>
          <w:numId w:val="45"/>
        </w:numPr>
        <w:suppressAutoHyphens/>
      </w:pPr>
      <w:r>
        <w:rPr>
          <w:color w:val="000000"/>
          <w:lang w:eastAsia="en-US"/>
        </w:rPr>
        <w:t xml:space="preserve">Intent: this intent is used to </w:t>
      </w:r>
      <w:r>
        <w:t>check if</w:t>
      </w:r>
      <w:r w:rsidRPr="008C4E32">
        <w:t xml:space="preserve"> RCS </w:t>
      </w:r>
      <w:r>
        <w:t>stack is activated</w:t>
      </w:r>
      <w:r w:rsidRPr="008C4E32">
        <w:t>.</w:t>
      </w:r>
    </w:p>
    <w:p w14:paraId="0B04C161" w14:textId="77777777" w:rsidR="00FD47F5" w:rsidRDefault="00FD47F5" w:rsidP="00DA4C3E"/>
    <w:p w14:paraId="507B57EA" w14:textId="77777777" w:rsidR="00FD47F5" w:rsidRPr="008C4E32" w:rsidRDefault="00FD47F5" w:rsidP="00DA4C3E">
      <w:pPr>
        <w:pStyle w:val="ASN1Code"/>
        <w:ind w:left="720"/>
      </w:pPr>
      <w:proofErr w:type="gramStart"/>
      <w:r w:rsidRPr="008C4E32">
        <w:t>static</w:t>
      </w:r>
      <w:proofErr w:type="gramEnd"/>
      <w:r w:rsidRPr="008C4E32">
        <w:t xml:space="preserve"> final String ACTION_</w:t>
      </w:r>
      <w:r>
        <w:t>GET_ACTIVATION_MODE = "</w:t>
      </w:r>
      <w:r w:rsidRPr="008C4E32">
        <w:t>com.gsma.services.rcs.action.</w:t>
      </w:r>
      <w:r>
        <w:t>GET_ACTIVATION_MODE"</w:t>
      </w:r>
    </w:p>
    <w:p w14:paraId="26E89642" w14:textId="77777777" w:rsidR="00FD47F5" w:rsidRPr="008C4E32" w:rsidRDefault="00FD47F5" w:rsidP="00DA4C3E">
      <w:pPr>
        <w:pStyle w:val="ASN1Code"/>
        <w:ind w:left="720"/>
      </w:pPr>
    </w:p>
    <w:p w14:paraId="43D92B2E" w14:textId="77777777" w:rsidR="00FD47F5" w:rsidRDefault="00FD47F5" w:rsidP="00DA4C3E">
      <w:r>
        <w:t>The RCS stack sends back the intent with a boolean extra parameter indicating if the RCS stack is activated or not:</w:t>
      </w:r>
    </w:p>
    <w:p w14:paraId="7D5A6F4E" w14:textId="77777777" w:rsidR="00FD47F5" w:rsidRDefault="00FD47F5" w:rsidP="00DA4C3E"/>
    <w:p w14:paraId="116CFD3F" w14:textId="77777777" w:rsidR="00FD47F5" w:rsidRDefault="00FD47F5" w:rsidP="00DA4C3E">
      <w:pPr>
        <w:pStyle w:val="ASN1Code"/>
        <w:ind w:left="720"/>
      </w:pPr>
      <w:proofErr w:type="gramStart"/>
      <w:r>
        <w:t>static</w:t>
      </w:r>
      <w:proofErr w:type="gramEnd"/>
      <w:r>
        <w:t xml:space="preserve"> final String EXTRA_GET_ACTIVATION_MODE = "get_activation_mode"</w:t>
      </w:r>
    </w:p>
    <w:p w14:paraId="1D3C21BF" w14:textId="77777777" w:rsidR="00FD47F5" w:rsidRDefault="00FD47F5" w:rsidP="00DA4C3E">
      <w:pPr>
        <w:rPr>
          <w:szCs w:val="22"/>
        </w:rPr>
      </w:pPr>
    </w:p>
    <w:p w14:paraId="26E75748" w14:textId="77777777" w:rsidR="00FD47F5" w:rsidRDefault="00FD47F5" w:rsidP="00FD47F5">
      <w:pPr>
        <w:numPr>
          <w:ilvl w:val="0"/>
          <w:numId w:val="45"/>
        </w:numPr>
        <w:suppressAutoHyphens/>
      </w:pPr>
      <w:r>
        <w:rPr>
          <w:color w:val="000000"/>
          <w:lang w:eastAsia="en-US"/>
        </w:rPr>
        <w:t xml:space="preserve">Intent: this intent is used to </w:t>
      </w:r>
      <w:r>
        <w:t>check if RCS stack activation is changeable by the client.</w:t>
      </w:r>
    </w:p>
    <w:p w14:paraId="140C3628" w14:textId="77777777" w:rsidR="00FD47F5" w:rsidRDefault="00FD47F5" w:rsidP="00DA4C3E"/>
    <w:p w14:paraId="33865D92" w14:textId="77777777" w:rsidR="00FD47F5" w:rsidRDefault="00FD47F5" w:rsidP="00DA4C3E">
      <w:pPr>
        <w:pStyle w:val="ASN1Code"/>
        <w:ind w:left="720"/>
      </w:pPr>
      <w:proofErr w:type="gramStart"/>
      <w:r w:rsidRPr="008C4E32">
        <w:t>static</w:t>
      </w:r>
      <w:proofErr w:type="gramEnd"/>
      <w:r w:rsidRPr="008C4E32">
        <w:t xml:space="preserve"> final String ACTION_</w:t>
      </w:r>
      <w:r>
        <w:t>GET_ACTIVATION_MODE_CHANGEABLE = "com.gsma.services.rcs</w:t>
      </w:r>
      <w:r w:rsidRPr="008C4E32">
        <w:t>.action.GET_</w:t>
      </w:r>
      <w:r>
        <w:t>ACTIVATION_MODE_CHANGEABLE"</w:t>
      </w:r>
    </w:p>
    <w:p w14:paraId="44C076FE" w14:textId="77777777" w:rsidR="00FD47F5" w:rsidRDefault="00FD47F5" w:rsidP="00DA4C3E">
      <w:pPr>
        <w:pStyle w:val="ASN1Code"/>
        <w:ind w:left="720"/>
      </w:pPr>
    </w:p>
    <w:p w14:paraId="26A1B6A8" w14:textId="77777777" w:rsidR="00FD47F5" w:rsidRDefault="00FD47F5" w:rsidP="00DA4C3E">
      <w:r>
        <w:t xml:space="preserve">The RCS stack sends back the intent with a </w:t>
      </w:r>
      <w:proofErr w:type="gramStart"/>
      <w:r>
        <w:t>boolean</w:t>
      </w:r>
      <w:proofErr w:type="gramEnd"/>
      <w:r>
        <w:t xml:space="preserve"> extra parameter indicating if the RCS stack activation is changeable by the client:</w:t>
      </w:r>
    </w:p>
    <w:p w14:paraId="24E91058" w14:textId="77777777" w:rsidR="00FD47F5" w:rsidRPr="008C4E32" w:rsidRDefault="00FD47F5" w:rsidP="00DA4C3E"/>
    <w:p w14:paraId="1C24B41F" w14:textId="77777777" w:rsidR="00FD47F5" w:rsidRDefault="00FD47F5" w:rsidP="00DA4C3E">
      <w:pPr>
        <w:pStyle w:val="ASN1Code"/>
        <w:ind w:left="720"/>
        <w:rPr>
          <w:rFonts w:ascii="Arial" w:hAnsi="Arial" w:cs="Arial"/>
        </w:rPr>
      </w:pPr>
      <w:proofErr w:type="gramStart"/>
      <w:r w:rsidRPr="0013580C">
        <w:t>static</w:t>
      </w:r>
      <w:proofErr w:type="gramEnd"/>
      <w:r w:rsidRPr="0013580C">
        <w:t xml:space="preserve"> final </w:t>
      </w:r>
      <w:r>
        <w:t>String EXTRA_GET_ACTIVATION_MODE_CHANGEABLE = "get_activation_mode_changeable"</w:t>
      </w:r>
    </w:p>
    <w:p w14:paraId="471ECCEC" w14:textId="77777777" w:rsidR="00FD47F5" w:rsidRDefault="00FD47F5" w:rsidP="00DA4C3E">
      <w:pPr>
        <w:pStyle w:val="ASN1Code"/>
        <w:ind w:left="720"/>
        <w:rPr>
          <w:rFonts w:ascii="Arial" w:hAnsi="Arial" w:cs="Arial"/>
        </w:rPr>
      </w:pPr>
    </w:p>
    <w:p w14:paraId="03A85467" w14:textId="77777777" w:rsidR="00FD47F5" w:rsidRDefault="00FD47F5" w:rsidP="00FD47F5">
      <w:pPr>
        <w:numPr>
          <w:ilvl w:val="0"/>
          <w:numId w:val="45"/>
        </w:numPr>
        <w:suppressAutoHyphens/>
      </w:pPr>
      <w:r>
        <w:rPr>
          <w:color w:val="000000"/>
          <w:lang w:eastAsia="en-US"/>
        </w:rPr>
        <w:t>Intent: this intent is used to set the</w:t>
      </w:r>
      <w:r>
        <w:t xml:space="preserve"> RCS stack activation mode.</w:t>
      </w:r>
    </w:p>
    <w:p w14:paraId="6BBA9EA6" w14:textId="77777777" w:rsidR="00FD47F5" w:rsidRDefault="00FD47F5" w:rsidP="00DA4C3E"/>
    <w:p w14:paraId="71653F16" w14:textId="77777777" w:rsidR="00FD47F5" w:rsidRDefault="00FD47F5" w:rsidP="00DA4C3E">
      <w:pPr>
        <w:pStyle w:val="ASN1Code"/>
        <w:ind w:left="720"/>
      </w:pPr>
      <w:proofErr w:type="gramStart"/>
      <w:r>
        <w:t>static</w:t>
      </w:r>
      <w:proofErr w:type="gramEnd"/>
      <w:r>
        <w:t xml:space="preserve"> final String ACTION_SET_ACTIVATION_MODE = "com.gsma.services.rcs.action.SET_ACTIVATION_MODE"</w:t>
      </w:r>
    </w:p>
    <w:p w14:paraId="543227B3" w14:textId="77777777" w:rsidR="00FD47F5" w:rsidRDefault="00FD47F5" w:rsidP="00DA4C3E">
      <w:pPr>
        <w:pStyle w:val="ASN1Code"/>
        <w:ind w:left="720"/>
      </w:pPr>
    </w:p>
    <w:p w14:paraId="2329EFD8" w14:textId="77777777" w:rsidR="00FD47F5" w:rsidRDefault="00FD47F5" w:rsidP="00DA4C3E">
      <w:r>
        <w:t xml:space="preserve">A </w:t>
      </w:r>
      <w:proofErr w:type="gramStart"/>
      <w:r>
        <w:t>boolean</w:t>
      </w:r>
      <w:proofErr w:type="gramEnd"/>
      <w:r>
        <w:t xml:space="preserve"> extra parameter is set by the client to indicate if the RCS stack shall be activated or deactivated:</w:t>
      </w:r>
    </w:p>
    <w:p w14:paraId="1AE307F0" w14:textId="77777777" w:rsidR="00FD47F5" w:rsidRDefault="00FD47F5" w:rsidP="00DA4C3E"/>
    <w:p w14:paraId="12B44D32" w14:textId="77777777" w:rsidR="00FD47F5" w:rsidRDefault="00FD47F5" w:rsidP="00DA4C3E">
      <w:pPr>
        <w:pStyle w:val="ASN1Code"/>
        <w:ind w:left="720"/>
      </w:pPr>
      <w:proofErr w:type="gramStart"/>
      <w:r>
        <w:t>static</w:t>
      </w:r>
      <w:proofErr w:type="gramEnd"/>
      <w:r>
        <w:t xml:space="preserve"> final String EXTRA_SET_ACTIVATION_MODE = "set_activation_mode"</w:t>
      </w:r>
    </w:p>
    <w:p w14:paraId="2A0223D3" w14:textId="77777777" w:rsidR="00FD47F5" w:rsidRDefault="00FD47F5" w:rsidP="00DA4C3E">
      <w:pPr>
        <w:pStyle w:val="ASN1Code"/>
        <w:ind w:left="720"/>
      </w:pPr>
    </w:p>
    <w:p w14:paraId="2F251305" w14:textId="77777777" w:rsidR="00FD47F5" w:rsidRPr="008E7CCA" w:rsidRDefault="00FD47F5" w:rsidP="00FD47F5">
      <w:pPr>
        <w:pStyle w:val="ASN1Code"/>
        <w:numPr>
          <w:ilvl w:val="0"/>
          <w:numId w:val="48"/>
        </w:numPr>
        <w:suppressAutoHyphens/>
        <w:rPr>
          <w:sz w:val="22"/>
        </w:rPr>
      </w:pPr>
      <w:r w:rsidRPr="008E7CCA">
        <w:rPr>
          <w:rFonts w:ascii="Arial" w:hAnsi="Arial" w:cs="Arial"/>
          <w:sz w:val="22"/>
        </w:rPr>
        <w:t>Intent: this intent is used to check if RCS stack is compatible with RCS client API</w:t>
      </w:r>
    </w:p>
    <w:p w14:paraId="3C577797" w14:textId="77777777" w:rsidR="00FD47F5" w:rsidRDefault="00FD47F5" w:rsidP="00DA4C3E">
      <w:pPr>
        <w:pStyle w:val="ASN1Code"/>
      </w:pPr>
    </w:p>
    <w:p w14:paraId="0293AE5B" w14:textId="77777777" w:rsidR="00FD47F5" w:rsidRPr="00C5543C" w:rsidRDefault="00FD47F5" w:rsidP="00DA4C3E">
      <w:pPr>
        <w:pStyle w:val="PreformattedText"/>
        <w:ind w:left="720"/>
        <w:jc w:val="left"/>
        <w:rPr>
          <w:rFonts w:ascii="Courier New" w:hAnsi="Courier New" w:cs="Courier New"/>
        </w:rPr>
      </w:pPr>
      <w:proofErr w:type="gramStart"/>
      <w:r w:rsidRPr="008C4E32">
        <w:rPr>
          <w:rFonts w:ascii="Courier New" w:hAnsi="Courier New"/>
        </w:rPr>
        <w:t>static</w:t>
      </w:r>
      <w:proofErr w:type="gramEnd"/>
      <w:r w:rsidRPr="008C4E32">
        <w:rPr>
          <w:rFonts w:ascii="Courier New" w:hAnsi="Courier New"/>
        </w:rPr>
        <w:t xml:space="preserve"> final </w:t>
      </w:r>
      <w:r w:rsidRPr="00C5543C">
        <w:rPr>
          <w:rFonts w:ascii="Courier New" w:hAnsi="Courier New" w:cs="Courier New"/>
        </w:rPr>
        <w:t>String ACTION_GET_</w:t>
      </w:r>
      <w:r w:rsidRPr="00602164">
        <w:rPr>
          <w:rFonts w:ascii="Courier New" w:hAnsi="Courier New" w:cs="Courier New"/>
        </w:rPr>
        <w:t>COMPATIBILITY</w:t>
      </w:r>
      <w:r w:rsidRPr="00C5543C">
        <w:rPr>
          <w:rFonts w:ascii="Courier New" w:hAnsi="Courier New" w:cs="Courier New"/>
        </w:rPr>
        <w:t xml:space="preserve"> = "com.gsma.services.rcs.action.GET_</w:t>
      </w:r>
      <w:r w:rsidRPr="00602164">
        <w:rPr>
          <w:rFonts w:ascii="Courier New" w:hAnsi="Courier New" w:cs="Courier New"/>
        </w:rPr>
        <w:t>COMPATIBILITY</w:t>
      </w:r>
      <w:r w:rsidRPr="00C5543C">
        <w:rPr>
          <w:rFonts w:ascii="Courier New" w:hAnsi="Courier New" w:cs="Courier New"/>
        </w:rPr>
        <w:t>"</w:t>
      </w:r>
    </w:p>
    <w:p w14:paraId="76948C02" w14:textId="77777777" w:rsidR="00FD47F5" w:rsidRDefault="00FD47F5" w:rsidP="00DA4C3E">
      <w:pPr>
        <w:pStyle w:val="ASN1Code"/>
        <w:ind w:left="720"/>
      </w:pPr>
    </w:p>
    <w:p w14:paraId="3BCC1659" w14:textId="77777777" w:rsidR="00FD47F5" w:rsidRPr="008E7CCA" w:rsidRDefault="00FD47F5" w:rsidP="00DA4C3E">
      <w:pPr>
        <w:pStyle w:val="ASN1Code"/>
        <w:rPr>
          <w:rFonts w:ascii="Arial" w:hAnsi="Arial" w:cs="Arial"/>
          <w:sz w:val="22"/>
        </w:rPr>
      </w:pPr>
      <w:r w:rsidRPr="008E7CCA">
        <w:rPr>
          <w:rFonts w:ascii="Arial" w:hAnsi="Arial" w:cs="Arial"/>
          <w:sz w:val="22"/>
        </w:rPr>
        <w:t xml:space="preserve">The RCS client API sends a String extra field in ACTION_GET_COMPATIBILITY intent to convey the </w:t>
      </w:r>
      <w:r w:rsidRPr="008E7CCA">
        <w:rPr>
          <w:rFonts w:ascii="Arial" w:hAnsi="Arial"/>
          <w:sz w:val="22"/>
        </w:rPr>
        <w:t>service</w:t>
      </w:r>
      <w:r w:rsidRPr="008E7CCA">
        <w:rPr>
          <w:rFonts w:ascii="Arial" w:hAnsi="Arial" w:cs="Arial"/>
          <w:sz w:val="22"/>
        </w:rPr>
        <w:t xml:space="preserve"> class</w:t>
      </w:r>
      <w:r w:rsidRPr="008E7CCA">
        <w:rPr>
          <w:rFonts w:ascii="Arial" w:hAnsi="Arial"/>
          <w:sz w:val="22"/>
        </w:rPr>
        <w:t xml:space="preserve"> name</w:t>
      </w:r>
      <w:r w:rsidRPr="008E7CCA">
        <w:rPr>
          <w:rFonts w:ascii="Arial" w:hAnsi="Arial" w:cs="Arial"/>
          <w:sz w:val="22"/>
        </w:rPr>
        <w:t>:</w:t>
      </w:r>
    </w:p>
    <w:p w14:paraId="1F823B36" w14:textId="77777777" w:rsidR="00FD47F5" w:rsidRDefault="00FD47F5" w:rsidP="00DA4C3E">
      <w:pPr>
        <w:pStyle w:val="ASN1Code"/>
        <w:rPr>
          <w:rFonts w:ascii="Arial" w:hAnsi="Arial" w:cs="Arial"/>
        </w:rPr>
      </w:pPr>
    </w:p>
    <w:p w14:paraId="62264927" w14:textId="77777777" w:rsidR="00FD47F5" w:rsidRPr="008C4E32" w:rsidRDefault="00FD47F5" w:rsidP="00DA4C3E">
      <w:pPr>
        <w:pStyle w:val="PreformattedText"/>
        <w:ind w:left="720"/>
        <w:jc w:val="left"/>
        <w:rPr>
          <w:rFonts w:ascii="Arial" w:hAnsi="Arial"/>
        </w:rPr>
      </w:pPr>
      <w:proofErr w:type="gramStart"/>
      <w:r>
        <w:rPr>
          <w:rFonts w:ascii="Courier New" w:eastAsia="SimSun" w:hAnsi="Courier New" w:cs="Courier New"/>
          <w:sz w:val="22"/>
          <w:szCs w:val="22"/>
          <w:lang w:bidi="ar-SA"/>
        </w:rPr>
        <w:t>static</w:t>
      </w:r>
      <w:proofErr w:type="gramEnd"/>
      <w:r>
        <w:rPr>
          <w:rFonts w:ascii="Courier New" w:eastAsia="SimSun" w:hAnsi="Courier New" w:cs="Courier New"/>
          <w:sz w:val="22"/>
          <w:szCs w:val="22"/>
          <w:lang w:bidi="ar-SA"/>
        </w:rPr>
        <w:t xml:space="preserve"> final String EXTRA_GET_</w:t>
      </w:r>
      <w:r w:rsidRPr="00602164">
        <w:rPr>
          <w:rFonts w:ascii="Courier New" w:eastAsia="SimSun" w:hAnsi="Courier New" w:cs="Courier New"/>
          <w:sz w:val="22"/>
          <w:szCs w:val="22"/>
          <w:lang w:bidi="ar-SA"/>
        </w:rPr>
        <w:t>COMPATIBILITY</w:t>
      </w:r>
      <w:r>
        <w:rPr>
          <w:rFonts w:ascii="Courier New" w:eastAsia="SimSun" w:hAnsi="Courier New" w:cs="Courier New"/>
          <w:sz w:val="22"/>
          <w:szCs w:val="22"/>
          <w:lang w:bidi="ar-SA"/>
        </w:rPr>
        <w:t>_SERVICE = "get_compatibility_</w:t>
      </w:r>
      <w:r w:rsidRPr="008C4E32">
        <w:rPr>
          <w:rFonts w:ascii="Courier New" w:hAnsi="Courier New"/>
          <w:sz w:val="22"/>
        </w:rPr>
        <w:t>service</w:t>
      </w:r>
      <w:r>
        <w:rPr>
          <w:rFonts w:ascii="Courier New" w:eastAsia="SimSun" w:hAnsi="Courier New" w:cs="Courier New"/>
          <w:sz w:val="22"/>
          <w:szCs w:val="22"/>
          <w:lang w:bidi="ar-SA"/>
        </w:rPr>
        <w:t>"</w:t>
      </w:r>
    </w:p>
    <w:p w14:paraId="71D14265" w14:textId="77777777" w:rsidR="00FD47F5" w:rsidRDefault="00FD47F5" w:rsidP="00DA4C3E">
      <w:pPr>
        <w:pStyle w:val="ASN1Code"/>
        <w:ind w:left="720"/>
        <w:rPr>
          <w:rFonts w:ascii="Arial" w:hAnsi="Arial" w:cs="Arial"/>
        </w:rPr>
      </w:pPr>
    </w:p>
    <w:p w14:paraId="03ED05BF" w14:textId="77777777" w:rsidR="00FD47F5" w:rsidRPr="008E7CCA" w:rsidRDefault="00FD47F5" w:rsidP="00DA4C3E">
      <w:pPr>
        <w:pStyle w:val="ASN1Code"/>
        <w:rPr>
          <w:rFonts w:ascii="Arial" w:hAnsi="Arial" w:cs="Arial"/>
          <w:sz w:val="22"/>
        </w:rPr>
      </w:pPr>
      <w:r w:rsidRPr="008E7CCA">
        <w:rPr>
          <w:rFonts w:ascii="Arial" w:hAnsi="Arial" w:cs="Arial"/>
          <w:sz w:val="22"/>
        </w:rPr>
        <w:t>The RCS client API sends a String extra field in ACTION_GET_COMPATIBILITY intent to convey the code name:</w:t>
      </w:r>
    </w:p>
    <w:p w14:paraId="370216FA" w14:textId="77777777" w:rsidR="00FD47F5" w:rsidRDefault="00FD47F5" w:rsidP="00DA4C3E">
      <w:pPr>
        <w:pStyle w:val="ASN1Code"/>
        <w:rPr>
          <w:rFonts w:ascii="Arial" w:hAnsi="Arial" w:cs="Arial"/>
        </w:rPr>
      </w:pPr>
    </w:p>
    <w:p w14:paraId="66383D33" w14:textId="77777777" w:rsidR="00FD47F5" w:rsidRDefault="00FD47F5" w:rsidP="00DA4C3E">
      <w:pPr>
        <w:pStyle w:val="PreformattedText"/>
        <w:ind w:left="720"/>
        <w:jc w:val="left"/>
        <w:rPr>
          <w:rFonts w:ascii="Courier New" w:eastAsia="SimSun" w:hAnsi="Courier New" w:cs="Courier New"/>
          <w:sz w:val="22"/>
          <w:szCs w:val="22"/>
          <w:lang w:bidi="ar-SA"/>
        </w:rPr>
      </w:pPr>
      <w:proofErr w:type="gramStart"/>
      <w:r>
        <w:rPr>
          <w:rFonts w:ascii="Courier New" w:eastAsia="SimSun" w:hAnsi="Courier New" w:cs="Courier New"/>
          <w:sz w:val="22"/>
          <w:szCs w:val="22"/>
          <w:lang w:bidi="ar-SA"/>
        </w:rPr>
        <w:lastRenderedPageBreak/>
        <w:t>static</w:t>
      </w:r>
      <w:proofErr w:type="gramEnd"/>
      <w:r>
        <w:rPr>
          <w:rFonts w:ascii="Courier New" w:eastAsia="SimSun" w:hAnsi="Courier New" w:cs="Courier New"/>
          <w:sz w:val="22"/>
          <w:szCs w:val="22"/>
          <w:lang w:bidi="ar-SA"/>
        </w:rPr>
        <w:t xml:space="preserve"> final String EXTRA_GET_</w:t>
      </w:r>
      <w:r w:rsidRPr="00602164">
        <w:rPr>
          <w:rFonts w:ascii="Courier New" w:eastAsia="SimSun" w:hAnsi="Courier New" w:cs="Courier New"/>
          <w:sz w:val="22"/>
          <w:szCs w:val="22"/>
          <w:lang w:bidi="ar-SA"/>
        </w:rPr>
        <w:t>COMPATIBILITY</w:t>
      </w:r>
      <w:r>
        <w:rPr>
          <w:rFonts w:ascii="Courier New" w:eastAsia="SimSun" w:hAnsi="Courier New" w:cs="Courier New"/>
          <w:sz w:val="22"/>
          <w:szCs w:val="22"/>
          <w:lang w:bidi="ar-SA"/>
        </w:rPr>
        <w:t>_CODENAME = "get_compatibility_codename"</w:t>
      </w:r>
    </w:p>
    <w:p w14:paraId="1690B934" w14:textId="77777777" w:rsidR="00FD47F5" w:rsidRPr="008C4E32" w:rsidRDefault="00FD47F5" w:rsidP="00DA4C3E">
      <w:pPr>
        <w:pStyle w:val="PreformattedText"/>
        <w:jc w:val="left"/>
        <w:rPr>
          <w:sz w:val="22"/>
        </w:rPr>
      </w:pPr>
    </w:p>
    <w:p w14:paraId="491DB40A" w14:textId="77777777" w:rsidR="00FD47F5" w:rsidRPr="008E7CCA" w:rsidRDefault="00FD47F5" w:rsidP="00DA4C3E">
      <w:pPr>
        <w:pStyle w:val="ASN1Code"/>
        <w:rPr>
          <w:rFonts w:ascii="Arial" w:hAnsi="Arial" w:cs="Arial"/>
          <w:sz w:val="22"/>
        </w:rPr>
      </w:pPr>
      <w:r w:rsidRPr="008C4E32">
        <w:rPr>
          <w:rFonts w:ascii="Arial" w:hAnsi="Arial"/>
        </w:rPr>
        <w:t xml:space="preserve">The </w:t>
      </w:r>
      <w:r w:rsidRPr="008E7CCA">
        <w:rPr>
          <w:rFonts w:ascii="Arial" w:hAnsi="Arial" w:cs="Arial"/>
          <w:sz w:val="22"/>
        </w:rPr>
        <w:t>RCS client API sends an integer extra field in ACTION_GET_COMPATIBILITY intent to convey the version:</w:t>
      </w:r>
    </w:p>
    <w:p w14:paraId="1390CDA9" w14:textId="77777777" w:rsidR="00FD47F5" w:rsidRDefault="00FD47F5" w:rsidP="00DA4C3E">
      <w:pPr>
        <w:pStyle w:val="ASN1Code"/>
        <w:rPr>
          <w:rFonts w:ascii="Arial" w:hAnsi="Arial" w:cs="Arial"/>
        </w:rPr>
      </w:pPr>
    </w:p>
    <w:p w14:paraId="352E80B2" w14:textId="77777777" w:rsidR="00FD47F5" w:rsidRDefault="00FD47F5" w:rsidP="00DA4C3E">
      <w:pPr>
        <w:pStyle w:val="PreformattedText"/>
        <w:ind w:left="720"/>
        <w:jc w:val="left"/>
        <w:rPr>
          <w:rFonts w:ascii="Courier New" w:eastAsia="SimSun" w:hAnsi="Courier New" w:cs="Courier New"/>
          <w:sz w:val="22"/>
          <w:szCs w:val="22"/>
          <w:lang w:bidi="ar-SA"/>
        </w:rPr>
      </w:pPr>
      <w:proofErr w:type="gramStart"/>
      <w:r>
        <w:rPr>
          <w:rFonts w:ascii="Courier New" w:eastAsia="SimSun" w:hAnsi="Courier New" w:cs="Courier New"/>
          <w:sz w:val="22"/>
          <w:szCs w:val="22"/>
          <w:lang w:bidi="ar-SA"/>
        </w:rPr>
        <w:t>static</w:t>
      </w:r>
      <w:proofErr w:type="gramEnd"/>
      <w:r>
        <w:rPr>
          <w:rFonts w:ascii="Courier New" w:eastAsia="SimSun" w:hAnsi="Courier New" w:cs="Courier New"/>
          <w:sz w:val="22"/>
          <w:szCs w:val="22"/>
          <w:lang w:bidi="ar-SA"/>
        </w:rPr>
        <w:t xml:space="preserve"> final String EXTRA_GET_</w:t>
      </w:r>
      <w:r w:rsidRPr="00602164">
        <w:rPr>
          <w:rFonts w:ascii="Courier New" w:eastAsia="SimSun" w:hAnsi="Courier New" w:cs="Courier New"/>
          <w:sz w:val="22"/>
          <w:szCs w:val="22"/>
          <w:lang w:bidi="ar-SA"/>
        </w:rPr>
        <w:t>COMPATIBILITY</w:t>
      </w:r>
      <w:r>
        <w:rPr>
          <w:rFonts w:ascii="Courier New" w:eastAsia="SimSun" w:hAnsi="Courier New" w:cs="Courier New"/>
          <w:sz w:val="22"/>
          <w:szCs w:val="22"/>
          <w:lang w:bidi="ar-SA"/>
        </w:rPr>
        <w:t>_VERSION = "get_compatibility_version"</w:t>
      </w:r>
    </w:p>
    <w:p w14:paraId="540BFE43" w14:textId="77777777" w:rsidR="00FD47F5" w:rsidRDefault="00FD47F5" w:rsidP="00DA4C3E">
      <w:pPr>
        <w:pStyle w:val="PreformattedText"/>
        <w:jc w:val="left"/>
        <w:rPr>
          <w:rFonts w:ascii="Courier New" w:eastAsia="SimSun" w:hAnsi="Courier New" w:cs="Courier New"/>
          <w:sz w:val="22"/>
          <w:szCs w:val="22"/>
          <w:lang w:bidi="ar-SA"/>
        </w:rPr>
      </w:pPr>
    </w:p>
    <w:p w14:paraId="6B2622C2" w14:textId="77777777" w:rsidR="00FD47F5" w:rsidRPr="008E7CCA" w:rsidRDefault="00FD47F5" w:rsidP="00DA4C3E">
      <w:pPr>
        <w:pStyle w:val="ASN1Code"/>
        <w:rPr>
          <w:rFonts w:ascii="Arial" w:hAnsi="Arial" w:cs="Arial"/>
          <w:sz w:val="22"/>
        </w:rPr>
      </w:pPr>
      <w:r w:rsidRPr="008E7CCA">
        <w:rPr>
          <w:rFonts w:ascii="Arial" w:hAnsi="Arial" w:cs="Arial"/>
          <w:sz w:val="22"/>
        </w:rPr>
        <w:t>The RCS client API sends an integer extra field in ACTION_GET_COMPATIBILITY intent to convey the increment:</w:t>
      </w:r>
    </w:p>
    <w:p w14:paraId="31106530" w14:textId="77777777" w:rsidR="00FD47F5" w:rsidRDefault="00FD47F5" w:rsidP="00DA4C3E">
      <w:pPr>
        <w:pStyle w:val="ASN1Code"/>
        <w:rPr>
          <w:rFonts w:ascii="Arial" w:hAnsi="Arial" w:cs="Arial"/>
        </w:rPr>
      </w:pPr>
    </w:p>
    <w:p w14:paraId="5D06ADE4" w14:textId="77777777" w:rsidR="00FD47F5" w:rsidRDefault="00FD47F5" w:rsidP="00DA4C3E">
      <w:pPr>
        <w:pStyle w:val="PreformattedText"/>
        <w:ind w:left="720"/>
        <w:jc w:val="left"/>
        <w:rPr>
          <w:rFonts w:ascii="Courier New" w:eastAsia="SimSun" w:hAnsi="Courier New" w:cs="Courier New"/>
          <w:sz w:val="22"/>
          <w:szCs w:val="22"/>
          <w:lang w:bidi="ar-SA"/>
        </w:rPr>
      </w:pPr>
      <w:proofErr w:type="gramStart"/>
      <w:r>
        <w:rPr>
          <w:rFonts w:ascii="Courier New" w:eastAsia="SimSun" w:hAnsi="Courier New" w:cs="Courier New"/>
          <w:sz w:val="22"/>
          <w:szCs w:val="22"/>
          <w:lang w:bidi="ar-SA"/>
        </w:rPr>
        <w:t>static</w:t>
      </w:r>
      <w:proofErr w:type="gramEnd"/>
      <w:r>
        <w:rPr>
          <w:rFonts w:ascii="Courier New" w:eastAsia="SimSun" w:hAnsi="Courier New" w:cs="Courier New"/>
          <w:sz w:val="22"/>
          <w:szCs w:val="22"/>
          <w:lang w:bidi="ar-SA"/>
        </w:rPr>
        <w:t xml:space="preserve"> final String EXTRA_GET_</w:t>
      </w:r>
      <w:r w:rsidRPr="00602164">
        <w:rPr>
          <w:rFonts w:ascii="Courier New" w:eastAsia="SimSun" w:hAnsi="Courier New" w:cs="Courier New"/>
          <w:sz w:val="22"/>
          <w:szCs w:val="22"/>
          <w:lang w:bidi="ar-SA"/>
        </w:rPr>
        <w:t>COMPATIBILITY</w:t>
      </w:r>
      <w:r>
        <w:rPr>
          <w:rFonts w:ascii="Courier New" w:eastAsia="SimSun" w:hAnsi="Courier New" w:cs="Courier New"/>
          <w:sz w:val="22"/>
          <w:szCs w:val="22"/>
          <w:lang w:bidi="ar-SA"/>
        </w:rPr>
        <w:t>_INCREMENT = "get_compatibility_increment"</w:t>
      </w:r>
    </w:p>
    <w:p w14:paraId="6449DA4B" w14:textId="77777777" w:rsidR="00FD47F5" w:rsidRDefault="00FD47F5" w:rsidP="00DA4C3E">
      <w:pPr>
        <w:pStyle w:val="PreformattedText"/>
        <w:jc w:val="left"/>
        <w:rPr>
          <w:rFonts w:ascii="Courier New" w:eastAsia="SimSun" w:hAnsi="Courier New" w:cs="Courier New"/>
          <w:sz w:val="22"/>
          <w:szCs w:val="22"/>
          <w:lang w:bidi="ar-SA"/>
        </w:rPr>
      </w:pPr>
    </w:p>
    <w:p w14:paraId="0048609E" w14:textId="77777777" w:rsidR="00FD47F5" w:rsidRDefault="00FD47F5" w:rsidP="00DA4C3E">
      <w:r>
        <w:t xml:space="preserve">The RCS stack sends back the intent with a </w:t>
      </w:r>
      <w:proofErr w:type="gramStart"/>
      <w:r>
        <w:t>boolean</w:t>
      </w:r>
      <w:proofErr w:type="gramEnd"/>
      <w:r>
        <w:t xml:space="preserve"> extra parameter indicating if the RCS client API is compatible:</w:t>
      </w:r>
    </w:p>
    <w:p w14:paraId="73AF3A0E" w14:textId="77777777" w:rsidR="00FD47F5" w:rsidRDefault="00FD47F5" w:rsidP="00DA4C3E"/>
    <w:p w14:paraId="24530ED2" w14:textId="77777777" w:rsidR="00FD47F5" w:rsidRDefault="00FD47F5" w:rsidP="00DA4C3E">
      <w:pPr>
        <w:pStyle w:val="ASN1Code"/>
        <w:ind w:left="720"/>
      </w:pPr>
      <w:proofErr w:type="gramStart"/>
      <w:r>
        <w:t>static</w:t>
      </w:r>
      <w:proofErr w:type="gramEnd"/>
      <w:r>
        <w:t xml:space="preserve"> final String EXTRA_GET_</w:t>
      </w:r>
      <w:r w:rsidRPr="00602164">
        <w:t>COMPATIBILITY</w:t>
      </w:r>
      <w:r>
        <w:t>_RESPONSE = "get_compatibility_response"</w:t>
      </w:r>
    </w:p>
    <w:p w14:paraId="216C4729" w14:textId="77777777" w:rsidR="00FD47F5" w:rsidRDefault="00FD47F5" w:rsidP="00DA4C3E">
      <w:pPr>
        <w:pStyle w:val="ASN1Code"/>
        <w:ind w:left="720"/>
      </w:pPr>
    </w:p>
    <w:p w14:paraId="51F2C490" w14:textId="77777777" w:rsidR="00FD47F5" w:rsidRDefault="00FD47F5" w:rsidP="00FD47F5">
      <w:pPr>
        <w:pStyle w:val="ASN1Code"/>
        <w:numPr>
          <w:ilvl w:val="0"/>
          <w:numId w:val="49"/>
        </w:numPr>
        <w:suppressAutoHyphens/>
      </w:pPr>
      <w:r>
        <w:rPr>
          <w:rFonts w:ascii="Arial" w:hAnsi="Arial" w:cs="Arial"/>
        </w:rPr>
        <w:t>Intent: this intent is used to check if RCS service is started</w:t>
      </w:r>
    </w:p>
    <w:p w14:paraId="696BABE4" w14:textId="77777777" w:rsidR="00FD47F5" w:rsidRDefault="00FD47F5" w:rsidP="00DA4C3E">
      <w:pPr>
        <w:pStyle w:val="ASN1Code"/>
      </w:pPr>
    </w:p>
    <w:p w14:paraId="62AE3307" w14:textId="77777777" w:rsidR="00FD47F5" w:rsidRDefault="00FD47F5" w:rsidP="00DA4C3E">
      <w:pPr>
        <w:pStyle w:val="PreformattedText"/>
        <w:ind w:left="720"/>
        <w:jc w:val="left"/>
      </w:pPr>
      <w:proofErr w:type="gramStart"/>
      <w:r>
        <w:rPr>
          <w:rFonts w:ascii="Courier New" w:hAnsi="Courier New" w:cs="Courier New"/>
        </w:rPr>
        <w:t>static</w:t>
      </w:r>
      <w:proofErr w:type="gramEnd"/>
      <w:r>
        <w:rPr>
          <w:rFonts w:ascii="Courier New" w:hAnsi="Courier New" w:cs="Courier New"/>
        </w:rPr>
        <w:t xml:space="preserve"> final String ACTION_GET_SERVICE_STARTING_STATE = "com.gsma.services.rcs.action.GET_SERVICE_STARTING_STATE"</w:t>
      </w:r>
    </w:p>
    <w:p w14:paraId="4FE86E48" w14:textId="77777777" w:rsidR="00FD47F5" w:rsidRDefault="00FD47F5" w:rsidP="00DA4C3E">
      <w:pPr>
        <w:pStyle w:val="ASN1Code"/>
        <w:ind w:left="720"/>
      </w:pPr>
    </w:p>
    <w:p w14:paraId="22DB98B9" w14:textId="77777777" w:rsidR="00FD47F5" w:rsidRPr="00114F5D" w:rsidRDefault="00FD47F5" w:rsidP="00DA4C3E">
      <w:pPr>
        <w:pStyle w:val="ASN1Code"/>
        <w:rPr>
          <w:rFonts w:ascii="Arial" w:hAnsi="Arial" w:cs="Arial"/>
          <w:sz w:val="22"/>
        </w:rPr>
      </w:pPr>
      <w:r w:rsidRPr="00114F5D">
        <w:rPr>
          <w:rFonts w:ascii="Arial" w:hAnsi="Arial" w:cs="Arial"/>
          <w:sz w:val="22"/>
        </w:rPr>
        <w:t xml:space="preserve">The RCS stack sends back the intent with a </w:t>
      </w:r>
      <w:proofErr w:type="gramStart"/>
      <w:r w:rsidRPr="00114F5D">
        <w:rPr>
          <w:rFonts w:ascii="Arial" w:hAnsi="Arial" w:cs="Arial"/>
          <w:sz w:val="22"/>
        </w:rPr>
        <w:t>boolean</w:t>
      </w:r>
      <w:proofErr w:type="gramEnd"/>
      <w:r w:rsidRPr="00114F5D">
        <w:rPr>
          <w:rFonts w:ascii="Arial" w:hAnsi="Arial" w:cs="Arial"/>
          <w:sz w:val="22"/>
        </w:rPr>
        <w:t xml:space="preserve"> extra parameter indicating if the RCS service is started:</w:t>
      </w:r>
    </w:p>
    <w:p w14:paraId="5D7EBF81" w14:textId="77777777" w:rsidR="00FD47F5" w:rsidRDefault="00FD47F5" w:rsidP="00DA4C3E">
      <w:pPr>
        <w:pStyle w:val="ASN1Code"/>
        <w:rPr>
          <w:rFonts w:ascii="Arial" w:hAnsi="Arial" w:cs="Arial"/>
        </w:rPr>
      </w:pPr>
    </w:p>
    <w:p w14:paraId="6285B0F2" w14:textId="77777777" w:rsidR="00FD47F5" w:rsidRDefault="00FD47F5" w:rsidP="00DA4C3E">
      <w:pPr>
        <w:pStyle w:val="PreformattedText"/>
        <w:ind w:left="720"/>
        <w:jc w:val="left"/>
        <w:rPr>
          <w:rFonts w:ascii="Courier New" w:eastAsia="SimSun" w:hAnsi="Courier New" w:cs="Courier New"/>
          <w:sz w:val="22"/>
          <w:szCs w:val="22"/>
          <w:lang w:bidi="ar-SA"/>
        </w:rPr>
      </w:pPr>
      <w:proofErr w:type="gramStart"/>
      <w:r>
        <w:rPr>
          <w:rFonts w:ascii="Courier New" w:eastAsia="SimSun" w:hAnsi="Courier New" w:cs="Courier New"/>
          <w:sz w:val="22"/>
          <w:szCs w:val="22"/>
          <w:lang w:bidi="ar-SA"/>
        </w:rPr>
        <w:t>static</w:t>
      </w:r>
      <w:proofErr w:type="gramEnd"/>
      <w:r>
        <w:rPr>
          <w:rFonts w:ascii="Courier New" w:eastAsia="SimSun" w:hAnsi="Courier New" w:cs="Courier New"/>
          <w:sz w:val="22"/>
          <w:szCs w:val="22"/>
          <w:lang w:bidi="ar-SA"/>
        </w:rPr>
        <w:t xml:space="preserve"> final String EXTRA_GET_SERVICE_STARTING_STATE = "get_service_starting_state"</w:t>
      </w:r>
    </w:p>
    <w:p w14:paraId="3DE22222" w14:textId="77777777" w:rsidR="00FD47F5" w:rsidRDefault="00FD47F5" w:rsidP="00DA4C3E">
      <w:pPr>
        <w:pStyle w:val="ASN1Code"/>
        <w:ind w:left="720"/>
      </w:pPr>
    </w:p>
    <w:p w14:paraId="034858AC" w14:textId="77777777" w:rsidR="00FD47F5" w:rsidRDefault="00FD47F5" w:rsidP="00DA4C3E">
      <w:pPr>
        <w:rPr>
          <w:color w:val="000000"/>
        </w:rPr>
      </w:pPr>
      <w:r>
        <w:rPr>
          <w:color w:val="000000"/>
          <w:lang w:eastAsia="en-US"/>
        </w:rPr>
        <w:t xml:space="preserve">Class </w:t>
      </w:r>
      <w:r>
        <w:rPr>
          <w:b/>
          <w:color w:val="000000"/>
          <w:lang w:eastAsia="en-US"/>
        </w:rPr>
        <w:t>Intents.Chat</w:t>
      </w:r>
      <w:r>
        <w:rPr>
          <w:color w:val="000000"/>
          <w:lang w:eastAsia="en-US"/>
        </w:rPr>
        <w:t>:</w:t>
      </w:r>
    </w:p>
    <w:p w14:paraId="097E7F87" w14:textId="77777777" w:rsidR="00FD47F5" w:rsidRDefault="00FD47F5" w:rsidP="00DA4C3E">
      <w:pPr>
        <w:pStyle w:val="ListContinue1"/>
        <w:ind w:left="0"/>
        <w:rPr>
          <w:color w:val="000000"/>
          <w:lang w:eastAsia="en-US"/>
        </w:rPr>
      </w:pPr>
      <w:r>
        <w:rPr>
          <w:color w:val="000000"/>
        </w:rPr>
        <w:t>This class offers Intents to link applications to RCS applications for chat services.</w:t>
      </w:r>
    </w:p>
    <w:p w14:paraId="54EF04A2"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lang w:eastAsia="en-US"/>
        </w:rPr>
        <w:t xml:space="preserve">Intent: load </w:t>
      </w:r>
      <w:r>
        <w:rPr>
          <w:color w:val="000000"/>
          <w:shd w:val="clear" w:color="auto" w:fill="FFFFFF"/>
        </w:rPr>
        <w:t>the chat application to view a chat conversation. This Intent takes into parameter a Uniform Resource Identifier (URI) on the chat conversation (i.e. content</w:t>
      </w:r>
      <w:proofErr w:type="gramStart"/>
      <w:r>
        <w:rPr>
          <w:color w:val="000000"/>
          <w:shd w:val="clear" w:color="auto" w:fill="FFFFFF"/>
        </w:rPr>
        <w:t>:/</w:t>
      </w:r>
      <w:proofErr w:type="gramEnd"/>
      <w:r>
        <w:rPr>
          <w:color w:val="000000"/>
          <w:shd w:val="clear" w:color="auto" w:fill="FFFFFF"/>
        </w:rPr>
        <w:t>/chats/chat_ID). If no parameter found the main entry of the chat application is displayed.</w:t>
      </w:r>
    </w:p>
    <w:p w14:paraId="70919A39" w14:textId="77777777" w:rsidR="00FD47F5" w:rsidRDefault="00FD47F5" w:rsidP="00DA4C3E">
      <w:pPr>
        <w:pStyle w:val="ASN1Code"/>
        <w:ind w:left="680"/>
        <w:rPr>
          <w:color w:val="000000"/>
        </w:rPr>
      </w:pPr>
      <w:proofErr w:type="gramStart"/>
      <w:r>
        <w:rPr>
          <w:color w:val="000000"/>
        </w:rPr>
        <w:t>static</w:t>
      </w:r>
      <w:proofErr w:type="gramEnd"/>
      <w:r>
        <w:rPr>
          <w:color w:val="000000"/>
        </w:rPr>
        <w:t xml:space="preserve"> final String ACTION_VIEW_ONE_TO_ONE_CHAT = "com.gsma.services.rcs.</w:t>
      </w:r>
      <w:r>
        <w:rPr>
          <w:color w:val="000000"/>
          <w:shd w:val="clear" w:color="auto" w:fill="FFFFFF"/>
        </w:rPr>
        <w:t>action.</w:t>
      </w:r>
      <w:r>
        <w:rPr>
          <w:color w:val="000000"/>
        </w:rPr>
        <w:t>VIEW_ONE_TO_ONE_CHAT"</w:t>
      </w:r>
    </w:p>
    <w:p w14:paraId="1CD67665" w14:textId="77777777" w:rsidR="00FD47F5" w:rsidRDefault="00FD47F5" w:rsidP="00DA4C3E">
      <w:pPr>
        <w:pStyle w:val="ASN1Code"/>
        <w:ind w:left="680"/>
        <w:rPr>
          <w:color w:val="000000"/>
        </w:rPr>
      </w:pPr>
    </w:p>
    <w:p w14:paraId="6A88B391" w14:textId="77777777" w:rsidR="00FD47F5" w:rsidRPr="008C4E32" w:rsidRDefault="00FD47F5" w:rsidP="00DA4C3E">
      <w:pPr>
        <w:pStyle w:val="ListBullet1"/>
        <w:rPr>
          <w:color w:val="000000"/>
        </w:rPr>
      </w:pPr>
      <w:r>
        <w:t>This Intent contains the following extra:</w:t>
      </w:r>
    </w:p>
    <w:p w14:paraId="195DA855" w14:textId="77777777" w:rsidR="00FD47F5" w:rsidRDefault="00FD47F5" w:rsidP="00DA4C3E">
      <w:pPr>
        <w:pStyle w:val="ASN1Code"/>
        <w:ind w:left="680"/>
        <w:rPr>
          <w:color w:val="000000"/>
          <w:szCs w:val="20"/>
        </w:rPr>
      </w:pPr>
      <w:r>
        <w:rPr>
          <w:rFonts w:eastAsia="Courier New"/>
          <w:color w:val="000000"/>
        </w:rPr>
        <w:t>“</w:t>
      </w:r>
      <w:proofErr w:type="gramStart"/>
      <w:r>
        <w:rPr>
          <w:color w:val="000000"/>
        </w:rPr>
        <w:t>uri</w:t>
      </w:r>
      <w:proofErr w:type="gramEnd"/>
      <w:r>
        <w:rPr>
          <w:color w:val="000000"/>
        </w:rPr>
        <w:t>”: (android.net.Uri) uri of the one to one chat conversation.</w:t>
      </w:r>
    </w:p>
    <w:p w14:paraId="390F7283" w14:textId="77777777" w:rsidR="00FD47F5" w:rsidRDefault="00FD47F5" w:rsidP="00DA4C3E">
      <w:pPr>
        <w:pStyle w:val="ASN1Code"/>
        <w:ind w:left="680"/>
        <w:rPr>
          <w:color w:val="000000"/>
          <w:szCs w:val="20"/>
        </w:rPr>
      </w:pPr>
    </w:p>
    <w:p w14:paraId="20A8D6D2"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Intent:</w:t>
      </w:r>
      <w:r>
        <w:rPr>
          <w:color w:val="000000"/>
          <w:shd w:val="clear" w:color="auto" w:fill="FFFFFF"/>
        </w:rPr>
        <w:t xml:space="preserve"> load the chat application to send a new chat message to a given contact. This Intent takes into parameter a contact URI (i.e. content</w:t>
      </w:r>
      <w:proofErr w:type="gramStart"/>
      <w:r>
        <w:rPr>
          <w:color w:val="000000"/>
          <w:shd w:val="clear" w:color="auto" w:fill="FFFFFF"/>
        </w:rPr>
        <w:t>:/</w:t>
      </w:r>
      <w:proofErr w:type="gramEnd"/>
      <w:r>
        <w:rPr>
          <w:color w:val="000000"/>
          <w:shd w:val="clear" w:color="auto" w:fill="FFFFFF"/>
        </w:rPr>
        <w:t>/contacts/people/contact_ID). If no parameter the main entry of the chat application is displayed.</w:t>
      </w:r>
    </w:p>
    <w:p w14:paraId="0845F7DB" w14:textId="77777777" w:rsidR="00FD47F5" w:rsidRDefault="00FD47F5" w:rsidP="00DA4C3E">
      <w:pPr>
        <w:pStyle w:val="ASN1Code"/>
        <w:ind w:left="680"/>
        <w:rPr>
          <w:color w:val="000000"/>
          <w:shd w:val="clear" w:color="auto" w:fill="FFFFFF"/>
        </w:rPr>
      </w:pPr>
      <w:proofErr w:type="gramStart"/>
      <w:r>
        <w:rPr>
          <w:color w:val="000000"/>
        </w:rPr>
        <w:lastRenderedPageBreak/>
        <w:t>static</w:t>
      </w:r>
      <w:proofErr w:type="gramEnd"/>
      <w:r>
        <w:rPr>
          <w:color w:val="000000"/>
        </w:rPr>
        <w:t xml:space="preserve"> final String ACTION_SEND_ONE_TO_ONE_CHAT_MESSAGE = "com.gsma.services.rcs.</w:t>
      </w:r>
      <w:r>
        <w:rPr>
          <w:color w:val="000000"/>
          <w:shd w:val="clear" w:color="auto" w:fill="FFFFFF"/>
        </w:rPr>
        <w:t>action.</w:t>
      </w:r>
      <w:r>
        <w:rPr>
          <w:color w:val="000000"/>
        </w:rPr>
        <w:t>SEND_ONE_TO_ONE_CHAT_MESSAGE"</w:t>
      </w:r>
    </w:p>
    <w:p w14:paraId="7F423D8F" w14:textId="77777777" w:rsidR="00FD47F5" w:rsidRDefault="00FD47F5" w:rsidP="00DA4C3E">
      <w:pPr>
        <w:pStyle w:val="ASN1Code"/>
        <w:ind w:left="680"/>
        <w:rPr>
          <w:color w:val="000000"/>
          <w:shd w:val="clear" w:color="auto" w:fill="FFFFFF"/>
        </w:rPr>
      </w:pPr>
    </w:p>
    <w:p w14:paraId="2B408F36" w14:textId="77777777" w:rsidR="00FD47F5" w:rsidRDefault="00FD47F5" w:rsidP="00DA4C3E">
      <w:pPr>
        <w:pStyle w:val="ListBullet1"/>
        <w:rPr>
          <w:rFonts w:eastAsia="Courier New"/>
        </w:rPr>
      </w:pPr>
      <w:r>
        <w:t>This Intent contains the following extra:</w:t>
      </w:r>
    </w:p>
    <w:p w14:paraId="66C2D29F" w14:textId="77777777" w:rsidR="00FD47F5" w:rsidRDefault="00FD47F5" w:rsidP="00DA4C3E">
      <w:pPr>
        <w:pStyle w:val="ASN1Code"/>
        <w:ind w:left="680"/>
      </w:pPr>
      <w:r>
        <w:rPr>
          <w:rFonts w:eastAsia="Courier New"/>
        </w:rPr>
        <w:t>“</w:t>
      </w:r>
      <w:proofErr w:type="gramStart"/>
      <w:r>
        <w:t>uri</w:t>
      </w:r>
      <w:proofErr w:type="gramEnd"/>
      <w:r>
        <w:t>”: (android.net.Uri) uri of the contact.</w:t>
      </w:r>
    </w:p>
    <w:p w14:paraId="5B170CF4" w14:textId="77777777" w:rsidR="00FD47F5" w:rsidRDefault="00FD47F5" w:rsidP="00DA4C3E">
      <w:pPr>
        <w:pStyle w:val="ASN1Code"/>
      </w:pPr>
    </w:p>
    <w:p w14:paraId="1E58DBC3"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 xml:space="preserve">Intent: </w:t>
      </w:r>
      <w:r>
        <w:rPr>
          <w:color w:val="000000"/>
          <w:shd w:val="clear" w:color="auto" w:fill="FFFFFF"/>
        </w:rPr>
        <w:t>load the group chat application. This Intent takes into parameter an URI on the group chat conversation (i.e. content</w:t>
      </w:r>
      <w:proofErr w:type="gramStart"/>
      <w:r>
        <w:rPr>
          <w:color w:val="000000"/>
          <w:shd w:val="clear" w:color="auto" w:fill="FFFFFF"/>
        </w:rPr>
        <w:t>:/</w:t>
      </w:r>
      <w:proofErr w:type="gramEnd"/>
      <w:r>
        <w:rPr>
          <w:color w:val="000000"/>
          <w:shd w:val="clear" w:color="auto" w:fill="FFFFFF"/>
        </w:rPr>
        <w:t>/chats/chat_ID). If no parameter is found the main entry of the group chat application is displayed.</w:t>
      </w:r>
    </w:p>
    <w:p w14:paraId="51F389A0" w14:textId="77777777" w:rsidR="00FD47F5" w:rsidRDefault="00FD47F5" w:rsidP="00DA4C3E">
      <w:pPr>
        <w:pStyle w:val="ASN1Code"/>
        <w:ind w:left="680"/>
        <w:rPr>
          <w:color w:val="000000"/>
        </w:rPr>
      </w:pPr>
      <w:proofErr w:type="gramStart"/>
      <w:r>
        <w:rPr>
          <w:color w:val="000000"/>
        </w:rPr>
        <w:t>static</w:t>
      </w:r>
      <w:proofErr w:type="gramEnd"/>
      <w:r>
        <w:rPr>
          <w:color w:val="000000"/>
        </w:rPr>
        <w:t xml:space="preserve"> final String ACTION_VIEW_GROUP_CHAT = "com.gsma.services.rcs.</w:t>
      </w:r>
      <w:r>
        <w:rPr>
          <w:color w:val="000000"/>
          <w:shd w:val="clear" w:color="auto" w:fill="FFFFFF"/>
        </w:rPr>
        <w:t>action.</w:t>
      </w:r>
      <w:r>
        <w:rPr>
          <w:color w:val="000000"/>
        </w:rPr>
        <w:t>VIEW_GROUP_CHAT"</w:t>
      </w:r>
    </w:p>
    <w:p w14:paraId="06F3AB66" w14:textId="77777777" w:rsidR="00FD47F5" w:rsidRDefault="00FD47F5" w:rsidP="00DA4C3E">
      <w:pPr>
        <w:pStyle w:val="ASN1Code"/>
        <w:ind w:left="680"/>
      </w:pPr>
    </w:p>
    <w:p w14:paraId="4D032D96" w14:textId="77777777" w:rsidR="00FD47F5" w:rsidRDefault="00FD47F5" w:rsidP="00DA4C3E">
      <w:pPr>
        <w:pStyle w:val="ListBullet1"/>
        <w:rPr>
          <w:rFonts w:eastAsia="Courier New"/>
        </w:rPr>
      </w:pPr>
      <w:r>
        <w:t>This Intent contains the following extra:</w:t>
      </w:r>
    </w:p>
    <w:p w14:paraId="0DF8C2EA" w14:textId="77777777" w:rsidR="00FD47F5" w:rsidRDefault="00FD47F5" w:rsidP="00DA4C3E">
      <w:pPr>
        <w:pStyle w:val="ASN1Code"/>
        <w:ind w:left="680"/>
      </w:pPr>
      <w:r>
        <w:rPr>
          <w:rFonts w:eastAsia="Courier New"/>
        </w:rPr>
        <w:t xml:space="preserve"> “</w:t>
      </w:r>
      <w:proofErr w:type="gramStart"/>
      <w:r>
        <w:t>uri</w:t>
      </w:r>
      <w:proofErr w:type="gramEnd"/>
      <w:r>
        <w:t>”: (android.net.Uri) uri of the group chat conversation.</w:t>
      </w:r>
    </w:p>
    <w:p w14:paraId="1B5A424F" w14:textId="77777777" w:rsidR="00FD47F5" w:rsidRDefault="00FD47F5" w:rsidP="00DA4C3E">
      <w:pPr>
        <w:pStyle w:val="ASN1Code"/>
      </w:pPr>
    </w:p>
    <w:p w14:paraId="70AE861F"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 xml:space="preserve">Intent: </w:t>
      </w:r>
      <w:r>
        <w:rPr>
          <w:color w:val="000000"/>
          <w:shd w:val="clear" w:color="auto" w:fill="FFFFFF"/>
        </w:rPr>
        <w:t>load the group chat application to start a new conversation with a group of contacts. This Intent takes into parameter a list of contact URIs (i.e. content</w:t>
      </w:r>
      <w:proofErr w:type="gramStart"/>
      <w:r>
        <w:rPr>
          <w:color w:val="000000"/>
          <w:shd w:val="clear" w:color="auto" w:fill="FFFFFF"/>
        </w:rPr>
        <w:t>:/</w:t>
      </w:r>
      <w:proofErr w:type="gramEnd"/>
      <w:r>
        <w:rPr>
          <w:color w:val="000000"/>
          <w:shd w:val="clear" w:color="auto" w:fill="FFFFFF"/>
        </w:rPr>
        <w:t>/contacts/people/contact_ID). If no parameter, the main entry of the group chat application is displayed.</w:t>
      </w:r>
    </w:p>
    <w:p w14:paraId="725C40A7" w14:textId="77777777" w:rsidR="00FD47F5" w:rsidRDefault="00FD47F5" w:rsidP="00DA4C3E">
      <w:pPr>
        <w:pStyle w:val="ASN1Code"/>
        <w:ind w:left="680"/>
        <w:rPr>
          <w:color w:val="000000"/>
        </w:rPr>
      </w:pPr>
      <w:proofErr w:type="gramStart"/>
      <w:r>
        <w:rPr>
          <w:color w:val="000000"/>
        </w:rPr>
        <w:t>static</w:t>
      </w:r>
      <w:proofErr w:type="gramEnd"/>
      <w:r>
        <w:rPr>
          <w:color w:val="000000"/>
        </w:rPr>
        <w:t xml:space="preserve"> final String ACTION_INITIATE_GROUP_CHAT = "com.gsma.services.rcs.</w:t>
      </w:r>
      <w:r>
        <w:rPr>
          <w:color w:val="000000"/>
          <w:shd w:val="clear" w:color="auto" w:fill="FFFFFF"/>
        </w:rPr>
        <w:t>action.</w:t>
      </w:r>
      <w:r>
        <w:rPr>
          <w:color w:val="000000"/>
        </w:rPr>
        <w:t>INITIATE_GROUP_CHAT"</w:t>
      </w:r>
    </w:p>
    <w:p w14:paraId="58294E5D" w14:textId="77777777" w:rsidR="00FD47F5" w:rsidRDefault="00FD47F5" w:rsidP="00DA4C3E">
      <w:pPr>
        <w:pStyle w:val="ASN1Code"/>
        <w:rPr>
          <w:color w:val="000000"/>
        </w:rPr>
      </w:pPr>
    </w:p>
    <w:p w14:paraId="43B01DD3" w14:textId="77777777" w:rsidR="00FD47F5" w:rsidRDefault="00FD47F5" w:rsidP="00DA4C3E">
      <w:pPr>
        <w:pStyle w:val="ListBullet1"/>
        <w:rPr>
          <w:rFonts w:eastAsia="Courier New"/>
        </w:rPr>
      </w:pPr>
      <w:r>
        <w:t>This Intent contains the following extra:</w:t>
      </w:r>
    </w:p>
    <w:p w14:paraId="567511E6" w14:textId="77777777" w:rsidR="00FD47F5" w:rsidRPr="008C4E32" w:rsidRDefault="00FD47F5" w:rsidP="00DA4C3E">
      <w:pPr>
        <w:pStyle w:val="ASN1Code"/>
        <w:ind w:left="680"/>
        <w:rPr>
          <w:color w:val="000000"/>
        </w:rPr>
      </w:pPr>
      <w:r>
        <w:rPr>
          <w:rFonts w:eastAsia="Courier New"/>
        </w:rPr>
        <w:t xml:space="preserve"> “</w:t>
      </w:r>
      <w:proofErr w:type="gramStart"/>
      <w:r>
        <w:t>uris</w:t>
      </w:r>
      <w:proofErr w:type="gramEnd"/>
      <w:r>
        <w:t>”: (List&lt;android.net.Uri&gt;) List of uris of the contacts.</w:t>
      </w:r>
    </w:p>
    <w:p w14:paraId="643C941F" w14:textId="77777777" w:rsidR="00FD47F5" w:rsidRDefault="00FD47F5" w:rsidP="00DA4C3E">
      <w:pPr>
        <w:pStyle w:val="ASN1Code"/>
        <w:rPr>
          <w:color w:val="000000"/>
        </w:rPr>
      </w:pPr>
    </w:p>
    <w:p w14:paraId="030B54DD" w14:textId="77777777" w:rsidR="00FD47F5" w:rsidRPr="008C4E32" w:rsidRDefault="00FD47F5" w:rsidP="00DA4C3E">
      <w:r>
        <w:rPr>
          <w:color w:val="000000"/>
          <w:lang w:eastAsia="en-US"/>
        </w:rPr>
        <w:t xml:space="preserve">Class </w:t>
      </w:r>
      <w:r>
        <w:rPr>
          <w:b/>
          <w:color w:val="000000"/>
          <w:lang w:eastAsia="en-US"/>
        </w:rPr>
        <w:t>Intents.FileTransfer</w:t>
      </w:r>
      <w:r>
        <w:rPr>
          <w:color w:val="000000"/>
          <w:lang w:eastAsia="en-US"/>
        </w:rPr>
        <w:t>:</w:t>
      </w:r>
    </w:p>
    <w:p w14:paraId="64C34F77" w14:textId="77777777" w:rsidR="00FD47F5" w:rsidRPr="008C4E32" w:rsidRDefault="00FD47F5" w:rsidP="00DA4C3E">
      <w:pPr>
        <w:rPr>
          <w:color w:val="000000"/>
        </w:rPr>
      </w:pPr>
      <w:r>
        <w:t>This class offers Intents to link applications to RCS applications for file transfer services.</w:t>
      </w:r>
    </w:p>
    <w:p w14:paraId="33CC7661"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lang w:eastAsia="en-US"/>
        </w:rPr>
        <w:t xml:space="preserve">Intent: load </w:t>
      </w:r>
      <w:r>
        <w:rPr>
          <w:color w:val="000000"/>
          <w:shd w:val="clear" w:color="auto" w:fill="FFFFFF"/>
        </w:rPr>
        <w:t>the file transfer application to view a file transfer. This Intent takes into parameter a URI on the file transfer (i.e. content</w:t>
      </w:r>
      <w:proofErr w:type="gramStart"/>
      <w:r>
        <w:rPr>
          <w:color w:val="000000"/>
          <w:shd w:val="clear" w:color="auto" w:fill="FFFFFF"/>
        </w:rPr>
        <w:t>:/</w:t>
      </w:r>
      <w:proofErr w:type="gramEnd"/>
      <w:r>
        <w:rPr>
          <w:color w:val="000000"/>
          <w:shd w:val="clear" w:color="auto" w:fill="FFFFFF"/>
        </w:rPr>
        <w:t>/filetransfers/ft_ID). If no parameter is found, the main entry of the file transfer application is displayed.</w:t>
      </w:r>
    </w:p>
    <w:p w14:paraId="45E6322B" w14:textId="77777777" w:rsidR="00FD47F5" w:rsidRDefault="00FD47F5" w:rsidP="00DA4C3E">
      <w:pPr>
        <w:pStyle w:val="ASN1Code"/>
        <w:ind w:left="680"/>
        <w:rPr>
          <w:color w:val="000000"/>
          <w:szCs w:val="20"/>
        </w:rPr>
      </w:pPr>
      <w:proofErr w:type="gramStart"/>
      <w:r>
        <w:rPr>
          <w:color w:val="000000"/>
        </w:rPr>
        <w:t>static</w:t>
      </w:r>
      <w:proofErr w:type="gramEnd"/>
      <w:r>
        <w:rPr>
          <w:color w:val="000000"/>
        </w:rPr>
        <w:t xml:space="preserve"> final String ACTION_VIEW_FILE_TRANSFER = "com.gsma.services.rcs.action.VIEW_FILE_TRANSFER"</w:t>
      </w:r>
    </w:p>
    <w:p w14:paraId="2B1F67AD" w14:textId="77777777" w:rsidR="00FD47F5" w:rsidRDefault="00FD47F5" w:rsidP="00DA4C3E">
      <w:pPr>
        <w:pStyle w:val="ASN1Code"/>
        <w:ind w:left="680"/>
        <w:rPr>
          <w:color w:val="000000"/>
          <w:szCs w:val="20"/>
        </w:rPr>
      </w:pPr>
    </w:p>
    <w:p w14:paraId="6ED91955" w14:textId="77777777" w:rsidR="00FD47F5" w:rsidRDefault="00FD47F5" w:rsidP="00DA4C3E">
      <w:pPr>
        <w:pStyle w:val="ListBullet1"/>
        <w:rPr>
          <w:rFonts w:eastAsia="Courier New"/>
        </w:rPr>
      </w:pPr>
      <w:r>
        <w:t>This Intent contains the following extra:</w:t>
      </w:r>
    </w:p>
    <w:p w14:paraId="19ADC8A5" w14:textId="77777777" w:rsidR="00FD47F5" w:rsidRPr="008C4E32" w:rsidRDefault="00FD47F5" w:rsidP="00DA4C3E">
      <w:pPr>
        <w:pStyle w:val="ASN1Code"/>
        <w:ind w:left="680"/>
        <w:rPr>
          <w:color w:val="000000"/>
        </w:rPr>
      </w:pPr>
      <w:r>
        <w:rPr>
          <w:rFonts w:eastAsia="Courier New"/>
        </w:rPr>
        <w:t>“</w:t>
      </w:r>
      <w:proofErr w:type="gramStart"/>
      <w:r>
        <w:t>uri</w:t>
      </w:r>
      <w:proofErr w:type="gramEnd"/>
      <w:r>
        <w:t>”: (android.net.Uri) uri of the file transfer.</w:t>
      </w:r>
    </w:p>
    <w:p w14:paraId="3AF711AC" w14:textId="77777777" w:rsidR="00FD47F5" w:rsidRDefault="00FD47F5" w:rsidP="00DA4C3E">
      <w:pPr>
        <w:pStyle w:val="ASN1Code"/>
        <w:ind w:left="680"/>
        <w:rPr>
          <w:color w:val="000000"/>
          <w:szCs w:val="20"/>
        </w:rPr>
      </w:pPr>
    </w:p>
    <w:p w14:paraId="336DC203"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Intent:</w:t>
      </w:r>
      <w:r>
        <w:rPr>
          <w:color w:val="000000"/>
          <w:shd w:val="clear" w:color="auto" w:fill="FFFFFF"/>
        </w:rPr>
        <w:t xml:space="preserve"> load the file transfer application to start a new file transfer to a given contact. This Intent takes into parameter a contact URI (i.e. content</w:t>
      </w:r>
      <w:proofErr w:type="gramStart"/>
      <w:r>
        <w:rPr>
          <w:color w:val="000000"/>
          <w:shd w:val="clear" w:color="auto" w:fill="FFFFFF"/>
        </w:rPr>
        <w:t>:/</w:t>
      </w:r>
      <w:proofErr w:type="gramEnd"/>
      <w:r>
        <w:rPr>
          <w:color w:val="000000"/>
          <w:shd w:val="clear" w:color="auto" w:fill="FFFFFF"/>
        </w:rPr>
        <w:t>/contacts/people/contact_ID). If no parameter, the main entry of the file transfer application is displayed.</w:t>
      </w:r>
    </w:p>
    <w:p w14:paraId="14B8AE5B" w14:textId="77777777" w:rsidR="00FD47F5" w:rsidRPr="008C4E32" w:rsidRDefault="00FD47F5" w:rsidP="00DA4C3E">
      <w:pPr>
        <w:pStyle w:val="ASN1Code"/>
        <w:ind w:left="680"/>
      </w:pPr>
      <w:proofErr w:type="gramStart"/>
      <w:r>
        <w:rPr>
          <w:color w:val="000000"/>
        </w:rPr>
        <w:t>static</w:t>
      </w:r>
      <w:proofErr w:type="gramEnd"/>
      <w:r>
        <w:rPr>
          <w:color w:val="000000"/>
        </w:rPr>
        <w:t xml:space="preserve"> final String ACTION_INITIATE_ONE_TO_ONE_FILE_TRANSFER = "com.gsma.services.rcs.action.INITIATE_ONE_TO_ONE_FILE_TRANSFER"</w:t>
      </w:r>
    </w:p>
    <w:p w14:paraId="0C05948E" w14:textId="77777777" w:rsidR="00FD47F5" w:rsidRDefault="00FD47F5" w:rsidP="00DA4C3E">
      <w:pPr>
        <w:pStyle w:val="ASN1Code"/>
        <w:ind w:left="680"/>
      </w:pPr>
    </w:p>
    <w:p w14:paraId="4D20C79A" w14:textId="77777777" w:rsidR="00FD47F5" w:rsidRDefault="00FD47F5" w:rsidP="00DA4C3E">
      <w:pPr>
        <w:pStyle w:val="ListBullet1"/>
        <w:rPr>
          <w:rFonts w:eastAsia="Courier New"/>
        </w:rPr>
      </w:pPr>
      <w:r>
        <w:lastRenderedPageBreak/>
        <w:t>This Intent contains the following extra:</w:t>
      </w:r>
    </w:p>
    <w:p w14:paraId="7D964BBD" w14:textId="77777777" w:rsidR="00FD47F5" w:rsidRDefault="00FD47F5" w:rsidP="00DA4C3E">
      <w:pPr>
        <w:pStyle w:val="ASN1Code"/>
        <w:ind w:left="680"/>
        <w:rPr>
          <w:color w:val="000000"/>
        </w:rPr>
      </w:pPr>
      <w:r>
        <w:rPr>
          <w:rFonts w:eastAsia="Courier New"/>
        </w:rPr>
        <w:t>“</w:t>
      </w:r>
      <w:proofErr w:type="gramStart"/>
      <w:r>
        <w:t>uri</w:t>
      </w:r>
      <w:proofErr w:type="gramEnd"/>
      <w:r>
        <w:t>”: (android.net.Uri) uri of the contact.</w:t>
      </w:r>
    </w:p>
    <w:p w14:paraId="09E487FA" w14:textId="77777777" w:rsidR="00FD47F5" w:rsidRPr="008C4E32" w:rsidRDefault="00FD47F5" w:rsidP="00DA4C3E">
      <w:pPr>
        <w:pStyle w:val="ASN1Code"/>
        <w:ind w:left="680"/>
        <w:rPr>
          <w:color w:val="000000"/>
        </w:rPr>
      </w:pPr>
    </w:p>
    <w:p w14:paraId="1F412E1B"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 xml:space="preserve">Intent: </w:t>
      </w:r>
      <w:r>
        <w:rPr>
          <w:color w:val="000000"/>
          <w:shd w:val="clear" w:color="auto" w:fill="FFFFFF"/>
        </w:rPr>
        <w:t>load the group chat application to start a new conversation with a group of contacts and send a file to them. This Intent takes into parameter a list of contact URIs (i.e. content</w:t>
      </w:r>
      <w:proofErr w:type="gramStart"/>
      <w:r>
        <w:rPr>
          <w:color w:val="000000"/>
          <w:shd w:val="clear" w:color="auto" w:fill="FFFFFF"/>
        </w:rPr>
        <w:t>:/</w:t>
      </w:r>
      <w:proofErr w:type="gramEnd"/>
      <w:r>
        <w:rPr>
          <w:color w:val="000000"/>
          <w:shd w:val="clear" w:color="auto" w:fill="FFFFFF"/>
        </w:rPr>
        <w:t>/contacts/people/contact_ID). If no parameter, the main entry of the group chat application is displayed.</w:t>
      </w:r>
    </w:p>
    <w:p w14:paraId="229282B3" w14:textId="77777777" w:rsidR="00FD47F5" w:rsidRDefault="00FD47F5" w:rsidP="00DA4C3E">
      <w:pPr>
        <w:pStyle w:val="ASN1Code"/>
        <w:ind w:left="680"/>
        <w:rPr>
          <w:color w:val="000000"/>
        </w:rPr>
      </w:pPr>
      <w:proofErr w:type="gramStart"/>
      <w:r>
        <w:rPr>
          <w:color w:val="000000"/>
        </w:rPr>
        <w:t>static</w:t>
      </w:r>
      <w:proofErr w:type="gramEnd"/>
      <w:r>
        <w:rPr>
          <w:color w:val="000000"/>
        </w:rPr>
        <w:t xml:space="preserve"> final String ACTION_INITIATE_GROUP_FILE_TRANSFER = "com.gsma.services.rcs.</w:t>
      </w:r>
      <w:r>
        <w:rPr>
          <w:color w:val="000000"/>
          <w:shd w:val="clear" w:color="auto" w:fill="FFFFFF"/>
        </w:rPr>
        <w:t>action.</w:t>
      </w:r>
      <w:r>
        <w:rPr>
          <w:color w:val="000000"/>
        </w:rPr>
        <w:t>INITIATE_GROUP_FILE_TRANSFER"</w:t>
      </w:r>
    </w:p>
    <w:p w14:paraId="69ACCC0A" w14:textId="77777777" w:rsidR="00FD47F5" w:rsidRDefault="00FD47F5" w:rsidP="00DA4C3E">
      <w:pPr>
        <w:pStyle w:val="ASN1Code"/>
        <w:rPr>
          <w:color w:val="000000"/>
        </w:rPr>
      </w:pPr>
    </w:p>
    <w:p w14:paraId="251C929F" w14:textId="77777777" w:rsidR="00FD47F5" w:rsidRDefault="00FD47F5" w:rsidP="00DA4C3E">
      <w:pPr>
        <w:pStyle w:val="ListBullet1"/>
        <w:rPr>
          <w:rFonts w:eastAsia="Courier New"/>
        </w:rPr>
      </w:pPr>
      <w:r>
        <w:t>This Intent contains the following extra:</w:t>
      </w:r>
    </w:p>
    <w:p w14:paraId="5431A252" w14:textId="77777777" w:rsidR="00FD47F5" w:rsidRDefault="00FD47F5" w:rsidP="00DA4C3E">
      <w:pPr>
        <w:pStyle w:val="ASN1Code"/>
        <w:ind w:left="680"/>
      </w:pPr>
      <w:r>
        <w:rPr>
          <w:rFonts w:eastAsia="Courier New"/>
        </w:rPr>
        <w:t xml:space="preserve"> “</w:t>
      </w:r>
      <w:proofErr w:type="gramStart"/>
      <w:r>
        <w:t>uris</w:t>
      </w:r>
      <w:proofErr w:type="gramEnd"/>
      <w:r>
        <w:t>”: (List&lt;android.net.Uri&gt;) List of uris of the contacts.</w:t>
      </w:r>
    </w:p>
    <w:p w14:paraId="567022E7" w14:textId="77777777" w:rsidR="00D56E96" w:rsidRPr="008C4E32" w:rsidRDefault="00D56E96" w:rsidP="00DA4C3E">
      <w:pPr>
        <w:pStyle w:val="ASN1Code"/>
        <w:ind w:left="680"/>
        <w:rPr>
          <w:color w:val="000000"/>
        </w:rPr>
      </w:pPr>
    </w:p>
    <w:p w14:paraId="4D32EDD7" w14:textId="03EA6A44" w:rsidR="00FD47F5" w:rsidRDefault="00D56E96" w:rsidP="00DA4C3E">
      <w:pPr>
        <w:pStyle w:val="NOTE"/>
        <w:tabs>
          <w:tab w:val="left" w:pos="1276"/>
        </w:tabs>
        <w:ind w:left="709" w:hanging="851"/>
        <w:rPr>
          <w:color w:val="000000"/>
        </w:rPr>
      </w:pPr>
      <w:r>
        <w:rPr>
          <w:color w:val="000000"/>
        </w:rPr>
        <w:t xml:space="preserve">NOTE: </w:t>
      </w:r>
      <w:r>
        <w:rPr>
          <w:color w:val="000000"/>
        </w:rPr>
        <w:tab/>
        <w:t>F</w:t>
      </w:r>
      <w:r w:rsidR="00FD47F5">
        <w:rPr>
          <w:color w:val="000000"/>
        </w:rPr>
        <w:t>or Intents using a contact URI as a parameter, if the contact has several phone numbers which are RCS compliant, then the application receiving the Intent should request to the user to select which phone number should be used by the service.</w:t>
      </w:r>
    </w:p>
    <w:p w14:paraId="35DB2806" w14:textId="1C5BEC9D" w:rsidR="00FD47F5" w:rsidRDefault="00FD47F5" w:rsidP="00DA4C3E">
      <w:pPr>
        <w:pStyle w:val="NOTE"/>
        <w:tabs>
          <w:tab w:val="left" w:pos="1276"/>
        </w:tabs>
        <w:ind w:left="709" w:hanging="851"/>
        <w:rPr>
          <w:color w:val="000000"/>
        </w:rPr>
      </w:pPr>
      <w:r>
        <w:rPr>
          <w:color w:val="000000"/>
        </w:rPr>
        <w:t xml:space="preserve">NOTE: </w:t>
      </w:r>
      <w:r>
        <w:rPr>
          <w:color w:val="000000"/>
        </w:rPr>
        <w:tab/>
      </w:r>
      <w:r w:rsidR="00D56E96">
        <w:rPr>
          <w:color w:val="000000"/>
        </w:rPr>
        <w:t>S</w:t>
      </w:r>
      <w:r>
        <w:rPr>
          <w:color w:val="000000"/>
        </w:rPr>
        <w:t>haring during a call (image &amp; video) are part of the native dialer application and may be only visible when a call is established, in this case there is no public Intent to initiate a sharing.</w:t>
      </w:r>
    </w:p>
    <w:p w14:paraId="339B3CA1" w14:textId="77777777" w:rsidR="00FD47F5" w:rsidRDefault="00FD47F5" w:rsidP="00FD47F5">
      <w:pPr>
        <w:pStyle w:val="Heading2"/>
        <w:numPr>
          <w:ilvl w:val="1"/>
          <w:numId w:val="38"/>
        </w:numPr>
        <w:suppressAutoHyphens/>
      </w:pPr>
      <w:bookmarkStart w:id="216" w:name="_Toc375229884"/>
      <w:bookmarkStart w:id="217" w:name="_Toc419808137"/>
      <w:bookmarkStart w:id="218" w:name="_Toc419808357"/>
      <w:bookmarkStart w:id="219" w:name="_Toc441167674"/>
      <w:bookmarkStart w:id="220" w:name="_Toc442431877"/>
      <w:r>
        <w:t>Services API</w:t>
      </w:r>
      <w:bookmarkEnd w:id="216"/>
      <w:bookmarkEnd w:id="217"/>
      <w:bookmarkEnd w:id="218"/>
      <w:bookmarkEnd w:id="219"/>
      <w:bookmarkEnd w:id="220"/>
    </w:p>
    <w:p w14:paraId="6571CD25" w14:textId="77777777" w:rsidR="00FD47F5" w:rsidRDefault="00FD47F5" w:rsidP="00FD47F5">
      <w:pPr>
        <w:pStyle w:val="Heading3"/>
        <w:numPr>
          <w:ilvl w:val="2"/>
          <w:numId w:val="38"/>
        </w:numPr>
        <w:suppressAutoHyphens/>
      </w:pPr>
      <w:bookmarkStart w:id="221" w:name="_Toc375229885"/>
      <w:bookmarkStart w:id="222" w:name="_Toc419808138"/>
      <w:bookmarkStart w:id="223" w:name="_Toc419808358"/>
      <w:bookmarkStart w:id="224" w:name="_Toc441167675"/>
      <w:bookmarkStart w:id="225" w:name="_Toc442431878"/>
      <w:r>
        <w:t>Overview</w:t>
      </w:r>
      <w:bookmarkEnd w:id="221"/>
      <w:bookmarkEnd w:id="222"/>
      <w:bookmarkEnd w:id="223"/>
      <w:bookmarkEnd w:id="224"/>
      <w:bookmarkEnd w:id="225"/>
    </w:p>
    <w:p w14:paraId="59D7EA6B" w14:textId="77777777" w:rsidR="00FD47F5" w:rsidRPr="008C4E32" w:rsidRDefault="00FD47F5" w:rsidP="00DA4C3E">
      <w:pPr>
        <w:pStyle w:val="NormalParagraph"/>
      </w:pPr>
      <w:bookmarkStart w:id="226" w:name="_Toc351497978"/>
      <w:r>
        <w:t>This section contains all the Service APIs. Each of the presented APIs may have a Core Application using it, but a separate 3</w:t>
      </w:r>
      <w:r>
        <w:rPr>
          <w:vertAlign w:val="superscript"/>
        </w:rPr>
        <w:t>rd</w:t>
      </w:r>
      <w:r>
        <w:t xml:space="preserve"> Party Application can also use it. Each API exposes all its functionality on a high level and does put constraints on the invoking application as to the preconditions and order of method calls.</w:t>
      </w:r>
      <w:r>
        <w:rPr>
          <w:sz w:val="20"/>
        </w:rPr>
        <w:t xml:space="preserve"> All Service APIs are stateless, meaning that any part of the API can be used without first satisfying any preconditions.</w:t>
      </w:r>
    </w:p>
    <w:p w14:paraId="4B48ECE0" w14:textId="77777777" w:rsidR="00FD47F5" w:rsidRDefault="00FD47F5" w:rsidP="00FD47F5">
      <w:pPr>
        <w:pStyle w:val="Heading3"/>
        <w:numPr>
          <w:ilvl w:val="2"/>
          <w:numId w:val="38"/>
        </w:numPr>
        <w:suppressAutoHyphens/>
      </w:pPr>
      <w:bookmarkStart w:id="227" w:name="_Toc375229886"/>
      <w:bookmarkStart w:id="228" w:name="_Toc419808139"/>
      <w:bookmarkStart w:id="229" w:name="_Toc419808359"/>
      <w:bookmarkStart w:id="230" w:name="_Toc441167676"/>
      <w:bookmarkStart w:id="231" w:name="_Toc442431879"/>
      <w:bookmarkEnd w:id="226"/>
      <w:r>
        <w:t>Access Control</w:t>
      </w:r>
      <w:bookmarkEnd w:id="227"/>
      <w:bookmarkEnd w:id="228"/>
      <w:bookmarkEnd w:id="229"/>
      <w:bookmarkEnd w:id="230"/>
      <w:bookmarkEnd w:id="231"/>
    </w:p>
    <w:p w14:paraId="47B43DB1" w14:textId="77777777" w:rsidR="00FD47F5" w:rsidRDefault="00FD47F5" w:rsidP="00DA4C3E">
      <w:pPr>
        <w:pStyle w:val="NormalParagraph"/>
      </w:pPr>
      <w:r>
        <w:t>Each of the services requires one or more permissions to be held by the calling application; the permissions associated by each service are defined in the sections that follow.</w:t>
      </w:r>
    </w:p>
    <w:p w14:paraId="68AF93DA" w14:textId="77777777" w:rsidR="00FD47F5" w:rsidRDefault="00FD47F5" w:rsidP="00FD47F5">
      <w:pPr>
        <w:pStyle w:val="Heading3"/>
        <w:numPr>
          <w:ilvl w:val="2"/>
          <w:numId w:val="38"/>
        </w:numPr>
        <w:suppressAutoHyphens/>
      </w:pPr>
      <w:bookmarkStart w:id="232" w:name="_Toc375229887"/>
      <w:bookmarkStart w:id="233" w:name="_Toc419808140"/>
      <w:bookmarkStart w:id="234" w:name="_Toc419808360"/>
      <w:bookmarkStart w:id="235" w:name="_Toc441167677"/>
      <w:bookmarkStart w:id="236" w:name="_Toc442431880"/>
      <w:r>
        <w:t>Common architecture</w:t>
      </w:r>
      <w:bookmarkEnd w:id="232"/>
      <w:bookmarkEnd w:id="233"/>
      <w:bookmarkEnd w:id="234"/>
      <w:bookmarkEnd w:id="235"/>
      <w:bookmarkEnd w:id="236"/>
    </w:p>
    <w:p w14:paraId="32C80942" w14:textId="77777777" w:rsidR="00FD47F5" w:rsidRDefault="00FD47F5" w:rsidP="00846F7F">
      <w:pPr>
        <w:pStyle w:val="NormalParagraph"/>
      </w:pPr>
      <w:r>
        <w:t>The RCS terminal API contains the following service API:</w:t>
      </w:r>
    </w:p>
    <w:p w14:paraId="3F17F481" w14:textId="77777777" w:rsidR="00FD47F5" w:rsidRDefault="00FD47F5" w:rsidP="00DA4C3E">
      <w:pPr>
        <w:pStyle w:val="ListBullet1"/>
      </w:pPr>
      <w:r>
        <w:t>Capability service API</w:t>
      </w:r>
    </w:p>
    <w:p w14:paraId="150BD64D" w14:textId="77777777" w:rsidR="00FD47F5" w:rsidRDefault="00FD47F5" w:rsidP="00DA4C3E">
      <w:pPr>
        <w:pStyle w:val="ListBullet1"/>
      </w:pPr>
      <w:r>
        <w:t>Chat API</w:t>
      </w:r>
    </w:p>
    <w:p w14:paraId="02290EDC" w14:textId="77777777" w:rsidR="00FD47F5" w:rsidRDefault="00FD47F5" w:rsidP="00DA4C3E">
      <w:pPr>
        <w:pStyle w:val="ListBullet1"/>
      </w:pPr>
      <w:r>
        <w:t>File Transfer API</w:t>
      </w:r>
    </w:p>
    <w:p w14:paraId="7C2BBAF3" w14:textId="77777777" w:rsidR="00FD47F5" w:rsidRDefault="00FD47F5" w:rsidP="00DA4C3E">
      <w:pPr>
        <w:pStyle w:val="ListBullet1"/>
      </w:pPr>
      <w:r>
        <w:t>Video Share  service API</w:t>
      </w:r>
    </w:p>
    <w:p w14:paraId="34B002DA" w14:textId="77777777" w:rsidR="00FD47F5" w:rsidRDefault="00FD47F5" w:rsidP="00DA4C3E">
      <w:pPr>
        <w:pStyle w:val="ListBullet1"/>
      </w:pPr>
      <w:r>
        <w:t>Image Share service API</w:t>
      </w:r>
    </w:p>
    <w:p w14:paraId="5F6A3870" w14:textId="77777777" w:rsidR="00FD47F5" w:rsidRDefault="00FD47F5" w:rsidP="00DA4C3E">
      <w:pPr>
        <w:pStyle w:val="ListBullet1"/>
      </w:pPr>
      <w:r>
        <w:t>Geoloc Share service API</w:t>
      </w:r>
    </w:p>
    <w:p w14:paraId="09041953" w14:textId="77777777" w:rsidR="00FD47F5" w:rsidRDefault="00FD47F5" w:rsidP="00DA4C3E">
      <w:pPr>
        <w:pStyle w:val="ListBullet1"/>
      </w:pPr>
      <w:r>
        <w:t>History service API</w:t>
      </w:r>
    </w:p>
    <w:p w14:paraId="7D4C498F" w14:textId="77777777" w:rsidR="00FD47F5" w:rsidRDefault="00FD47F5" w:rsidP="00DA4C3E">
      <w:pPr>
        <w:pStyle w:val="ListBullet1"/>
      </w:pPr>
      <w:r>
        <w:t>Multimedia Session service API</w:t>
      </w:r>
    </w:p>
    <w:p w14:paraId="72AEECEE" w14:textId="77777777" w:rsidR="00FD47F5" w:rsidRDefault="00FD47F5" w:rsidP="00DA4C3E">
      <w:pPr>
        <w:pStyle w:val="ListBullet1"/>
        <w:rPr>
          <w:lang w:eastAsia="en-US"/>
        </w:rPr>
      </w:pPr>
      <w:r>
        <w:t>File Upload API</w:t>
      </w:r>
    </w:p>
    <w:p w14:paraId="3BC45B93" w14:textId="77777777" w:rsidR="00FD47F5" w:rsidRDefault="00FD47F5" w:rsidP="00846F7F">
      <w:pPr>
        <w:pStyle w:val="NormalParagraph"/>
      </w:pPr>
      <w:r>
        <w:lastRenderedPageBreak/>
        <w:t>Each service API is based on a Client/Server model using the Android Interface Definition Language (AIDL) Android interface to communicate between the application using the service and the RCS service or stack implementing the service. So many applications can connect in parallel to the core RCS service.</w:t>
      </w:r>
    </w:p>
    <w:p w14:paraId="76F9ECA4" w14:textId="77777777" w:rsidR="00FD47F5" w:rsidRDefault="00FD47F5" w:rsidP="00FD47F5">
      <w:pPr>
        <w:pStyle w:val="Heading4"/>
        <w:numPr>
          <w:ilvl w:val="3"/>
          <w:numId w:val="38"/>
        </w:numPr>
        <w:suppressAutoHyphens/>
      </w:pPr>
      <w:r>
        <w:t>Package</w:t>
      </w:r>
    </w:p>
    <w:p w14:paraId="6CF85267" w14:textId="77777777" w:rsidR="00FD47F5" w:rsidRPr="008C4E32" w:rsidRDefault="00FD47F5" w:rsidP="00DA4C3E">
      <w:pPr>
        <w:tabs>
          <w:tab w:val="left" w:pos="4582"/>
        </w:tabs>
      </w:pPr>
      <w:r>
        <w:t xml:space="preserve">Package name </w:t>
      </w:r>
      <w:r>
        <w:rPr>
          <w:b/>
        </w:rPr>
        <w:t>com.gsma.services.rcs</w:t>
      </w:r>
      <w:r>
        <w:rPr>
          <w:b/>
        </w:rPr>
        <w:tab/>
      </w:r>
    </w:p>
    <w:p w14:paraId="0D7E18F4" w14:textId="77777777" w:rsidR="00FD47F5" w:rsidRPr="00762EF6" w:rsidRDefault="00FD47F5" w:rsidP="00FD47F5">
      <w:pPr>
        <w:pStyle w:val="Heading4"/>
        <w:numPr>
          <w:ilvl w:val="3"/>
          <w:numId w:val="38"/>
        </w:numPr>
        <w:suppressAutoHyphens/>
        <w:rPr>
          <w:color w:val="000000"/>
        </w:rPr>
      </w:pPr>
      <w:r>
        <w:rPr>
          <w:color w:val="000000"/>
        </w:rPr>
        <w:t>Methods and Callbacks</w:t>
      </w:r>
    </w:p>
    <w:p w14:paraId="399012E5" w14:textId="77777777" w:rsidR="00FD47F5" w:rsidRPr="008C4E32" w:rsidRDefault="00FD47F5" w:rsidP="00DA4C3E">
      <w:r>
        <w:rPr>
          <w:color w:val="000000"/>
          <w:lang w:eastAsia="en-US"/>
        </w:rPr>
        <w:t xml:space="preserve">Class </w:t>
      </w:r>
      <w:r>
        <w:rPr>
          <w:b/>
          <w:bCs/>
          <w:color w:val="000000"/>
          <w:lang w:eastAsia="en-US"/>
        </w:rPr>
        <w:t>Rcs</w:t>
      </w:r>
      <w:r>
        <w:rPr>
          <w:b/>
          <w:color w:val="000000"/>
          <w:lang w:eastAsia="en-US"/>
        </w:rPr>
        <w:t>Service</w:t>
      </w:r>
      <w:r>
        <w:rPr>
          <w:color w:val="000000"/>
          <w:lang w:eastAsia="en-US"/>
        </w:rPr>
        <w:t>:</w:t>
      </w:r>
    </w:p>
    <w:p w14:paraId="6731B541" w14:textId="77777777" w:rsidR="00FD47F5" w:rsidRDefault="00FD47F5" w:rsidP="00DA4C3E">
      <w:r>
        <w:t>Each service API should extend the abstract class RcsService.</w:t>
      </w:r>
    </w:p>
    <w:p w14:paraId="79036530" w14:textId="77777777" w:rsidR="00FD47F5" w:rsidRDefault="00FD47F5" w:rsidP="00DA4C3E"/>
    <w:p w14:paraId="124DD5D5" w14:textId="77777777" w:rsidR="00FD47F5" w:rsidRPr="008C4E32" w:rsidRDefault="00FD47F5" w:rsidP="00FD47F5">
      <w:pPr>
        <w:pStyle w:val="ListBullet1"/>
        <w:numPr>
          <w:ilvl w:val="0"/>
          <w:numId w:val="41"/>
        </w:numPr>
        <w:tabs>
          <w:tab w:val="clear" w:pos="680"/>
          <w:tab w:val="left" w:pos="0"/>
        </w:tabs>
        <w:suppressAutoHyphens/>
        <w:ind w:left="680"/>
        <w:contextualSpacing w:val="0"/>
        <w:rPr>
          <w:sz w:val="20"/>
        </w:rPr>
      </w:pPr>
      <w:r>
        <w:rPr>
          <w:color w:val="000000"/>
        </w:rPr>
        <w:t>Enum: directions of a chat message, geoloc, filetransfer, imageshare, videoshare etc</w:t>
      </w:r>
      <w:proofErr w:type="gramStart"/>
      <w:r>
        <w:rPr>
          <w:color w:val="000000"/>
        </w:rPr>
        <w:t>..</w:t>
      </w:r>
      <w:proofErr w:type="gramEnd"/>
    </w:p>
    <w:p w14:paraId="4F10F55D" w14:textId="77777777" w:rsidR="00FD47F5" w:rsidRDefault="00FD47F5" w:rsidP="00DA4C3E">
      <w:pPr>
        <w:pStyle w:val="ASN1Code"/>
        <w:ind w:left="680"/>
      </w:pPr>
      <w:proofErr w:type="gramStart"/>
      <w:r>
        <w:rPr>
          <w:szCs w:val="20"/>
        </w:rPr>
        <w:t>enum</w:t>
      </w:r>
      <w:proofErr w:type="gramEnd"/>
      <w:r>
        <w:rPr>
          <w:szCs w:val="20"/>
        </w:rPr>
        <w:t xml:space="preserve"> Direction { INCOMING(0), OUTGOING(1), IRRELEVANT(2) }</w:t>
      </w:r>
    </w:p>
    <w:p w14:paraId="58A1D856" w14:textId="77777777" w:rsidR="00FD47F5" w:rsidRDefault="00FD47F5" w:rsidP="00DA4C3E">
      <w:pPr>
        <w:pStyle w:val="ASN1Code"/>
        <w:ind w:left="680"/>
      </w:pPr>
    </w:p>
    <w:p w14:paraId="53F53621" w14:textId="77777777" w:rsidR="00FD47F5" w:rsidRPr="008C4E32" w:rsidRDefault="00FD47F5" w:rsidP="00FD47F5">
      <w:pPr>
        <w:pStyle w:val="ListBullet1"/>
        <w:numPr>
          <w:ilvl w:val="0"/>
          <w:numId w:val="41"/>
        </w:numPr>
        <w:tabs>
          <w:tab w:val="clear" w:pos="680"/>
          <w:tab w:val="left" w:pos="0"/>
        </w:tabs>
        <w:suppressAutoHyphens/>
        <w:ind w:left="680"/>
        <w:contextualSpacing w:val="0"/>
        <w:rPr>
          <w:sz w:val="20"/>
        </w:rPr>
      </w:pPr>
      <w:r>
        <w:rPr>
          <w:color w:val="000000"/>
        </w:rPr>
        <w:t>Enum: Read status of a chat message or a file transfer.</w:t>
      </w:r>
    </w:p>
    <w:p w14:paraId="012A767F" w14:textId="77777777" w:rsidR="00FD47F5" w:rsidRDefault="00FD47F5" w:rsidP="00DA4C3E">
      <w:pPr>
        <w:pStyle w:val="ASN1Code"/>
        <w:ind w:left="680"/>
        <w:rPr>
          <w:szCs w:val="20"/>
        </w:rPr>
      </w:pPr>
      <w:proofErr w:type="gramStart"/>
      <w:r>
        <w:rPr>
          <w:szCs w:val="20"/>
        </w:rPr>
        <w:t>enum</w:t>
      </w:r>
      <w:proofErr w:type="gramEnd"/>
      <w:r>
        <w:rPr>
          <w:szCs w:val="20"/>
        </w:rPr>
        <w:t xml:space="preserve"> ReadStatus { </w:t>
      </w:r>
      <w:r>
        <w:rPr>
          <w:rFonts w:eastAsia="Monospace"/>
          <w:color w:val="000000"/>
          <w:szCs w:val="20"/>
        </w:rPr>
        <w:t>UNREAD</w:t>
      </w:r>
      <w:r>
        <w:rPr>
          <w:szCs w:val="20"/>
        </w:rPr>
        <w:t xml:space="preserve">(0), </w:t>
      </w:r>
      <w:r>
        <w:rPr>
          <w:rFonts w:eastAsia="Monospace"/>
          <w:color w:val="000000"/>
          <w:szCs w:val="20"/>
        </w:rPr>
        <w:t>READ</w:t>
      </w:r>
      <w:r>
        <w:rPr>
          <w:szCs w:val="20"/>
        </w:rPr>
        <w:t>(1) }</w:t>
      </w:r>
    </w:p>
    <w:p w14:paraId="551085D5" w14:textId="77777777" w:rsidR="00FD47F5" w:rsidRDefault="00FD47F5" w:rsidP="00DA4C3E">
      <w:pPr>
        <w:pStyle w:val="ASN1Code"/>
        <w:ind w:left="720"/>
        <w:rPr>
          <w:szCs w:val="20"/>
        </w:rPr>
      </w:pPr>
    </w:p>
    <w:p w14:paraId="75EB0FD9"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Constructor: instantiates a service API. This method takes in parameter a service event listener which permits to monitor the connection to the RCS service. The parameter context is an Android context which permits to initiate the binding with the corresponding service.</w:t>
      </w:r>
    </w:p>
    <w:p w14:paraId="55CBEA79" w14:textId="77777777" w:rsidR="00FD47F5" w:rsidRPr="00BF472C" w:rsidRDefault="00FD47F5" w:rsidP="00DA4C3E">
      <w:pPr>
        <w:pStyle w:val="ASN1Code"/>
        <w:ind w:left="680"/>
        <w:rPr>
          <w:color w:val="000000"/>
          <w:szCs w:val="20"/>
          <w:lang w:val="fr-FR"/>
        </w:rPr>
      </w:pPr>
      <w:proofErr w:type="gramStart"/>
      <w:r w:rsidRPr="00BF472C">
        <w:rPr>
          <w:color w:val="000000"/>
          <w:lang w:val="fr-FR"/>
        </w:rPr>
        <w:t>RcsService(</w:t>
      </w:r>
      <w:proofErr w:type="gramEnd"/>
      <w:r w:rsidRPr="00BF472C">
        <w:rPr>
          <w:color w:val="000000"/>
          <w:lang w:val="fr-FR"/>
        </w:rPr>
        <w:t>Context ctx, RcsServiceListener listener)</w:t>
      </w:r>
    </w:p>
    <w:p w14:paraId="0AEEFA81" w14:textId="77777777" w:rsidR="00FD47F5" w:rsidRPr="00BF472C" w:rsidRDefault="00FD47F5" w:rsidP="00DA4C3E">
      <w:pPr>
        <w:pStyle w:val="ASN1Code"/>
        <w:ind w:left="680"/>
        <w:rPr>
          <w:color w:val="000000"/>
          <w:szCs w:val="20"/>
          <w:lang w:val="fr-FR"/>
        </w:rPr>
      </w:pPr>
    </w:p>
    <w:p w14:paraId="0D0CD27A"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connects to the API. This method permits to explicitly bind to the service called com.gsma.rcs.service.RcsCoreService.</w:t>
      </w:r>
    </w:p>
    <w:p w14:paraId="3FF33ADB"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connect()</w:t>
      </w:r>
    </w:p>
    <w:p w14:paraId="7125C7A9" w14:textId="77777777" w:rsidR="00FD47F5" w:rsidRDefault="00FD47F5" w:rsidP="00DA4C3E">
      <w:pPr>
        <w:pStyle w:val="ASN1Code"/>
        <w:ind w:left="680"/>
        <w:rPr>
          <w:color w:val="000000"/>
          <w:szCs w:val="20"/>
        </w:rPr>
      </w:pPr>
    </w:p>
    <w:p w14:paraId="51699202"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disconnects from the API. This method permits to unbind from the service.</w:t>
      </w:r>
    </w:p>
    <w:p w14:paraId="5A133B0E"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disconnect()</w:t>
      </w:r>
    </w:p>
    <w:p w14:paraId="2ECD6A3E" w14:textId="77777777" w:rsidR="00FD47F5" w:rsidRDefault="00FD47F5" w:rsidP="00DA4C3E">
      <w:pPr>
        <w:pStyle w:val="ASN1Code"/>
        <w:ind w:left="680"/>
        <w:rPr>
          <w:color w:val="000000"/>
          <w:szCs w:val="20"/>
        </w:rPr>
      </w:pPr>
    </w:p>
    <w:p w14:paraId="1971A46B"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“true” if connected to the service, else returns “false”.</w:t>
      </w:r>
    </w:p>
    <w:p w14:paraId="37BD52D2" w14:textId="77777777" w:rsidR="00FD47F5" w:rsidRDefault="00FD47F5" w:rsidP="00DA4C3E">
      <w:pPr>
        <w:pStyle w:val="ASN1Code"/>
        <w:ind w:left="680"/>
        <w:rPr>
          <w:color w:val="000000"/>
          <w:szCs w:val="20"/>
        </w:rPr>
      </w:pPr>
      <w:proofErr w:type="gramStart"/>
      <w:r>
        <w:rPr>
          <w:color w:val="000000"/>
        </w:rPr>
        <w:t>boolean</w:t>
      </w:r>
      <w:proofErr w:type="gramEnd"/>
      <w:r>
        <w:rPr>
          <w:color w:val="000000"/>
        </w:rPr>
        <w:t xml:space="preserve"> isServiceConnected()</w:t>
      </w:r>
    </w:p>
    <w:p w14:paraId="751F13BC" w14:textId="77777777" w:rsidR="00FD47F5" w:rsidRDefault="00FD47F5" w:rsidP="00DA4C3E">
      <w:pPr>
        <w:pStyle w:val="ASN1Code"/>
        <w:ind w:left="680"/>
        <w:rPr>
          <w:color w:val="000000"/>
          <w:szCs w:val="20"/>
        </w:rPr>
      </w:pPr>
    </w:p>
    <w:p w14:paraId="4444FE25"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true if service registered to the RCS service platform, else returns false.</w:t>
      </w:r>
    </w:p>
    <w:p w14:paraId="25D6AC2E" w14:textId="77777777" w:rsidR="00FD47F5" w:rsidRDefault="00FD47F5" w:rsidP="00DA4C3E">
      <w:pPr>
        <w:pStyle w:val="ASN1Code"/>
        <w:ind w:left="680"/>
        <w:rPr>
          <w:color w:val="000000"/>
        </w:rPr>
      </w:pPr>
      <w:proofErr w:type="gramStart"/>
      <w:r>
        <w:rPr>
          <w:color w:val="000000"/>
        </w:rPr>
        <w:t>boolean</w:t>
      </w:r>
      <w:proofErr w:type="gramEnd"/>
      <w:r>
        <w:rPr>
          <w:color w:val="000000"/>
        </w:rPr>
        <w:t xml:space="preserve"> isServiceRegistered()</w:t>
      </w:r>
    </w:p>
    <w:p w14:paraId="37983947" w14:textId="77777777" w:rsidR="00FD47F5" w:rsidRDefault="00FD47F5" w:rsidP="00DA4C3E">
      <w:pPr>
        <w:pStyle w:val="ASN1Code"/>
        <w:ind w:left="680"/>
        <w:rPr>
          <w:color w:val="000000"/>
        </w:rPr>
      </w:pPr>
    </w:p>
    <w:p w14:paraId="65DA2717" w14:textId="77777777" w:rsidR="00FD47F5" w:rsidRDefault="00FD47F5" w:rsidP="00FD47F5">
      <w:pPr>
        <w:pStyle w:val="ListBullet1"/>
        <w:numPr>
          <w:ilvl w:val="0"/>
          <w:numId w:val="24"/>
        </w:numPr>
        <w:tabs>
          <w:tab w:val="clear" w:pos="680"/>
        </w:tabs>
        <w:suppressAutoHyphens/>
        <w:contextualSpacing w:val="0"/>
        <w:rPr>
          <w:rFonts w:ascii="Courier New" w:hAnsi="Courier New" w:cs="Courier New"/>
          <w:color w:val="000000"/>
        </w:rPr>
      </w:pPr>
      <w:r>
        <w:rPr>
          <w:color w:val="000000"/>
        </w:rPr>
        <w:t>Method: returns the configuration that is common for all the service APIs.</w:t>
      </w:r>
    </w:p>
    <w:p w14:paraId="7D1A9670" w14:textId="77777777" w:rsidR="00FD47F5" w:rsidRDefault="00FD47F5" w:rsidP="00DA4C3E">
      <w:pPr>
        <w:pStyle w:val="ListBullet1"/>
        <w:numPr>
          <w:ilvl w:val="0"/>
          <w:numId w:val="0"/>
        </w:numPr>
        <w:ind w:left="720"/>
        <w:rPr>
          <w:color w:val="000000"/>
        </w:rPr>
      </w:pPr>
      <w:r>
        <w:rPr>
          <w:rFonts w:ascii="Courier New" w:hAnsi="Courier New" w:cs="Courier New"/>
          <w:color w:val="000000"/>
        </w:rPr>
        <w:t xml:space="preserve">CommonServiceConfiguration </w:t>
      </w:r>
      <w:proofErr w:type="gramStart"/>
      <w:r>
        <w:rPr>
          <w:rFonts w:ascii="Courier New" w:hAnsi="Courier New" w:cs="Courier New"/>
          <w:color w:val="000000"/>
        </w:rPr>
        <w:t>getCommonConfiguration(</w:t>
      </w:r>
      <w:proofErr w:type="gramEnd"/>
      <w:r>
        <w:rPr>
          <w:rFonts w:ascii="Courier New" w:hAnsi="Courier New" w:cs="Courier New"/>
          <w:color w:val="000000"/>
        </w:rPr>
        <w:t>)</w:t>
      </w:r>
      <w:r>
        <w:rPr>
          <w:color w:val="000000"/>
        </w:rPr>
        <w:br/>
      </w:r>
    </w:p>
    <w:p w14:paraId="000A34E9"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lastRenderedPageBreak/>
        <w:t>Method: adds a listener on service registration event.</w:t>
      </w:r>
    </w:p>
    <w:p w14:paraId="229C899D"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addEventListener(RcsServiceRegistrationListener listener)</w:t>
      </w:r>
    </w:p>
    <w:p w14:paraId="6A582400" w14:textId="77777777" w:rsidR="00FD47F5" w:rsidRDefault="00FD47F5" w:rsidP="00DA4C3E">
      <w:pPr>
        <w:pStyle w:val="ASN1Code"/>
        <w:ind w:left="680"/>
        <w:rPr>
          <w:color w:val="000000"/>
          <w:szCs w:val="20"/>
        </w:rPr>
      </w:pPr>
      <w:bookmarkStart w:id="237" w:name="OLE_LINK1"/>
    </w:p>
    <w:p w14:paraId="526A04EB"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removes a listener on service registration event.</w:t>
      </w:r>
    </w:p>
    <w:p w14:paraId="484B7AF2" w14:textId="77777777" w:rsidR="00FD47F5" w:rsidRDefault="00FD47F5" w:rsidP="00DA4C3E">
      <w:pPr>
        <w:pStyle w:val="ASN1Code"/>
        <w:ind w:left="680"/>
        <w:rPr>
          <w:color w:val="000000"/>
          <w:lang w:eastAsia="en-US"/>
        </w:rPr>
      </w:pPr>
      <w:proofErr w:type="gramStart"/>
      <w:r>
        <w:rPr>
          <w:color w:val="000000"/>
        </w:rPr>
        <w:t>void</w:t>
      </w:r>
      <w:proofErr w:type="gramEnd"/>
      <w:r>
        <w:rPr>
          <w:color w:val="000000"/>
        </w:rPr>
        <w:t xml:space="preserve"> removeEventListener(RcsServiceRegistrationListener listener)</w:t>
      </w:r>
    </w:p>
    <w:p w14:paraId="12B86C02" w14:textId="77777777" w:rsidR="00FD47F5" w:rsidRDefault="00FD47F5" w:rsidP="00DA4C3E">
      <w:pPr>
        <w:pStyle w:val="ASN1Code"/>
        <w:ind w:left="680"/>
        <w:rPr>
          <w:color w:val="000000"/>
          <w:lang w:eastAsia="en-US"/>
        </w:rPr>
      </w:pPr>
    </w:p>
    <w:p w14:paraId="48145740" w14:textId="77777777" w:rsidR="00FD47F5" w:rsidRDefault="00FD47F5" w:rsidP="00FD47F5">
      <w:pPr>
        <w:pStyle w:val="ListBullet1"/>
        <w:numPr>
          <w:ilvl w:val="0"/>
          <w:numId w:val="24"/>
        </w:numPr>
        <w:tabs>
          <w:tab w:val="clear" w:pos="680"/>
        </w:tabs>
        <w:suppressAutoHyphens/>
        <w:contextualSpacing w:val="0"/>
        <w:rPr>
          <w:color w:val="000000"/>
          <w:lang w:eastAsia="en-US"/>
        </w:rPr>
      </w:pPr>
      <w:r>
        <w:rPr>
          <w:color w:val="000000"/>
        </w:rPr>
        <w:t>Method: returns the version of the service (see constants from class RcsService.Build.VERSION_CODES).</w:t>
      </w:r>
    </w:p>
    <w:p w14:paraId="4F6419E0" w14:textId="77777777" w:rsidR="00FD47F5" w:rsidRDefault="00FD47F5" w:rsidP="00DA4C3E">
      <w:pPr>
        <w:pStyle w:val="ASN1Code"/>
        <w:ind w:left="680"/>
        <w:rPr>
          <w:color w:val="000000"/>
          <w:lang w:eastAsia="en-US"/>
        </w:rPr>
      </w:pPr>
      <w:proofErr w:type="gramStart"/>
      <w:r>
        <w:rPr>
          <w:color w:val="000000"/>
          <w:lang w:eastAsia="en-US"/>
        </w:rPr>
        <w:t>int</w:t>
      </w:r>
      <w:proofErr w:type="gramEnd"/>
      <w:r>
        <w:rPr>
          <w:color w:val="000000"/>
          <w:lang w:eastAsia="en-US"/>
        </w:rPr>
        <w:t xml:space="preserve"> getServiceVersion()</w:t>
      </w:r>
    </w:p>
    <w:p w14:paraId="4E41883B" w14:textId="77777777" w:rsidR="00FD47F5" w:rsidRDefault="00FD47F5" w:rsidP="00DA4C3E">
      <w:pPr>
        <w:pStyle w:val="ASN1Code"/>
        <w:ind w:left="680"/>
        <w:rPr>
          <w:color w:val="000000"/>
          <w:lang w:eastAsia="en-US"/>
        </w:rPr>
      </w:pPr>
    </w:p>
    <w:p w14:paraId="431421D1" w14:textId="77777777" w:rsidR="00FD47F5" w:rsidRDefault="00FD47F5" w:rsidP="00FD47F5">
      <w:pPr>
        <w:pStyle w:val="ListBullet1"/>
        <w:numPr>
          <w:ilvl w:val="0"/>
          <w:numId w:val="24"/>
        </w:numPr>
        <w:tabs>
          <w:tab w:val="clear" w:pos="680"/>
        </w:tabs>
        <w:suppressAutoHyphens/>
        <w:contextualSpacing w:val="0"/>
      </w:pPr>
      <w:r>
        <w:rPr>
          <w:color w:val="000000"/>
        </w:rPr>
        <w:t>Method: retur</w:t>
      </w:r>
      <w:r>
        <w:t>ns the reason code for the service registration</w:t>
      </w:r>
    </w:p>
    <w:p w14:paraId="7662155B" w14:textId="77777777" w:rsidR="00FD47F5" w:rsidRDefault="00FD47F5" w:rsidP="00DA4C3E">
      <w:pPr>
        <w:pStyle w:val="ASN1Code"/>
        <w:ind w:left="720"/>
        <w:rPr>
          <w:color w:val="000000"/>
          <w:lang w:eastAsia="en-US"/>
        </w:rPr>
      </w:pPr>
      <w:r>
        <w:t xml:space="preserve">RcsServiceRegistration.ReasonCode </w:t>
      </w:r>
      <w:proofErr w:type="gramStart"/>
      <w:r>
        <w:t>getServiceRegistrationReasonCode()</w:t>
      </w:r>
      <w:proofErr w:type="gramEnd"/>
    </w:p>
    <w:p w14:paraId="2BDA3A5F" w14:textId="77777777" w:rsidR="00FD47F5" w:rsidRDefault="00FD47F5" w:rsidP="00DA4C3E">
      <w:pPr>
        <w:pStyle w:val="ASN1Code"/>
        <w:ind w:left="680"/>
        <w:rPr>
          <w:color w:val="000000"/>
          <w:lang w:eastAsia="en-US"/>
        </w:rPr>
      </w:pPr>
    </w:p>
    <w:p w14:paraId="6DFE2128" w14:textId="77777777" w:rsidR="00FD47F5" w:rsidRDefault="00FD47F5" w:rsidP="00DA4C3E">
      <w:pPr>
        <w:rPr>
          <w:color w:val="000000"/>
          <w:lang w:eastAsia="en-US"/>
        </w:rPr>
      </w:pPr>
      <w:r>
        <w:rPr>
          <w:color w:val="000000"/>
          <w:lang w:eastAsia="en-US"/>
        </w:rPr>
        <w:t xml:space="preserve">Interface </w:t>
      </w:r>
      <w:r>
        <w:rPr>
          <w:b/>
        </w:rPr>
        <w:t>RcsServiceListener</w:t>
      </w:r>
      <w:r>
        <w:rPr>
          <w:color w:val="000000"/>
          <w:lang w:eastAsia="en-US"/>
        </w:rPr>
        <w:t>:</w:t>
      </w:r>
    </w:p>
    <w:p w14:paraId="494AE2C8" w14:textId="77777777" w:rsidR="00FD47F5" w:rsidRDefault="00FD47F5" w:rsidP="00DA4C3E">
      <w:pPr>
        <w:rPr>
          <w:color w:val="000000"/>
          <w:lang w:eastAsia="en-US"/>
        </w:rPr>
      </w:pPr>
    </w:p>
    <w:bookmarkEnd w:id="237"/>
    <w:p w14:paraId="58EAF82F"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callback called when service is connected. This method is called when the service is well connected to the RCS service (binding procedure successful): this means the methods of the API may be used.</w:t>
      </w:r>
    </w:p>
    <w:p w14:paraId="494001A2"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onServiceConnected()</w:t>
      </w:r>
    </w:p>
    <w:p w14:paraId="378B8688" w14:textId="77777777" w:rsidR="00FD47F5" w:rsidRDefault="00FD47F5" w:rsidP="00DA4C3E">
      <w:pPr>
        <w:pStyle w:val="ASN1Code"/>
        <w:ind w:left="680"/>
        <w:rPr>
          <w:color w:val="000000"/>
          <w:szCs w:val="20"/>
        </w:rPr>
      </w:pPr>
    </w:p>
    <w:p w14:paraId="7EB4F1B5"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 xml:space="preserve">Method: callback called when service has been disconnected. This method is called when the service is disconnected from the RCS service (e.g. service deactivated). </w:t>
      </w:r>
    </w:p>
    <w:p w14:paraId="7EA9B8F1" w14:textId="77777777" w:rsidR="00FD47F5" w:rsidRDefault="00FD47F5" w:rsidP="00DA4C3E">
      <w:pPr>
        <w:pStyle w:val="ASN1Code"/>
        <w:ind w:left="680"/>
        <w:rPr>
          <w:color w:val="000000"/>
        </w:rPr>
      </w:pPr>
      <w:proofErr w:type="gramStart"/>
      <w:r>
        <w:rPr>
          <w:color w:val="000000"/>
        </w:rPr>
        <w:t>void</w:t>
      </w:r>
      <w:proofErr w:type="gramEnd"/>
      <w:r>
        <w:rPr>
          <w:color w:val="000000"/>
        </w:rPr>
        <w:t xml:space="preserve"> onServiceDisconnected(ReasonCode reasonCode)</w:t>
      </w:r>
    </w:p>
    <w:p w14:paraId="5028F00F" w14:textId="77777777" w:rsidR="00FD47F5" w:rsidRDefault="00FD47F5" w:rsidP="00DA4C3E">
      <w:pPr>
        <w:pStyle w:val="ASN1Code"/>
        <w:ind w:left="680"/>
        <w:rPr>
          <w:color w:val="000000"/>
        </w:rPr>
      </w:pPr>
    </w:p>
    <w:p w14:paraId="4D8E48B0"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Enum: the reason code of the service disconnection.</w:t>
      </w:r>
    </w:p>
    <w:p w14:paraId="66876E96" w14:textId="77777777" w:rsidR="00FD47F5" w:rsidRDefault="00FD47F5" w:rsidP="00DA4C3E">
      <w:pPr>
        <w:pStyle w:val="ASN1Code"/>
        <w:ind w:left="680"/>
        <w:rPr>
          <w:color w:val="000000"/>
          <w:szCs w:val="20"/>
        </w:rPr>
      </w:pPr>
      <w:proofErr w:type="gramStart"/>
      <w:r>
        <w:rPr>
          <w:color w:val="000000"/>
        </w:rPr>
        <w:t>enum</w:t>
      </w:r>
      <w:proofErr w:type="gramEnd"/>
      <w:r>
        <w:rPr>
          <w:color w:val="000000"/>
        </w:rPr>
        <w:t xml:space="preserve"> ReasonCode { INTERNAL_ERROR(0), SERVICE_DISABLED(1), CONNECTION_LOST(2) }</w:t>
      </w:r>
    </w:p>
    <w:p w14:paraId="74AA6AD9" w14:textId="77777777" w:rsidR="00FD47F5" w:rsidRDefault="00FD47F5" w:rsidP="00DA4C3E">
      <w:pPr>
        <w:pStyle w:val="ASN1Code"/>
        <w:ind w:left="680"/>
        <w:rPr>
          <w:color w:val="000000"/>
          <w:szCs w:val="20"/>
        </w:rPr>
      </w:pPr>
    </w:p>
    <w:p w14:paraId="48D1F86C" w14:textId="77777777" w:rsidR="00FD47F5" w:rsidRDefault="00FD47F5" w:rsidP="00DA4C3E">
      <w:pPr>
        <w:rPr>
          <w:color w:val="000000"/>
        </w:rPr>
      </w:pPr>
      <w:r w:rsidRPr="008C4E32">
        <w:rPr>
          <w:color w:val="000000"/>
        </w:rPr>
        <w:t xml:space="preserve">Class </w:t>
      </w:r>
      <w:r>
        <w:rPr>
          <w:b/>
          <w:color w:val="000000"/>
        </w:rPr>
        <w:t>RcsServiceRegistration</w:t>
      </w:r>
      <w:r>
        <w:rPr>
          <w:color w:val="000000"/>
        </w:rPr>
        <w:t>:</w:t>
      </w:r>
    </w:p>
    <w:p w14:paraId="3A342F29" w14:textId="77777777" w:rsidR="00FD47F5" w:rsidRDefault="00FD47F5" w:rsidP="00DA4C3E">
      <w:pPr>
        <w:rPr>
          <w:color w:val="000000"/>
        </w:rPr>
      </w:pPr>
    </w:p>
    <w:p w14:paraId="7F020F42" w14:textId="77777777" w:rsidR="00FD47F5" w:rsidRDefault="00FD47F5" w:rsidP="00FD47F5">
      <w:pPr>
        <w:pStyle w:val="ListBullet1"/>
        <w:numPr>
          <w:ilvl w:val="0"/>
          <w:numId w:val="41"/>
        </w:numPr>
        <w:tabs>
          <w:tab w:val="clear" w:pos="680"/>
          <w:tab w:val="left" w:pos="0"/>
        </w:tabs>
        <w:suppressAutoHyphens/>
        <w:ind w:left="680"/>
        <w:contextualSpacing w:val="0"/>
        <w:rPr>
          <w:color w:val="000000"/>
          <w:szCs w:val="20"/>
        </w:rPr>
      </w:pPr>
      <w:r w:rsidRPr="008C4E32">
        <w:rPr>
          <w:color w:val="000000"/>
        </w:rPr>
        <w:t xml:space="preserve">Enum: </w:t>
      </w:r>
      <w:r>
        <w:rPr>
          <w:color w:val="000000"/>
          <w:szCs w:val="20"/>
        </w:rPr>
        <w:t>the reason code for RCS service unregistration.</w:t>
      </w:r>
    </w:p>
    <w:p w14:paraId="0D104F3D" w14:textId="77777777" w:rsidR="00FD47F5" w:rsidRDefault="00FD47F5" w:rsidP="00DA4C3E">
      <w:pPr>
        <w:pStyle w:val="ASN1Code"/>
        <w:ind w:left="680"/>
      </w:pPr>
      <w:proofErr w:type="gramStart"/>
      <w:r>
        <w:rPr>
          <w:color w:val="000000"/>
          <w:szCs w:val="20"/>
        </w:rPr>
        <w:t>enum</w:t>
      </w:r>
      <w:proofErr w:type="gramEnd"/>
      <w:r>
        <w:rPr>
          <w:color w:val="000000"/>
          <w:szCs w:val="20"/>
        </w:rPr>
        <w:t xml:space="preserve"> ReasonCode { </w:t>
      </w:r>
      <w:r>
        <w:t>UNSPECIFIED</w:t>
      </w:r>
      <w:r>
        <w:rPr>
          <w:color w:val="000000"/>
          <w:szCs w:val="20"/>
        </w:rPr>
        <w:t xml:space="preserve">(0), </w:t>
      </w:r>
      <w:r>
        <w:t>CONNECTION_LOST</w:t>
      </w:r>
      <w:r>
        <w:rPr>
          <w:color w:val="000000"/>
          <w:szCs w:val="20"/>
        </w:rPr>
        <w:t xml:space="preserve">(1), </w:t>
      </w:r>
      <w:r>
        <w:t>BATTERY_LOW</w:t>
      </w:r>
      <w:r>
        <w:rPr>
          <w:color w:val="000000"/>
          <w:szCs w:val="20"/>
        </w:rPr>
        <w:t>(2) }</w:t>
      </w:r>
    </w:p>
    <w:p w14:paraId="45BC9F2B" w14:textId="77777777" w:rsidR="00FD47F5" w:rsidRDefault="00FD47F5" w:rsidP="00DA4C3E">
      <w:pPr>
        <w:pStyle w:val="ASN1Code"/>
        <w:ind w:left="680"/>
      </w:pPr>
    </w:p>
    <w:p w14:paraId="7032FD73" w14:textId="77777777" w:rsidR="00FD47F5" w:rsidRDefault="00FD47F5" w:rsidP="00DA4C3E">
      <w:r>
        <w:t xml:space="preserve">Class </w:t>
      </w:r>
      <w:r>
        <w:rPr>
          <w:b/>
        </w:rPr>
        <w:t>RcsServiceRegistrationListener</w:t>
      </w:r>
      <w:r>
        <w:t>:</w:t>
      </w:r>
    </w:p>
    <w:p w14:paraId="6F3213E5" w14:textId="77777777" w:rsidR="00FD47F5" w:rsidRDefault="00FD47F5" w:rsidP="00DA4C3E"/>
    <w:p w14:paraId="6F32206A"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callback called when a service is registered to the RCS platform. This method is called when the terminal is registered to the RCS/IMS service platform.</w:t>
      </w:r>
    </w:p>
    <w:p w14:paraId="711275D2"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onServiceRegistered()</w:t>
      </w:r>
    </w:p>
    <w:p w14:paraId="6C3EE81B" w14:textId="77777777" w:rsidR="00FD47F5" w:rsidRDefault="00FD47F5" w:rsidP="00DA4C3E">
      <w:pPr>
        <w:pStyle w:val="ASN1Code"/>
        <w:ind w:left="680"/>
        <w:rPr>
          <w:color w:val="000000"/>
          <w:szCs w:val="20"/>
        </w:rPr>
      </w:pPr>
    </w:p>
    <w:p w14:paraId="445B4686"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lastRenderedPageBreak/>
        <w:t>Method: callback called when a service is unregistered from RCS platform. This method is called when the terminal is not registered to the RCS service platform.</w:t>
      </w:r>
    </w:p>
    <w:p w14:paraId="7CAD601D" w14:textId="77777777" w:rsidR="00FD47F5" w:rsidRDefault="00FD47F5" w:rsidP="00DA4C3E">
      <w:pPr>
        <w:pStyle w:val="ASN1Code"/>
        <w:ind w:left="680"/>
        <w:rPr>
          <w:b/>
          <w:bCs/>
          <w:color w:val="000000"/>
        </w:rPr>
      </w:pPr>
      <w:proofErr w:type="gramStart"/>
      <w:r>
        <w:rPr>
          <w:color w:val="000000"/>
        </w:rPr>
        <w:t>void</w:t>
      </w:r>
      <w:proofErr w:type="gramEnd"/>
      <w:r>
        <w:rPr>
          <w:color w:val="000000"/>
        </w:rPr>
        <w:t xml:space="preserve"> onServiceUnregistered(</w:t>
      </w:r>
      <w:r>
        <w:t>RcsServiceRegistration.ReasonCode reasonCode</w:t>
      </w:r>
      <w:r>
        <w:rPr>
          <w:color w:val="000000"/>
        </w:rPr>
        <w:t>)</w:t>
      </w:r>
    </w:p>
    <w:p w14:paraId="224D25C8" w14:textId="21A9AFCD" w:rsidR="00FD47F5" w:rsidRDefault="00FD47F5" w:rsidP="00DA4C3E">
      <w:pPr>
        <w:pStyle w:val="NormalParagraph"/>
        <w:rPr>
          <w:b/>
          <w:bCs/>
          <w:color w:val="000000"/>
        </w:rPr>
      </w:pPr>
    </w:p>
    <w:p w14:paraId="04AF3D35" w14:textId="77777777" w:rsidR="00FD47F5" w:rsidRDefault="00FD47F5" w:rsidP="00DA4C3E">
      <w:pPr>
        <w:pStyle w:val="NormalParagraph"/>
        <w:spacing w:after="0"/>
      </w:pPr>
      <w:r>
        <w:rPr>
          <w:color w:val="000000"/>
        </w:rPr>
        <w:t>Class</w:t>
      </w:r>
      <w:r>
        <w:rPr>
          <w:b/>
          <w:color w:val="000000"/>
        </w:rPr>
        <w:t xml:space="preserve"> CommonServiceConfiguration:</w:t>
      </w:r>
    </w:p>
    <w:p w14:paraId="51CBBBAC" w14:textId="77777777" w:rsidR="00FD47F5" w:rsidRPr="008C4E32" w:rsidRDefault="00FD47F5" w:rsidP="00DA4C3E">
      <w:pPr>
        <w:rPr>
          <w:color w:val="000000"/>
        </w:rPr>
      </w:pPr>
      <w:r>
        <w:t xml:space="preserve">This class represents the particular common configuration of all </w:t>
      </w:r>
      <w:r>
        <w:rPr>
          <w:color w:val="000000"/>
        </w:rPr>
        <w:t>RCS</w:t>
      </w:r>
      <w:r>
        <w:t xml:space="preserve"> Services.</w:t>
      </w:r>
    </w:p>
    <w:p w14:paraId="0FEB8FC7" w14:textId="77777777" w:rsidR="00FD47F5" w:rsidRDefault="00FD47F5" w:rsidP="00DA4C3E">
      <w:pPr>
        <w:rPr>
          <w:color w:val="000000"/>
        </w:rPr>
      </w:pPr>
    </w:p>
    <w:p w14:paraId="5AF7740C" w14:textId="77777777" w:rsidR="00FD47F5" w:rsidRDefault="00FD47F5" w:rsidP="00FD47F5">
      <w:pPr>
        <w:pStyle w:val="ListBullet1"/>
        <w:numPr>
          <w:ilvl w:val="0"/>
          <w:numId w:val="24"/>
        </w:numPr>
        <w:tabs>
          <w:tab w:val="clear" w:pos="680"/>
        </w:tabs>
        <w:suppressAutoHyphens/>
        <w:contextualSpacing w:val="0"/>
        <w:rPr>
          <w:color w:val="000000"/>
          <w:szCs w:val="20"/>
        </w:rPr>
      </w:pPr>
      <w:r>
        <w:t>Enum: the minimum battery level.</w:t>
      </w:r>
    </w:p>
    <w:p w14:paraId="622BD762" w14:textId="77777777" w:rsidR="00FD47F5" w:rsidRDefault="00FD47F5" w:rsidP="00DA4C3E">
      <w:pPr>
        <w:pStyle w:val="ASN1Code"/>
        <w:ind w:left="720"/>
      </w:pPr>
      <w:proofErr w:type="gramStart"/>
      <w:r>
        <w:rPr>
          <w:rFonts w:cs="Arial"/>
          <w:color w:val="000000"/>
          <w:szCs w:val="20"/>
        </w:rPr>
        <w:t>enum</w:t>
      </w:r>
      <w:proofErr w:type="gramEnd"/>
      <w:r>
        <w:rPr>
          <w:rFonts w:cs="Arial"/>
          <w:color w:val="000000"/>
          <w:szCs w:val="20"/>
        </w:rPr>
        <w:t xml:space="preserve"> </w:t>
      </w:r>
      <w:r>
        <w:t>MinimumBatteryLevel</w:t>
      </w:r>
      <w:r>
        <w:rPr>
          <w:rFonts w:cs="Arial"/>
          <w:color w:val="000000"/>
          <w:szCs w:val="20"/>
        </w:rPr>
        <w:t xml:space="preserve"> { NONE(0), </w:t>
      </w:r>
      <w:r>
        <w:t>PERCENT_5</w:t>
      </w:r>
      <w:r>
        <w:rPr>
          <w:color w:val="000000"/>
          <w:szCs w:val="20"/>
        </w:rPr>
        <w:t xml:space="preserve">(5), </w:t>
      </w:r>
      <w:r>
        <w:t>PERCENT_10(10</w:t>
      </w:r>
      <w:r>
        <w:rPr>
          <w:color w:val="000000"/>
          <w:szCs w:val="20"/>
        </w:rPr>
        <w:t xml:space="preserve">), </w:t>
      </w:r>
      <w:r>
        <w:t>PERCENT_20</w:t>
      </w:r>
      <w:r>
        <w:rPr>
          <w:color w:val="000000"/>
          <w:szCs w:val="20"/>
        </w:rPr>
        <w:t>(20) }</w:t>
      </w:r>
    </w:p>
    <w:p w14:paraId="46F2C170" w14:textId="77777777" w:rsidR="00FD47F5" w:rsidRPr="008C4E32" w:rsidRDefault="00FD47F5" w:rsidP="00DA4C3E">
      <w:pPr>
        <w:pStyle w:val="ASN1Code"/>
        <w:ind w:left="720"/>
      </w:pPr>
    </w:p>
    <w:p w14:paraId="69F3C2AC" w14:textId="77777777" w:rsidR="00FD47F5" w:rsidRDefault="00FD47F5" w:rsidP="00FD47F5">
      <w:pPr>
        <w:pStyle w:val="ListBullet1"/>
        <w:numPr>
          <w:ilvl w:val="0"/>
          <w:numId w:val="24"/>
        </w:numPr>
        <w:tabs>
          <w:tab w:val="clear" w:pos="680"/>
        </w:tabs>
        <w:suppressAutoHyphens/>
        <w:contextualSpacing w:val="0"/>
        <w:rPr>
          <w:color w:val="000000"/>
          <w:szCs w:val="20"/>
        </w:rPr>
      </w:pPr>
      <w:r>
        <w:t>Enum: the messaging client mode.</w:t>
      </w:r>
    </w:p>
    <w:p w14:paraId="47802A48" w14:textId="77777777" w:rsidR="00FD47F5" w:rsidRDefault="00FD47F5" w:rsidP="00DA4C3E">
      <w:pPr>
        <w:pStyle w:val="ASN1Code"/>
        <w:ind w:left="720"/>
        <w:rPr>
          <w:color w:val="000000"/>
          <w:szCs w:val="20"/>
        </w:rPr>
      </w:pPr>
      <w:proofErr w:type="gramStart"/>
      <w:r>
        <w:rPr>
          <w:rFonts w:cs="Arial"/>
          <w:color w:val="000000"/>
          <w:szCs w:val="20"/>
        </w:rPr>
        <w:t>enum</w:t>
      </w:r>
      <w:proofErr w:type="gramEnd"/>
      <w:r>
        <w:rPr>
          <w:rFonts w:cs="Arial"/>
          <w:color w:val="000000"/>
          <w:szCs w:val="20"/>
        </w:rPr>
        <w:t xml:space="preserve"> MessagingMode { NONE(0), </w:t>
      </w:r>
      <w:r>
        <w:rPr>
          <w:color w:val="000000"/>
          <w:szCs w:val="20"/>
        </w:rPr>
        <w:t>INTEGRATED(1), CONVERGED(2), SEAMLESS(3) }</w:t>
      </w:r>
    </w:p>
    <w:p w14:paraId="1AE2F848" w14:textId="77777777" w:rsidR="00FD47F5" w:rsidRDefault="00FD47F5" w:rsidP="00DA4C3E">
      <w:pPr>
        <w:pStyle w:val="ASN1Code"/>
        <w:ind w:left="720"/>
        <w:rPr>
          <w:color w:val="000000"/>
          <w:szCs w:val="20"/>
        </w:rPr>
      </w:pPr>
    </w:p>
    <w:p w14:paraId="105B99C2" w14:textId="77777777" w:rsidR="00FD47F5" w:rsidRDefault="00FD47F5" w:rsidP="00FD47F5">
      <w:pPr>
        <w:pStyle w:val="ListBullet1"/>
        <w:numPr>
          <w:ilvl w:val="0"/>
          <w:numId w:val="24"/>
        </w:numPr>
        <w:tabs>
          <w:tab w:val="clear" w:pos="680"/>
        </w:tabs>
        <w:suppressAutoHyphens/>
        <w:contextualSpacing w:val="0"/>
        <w:rPr>
          <w:color w:val="000000"/>
          <w:szCs w:val="20"/>
        </w:rPr>
      </w:pPr>
      <w:r>
        <w:t>Enum: the messaging method.</w:t>
      </w:r>
    </w:p>
    <w:p w14:paraId="2526526A" w14:textId="77777777" w:rsidR="00FD47F5" w:rsidRDefault="00FD47F5" w:rsidP="00DA4C3E">
      <w:pPr>
        <w:pStyle w:val="ASN1Code"/>
        <w:ind w:left="720"/>
        <w:rPr>
          <w:color w:val="000000"/>
          <w:szCs w:val="20"/>
        </w:rPr>
      </w:pPr>
      <w:proofErr w:type="gramStart"/>
      <w:r>
        <w:rPr>
          <w:rFonts w:cs="Arial"/>
          <w:color w:val="000000"/>
          <w:szCs w:val="20"/>
        </w:rPr>
        <w:t>enum</w:t>
      </w:r>
      <w:proofErr w:type="gramEnd"/>
      <w:r>
        <w:rPr>
          <w:rFonts w:cs="Arial"/>
          <w:color w:val="000000"/>
          <w:szCs w:val="20"/>
        </w:rPr>
        <w:t xml:space="preserve"> MessagingMethod { AUTOMATIC(0), RCS(1), NON_RCS(2) }</w:t>
      </w:r>
    </w:p>
    <w:p w14:paraId="4A34630E" w14:textId="77777777" w:rsidR="00FD47F5" w:rsidRDefault="00FD47F5" w:rsidP="00DA4C3E">
      <w:pPr>
        <w:pStyle w:val="ASN1Code"/>
        <w:rPr>
          <w:color w:val="000000"/>
          <w:szCs w:val="20"/>
        </w:rPr>
      </w:pPr>
    </w:p>
    <w:p w14:paraId="56C8F2EA"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display name associated to the RCS user account. The display name may be updated by the end user via the RCS settings application.</w:t>
      </w:r>
    </w:p>
    <w:p w14:paraId="761BEB3F" w14:textId="77777777" w:rsidR="00FD47F5" w:rsidRDefault="00FD47F5" w:rsidP="00DA4C3E">
      <w:pPr>
        <w:pStyle w:val="ASN1Code"/>
        <w:rPr>
          <w:color w:val="000000"/>
        </w:rPr>
      </w:pPr>
      <w:r>
        <w:rPr>
          <w:color w:val="000000"/>
        </w:rPr>
        <w:tab/>
        <w:t xml:space="preserve">String </w:t>
      </w:r>
      <w:proofErr w:type="gramStart"/>
      <w:r>
        <w:rPr>
          <w:color w:val="000000"/>
        </w:rPr>
        <w:t>getMyDisplayName()</w:t>
      </w:r>
      <w:proofErr w:type="gramEnd"/>
    </w:p>
    <w:p w14:paraId="281CD3D6" w14:textId="77777777" w:rsidR="00FD47F5" w:rsidRDefault="00FD47F5" w:rsidP="00DA4C3E">
      <w:pPr>
        <w:pStyle w:val="ASN1Code"/>
        <w:rPr>
          <w:color w:val="000000"/>
        </w:rPr>
      </w:pPr>
    </w:p>
    <w:p w14:paraId="74F78DA2"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w:t>
      </w:r>
      <w:r>
        <w:t xml:space="preserve"> set the display name associated to the </w:t>
      </w:r>
      <w:r>
        <w:rPr>
          <w:color w:val="000000"/>
        </w:rPr>
        <w:t>RCS</w:t>
      </w:r>
      <w:r>
        <w:t xml:space="preserve"> user account.</w:t>
      </w:r>
    </w:p>
    <w:p w14:paraId="58017856" w14:textId="77777777" w:rsidR="00FD47F5" w:rsidRDefault="00FD47F5" w:rsidP="00DA4C3E">
      <w:pPr>
        <w:pStyle w:val="ASN1Code"/>
        <w:rPr>
          <w:color w:val="000000"/>
        </w:rPr>
      </w:pPr>
      <w:r>
        <w:rPr>
          <w:color w:val="000000"/>
        </w:rPr>
        <w:tab/>
      </w:r>
      <w:proofErr w:type="gramStart"/>
      <w:r>
        <w:rPr>
          <w:color w:val="000000"/>
        </w:rPr>
        <w:t>void</w:t>
      </w:r>
      <w:proofErr w:type="gramEnd"/>
      <w:r>
        <w:rPr>
          <w:color w:val="000000"/>
        </w:rPr>
        <w:t xml:space="preserve"> setMyDisplayName(String name)</w:t>
      </w:r>
    </w:p>
    <w:p w14:paraId="4B725814" w14:textId="77777777" w:rsidR="00FD47F5" w:rsidRDefault="00FD47F5" w:rsidP="00DA4C3E">
      <w:pPr>
        <w:pStyle w:val="ASN1Code"/>
        <w:rPr>
          <w:color w:val="000000"/>
        </w:rPr>
      </w:pPr>
    </w:p>
    <w:p w14:paraId="7CA9D320"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w:t>
      </w:r>
      <w:r>
        <w:t xml:space="preserve"> returns the user contact identifior (i.e. username part of the IMPU).</w:t>
      </w:r>
    </w:p>
    <w:p w14:paraId="1A1566FE" w14:textId="77777777" w:rsidR="00FD47F5" w:rsidRDefault="00FD47F5" w:rsidP="00DA4C3E">
      <w:pPr>
        <w:pStyle w:val="ASN1Code"/>
        <w:rPr>
          <w:color w:val="000000"/>
        </w:rPr>
      </w:pPr>
      <w:r>
        <w:rPr>
          <w:color w:val="000000"/>
        </w:rPr>
        <w:tab/>
      </w:r>
      <w:r>
        <w:rPr>
          <w:color w:val="000000"/>
          <w:szCs w:val="20"/>
        </w:rPr>
        <w:t>ContactId</w:t>
      </w:r>
      <w:r>
        <w:rPr>
          <w:color w:val="000000"/>
        </w:rPr>
        <w:t xml:space="preserve"> </w:t>
      </w:r>
      <w:proofErr w:type="gramStart"/>
      <w:r>
        <w:rPr>
          <w:rFonts w:eastAsia="Times New Roman"/>
          <w:color w:val="000000"/>
          <w:szCs w:val="20"/>
        </w:rPr>
        <w:t>getMyContactId</w:t>
      </w:r>
      <w:r>
        <w:rPr>
          <w:color w:val="000000"/>
        </w:rPr>
        <w:t>()</w:t>
      </w:r>
      <w:proofErr w:type="gramEnd"/>
    </w:p>
    <w:p w14:paraId="421CD532" w14:textId="77777777" w:rsidR="00FD47F5" w:rsidRDefault="00FD47F5" w:rsidP="00FD47F5">
      <w:pPr>
        <w:pStyle w:val="ListBullet1"/>
        <w:numPr>
          <w:ilvl w:val="0"/>
          <w:numId w:val="24"/>
        </w:numPr>
        <w:tabs>
          <w:tab w:val="clear" w:pos="680"/>
        </w:tabs>
        <w:suppressAutoHyphens/>
        <w:contextualSpacing w:val="0"/>
        <w:rPr>
          <w:color w:val="000000"/>
        </w:rPr>
      </w:pPr>
      <w:r>
        <w:t>Method: returns “true” if RCS configuration is valid</w:t>
      </w:r>
    </w:p>
    <w:p w14:paraId="672BBE79" w14:textId="77777777" w:rsidR="00FD47F5" w:rsidRDefault="00FD47F5" w:rsidP="00DA4C3E">
      <w:pPr>
        <w:pStyle w:val="ASN1Code"/>
        <w:rPr>
          <w:color w:val="000000"/>
          <w:szCs w:val="20"/>
        </w:rPr>
      </w:pPr>
      <w:r>
        <w:rPr>
          <w:color w:val="000000"/>
        </w:rPr>
        <w:tab/>
      </w:r>
      <w:proofErr w:type="gramStart"/>
      <w:r>
        <w:rPr>
          <w:color w:val="000000"/>
        </w:rPr>
        <w:t>boolean</w:t>
      </w:r>
      <w:proofErr w:type="gramEnd"/>
      <w:r>
        <w:rPr>
          <w:color w:val="000000"/>
        </w:rPr>
        <w:t xml:space="preserve"> isConfigValid()</w:t>
      </w:r>
    </w:p>
    <w:p w14:paraId="14370399" w14:textId="77777777" w:rsidR="00FD47F5" w:rsidRDefault="00FD47F5" w:rsidP="00DA4C3E">
      <w:pPr>
        <w:pStyle w:val="ASN1Code"/>
        <w:rPr>
          <w:color w:val="000000"/>
          <w:szCs w:val="20"/>
        </w:rPr>
      </w:pPr>
    </w:p>
    <w:p w14:paraId="1D91BDAE" w14:textId="77777777" w:rsidR="00FD47F5" w:rsidRDefault="00FD47F5" w:rsidP="00FD47F5">
      <w:pPr>
        <w:pStyle w:val="ListBullet1"/>
        <w:numPr>
          <w:ilvl w:val="0"/>
          <w:numId w:val="24"/>
        </w:numPr>
        <w:tabs>
          <w:tab w:val="clear" w:pos="680"/>
        </w:tabs>
        <w:suppressAutoHyphens/>
        <w:contextualSpacing w:val="0"/>
        <w:rPr>
          <w:color w:val="000000"/>
        </w:rPr>
      </w:pPr>
      <w:r>
        <w:t>Method: returns the messaging client mode.</w:t>
      </w:r>
    </w:p>
    <w:p w14:paraId="7B267F6B" w14:textId="77777777" w:rsidR="00FD47F5" w:rsidRDefault="00FD47F5" w:rsidP="00DA4C3E">
      <w:pPr>
        <w:pStyle w:val="ASN1Code"/>
        <w:rPr>
          <w:color w:val="000000"/>
        </w:rPr>
      </w:pPr>
      <w:r>
        <w:rPr>
          <w:color w:val="000000"/>
        </w:rPr>
        <w:tab/>
        <w:t xml:space="preserve">MessagingMode </w:t>
      </w:r>
      <w:proofErr w:type="gramStart"/>
      <w:r>
        <w:rPr>
          <w:color w:val="000000"/>
        </w:rPr>
        <w:t>getMessagingUX()</w:t>
      </w:r>
      <w:proofErr w:type="gramEnd"/>
    </w:p>
    <w:p w14:paraId="0EF32974" w14:textId="77777777" w:rsidR="00FD47F5" w:rsidRDefault="00FD47F5" w:rsidP="00DA4C3E">
      <w:pPr>
        <w:pStyle w:val="ASN1Code"/>
        <w:rPr>
          <w:color w:val="000000"/>
        </w:rPr>
      </w:pPr>
    </w:p>
    <w:p w14:paraId="218A0B1A" w14:textId="77777777" w:rsidR="00FD47F5" w:rsidRDefault="00FD47F5" w:rsidP="00FD47F5">
      <w:pPr>
        <w:pStyle w:val="ListBullet1"/>
        <w:numPr>
          <w:ilvl w:val="0"/>
          <w:numId w:val="24"/>
        </w:numPr>
        <w:tabs>
          <w:tab w:val="clear" w:pos="680"/>
        </w:tabs>
        <w:suppressAutoHyphens/>
        <w:contextualSpacing w:val="0"/>
        <w:rPr>
          <w:color w:val="000000"/>
        </w:rPr>
      </w:pPr>
      <w:r>
        <w:t xml:space="preserve">Method: returns the default messaging method. </w:t>
      </w:r>
    </w:p>
    <w:p w14:paraId="47D8B49E" w14:textId="77777777" w:rsidR="00FD47F5" w:rsidRDefault="00FD47F5" w:rsidP="00DA4C3E">
      <w:pPr>
        <w:pStyle w:val="ASN1Code"/>
        <w:rPr>
          <w:color w:val="000000"/>
        </w:rPr>
      </w:pPr>
      <w:r>
        <w:rPr>
          <w:color w:val="000000"/>
        </w:rPr>
        <w:tab/>
      </w:r>
      <w:r>
        <w:rPr>
          <w:rFonts w:cs="Arial"/>
          <w:color w:val="000000"/>
          <w:szCs w:val="20"/>
        </w:rPr>
        <w:t xml:space="preserve">MessagingMethod </w:t>
      </w:r>
      <w:proofErr w:type="gramStart"/>
      <w:r>
        <w:rPr>
          <w:color w:val="000000"/>
        </w:rPr>
        <w:t>getDefaultMessagingMethod()</w:t>
      </w:r>
      <w:proofErr w:type="gramEnd"/>
    </w:p>
    <w:p w14:paraId="5F95F8DF" w14:textId="77777777" w:rsidR="00FD47F5" w:rsidRDefault="00FD47F5" w:rsidP="00DA4C3E">
      <w:pPr>
        <w:pStyle w:val="ASN1Code"/>
        <w:rPr>
          <w:color w:val="000000"/>
        </w:rPr>
      </w:pPr>
    </w:p>
    <w:p w14:paraId="17797D4C" w14:textId="77777777" w:rsidR="00FD47F5" w:rsidRDefault="00FD47F5" w:rsidP="00FD47F5">
      <w:pPr>
        <w:pStyle w:val="ListBullet1"/>
        <w:numPr>
          <w:ilvl w:val="0"/>
          <w:numId w:val="24"/>
        </w:numPr>
        <w:tabs>
          <w:tab w:val="clear" w:pos="680"/>
        </w:tabs>
        <w:suppressAutoHyphens/>
        <w:contextualSpacing w:val="0"/>
        <w:rPr>
          <w:color w:val="000000"/>
          <w:szCs w:val="20"/>
        </w:rPr>
      </w:pPr>
      <w:r>
        <w:t>Method: set the default messaging method.</w:t>
      </w:r>
    </w:p>
    <w:p w14:paraId="2AC890DF" w14:textId="77777777" w:rsidR="00FD47F5" w:rsidRDefault="00FD47F5" w:rsidP="00DA4C3E">
      <w:pPr>
        <w:pStyle w:val="ASN1Code"/>
        <w:rPr>
          <w:color w:val="000000"/>
          <w:szCs w:val="20"/>
        </w:rPr>
      </w:pPr>
      <w:r>
        <w:rPr>
          <w:color w:val="000000"/>
          <w:szCs w:val="20"/>
        </w:rPr>
        <w:tab/>
      </w:r>
      <w:proofErr w:type="gramStart"/>
      <w:r>
        <w:rPr>
          <w:color w:val="000000"/>
          <w:szCs w:val="20"/>
        </w:rPr>
        <w:t>void</w:t>
      </w:r>
      <w:proofErr w:type="gramEnd"/>
      <w:r>
        <w:rPr>
          <w:color w:val="000000"/>
          <w:szCs w:val="20"/>
        </w:rPr>
        <w:t xml:space="preserve"> setDefaultMessagingMethod(</w:t>
      </w:r>
      <w:r>
        <w:rPr>
          <w:rFonts w:cs="Arial"/>
          <w:color w:val="000000"/>
          <w:szCs w:val="20"/>
        </w:rPr>
        <w:t>MessagingMethod method</w:t>
      </w:r>
      <w:r>
        <w:rPr>
          <w:color w:val="000000"/>
          <w:szCs w:val="20"/>
        </w:rPr>
        <w:t>)</w:t>
      </w:r>
    </w:p>
    <w:p w14:paraId="6B6A80B1" w14:textId="77777777" w:rsidR="00FD47F5" w:rsidRDefault="00FD47F5" w:rsidP="00DA4C3E">
      <w:pPr>
        <w:pStyle w:val="ASN1Code"/>
        <w:rPr>
          <w:color w:val="000000"/>
          <w:szCs w:val="20"/>
        </w:rPr>
      </w:pPr>
    </w:p>
    <w:p w14:paraId="6FD803A7" w14:textId="77777777" w:rsidR="00FD47F5" w:rsidRDefault="00FD47F5" w:rsidP="00FD47F5">
      <w:pPr>
        <w:pStyle w:val="ListBullet1"/>
        <w:numPr>
          <w:ilvl w:val="0"/>
          <w:numId w:val="24"/>
        </w:numPr>
        <w:tabs>
          <w:tab w:val="clear" w:pos="680"/>
        </w:tabs>
        <w:suppressAutoHyphens/>
        <w:contextualSpacing w:val="0"/>
        <w:rPr>
          <w:color w:val="000000"/>
          <w:szCs w:val="20"/>
        </w:rPr>
      </w:pPr>
      <w:r w:rsidRPr="008C4E32">
        <w:t>Method:</w:t>
      </w:r>
      <w:r>
        <w:t xml:space="preserve"> returns the minimum battery level.</w:t>
      </w:r>
    </w:p>
    <w:p w14:paraId="4D111986" w14:textId="77777777" w:rsidR="00FD47F5" w:rsidRDefault="00FD47F5" w:rsidP="00DA4C3E">
      <w:pPr>
        <w:pStyle w:val="ASN1Code"/>
        <w:ind w:left="680"/>
      </w:pPr>
      <w:r>
        <w:rPr>
          <w:color w:val="000000"/>
          <w:szCs w:val="20"/>
        </w:rPr>
        <w:lastRenderedPageBreak/>
        <w:t xml:space="preserve">MinimumBatteryLevel </w:t>
      </w:r>
      <w:proofErr w:type="gramStart"/>
      <w:r>
        <w:rPr>
          <w:color w:val="000000"/>
          <w:szCs w:val="20"/>
        </w:rPr>
        <w:t>getMinimumBatteryLevel</w:t>
      </w:r>
      <w:r>
        <w:t>()</w:t>
      </w:r>
      <w:proofErr w:type="gramEnd"/>
    </w:p>
    <w:p w14:paraId="240D0D43" w14:textId="77777777" w:rsidR="00FD47F5" w:rsidRDefault="00FD47F5" w:rsidP="00DA4C3E">
      <w:pPr>
        <w:pStyle w:val="ASN1Code"/>
      </w:pPr>
    </w:p>
    <w:p w14:paraId="23C2862E" w14:textId="77777777" w:rsidR="00FD47F5" w:rsidRDefault="00FD47F5" w:rsidP="00FD47F5">
      <w:pPr>
        <w:pStyle w:val="ListBullet1"/>
        <w:numPr>
          <w:ilvl w:val="0"/>
          <w:numId w:val="24"/>
        </w:numPr>
        <w:tabs>
          <w:tab w:val="clear" w:pos="680"/>
        </w:tabs>
        <w:suppressAutoHyphens/>
        <w:contextualSpacing w:val="0"/>
        <w:rPr>
          <w:color w:val="000000"/>
          <w:szCs w:val="20"/>
        </w:rPr>
      </w:pPr>
      <w:r>
        <w:t>Method: sets the minimum battery level. Under the specified level, the RCS stack unregisters from the RCS platform.</w:t>
      </w:r>
    </w:p>
    <w:p w14:paraId="78A24715" w14:textId="77777777" w:rsidR="00FD47F5" w:rsidRDefault="00FD47F5" w:rsidP="00DA4C3E">
      <w:pPr>
        <w:pStyle w:val="ASN1Code"/>
        <w:ind w:left="680"/>
      </w:pPr>
      <w:proofErr w:type="gramStart"/>
      <w:r>
        <w:rPr>
          <w:color w:val="000000"/>
          <w:szCs w:val="20"/>
        </w:rPr>
        <w:t>setMinimumBatteryLevel</w:t>
      </w:r>
      <w:r>
        <w:t>(</w:t>
      </w:r>
      <w:proofErr w:type="gramEnd"/>
      <w:r>
        <w:t>MinimumBatteryLevel level)</w:t>
      </w:r>
    </w:p>
    <w:p w14:paraId="048DEF90" w14:textId="77777777" w:rsidR="00FD47F5" w:rsidRPr="008C4E32" w:rsidRDefault="00FD47F5" w:rsidP="00DA4C3E">
      <w:pPr>
        <w:pStyle w:val="ASN1Code"/>
      </w:pPr>
    </w:p>
    <w:p w14:paraId="542C0F66" w14:textId="77777777" w:rsidR="00FD47F5" w:rsidRPr="008C4E32" w:rsidRDefault="00FD47F5" w:rsidP="00FD47F5">
      <w:pPr>
        <w:pStyle w:val="Heading4"/>
        <w:numPr>
          <w:ilvl w:val="3"/>
          <w:numId w:val="38"/>
        </w:numPr>
        <w:suppressAutoHyphens/>
        <w:rPr>
          <w:color w:val="000000"/>
        </w:rPr>
      </w:pPr>
      <w:r>
        <w:t xml:space="preserve">Common </w:t>
      </w:r>
      <w:r w:rsidRPr="008E7CCA">
        <w:rPr>
          <w:rFonts w:ascii="Arial" w:hAnsi="Arial"/>
        </w:rPr>
        <w:t>Data Classes</w:t>
      </w:r>
    </w:p>
    <w:p w14:paraId="39579CB7" w14:textId="77777777" w:rsidR="00FD47F5" w:rsidRDefault="00FD47F5" w:rsidP="00DA4C3E">
      <w:pPr>
        <w:pStyle w:val="ASN1Code"/>
        <w:rPr>
          <w:color w:val="000000"/>
          <w:szCs w:val="20"/>
        </w:rPr>
      </w:pPr>
    </w:p>
    <w:p w14:paraId="7123D818" w14:textId="77777777" w:rsidR="00FD47F5" w:rsidRPr="008C4E32" w:rsidRDefault="00FD47F5" w:rsidP="00DA4C3E">
      <w:pPr>
        <w:pStyle w:val="NormalParagraph"/>
      </w:pPr>
      <w:r w:rsidRPr="008C4E32">
        <w:rPr>
          <w:color w:val="000000"/>
        </w:rPr>
        <w:t>Class</w:t>
      </w:r>
      <w:r w:rsidRPr="008C4E32">
        <w:rPr>
          <w:b/>
          <w:color w:val="000000"/>
        </w:rPr>
        <w:t xml:space="preserve"> </w:t>
      </w:r>
      <w:r>
        <w:rPr>
          <w:b/>
          <w:bCs/>
          <w:color w:val="000000"/>
        </w:rPr>
        <w:t>Geoloc</w:t>
      </w:r>
      <w:r w:rsidRPr="008C4E32">
        <w:rPr>
          <w:b/>
          <w:color w:val="000000"/>
        </w:rPr>
        <w:t>:</w:t>
      </w:r>
    </w:p>
    <w:p w14:paraId="0725F2BB" w14:textId="77777777" w:rsidR="00FD47F5" w:rsidRDefault="00FD47F5" w:rsidP="00DA4C3E">
      <w:pPr>
        <w:rPr>
          <w:color w:val="000000"/>
        </w:rPr>
      </w:pPr>
      <w:r>
        <w:t>This class allows extracting geoloc information and is used in common for both geoloc chat message content and geoloc sharings.</w:t>
      </w:r>
    </w:p>
    <w:p w14:paraId="55DD9386" w14:textId="77777777" w:rsidR="00FD47F5" w:rsidRDefault="00FD47F5" w:rsidP="00DA4C3E">
      <w:pPr>
        <w:rPr>
          <w:color w:val="000000"/>
        </w:rPr>
      </w:pPr>
    </w:p>
    <w:p w14:paraId="3071603C"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Constructor: creates a Geoloc instance</w:t>
      </w:r>
      <w:r w:rsidRPr="008C4E32">
        <w:rPr>
          <w:color w:val="000000"/>
        </w:rPr>
        <w:t xml:space="preserve"> with </w:t>
      </w:r>
      <w:r>
        <w:rPr>
          <w:color w:val="000000"/>
        </w:rPr>
        <w:t>the specified parameters.</w:t>
      </w:r>
    </w:p>
    <w:p w14:paraId="0885AE80" w14:textId="77777777" w:rsidR="00FD47F5" w:rsidRDefault="00FD47F5" w:rsidP="00DA4C3E">
      <w:pPr>
        <w:pStyle w:val="ASN1Code"/>
        <w:ind w:left="680"/>
        <w:rPr>
          <w:color w:val="000000"/>
        </w:rPr>
      </w:pPr>
      <w:proofErr w:type="gramStart"/>
      <w:r>
        <w:rPr>
          <w:color w:val="000000"/>
        </w:rPr>
        <w:t>Geoloc(</w:t>
      </w:r>
      <w:proofErr w:type="gramEnd"/>
      <w:r>
        <w:rPr>
          <w:color w:val="000000"/>
        </w:rPr>
        <w:t>String label, double latitude, double longitude, long expiration, float accuracy)</w:t>
      </w:r>
    </w:p>
    <w:p w14:paraId="0B8409AB" w14:textId="77777777" w:rsidR="00FD47F5" w:rsidRDefault="00FD47F5" w:rsidP="00DA4C3E">
      <w:pPr>
        <w:pStyle w:val="ASN1Code"/>
        <w:ind w:left="680"/>
        <w:rPr>
          <w:color w:val="000000"/>
        </w:rPr>
      </w:pPr>
    </w:p>
    <w:p w14:paraId="63739C31" w14:textId="77777777" w:rsidR="00FD47F5" w:rsidRPr="008C4E32" w:rsidRDefault="00FD47F5" w:rsidP="00FD47F5">
      <w:pPr>
        <w:pStyle w:val="ListBullet1"/>
        <w:numPr>
          <w:ilvl w:val="0"/>
          <w:numId w:val="24"/>
        </w:numPr>
        <w:tabs>
          <w:tab w:val="clear" w:pos="680"/>
        </w:tabs>
        <w:suppressAutoHyphens/>
        <w:contextualSpacing w:val="0"/>
        <w:rPr>
          <w:color w:val="000000"/>
        </w:rPr>
      </w:pPr>
      <w:r>
        <w:rPr>
          <w:color w:val="000000"/>
        </w:rPr>
        <w:t>Constructor: returns a Geoloc instance as parsed from the CONTENT field in the GeolocSharingLog provider or</w:t>
      </w:r>
      <w:r w:rsidRPr="008C4E32">
        <w:rPr>
          <w:color w:val="000000"/>
        </w:rPr>
        <w:t xml:space="preserve"> the CONTENT</w:t>
      </w:r>
      <w:r>
        <w:rPr>
          <w:color w:val="000000"/>
        </w:rPr>
        <w:t xml:space="preserve"> field of a geoloc chat message in the ChatLog.Message provider.</w:t>
      </w:r>
    </w:p>
    <w:p w14:paraId="653BF10B" w14:textId="77777777" w:rsidR="00FD47F5" w:rsidRPr="008C4E32" w:rsidRDefault="00FD47F5" w:rsidP="00DA4C3E">
      <w:pPr>
        <w:pStyle w:val="ASN1Code"/>
        <w:ind w:left="680"/>
        <w:rPr>
          <w:color w:val="000000"/>
        </w:rPr>
      </w:pPr>
      <w:proofErr w:type="gramStart"/>
      <w:r>
        <w:rPr>
          <w:color w:val="000000"/>
        </w:rPr>
        <w:t>Geoloc(</w:t>
      </w:r>
      <w:proofErr w:type="gramEnd"/>
      <w:r w:rsidRPr="008C4E32">
        <w:rPr>
          <w:color w:val="000000"/>
        </w:rPr>
        <w:t xml:space="preserve">String </w:t>
      </w:r>
      <w:r>
        <w:rPr>
          <w:color w:val="000000"/>
        </w:rPr>
        <w:t>geolocContent)</w:t>
      </w:r>
    </w:p>
    <w:p w14:paraId="479B2CC1" w14:textId="77777777" w:rsidR="00FD47F5" w:rsidRDefault="00FD47F5" w:rsidP="00DA4C3E">
      <w:pPr>
        <w:pStyle w:val="ASN1Code"/>
        <w:ind w:left="680"/>
        <w:rPr>
          <w:color w:val="000000"/>
        </w:rPr>
      </w:pPr>
    </w:p>
    <w:p w14:paraId="2710C853"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label associated to the geoloc.</w:t>
      </w:r>
    </w:p>
    <w:p w14:paraId="49E1D452" w14:textId="77777777" w:rsidR="00FD47F5" w:rsidRDefault="00FD47F5" w:rsidP="00DA4C3E">
      <w:pPr>
        <w:pStyle w:val="ASN1Code"/>
        <w:ind w:left="680"/>
        <w:rPr>
          <w:color w:val="000000"/>
        </w:rPr>
      </w:pPr>
      <w:r>
        <w:rPr>
          <w:color w:val="000000"/>
        </w:rPr>
        <w:t xml:space="preserve">String </w:t>
      </w:r>
      <w:proofErr w:type="gramStart"/>
      <w:r>
        <w:rPr>
          <w:color w:val="000000"/>
        </w:rPr>
        <w:t>getLabel()</w:t>
      </w:r>
      <w:proofErr w:type="gramEnd"/>
    </w:p>
    <w:p w14:paraId="779B2228" w14:textId="77777777" w:rsidR="00FD47F5" w:rsidRDefault="00FD47F5" w:rsidP="00DA4C3E">
      <w:pPr>
        <w:pStyle w:val="ASN1Code"/>
        <w:ind w:left="680"/>
        <w:rPr>
          <w:color w:val="000000"/>
        </w:rPr>
      </w:pPr>
    </w:p>
    <w:p w14:paraId="157A469B"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latitude.</w:t>
      </w:r>
    </w:p>
    <w:p w14:paraId="0EF35558" w14:textId="77777777" w:rsidR="00FD47F5" w:rsidRDefault="00FD47F5" w:rsidP="00DA4C3E">
      <w:pPr>
        <w:pStyle w:val="ASN1Code"/>
        <w:ind w:left="680"/>
        <w:rPr>
          <w:color w:val="000000"/>
        </w:rPr>
      </w:pPr>
      <w:proofErr w:type="gramStart"/>
      <w:r>
        <w:rPr>
          <w:color w:val="000000"/>
        </w:rPr>
        <w:t>double</w:t>
      </w:r>
      <w:proofErr w:type="gramEnd"/>
      <w:r>
        <w:rPr>
          <w:color w:val="000000"/>
        </w:rPr>
        <w:t xml:space="preserve"> getLatitude()</w:t>
      </w:r>
    </w:p>
    <w:p w14:paraId="281DCAD1" w14:textId="77777777" w:rsidR="00FD47F5" w:rsidRDefault="00FD47F5" w:rsidP="00DA4C3E">
      <w:pPr>
        <w:pStyle w:val="ASN1Code"/>
        <w:ind w:left="680"/>
        <w:rPr>
          <w:color w:val="000000"/>
        </w:rPr>
      </w:pPr>
    </w:p>
    <w:p w14:paraId="19FA7019"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longitude.</w:t>
      </w:r>
    </w:p>
    <w:p w14:paraId="37AB1D17" w14:textId="77777777" w:rsidR="00FD47F5" w:rsidRDefault="00FD47F5" w:rsidP="00DA4C3E">
      <w:pPr>
        <w:pStyle w:val="ASN1Code"/>
        <w:ind w:left="680"/>
        <w:rPr>
          <w:color w:val="000000"/>
        </w:rPr>
      </w:pPr>
      <w:proofErr w:type="gramStart"/>
      <w:r>
        <w:rPr>
          <w:color w:val="000000"/>
        </w:rPr>
        <w:t>double</w:t>
      </w:r>
      <w:proofErr w:type="gramEnd"/>
      <w:r>
        <w:rPr>
          <w:color w:val="000000"/>
        </w:rPr>
        <w:t xml:space="preserve"> getLongitude()</w:t>
      </w:r>
    </w:p>
    <w:p w14:paraId="3A87C310" w14:textId="77777777" w:rsidR="00FD47F5" w:rsidRDefault="00FD47F5" w:rsidP="00DA4C3E">
      <w:pPr>
        <w:pStyle w:val="ASN1Code"/>
        <w:ind w:left="680"/>
        <w:rPr>
          <w:color w:val="000000"/>
        </w:rPr>
      </w:pPr>
    </w:p>
    <w:p w14:paraId="05531023"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accuracy of the geoloc info (in meter).</w:t>
      </w:r>
    </w:p>
    <w:p w14:paraId="5E9EC197" w14:textId="77777777" w:rsidR="00FD47F5" w:rsidRDefault="00FD47F5" w:rsidP="00DA4C3E">
      <w:pPr>
        <w:pStyle w:val="ASN1Code"/>
        <w:ind w:left="680"/>
        <w:rPr>
          <w:color w:val="000000"/>
        </w:rPr>
      </w:pPr>
      <w:proofErr w:type="gramStart"/>
      <w:r>
        <w:rPr>
          <w:color w:val="000000"/>
        </w:rPr>
        <w:t>float</w:t>
      </w:r>
      <w:proofErr w:type="gramEnd"/>
      <w:r>
        <w:rPr>
          <w:color w:val="000000"/>
        </w:rPr>
        <w:t xml:space="preserve"> getAccuracy()</w:t>
      </w:r>
    </w:p>
    <w:p w14:paraId="0B75A483" w14:textId="77777777" w:rsidR="00FD47F5" w:rsidRDefault="00FD47F5" w:rsidP="00DA4C3E">
      <w:pPr>
        <w:pStyle w:val="ASN1Code"/>
        <w:ind w:left="680"/>
        <w:rPr>
          <w:color w:val="000000"/>
        </w:rPr>
      </w:pPr>
    </w:p>
    <w:p w14:paraId="3B34E339"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expiration date of the geoloc info.</w:t>
      </w:r>
    </w:p>
    <w:p w14:paraId="76FDCCEF" w14:textId="77777777" w:rsidR="00FD47F5" w:rsidRDefault="00FD47F5" w:rsidP="00DA4C3E">
      <w:pPr>
        <w:pStyle w:val="ASN1Code"/>
        <w:ind w:left="680"/>
        <w:rPr>
          <w:color w:val="000000"/>
        </w:rPr>
      </w:pPr>
      <w:proofErr w:type="gramStart"/>
      <w:r>
        <w:rPr>
          <w:color w:val="000000"/>
        </w:rPr>
        <w:t>long</w:t>
      </w:r>
      <w:proofErr w:type="gramEnd"/>
      <w:r>
        <w:rPr>
          <w:color w:val="000000"/>
        </w:rPr>
        <w:t xml:space="preserve"> getExpiration()</w:t>
      </w:r>
    </w:p>
    <w:p w14:paraId="01ABD4C1" w14:textId="77777777" w:rsidR="00FD47F5" w:rsidRDefault="00FD47F5" w:rsidP="00DA4C3E">
      <w:pPr>
        <w:pStyle w:val="ASN1Code"/>
        <w:rPr>
          <w:color w:val="000000"/>
        </w:rPr>
      </w:pPr>
    </w:p>
    <w:p w14:paraId="380DA131"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String representation of a Geoloc object (same format as can be given in one of the constructors and the same format as is stored in the chat message provider).</w:t>
      </w:r>
    </w:p>
    <w:p w14:paraId="7DEDADAA" w14:textId="77777777" w:rsidR="00FD47F5" w:rsidRDefault="00FD47F5" w:rsidP="00DA4C3E">
      <w:pPr>
        <w:pStyle w:val="ASN1Code"/>
        <w:ind w:left="680"/>
      </w:pPr>
      <w:r>
        <w:rPr>
          <w:color w:val="000000"/>
        </w:rPr>
        <w:t xml:space="preserve">String </w:t>
      </w:r>
      <w:proofErr w:type="gramStart"/>
      <w:r>
        <w:rPr>
          <w:color w:val="000000"/>
        </w:rPr>
        <w:t>toString()</w:t>
      </w:r>
      <w:proofErr w:type="gramEnd"/>
    </w:p>
    <w:p w14:paraId="222C53F0" w14:textId="77777777" w:rsidR="00FD47F5" w:rsidRDefault="00FD47F5" w:rsidP="00DA4C3E">
      <w:pPr>
        <w:pStyle w:val="ASN1Code"/>
        <w:ind w:left="680"/>
      </w:pPr>
    </w:p>
    <w:p w14:paraId="199CD75C" w14:textId="77777777" w:rsidR="00FD47F5" w:rsidRDefault="00FD47F5" w:rsidP="00FD47F5">
      <w:pPr>
        <w:pStyle w:val="Heading4"/>
        <w:numPr>
          <w:ilvl w:val="3"/>
          <w:numId w:val="38"/>
        </w:numPr>
        <w:suppressAutoHyphens/>
      </w:pPr>
      <w:r>
        <w:lastRenderedPageBreak/>
        <w:t>Exceptions</w:t>
      </w:r>
    </w:p>
    <w:p w14:paraId="30FEAE9A" w14:textId="77777777" w:rsidR="00FD47F5" w:rsidRDefault="00FD47F5" w:rsidP="00DA4C3E">
      <w:pPr>
        <w:pStyle w:val="NormalParagraph"/>
      </w:pPr>
      <w:r>
        <w:t xml:space="preserve">Class </w:t>
      </w:r>
      <w:r>
        <w:rPr>
          <w:b/>
          <w:bCs/>
        </w:rPr>
        <w:t>Rcs</w:t>
      </w:r>
      <w:r>
        <w:rPr>
          <w:b/>
        </w:rPr>
        <w:t>ServiceException</w:t>
      </w:r>
      <w:r>
        <w:t>:</w:t>
      </w:r>
    </w:p>
    <w:p w14:paraId="357D1D0B" w14:textId="77777777" w:rsidR="00FD47F5" w:rsidRDefault="00FD47F5" w:rsidP="00DA4C3E">
      <w:pPr>
        <w:pStyle w:val="NormalParagraph"/>
      </w:pPr>
      <w:r>
        <w:t>This is the parent exception from which all of the below checked exceptions extend.</w:t>
      </w:r>
    </w:p>
    <w:p w14:paraId="1BCFF355" w14:textId="77777777" w:rsidR="00FD47F5" w:rsidRDefault="00FD47F5" w:rsidP="00DA4C3E">
      <w:pPr>
        <w:pStyle w:val="NormalParagraph"/>
      </w:pPr>
      <w:r>
        <w:t xml:space="preserve">Class </w:t>
      </w:r>
      <w:r>
        <w:rPr>
          <w:b/>
          <w:bCs/>
        </w:rPr>
        <w:t>RcsGenericException:</w:t>
      </w:r>
    </w:p>
    <w:p w14:paraId="13B6D089" w14:textId="77777777" w:rsidR="00FD47F5" w:rsidRDefault="00FD47F5" w:rsidP="00DA4C3E">
      <w:pPr>
        <w:pStyle w:val="NormalParagraph"/>
      </w:pPr>
      <w:r>
        <w:t>This generic class must be thrown when from a service API when the requested operation failed to fully complete its scope of responsibility and none of the more specified exceptions below can be thrown. This exception is not to be defined as an abstract exception neither are any of the more specific exceptions below indented to extend this exception. The client must be able to trust that in case of any failure what so ever and none of the more specific exception below are thrown this exception will be thrown as a kind of default exception to signify that some error occurred that not necessarily need to be more specific than that.</w:t>
      </w:r>
    </w:p>
    <w:p w14:paraId="676AC446" w14:textId="77777777" w:rsidR="00FD47F5" w:rsidRDefault="00FD47F5" w:rsidP="00DA4C3E">
      <w:pPr>
        <w:pStyle w:val="NormalParagraph"/>
      </w:pPr>
      <w:r>
        <w:t xml:space="preserve">Class </w:t>
      </w:r>
      <w:r>
        <w:rPr>
          <w:b/>
        </w:rPr>
        <w:t>RcsServiceNotAvailableException</w:t>
      </w:r>
      <w:r>
        <w:t>:</w:t>
      </w:r>
    </w:p>
    <w:p w14:paraId="05F8AD97" w14:textId="77777777" w:rsidR="00FD47F5" w:rsidRDefault="00FD47F5" w:rsidP="00DA4C3E">
      <w:pPr>
        <w:pStyle w:val="NormalParagraph"/>
      </w:pPr>
      <w:r>
        <w:t>This class is thrown when a method of the service API is called and the service API is not bound to the RCS service (e.g. RCS service not yet started or API not yet connected).</w:t>
      </w:r>
    </w:p>
    <w:p w14:paraId="30282C82" w14:textId="77777777" w:rsidR="00FD47F5" w:rsidRDefault="00FD47F5" w:rsidP="00DA4C3E">
      <w:pPr>
        <w:pStyle w:val="NormalParagraph"/>
      </w:pPr>
      <w:r>
        <w:t xml:space="preserve">Class </w:t>
      </w:r>
      <w:r>
        <w:rPr>
          <w:b/>
          <w:bCs/>
        </w:rPr>
        <w:t>Rcs</w:t>
      </w:r>
      <w:r>
        <w:rPr>
          <w:b/>
        </w:rPr>
        <w:t>ServiceNotRegisteredException</w:t>
      </w:r>
      <w:r>
        <w:t>:</w:t>
      </w:r>
    </w:p>
    <w:p w14:paraId="104048FA" w14:textId="77777777" w:rsidR="00FD47F5" w:rsidRDefault="00FD47F5" w:rsidP="00DA4C3E">
      <w:pPr>
        <w:pStyle w:val="NormalParagraph"/>
      </w:pPr>
      <w:r>
        <w:t>This class is thrown when a method of the service API using the RCS service platform is called and the terminal which requires that the RcsCoreService is registered and connected to the IMS server like for instance initiateGroupChat(,,,) is not registered to the RCS service platform (e.g. not yet registered) It is not thrown when a service API method is called that fully could perform its scope of responsibility without having to be connected to the IMS like for instance calling getConfiguration() on a service</w:t>
      </w:r>
    </w:p>
    <w:p w14:paraId="0D3C58D1" w14:textId="77777777" w:rsidR="00FD47F5" w:rsidRDefault="00FD47F5" w:rsidP="00DA4C3E">
      <w:pPr>
        <w:pStyle w:val="NormalParagraph"/>
      </w:pPr>
      <w:r>
        <w:t xml:space="preserve">Class </w:t>
      </w:r>
      <w:r>
        <w:rPr>
          <w:b/>
          <w:bCs/>
        </w:rPr>
        <w:t>RcsMaxAllowedSessionLimitReachedException</w:t>
      </w:r>
      <w:r>
        <w:rPr>
          <w:bCs/>
        </w:rPr>
        <w:t>:</w:t>
      </w:r>
    </w:p>
    <w:p w14:paraId="5F281407" w14:textId="77777777" w:rsidR="00FD47F5" w:rsidRDefault="00FD47F5" w:rsidP="00DA4C3E">
      <w:pPr>
        <w:pStyle w:val="NormalParagraph"/>
      </w:pPr>
      <w:r>
        <w:t xml:space="preserve">This class is thrown if the message/filetransfer/imageshare/geolocationshare etc (all the types) cannot be sent/transfered/resent or a new group chat invitation cannot be sent right now since the limit of allowed ongoing sessions has already been reached and the client needs to wait </w:t>
      </w:r>
      <w:r>
        <w:rPr>
          <w:lang w:eastAsia="ar-SA"/>
        </w:rPr>
        <w:t xml:space="preserve">for at least one </w:t>
      </w:r>
      <w:r>
        <w:t>session to be released back to the stack first.</w:t>
      </w:r>
    </w:p>
    <w:p w14:paraId="1F954309" w14:textId="77777777" w:rsidR="00FD47F5" w:rsidRDefault="00FD47F5" w:rsidP="00DA4C3E">
      <w:pPr>
        <w:pStyle w:val="NormalParagraph"/>
      </w:pPr>
      <w:r>
        <w:t xml:space="preserve">Class </w:t>
      </w:r>
      <w:r>
        <w:rPr>
          <w:b/>
          <w:bCs/>
        </w:rPr>
        <w:t>RcsPermissionDeniedException</w:t>
      </w:r>
      <w:r>
        <w:rPr>
          <w:bCs/>
        </w:rPr>
        <w:t>:</w:t>
      </w:r>
    </w:p>
    <w:p w14:paraId="3C3978BA" w14:textId="77777777" w:rsidR="00FD47F5" w:rsidRDefault="00FD47F5" w:rsidP="00DA4C3E">
      <w:pPr>
        <w:pStyle w:val="NormalParagraph"/>
      </w:pPr>
      <w:r>
        <w:t xml:space="preserve">This class is thrown when a method of the service API is called that not allowed right now. This can be for multiple reasons like it is not possible to call </w:t>
      </w:r>
      <w:proofErr w:type="gramStart"/>
      <w:r>
        <w:t>accept(</w:t>
      </w:r>
      <w:proofErr w:type="gramEnd"/>
      <w:r>
        <w:t>) on a file transfer invitation that has previously already been rejected, the file trying to be sent is not allowed to be read back due to security aspects or any other operation that fails because the operation is not allowed or has been blocked for some other reason.</w:t>
      </w:r>
    </w:p>
    <w:p w14:paraId="03D943DA" w14:textId="77777777" w:rsidR="00FD47F5" w:rsidRDefault="00FD47F5" w:rsidP="00DA4C3E">
      <w:pPr>
        <w:pStyle w:val="NormalParagraph"/>
      </w:pPr>
      <w:r>
        <w:t xml:space="preserve">Class </w:t>
      </w:r>
      <w:r>
        <w:rPr>
          <w:b/>
          <w:bCs/>
        </w:rPr>
        <w:t>RcsPersistentStorageException</w:t>
      </w:r>
      <w:r>
        <w:rPr>
          <w:bCs/>
        </w:rPr>
        <w:t>:</w:t>
      </w:r>
    </w:p>
    <w:p w14:paraId="410CB23A" w14:textId="77777777" w:rsidR="00FD47F5" w:rsidRDefault="00FD47F5" w:rsidP="00DA4C3E">
      <w:pPr>
        <w:pStyle w:val="NormalParagraph"/>
      </w:pPr>
      <w:r>
        <w:t>This class is thrown when a method of the service API is called to persist data or read back persisted data failed. This can be because the underlying persistent storage database (or possibly further on a CPM cloud)  reported an error such as no more entries can be added perhaps because disk is full, or just that a SQL operation failed or even a unsuccessful read operation from persistent storage.</w:t>
      </w:r>
    </w:p>
    <w:p w14:paraId="1F1E1F1C" w14:textId="77777777" w:rsidR="00FD47F5" w:rsidRDefault="00FD47F5" w:rsidP="00DA4C3E">
      <w:pPr>
        <w:pStyle w:val="NormalParagraph"/>
      </w:pPr>
      <w:r>
        <w:lastRenderedPageBreak/>
        <w:t xml:space="preserve">Class </w:t>
      </w:r>
      <w:r>
        <w:rPr>
          <w:b/>
          <w:bCs/>
        </w:rPr>
        <w:t>RcsUnsupportedOperationException (UnsupportedOperationException)</w:t>
      </w:r>
      <w:r>
        <w:rPr>
          <w:bCs/>
        </w:rPr>
        <w:t>:</w:t>
      </w:r>
    </w:p>
    <w:p w14:paraId="619C25F3" w14:textId="77777777" w:rsidR="00FD47F5" w:rsidRDefault="00FD47F5" w:rsidP="00DA4C3E">
      <w:pPr>
        <w:pStyle w:val="NormalParagraph"/>
      </w:pPr>
      <w:r>
        <w:t xml:space="preserve">This class is thrown when a method of the service API is called that is not supported (i.e. does not make sense within the scope of the use case) like trying to call </w:t>
      </w:r>
      <w:proofErr w:type="gramStart"/>
      <w:r>
        <w:t>pauseTransfer(</w:t>
      </w:r>
      <w:proofErr w:type="gramEnd"/>
      <w:r>
        <w:t>) on a non pauseable file transfer that does not support that or trying to accept a file transfer on the originating side etc.</w:t>
      </w:r>
    </w:p>
    <w:p w14:paraId="3E68BEA2" w14:textId="77777777" w:rsidR="00FD47F5" w:rsidRPr="008C4E32" w:rsidRDefault="00FD47F5" w:rsidP="00DA4C3E">
      <w:pPr>
        <w:pStyle w:val="NormalParagraph"/>
      </w:pPr>
      <w:r>
        <w:t xml:space="preserve">Class </w:t>
      </w:r>
      <w:r>
        <w:rPr>
          <w:b/>
          <w:bCs/>
        </w:rPr>
        <w:t>RcsIllegalArgumentException (IllegalArgumentException)</w:t>
      </w:r>
      <w:r>
        <w:rPr>
          <w:bCs/>
        </w:rPr>
        <w:t>:</w:t>
      </w:r>
    </w:p>
    <w:p w14:paraId="53662125" w14:textId="77777777" w:rsidR="00FD47F5" w:rsidRDefault="00FD47F5" w:rsidP="00DA4C3E">
      <w:pPr>
        <w:pStyle w:val="NormalParagraph"/>
      </w:pPr>
      <w:r>
        <w:t>This class is thrown when a method of the service API is called with one or multiple illegal input parameter. Such as calling a method and passing null as a parameter in the case that null is not valid for that parameter or a file uri that does not point to any existing file or a file that is bigger than max size limit or a group chat id that must not refer to a non existing group chat unless that is specifically otherwise specified in the method description etc.</w:t>
      </w:r>
    </w:p>
    <w:p w14:paraId="10126F8C" w14:textId="58ECFA2B" w:rsidR="00FD47F5" w:rsidRDefault="00FD47F5" w:rsidP="00875D7A">
      <w:pPr>
        <w:pStyle w:val="NOTE"/>
      </w:pPr>
      <w:r>
        <w:t xml:space="preserve">NOTE: </w:t>
      </w:r>
      <w:r w:rsidR="00875D7A">
        <w:tab/>
      </w:r>
      <w:r>
        <w:t xml:space="preserve">For more detailed information about exactly which method call in the API can throw which exceptions above see the javadoc </w:t>
      </w:r>
    </w:p>
    <w:p w14:paraId="2E4DFEF0" w14:textId="77777777" w:rsidR="00FD47F5" w:rsidRDefault="00FD47F5" w:rsidP="00FD47F5">
      <w:pPr>
        <w:pStyle w:val="Heading4"/>
        <w:numPr>
          <w:ilvl w:val="3"/>
          <w:numId w:val="38"/>
        </w:numPr>
        <w:suppressAutoHyphens/>
      </w:pPr>
      <w:r>
        <w:t>Permissions</w:t>
      </w:r>
    </w:p>
    <w:p w14:paraId="013A160E" w14:textId="77777777" w:rsidR="00FD47F5" w:rsidRDefault="00FD47F5" w:rsidP="00DA4C3E">
      <w:r>
        <w:rPr>
          <w:lang w:eastAsia="en-US"/>
        </w:rPr>
        <w:t>Access to the Services API and read access to the providers requires the com.gsma.services.permission.RCS permission. This is a new permission covering general access to the RCS service.</w:t>
      </w:r>
    </w:p>
    <w:p w14:paraId="2C6CDAE6" w14:textId="77777777" w:rsidR="00FD47F5" w:rsidRDefault="00FD47F5" w:rsidP="00FD47F5">
      <w:pPr>
        <w:pStyle w:val="Heading4"/>
        <w:numPr>
          <w:ilvl w:val="3"/>
          <w:numId w:val="38"/>
        </w:numPr>
        <w:suppressAutoHyphens/>
      </w:pPr>
      <w:r>
        <w:t>Intents</w:t>
      </w:r>
    </w:p>
    <w:p w14:paraId="67166BCA" w14:textId="77777777" w:rsidR="00FD47F5" w:rsidRDefault="00FD47F5" w:rsidP="00DA4C3E">
      <w:r>
        <w:t>Intent broadcasted when the service is up.</w:t>
      </w:r>
    </w:p>
    <w:p w14:paraId="62321F9A" w14:textId="77777777" w:rsidR="00FD47F5" w:rsidRDefault="00FD47F5" w:rsidP="00DA4C3E"/>
    <w:p w14:paraId="37F338CD" w14:textId="77777777" w:rsidR="00FD47F5" w:rsidRDefault="00FD47F5" w:rsidP="00DA4C3E">
      <w:pPr>
        <w:pStyle w:val="ASN1Code"/>
        <w:rPr>
          <w:color w:val="000000"/>
          <w:szCs w:val="20"/>
        </w:rPr>
      </w:pPr>
      <w:r>
        <w:rPr>
          <w:rFonts w:cs="Arial"/>
          <w:color w:val="000000"/>
        </w:rPr>
        <w:t>com.gsma.services.rcs.action.SERVICE_UP</w:t>
      </w:r>
    </w:p>
    <w:p w14:paraId="08D6F2DB" w14:textId="77777777" w:rsidR="00FD47F5" w:rsidRDefault="00FD47F5" w:rsidP="00DA4C3E">
      <w:pPr>
        <w:pStyle w:val="ASN1Code"/>
        <w:rPr>
          <w:color w:val="000000"/>
          <w:szCs w:val="20"/>
        </w:rPr>
      </w:pPr>
    </w:p>
    <w:p w14:paraId="392F81FE" w14:textId="77777777" w:rsidR="00FD47F5" w:rsidRDefault="00FD47F5" w:rsidP="00DA4C3E">
      <w:r>
        <w:t>Intent broadcasted when the service has received, parsed and stored new provisioning information. This could be either a provisioning or re-provisioning success or even an unprovisioning.</w:t>
      </w:r>
    </w:p>
    <w:p w14:paraId="6E9ABD38" w14:textId="77777777" w:rsidR="00FD47F5" w:rsidRDefault="00FD47F5" w:rsidP="00DA4C3E"/>
    <w:p w14:paraId="415A0647" w14:textId="77777777" w:rsidR="00FD47F5" w:rsidRDefault="00FD47F5" w:rsidP="00DA4C3E">
      <w:pPr>
        <w:pStyle w:val="ASN1Code"/>
        <w:rPr>
          <w:rFonts w:cs="Arial"/>
          <w:color w:val="000000"/>
        </w:rPr>
      </w:pPr>
      <w:r>
        <w:rPr>
          <w:rFonts w:cs="Arial"/>
          <w:color w:val="000000"/>
        </w:rPr>
        <w:t>com.gsma.services.rcs.action.SERVICE_PROVISIONING_DATA_CHANGED</w:t>
      </w:r>
    </w:p>
    <w:p w14:paraId="35AFB23A" w14:textId="77777777" w:rsidR="00FD47F5" w:rsidRDefault="00FD47F5" w:rsidP="00DA4C3E">
      <w:pPr>
        <w:pStyle w:val="ASN1Code"/>
        <w:rPr>
          <w:rFonts w:cs="Arial"/>
          <w:color w:val="000000"/>
        </w:rPr>
      </w:pPr>
    </w:p>
    <w:p w14:paraId="30552C25" w14:textId="77777777" w:rsidR="00FD47F5" w:rsidRDefault="00FD47F5" w:rsidP="00FD47F5">
      <w:pPr>
        <w:pStyle w:val="Heading3"/>
        <w:numPr>
          <w:ilvl w:val="2"/>
          <w:numId w:val="38"/>
        </w:numPr>
        <w:suppressAutoHyphens/>
      </w:pPr>
      <w:bookmarkStart w:id="238" w:name="_Toc356917607"/>
      <w:bookmarkStart w:id="239" w:name="_Toc356917608"/>
      <w:bookmarkStart w:id="240" w:name="_Toc356917609"/>
      <w:bookmarkStart w:id="241" w:name="_Toc356917610"/>
      <w:bookmarkStart w:id="242" w:name="_Toc356917611"/>
      <w:bookmarkStart w:id="243" w:name="_Toc356917612"/>
      <w:bookmarkStart w:id="244" w:name="_Toc356917613"/>
      <w:bookmarkStart w:id="245" w:name="_Toc356917614"/>
      <w:bookmarkStart w:id="246" w:name="_Toc356917615"/>
      <w:bookmarkStart w:id="247" w:name="_Toc356917616"/>
      <w:bookmarkStart w:id="248" w:name="_Toc356917617"/>
      <w:bookmarkStart w:id="249" w:name="_Toc356917618"/>
      <w:bookmarkStart w:id="250" w:name="_Toc356917619"/>
      <w:bookmarkStart w:id="251" w:name="_Toc356917620"/>
      <w:bookmarkStart w:id="252" w:name="_Toc375229888"/>
      <w:bookmarkStart w:id="253" w:name="_Toc419808141"/>
      <w:bookmarkStart w:id="254" w:name="_Toc419808361"/>
      <w:bookmarkStart w:id="255" w:name="_Toc441167678"/>
      <w:bookmarkStart w:id="256" w:name="_Toc442431881"/>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r>
        <w:t>Capability API</w:t>
      </w:r>
      <w:bookmarkEnd w:id="252"/>
      <w:bookmarkEnd w:id="253"/>
      <w:bookmarkEnd w:id="254"/>
      <w:bookmarkEnd w:id="255"/>
      <w:bookmarkEnd w:id="256"/>
    </w:p>
    <w:p w14:paraId="4E8B4F72" w14:textId="77777777" w:rsidR="00FD47F5" w:rsidRDefault="00FD47F5" w:rsidP="00846F7F">
      <w:pPr>
        <w:pStyle w:val="NormalParagraph"/>
      </w:pPr>
      <w:r>
        <w:t>This API allows for querying the capabilities of a user or users and checking for changes in their capabilities:</w:t>
      </w:r>
    </w:p>
    <w:p w14:paraId="5173B79B" w14:textId="77777777" w:rsidR="00FD47F5" w:rsidRDefault="00FD47F5" w:rsidP="00DA4C3E">
      <w:pPr>
        <w:pStyle w:val="ListBullet1"/>
      </w:pPr>
      <w:r>
        <w:t>Read the supported capabilities locally by the user on its device.</w:t>
      </w:r>
    </w:p>
    <w:p w14:paraId="5F57A46D" w14:textId="77777777" w:rsidR="00FD47F5" w:rsidRDefault="00FD47F5" w:rsidP="00DA4C3E">
      <w:pPr>
        <w:pStyle w:val="ListBullet1"/>
      </w:pPr>
      <w:r>
        <w:t>Retrieve all capabilities of a user.</w:t>
      </w:r>
    </w:p>
    <w:p w14:paraId="404BD1C0" w14:textId="77777777" w:rsidR="00FD47F5" w:rsidRDefault="00FD47F5" w:rsidP="00DA4C3E">
      <w:pPr>
        <w:pStyle w:val="ListBullet1"/>
      </w:pPr>
      <w:r>
        <w:t>Checking a specific capability of a user.</w:t>
      </w:r>
    </w:p>
    <w:p w14:paraId="37BA78A9" w14:textId="77777777" w:rsidR="00FD47F5" w:rsidRDefault="00FD47F5" w:rsidP="00DA4C3E">
      <w:pPr>
        <w:pStyle w:val="ListBullet1"/>
      </w:pPr>
      <w:r>
        <w:t>Refresh capabilities for all contacts.</w:t>
      </w:r>
    </w:p>
    <w:p w14:paraId="07B3B0EF" w14:textId="77777777" w:rsidR="00FD47F5" w:rsidRDefault="00FD47F5" w:rsidP="00DA4C3E">
      <w:pPr>
        <w:pStyle w:val="ListBullet1"/>
      </w:pPr>
      <w:r>
        <w:t>Registering for changes to a user/users ‘s capabilities</w:t>
      </w:r>
    </w:p>
    <w:p w14:paraId="13976385" w14:textId="77777777" w:rsidR="00FD47F5" w:rsidRDefault="00FD47F5" w:rsidP="00DA4C3E">
      <w:pPr>
        <w:pStyle w:val="ListBullet1"/>
      </w:pPr>
      <w:r>
        <w:t>Unregistering for changes to a user/users ‘s capabilities</w:t>
      </w:r>
    </w:p>
    <w:p w14:paraId="31D19C9D" w14:textId="77777777" w:rsidR="00FD47F5" w:rsidRDefault="00FD47F5" w:rsidP="00DA4C3E">
      <w:pPr>
        <w:pStyle w:val="ListBullet1"/>
        <w:rPr>
          <w:lang w:eastAsia="en-US"/>
        </w:rPr>
      </w:pPr>
      <w:r>
        <w:t>Define scheme for registering new service capabilities based on manifest defined feature tags.</w:t>
      </w:r>
    </w:p>
    <w:p w14:paraId="51720ED2" w14:textId="77777777" w:rsidR="00FD47F5" w:rsidRDefault="00FD47F5" w:rsidP="00846F7F">
      <w:pPr>
        <w:pStyle w:val="NormalParagraph"/>
      </w:pPr>
      <w:r>
        <w:lastRenderedPageBreak/>
        <w:t>This API may be accessible by any application (third party, MNO, OEM). The RCS extensions are controlled internally by the RCS service.</w:t>
      </w:r>
    </w:p>
    <w:p w14:paraId="1FAF7BB0" w14:textId="0E84434C" w:rsidR="00FD47F5" w:rsidRDefault="00875D7A" w:rsidP="00846F7F">
      <w:pPr>
        <w:pStyle w:val="NOTE"/>
      </w:pPr>
      <w:r>
        <w:t>NOTE:</w:t>
      </w:r>
      <w:r>
        <w:tab/>
        <w:t>T</w:t>
      </w:r>
      <w:r w:rsidR="00FD47F5">
        <w:t>here is the same API between File transfer and File Transfer over HTTP. So from an API perspective there is the same capability for both mode (MSRP and HTTP) and it is transparent for the user.</w:t>
      </w:r>
    </w:p>
    <w:p w14:paraId="2A28C9E8" w14:textId="77777777" w:rsidR="00FD47F5" w:rsidRDefault="00FD47F5" w:rsidP="00FD47F5">
      <w:pPr>
        <w:pStyle w:val="Heading4"/>
        <w:numPr>
          <w:ilvl w:val="3"/>
          <w:numId w:val="38"/>
        </w:numPr>
        <w:suppressAutoHyphens/>
        <w:rPr>
          <w:lang w:eastAsia="en-GB" w:bidi="ar-SA"/>
        </w:rPr>
      </w:pPr>
      <w:r>
        <w:t>Capability Discovery API calling flow</w:t>
      </w:r>
    </w:p>
    <w:p w14:paraId="79D6A13E" w14:textId="77777777" w:rsidR="00FD47F5" w:rsidRDefault="00FD47F5" w:rsidP="00846F7F">
      <w:pPr>
        <w:pStyle w:val="NormalParagraph"/>
      </w:pPr>
      <w:r>
        <w:t>The Capability Discovery (CD) service provides the API through which the user can get the capabilities of other contacts and also "announce" its own capabilities.</w:t>
      </w:r>
    </w:p>
    <w:p w14:paraId="39F4D12B" w14:textId="77777777" w:rsidR="00FD47F5" w:rsidRDefault="00FD47F5" w:rsidP="00846F7F">
      <w:pPr>
        <w:pStyle w:val="NormalParagraph"/>
      </w:pPr>
      <w:r>
        <w:t>The figures in this section contains basic call flows of the CD service API.</w:t>
      </w:r>
    </w:p>
    <w:p w14:paraId="00092C07" w14:textId="77777777" w:rsidR="00FD47F5" w:rsidRDefault="00FD47F5" w:rsidP="00846F7F">
      <w:pPr>
        <w:pStyle w:val="NormalParagraph"/>
      </w:pPr>
      <w:r>
        <w:t>The following is an example that shows the retrieval of the capabilities of a list of remote contacts.</w:t>
      </w:r>
    </w:p>
    <w:p w14:paraId="7AEAAE01" w14:textId="77777777" w:rsidR="00FD47F5" w:rsidRDefault="00FD47F5" w:rsidP="00DA4C3E">
      <w:pPr>
        <w:pStyle w:val="NormalParagraph"/>
        <w:jc w:val="center"/>
      </w:pPr>
      <w:r>
        <w:object w:dxaOrig="8226" w:dyaOrig="6114" w14:anchorId="5D9825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226.5pt" o:ole="" filled="t">
            <v:fill color2="black"/>
            <v:imagedata r:id="rId18" o:title=""/>
          </v:shape>
          <o:OLEObject Type="Embed" ProgID="Visio.Drawing.11" ShapeID="_x0000_i1025" DrawAspect="Content" ObjectID="_1516432275" r:id="rId19"/>
        </w:object>
      </w:r>
    </w:p>
    <w:p w14:paraId="182255AD" w14:textId="77777777" w:rsidR="00FD47F5" w:rsidRDefault="00FD47F5" w:rsidP="00FD47F5">
      <w:pPr>
        <w:pStyle w:val="Figurecaption"/>
        <w:numPr>
          <w:ilvl w:val="0"/>
          <w:numId w:val="3"/>
        </w:numPr>
        <w:ind w:left="142"/>
      </w:pPr>
      <w:r w:rsidRPr="008C4E32">
        <w:t>: Get the capabilities of a list of remote contacts</w:t>
      </w:r>
    </w:p>
    <w:p w14:paraId="783D91F4" w14:textId="77777777" w:rsidR="00FD47F5" w:rsidRPr="00E21018" w:rsidRDefault="00FD47F5" w:rsidP="00846F7F">
      <w:pPr>
        <w:pStyle w:val="ListNumber"/>
      </w:pPr>
      <w:r w:rsidRPr="0075509B">
        <w:t>The RCS client instantiates a service instance of the Capability Discovery Service. At this time, it also specifies the list of listener functions.</w:t>
      </w:r>
    </w:p>
    <w:p w14:paraId="6D15421D" w14:textId="77777777" w:rsidR="00FD47F5" w:rsidRPr="00E21018" w:rsidRDefault="00FD47F5" w:rsidP="00846F7F">
      <w:pPr>
        <w:pStyle w:val="ListNumber"/>
      </w:pPr>
      <w:r w:rsidRPr="00E21018">
        <w:t>The RCS client establishes a connection with the Capability Discovery Service. The Capability Discovery Service associates the listener with this RCS client.</w:t>
      </w:r>
    </w:p>
    <w:p w14:paraId="639631C4" w14:textId="77777777" w:rsidR="00FD47F5" w:rsidRPr="00E21018" w:rsidRDefault="00FD47F5" w:rsidP="00846F7F">
      <w:pPr>
        <w:pStyle w:val="ListNumber"/>
      </w:pPr>
      <w:r w:rsidRPr="00E21018">
        <w:t xml:space="preserve">The RCS client constructs a list of contacts for which it wants to get the latest capabilities. It invokes the API to get the capabilities of these contacts by providing the contact list as parameter. The Capability Discovery Service returns the requested information from the local database. </w:t>
      </w:r>
    </w:p>
    <w:p w14:paraId="14002750" w14:textId="77777777" w:rsidR="00FD47F5" w:rsidRPr="00E21018" w:rsidRDefault="00FD47F5" w:rsidP="00846F7F">
      <w:pPr>
        <w:pStyle w:val="ListNumber"/>
      </w:pPr>
      <w:r w:rsidRPr="00E21018">
        <w:t>Additionally, the Capability Discovery Service initiates procedures with the remote parties to retrieve the latest capabilities.</w:t>
      </w:r>
    </w:p>
    <w:p w14:paraId="64F0EC3F" w14:textId="77777777" w:rsidR="00FD47F5" w:rsidRPr="005C7A24" w:rsidRDefault="00FD47F5" w:rsidP="00846F7F">
      <w:pPr>
        <w:pStyle w:val="ListNumber"/>
      </w:pPr>
      <w:r w:rsidRPr="00954968">
        <w:t xml:space="preserve">When the updated capability information is available for a contact, the listener function(s) </w:t>
      </w:r>
      <w:r w:rsidRPr="005C7A24">
        <w:t>are invoked to inform all the RCS clients that have installed a listener. This step is repeated for each contact for which updated capability information becomes available.</w:t>
      </w:r>
    </w:p>
    <w:p w14:paraId="09A411F8" w14:textId="77777777" w:rsidR="00FD47F5" w:rsidRPr="0075509B" w:rsidRDefault="00FD47F5" w:rsidP="00846F7F">
      <w:pPr>
        <w:pStyle w:val="ListNumber"/>
      </w:pPr>
      <w:r w:rsidRPr="0075509B">
        <w:lastRenderedPageBreak/>
        <w:t>Finally, the RCS client, having retrieved the contact information, disconnects from the capability discovery service. At this time, the Capability Service discards all listeners associated with this client.</w:t>
      </w:r>
    </w:p>
    <w:p w14:paraId="76520BD7" w14:textId="77777777" w:rsidR="00FD47F5" w:rsidRPr="008C4E32" w:rsidRDefault="00FD47F5" w:rsidP="00FD47F5">
      <w:pPr>
        <w:pStyle w:val="Heading4"/>
        <w:numPr>
          <w:ilvl w:val="3"/>
          <w:numId w:val="38"/>
        </w:numPr>
        <w:suppressAutoHyphens/>
        <w:rPr>
          <w:color w:val="000000"/>
        </w:rPr>
      </w:pPr>
      <w:r>
        <w:t>Package</w:t>
      </w:r>
    </w:p>
    <w:p w14:paraId="449D3283" w14:textId="77777777" w:rsidR="00FD47F5" w:rsidRPr="008C4E32" w:rsidRDefault="00FD47F5" w:rsidP="00DA4C3E">
      <w:r>
        <w:rPr>
          <w:color w:val="000000"/>
        </w:rPr>
        <w:t xml:space="preserve">Package name </w:t>
      </w:r>
      <w:r>
        <w:rPr>
          <w:b/>
          <w:color w:val="000000"/>
        </w:rPr>
        <w:t>com.gsma.services.rcs.capability</w:t>
      </w:r>
    </w:p>
    <w:p w14:paraId="5DA7ABB9" w14:textId="77777777" w:rsidR="00FD47F5" w:rsidRDefault="00FD47F5" w:rsidP="00FD47F5">
      <w:pPr>
        <w:pStyle w:val="Heading4"/>
        <w:numPr>
          <w:ilvl w:val="3"/>
          <w:numId w:val="38"/>
        </w:numPr>
        <w:suppressAutoHyphens/>
      </w:pPr>
      <w:r>
        <w:t>Methods and Callbacks</w:t>
      </w:r>
    </w:p>
    <w:p w14:paraId="0473B3C6" w14:textId="77777777" w:rsidR="00FD47F5" w:rsidRDefault="00FD47F5" w:rsidP="00DA4C3E">
      <w:r>
        <w:rPr>
          <w:lang w:eastAsia="en-US"/>
        </w:rPr>
        <w:t xml:space="preserve">Class </w:t>
      </w:r>
      <w:r>
        <w:rPr>
          <w:b/>
          <w:lang w:eastAsia="en-US"/>
        </w:rPr>
        <w:t>CapabilityService</w:t>
      </w:r>
      <w:r>
        <w:rPr>
          <w:lang w:eastAsia="en-US"/>
        </w:rPr>
        <w:t>:</w:t>
      </w:r>
    </w:p>
    <w:p w14:paraId="65C4650E" w14:textId="77777777" w:rsidR="00FD47F5" w:rsidRDefault="00FD47F5" w:rsidP="00846F7F">
      <w:pPr>
        <w:pStyle w:val="NormalParagraph"/>
      </w:pPr>
      <w:r>
        <w:t>This class offers the main entry point to the Capability service which permits to read capabilities of remote contacts, to initiate capability discovery and to receive capabilities updates. Several applications may connect/disconnect to the API.</w:t>
      </w:r>
    </w:p>
    <w:p w14:paraId="3A65B7C8" w14:textId="77777777" w:rsidR="00FD47F5" w:rsidRDefault="00FD47F5" w:rsidP="00846F7F">
      <w:pPr>
        <w:pStyle w:val="NormalParagraph"/>
      </w:pPr>
      <w:r>
        <w:t>A set of capabilities is associated to each MSISDN of a contact.</w:t>
      </w:r>
    </w:p>
    <w:p w14:paraId="6B484A7F" w14:textId="77777777" w:rsidR="00FD47F5" w:rsidRDefault="00FD47F5" w:rsidP="00DA4C3E"/>
    <w:p w14:paraId="4F5ED7FB"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connects to the API.</w:t>
      </w:r>
    </w:p>
    <w:p w14:paraId="04909D1E"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connect()</w:t>
      </w:r>
    </w:p>
    <w:p w14:paraId="3AE82EB6" w14:textId="77777777" w:rsidR="00FD47F5" w:rsidRDefault="00FD47F5" w:rsidP="00DA4C3E">
      <w:pPr>
        <w:pStyle w:val="ASN1Code"/>
        <w:ind w:left="680"/>
        <w:rPr>
          <w:color w:val="000000"/>
          <w:szCs w:val="20"/>
        </w:rPr>
      </w:pPr>
    </w:p>
    <w:p w14:paraId="7854D966"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disconnects from the API.</w:t>
      </w:r>
    </w:p>
    <w:p w14:paraId="6A2523B9"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disconnect()</w:t>
      </w:r>
    </w:p>
    <w:p w14:paraId="2DD87236" w14:textId="77777777" w:rsidR="00FD47F5" w:rsidRDefault="00FD47F5" w:rsidP="00DA4C3E">
      <w:pPr>
        <w:pStyle w:val="ASN1Code"/>
        <w:ind w:left="680"/>
        <w:rPr>
          <w:color w:val="000000"/>
          <w:szCs w:val="20"/>
        </w:rPr>
      </w:pPr>
    </w:p>
    <w:p w14:paraId="63A23AB6" w14:textId="77777777" w:rsidR="00FD47F5" w:rsidRPr="000B1505" w:rsidRDefault="00FD47F5" w:rsidP="00FD47F5">
      <w:pPr>
        <w:pStyle w:val="ListBullet1"/>
        <w:numPr>
          <w:ilvl w:val="0"/>
          <w:numId w:val="49"/>
        </w:numPr>
        <w:tabs>
          <w:tab w:val="clear" w:pos="680"/>
        </w:tabs>
        <w:suppressAutoHyphens/>
        <w:contextualSpacing w:val="0"/>
        <w:rPr>
          <w:color w:val="000000"/>
        </w:rPr>
      </w:pPr>
      <w:r>
        <w:t>Method: returns the capabilities supported by the local end user. The supported capabilities are fixed by the MNO and read during the provisioning.</w:t>
      </w:r>
    </w:p>
    <w:p w14:paraId="61B341B0" w14:textId="77777777" w:rsidR="00FD47F5" w:rsidRDefault="00FD47F5" w:rsidP="00DA4C3E">
      <w:pPr>
        <w:pStyle w:val="ASN1Code"/>
        <w:ind w:left="680"/>
        <w:rPr>
          <w:color w:val="000000"/>
          <w:szCs w:val="20"/>
        </w:rPr>
      </w:pPr>
      <w:r>
        <w:rPr>
          <w:color w:val="000000"/>
        </w:rPr>
        <w:t xml:space="preserve">Capabilities </w:t>
      </w:r>
      <w:proofErr w:type="gramStart"/>
      <w:r>
        <w:rPr>
          <w:color w:val="000000"/>
        </w:rPr>
        <w:t>getMyCapabilities()</w:t>
      </w:r>
      <w:proofErr w:type="gramEnd"/>
    </w:p>
    <w:p w14:paraId="34EBFA85" w14:textId="77777777" w:rsidR="00FD47F5" w:rsidRDefault="00FD47F5" w:rsidP="00DA4C3E">
      <w:pPr>
        <w:pStyle w:val="ASN1Code"/>
        <w:ind w:left="680"/>
        <w:rPr>
          <w:color w:val="000000"/>
          <w:szCs w:val="20"/>
        </w:rPr>
      </w:pPr>
    </w:p>
    <w:p w14:paraId="5BF68446"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capabilities of a given contact from the local database. This method doesn’t request any network update to the remote contact. If no matching contact capabilities is found then null is returned.</w:t>
      </w:r>
    </w:p>
    <w:p w14:paraId="1B3D67F8" w14:textId="77777777" w:rsidR="00FD47F5" w:rsidRDefault="00FD47F5" w:rsidP="00DA4C3E">
      <w:pPr>
        <w:pStyle w:val="ASN1Code"/>
        <w:ind w:left="680"/>
        <w:rPr>
          <w:color w:val="000000"/>
          <w:szCs w:val="20"/>
        </w:rPr>
      </w:pPr>
      <w:r>
        <w:rPr>
          <w:color w:val="000000"/>
        </w:rPr>
        <w:t xml:space="preserve">Capabilities </w:t>
      </w:r>
      <w:proofErr w:type="gramStart"/>
      <w:r>
        <w:rPr>
          <w:color w:val="000000"/>
        </w:rPr>
        <w:t>getContactCapabilities(</w:t>
      </w:r>
      <w:proofErr w:type="gramEnd"/>
      <w:r>
        <w:rPr>
          <w:color w:val="000000"/>
          <w:szCs w:val="20"/>
        </w:rPr>
        <w:t>ContactId</w:t>
      </w:r>
      <w:r>
        <w:rPr>
          <w:color w:val="000000"/>
        </w:rPr>
        <w:t xml:space="preserve"> contact)</w:t>
      </w:r>
    </w:p>
    <w:p w14:paraId="1DCA5635" w14:textId="77777777" w:rsidR="00FD47F5" w:rsidRDefault="00FD47F5" w:rsidP="00DA4C3E">
      <w:pPr>
        <w:pStyle w:val="ASN1Code"/>
        <w:ind w:left="680"/>
        <w:rPr>
          <w:color w:val="000000"/>
          <w:szCs w:val="20"/>
        </w:rPr>
      </w:pPr>
    </w:p>
    <w:p w14:paraId="765A032C"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(deprecated) requests capabilities to a remote contact. This method initiates in the background a new capability request to the remote contact by sending a SIP OPTIONS. The result of the capability request is sent asynchronously via callback method of the capabilities listener. A capability refresh is only sent if the timestamp associated to the capability has expired (the expiration value is fixed via MNO provisioning) and a refresh for updated capabilities was not already requested not too long ago for the same contact. The result of the capability refresh request is provided to all the clients that have registered the listener for this event.</w:t>
      </w:r>
    </w:p>
    <w:p w14:paraId="7638999B"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requestContactCapabilities(</w:t>
      </w:r>
      <w:r>
        <w:rPr>
          <w:color w:val="000000"/>
          <w:szCs w:val="20"/>
        </w:rPr>
        <w:t>ContactId</w:t>
      </w:r>
      <w:r>
        <w:rPr>
          <w:color w:val="000000"/>
        </w:rPr>
        <w:t xml:space="preserve"> contact)</w:t>
      </w:r>
    </w:p>
    <w:p w14:paraId="7469BB6D" w14:textId="77777777" w:rsidR="00FD47F5" w:rsidRDefault="00FD47F5" w:rsidP="00DA4C3E">
      <w:pPr>
        <w:pStyle w:val="ASN1Code"/>
        <w:ind w:left="680"/>
        <w:rPr>
          <w:color w:val="000000"/>
          <w:szCs w:val="20"/>
        </w:rPr>
      </w:pPr>
    </w:p>
    <w:p w14:paraId="17484900" w14:textId="03167CED" w:rsidR="00FD47F5" w:rsidRDefault="00FD47F5" w:rsidP="00FD47F5">
      <w:pPr>
        <w:pStyle w:val="ListBullet1"/>
        <w:numPr>
          <w:ilvl w:val="0"/>
          <w:numId w:val="24"/>
        </w:numPr>
        <w:tabs>
          <w:tab w:val="clear" w:pos="680"/>
        </w:tabs>
        <w:suppressAutoHyphens/>
        <w:contextualSpacing w:val="0"/>
        <w:rPr>
          <w:color w:val="000000"/>
        </w:rPr>
      </w:pPr>
      <w:r>
        <w:rPr>
          <w:color w:val="000000"/>
        </w:rPr>
        <w:t xml:space="preserve">Method: requests capabilities for a group of remote contacts. This method initiates in the background new capability requests to the remote contact by sending a SIP OPTIONS. The result of the capability request is sent asynchronously via callback method of the capabilities listener. A capability refresh is only sent if the timestamp </w:t>
      </w:r>
      <w:r>
        <w:rPr>
          <w:color w:val="000000"/>
        </w:rPr>
        <w:lastRenderedPageBreak/>
        <w:t>associated to the capability has expired (the expiration value is fixed via MNO provisioning). The result of the capability refresh request is provided to all the clients that have registered the listener for this event.</w:t>
      </w:r>
      <w:r w:rsidRPr="00DD678D">
        <w:rPr>
          <w:color w:val="000000"/>
        </w:rPr>
        <w:t xml:space="preserve"> </w:t>
      </w:r>
      <w:r>
        <w:rPr>
          <w:color w:val="000000"/>
        </w:rPr>
        <w:t>If the contacts parameter is null, the stack requests capabilities for all contacts existing in the local address book.</w:t>
      </w:r>
    </w:p>
    <w:p w14:paraId="4B2536FA"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requestContactCapabilities(Set&lt;</w:t>
      </w:r>
      <w:r>
        <w:rPr>
          <w:color w:val="000000"/>
          <w:szCs w:val="20"/>
        </w:rPr>
        <w:t>ContactId</w:t>
      </w:r>
      <w:r>
        <w:rPr>
          <w:color w:val="000000"/>
        </w:rPr>
        <w:t>&gt; contacts)</w:t>
      </w:r>
    </w:p>
    <w:p w14:paraId="6DBAF494" w14:textId="77777777" w:rsidR="00FD47F5" w:rsidRDefault="00FD47F5" w:rsidP="00DA4C3E">
      <w:pPr>
        <w:pStyle w:val="ASN1Code"/>
        <w:ind w:left="680"/>
        <w:rPr>
          <w:color w:val="000000"/>
          <w:szCs w:val="20"/>
        </w:rPr>
      </w:pPr>
    </w:p>
    <w:p w14:paraId="3845B0DA"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(deprecated) requests capabilities for all contacts existing in the local address book. This method initiates in the background new capability requests for each contact of the address book by sending SIP OPTIONS. The result of a capability request is sent asynchronously via callback method of the capabilities listener. A capability refresh is only sent if the timestamp associated to the capability has expired (the expiration value is fixed via MNO provisioning). The result of the capability refresh request is provided to all the clients that have registered the listener for this event.</w:t>
      </w:r>
    </w:p>
    <w:p w14:paraId="649E6200"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requestAllContactsCapabilities()</w:t>
      </w:r>
    </w:p>
    <w:p w14:paraId="2B228CCB" w14:textId="77777777" w:rsidR="00FD47F5" w:rsidRDefault="00FD47F5" w:rsidP="00DA4C3E">
      <w:pPr>
        <w:pStyle w:val="ASN1Code"/>
        <w:ind w:left="680"/>
        <w:rPr>
          <w:color w:val="000000"/>
          <w:szCs w:val="20"/>
        </w:rPr>
      </w:pPr>
    </w:p>
    <w:p w14:paraId="678005B6"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registers a listener for receiving capabilities on any contact.</w:t>
      </w:r>
    </w:p>
    <w:p w14:paraId="3567F946"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addCapabilitiesListener(CapabilitiesListener listener)</w:t>
      </w:r>
    </w:p>
    <w:p w14:paraId="70D2CA51" w14:textId="77777777" w:rsidR="00FD47F5" w:rsidRDefault="00FD47F5" w:rsidP="00DA4C3E">
      <w:pPr>
        <w:pStyle w:val="ASN1Code"/>
        <w:ind w:left="680"/>
        <w:rPr>
          <w:color w:val="000000"/>
          <w:szCs w:val="20"/>
        </w:rPr>
      </w:pPr>
    </w:p>
    <w:p w14:paraId="61A88819"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unregisters a capabilities listener.</w:t>
      </w:r>
    </w:p>
    <w:p w14:paraId="197A1EE5"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removeCapabilitiesListener(CapabilitiesListener listener)</w:t>
      </w:r>
    </w:p>
    <w:p w14:paraId="7CFFFBAC" w14:textId="77777777" w:rsidR="00FD47F5" w:rsidRDefault="00FD47F5" w:rsidP="00DA4C3E">
      <w:pPr>
        <w:pStyle w:val="ASN1Code"/>
        <w:ind w:left="680"/>
        <w:rPr>
          <w:color w:val="000000"/>
          <w:szCs w:val="20"/>
        </w:rPr>
      </w:pPr>
    </w:p>
    <w:p w14:paraId="0366F671"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registers a capabilities listener for receiving capabilities on a list of contacts.</w:t>
      </w:r>
    </w:p>
    <w:p w14:paraId="2008F165"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addCapabilitiesListener(Set&lt;</w:t>
      </w:r>
      <w:r>
        <w:rPr>
          <w:color w:val="000000"/>
          <w:szCs w:val="20"/>
        </w:rPr>
        <w:t>ContactId</w:t>
      </w:r>
      <w:r>
        <w:rPr>
          <w:color w:val="000000"/>
        </w:rPr>
        <w:t>&gt; contacts, CapabilitiesListener listener)</w:t>
      </w:r>
    </w:p>
    <w:p w14:paraId="122166D7" w14:textId="77777777" w:rsidR="00FD47F5" w:rsidRDefault="00FD47F5" w:rsidP="00DA4C3E">
      <w:pPr>
        <w:pStyle w:val="ASN1Code"/>
        <w:ind w:left="680"/>
        <w:rPr>
          <w:color w:val="000000"/>
          <w:szCs w:val="20"/>
        </w:rPr>
      </w:pPr>
    </w:p>
    <w:p w14:paraId="267313F5"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unregisters a capabilities listener on a list of contacts.</w:t>
      </w:r>
    </w:p>
    <w:p w14:paraId="27D16D48"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removeCapabilitiesListener(Set&lt;</w:t>
      </w:r>
      <w:r>
        <w:rPr>
          <w:color w:val="000000"/>
          <w:szCs w:val="20"/>
        </w:rPr>
        <w:t>ContactId</w:t>
      </w:r>
      <w:r>
        <w:rPr>
          <w:color w:val="000000"/>
        </w:rPr>
        <w:t>&gt; contacts, CapabilitiesListener listener)</w:t>
      </w:r>
    </w:p>
    <w:p w14:paraId="285A1D61" w14:textId="77777777" w:rsidR="00FD47F5" w:rsidRDefault="00FD47F5" w:rsidP="00DA4C3E">
      <w:pPr>
        <w:pStyle w:val="ASN1Code"/>
        <w:ind w:left="680"/>
        <w:rPr>
          <w:color w:val="000000"/>
          <w:szCs w:val="20"/>
        </w:rPr>
      </w:pPr>
    </w:p>
    <w:p w14:paraId="2425CAE3" w14:textId="77777777" w:rsidR="00FD47F5" w:rsidRPr="000B1505" w:rsidRDefault="00FD47F5" w:rsidP="00DA4C3E">
      <w:r>
        <w:rPr>
          <w:color w:val="000000"/>
          <w:lang w:eastAsia="en-US"/>
        </w:rPr>
        <w:t xml:space="preserve">Class </w:t>
      </w:r>
      <w:r>
        <w:rPr>
          <w:b/>
          <w:color w:val="000000"/>
          <w:lang w:eastAsia="en-US"/>
        </w:rPr>
        <w:t>CapabilitiesListener</w:t>
      </w:r>
      <w:r>
        <w:rPr>
          <w:color w:val="000000"/>
          <w:lang w:eastAsia="en-US"/>
        </w:rPr>
        <w:t>:</w:t>
      </w:r>
    </w:p>
    <w:p w14:paraId="58E5263A" w14:textId="77777777" w:rsidR="00FD47F5" w:rsidRDefault="00FD47F5" w:rsidP="00DA4C3E">
      <w:pPr>
        <w:rPr>
          <w:bCs/>
          <w:lang w:eastAsia="en-US"/>
        </w:rPr>
      </w:pPr>
      <w:r>
        <w:t>This class offers callback methods for the listener of capabilities.</w:t>
      </w:r>
    </w:p>
    <w:p w14:paraId="69F86F03" w14:textId="77777777" w:rsidR="00FD47F5" w:rsidRDefault="00FD47F5" w:rsidP="00DA4C3E">
      <w:pPr>
        <w:rPr>
          <w:bCs/>
          <w:lang w:eastAsia="en-US"/>
        </w:rPr>
      </w:pPr>
    </w:p>
    <w:p w14:paraId="7AC7AE29" w14:textId="77777777" w:rsidR="00FD47F5" w:rsidRDefault="00FD47F5" w:rsidP="00FD47F5">
      <w:pPr>
        <w:pStyle w:val="ListBullet1"/>
        <w:numPr>
          <w:ilvl w:val="0"/>
          <w:numId w:val="24"/>
        </w:numPr>
        <w:tabs>
          <w:tab w:val="clear" w:pos="680"/>
        </w:tabs>
        <w:suppressAutoHyphens/>
        <w:contextualSpacing w:val="0"/>
        <w:rPr>
          <w:color w:val="000000"/>
        </w:rPr>
      </w:pPr>
      <w:r>
        <w:rPr>
          <w:bCs/>
          <w:color w:val="000000"/>
          <w:lang w:eastAsia="en-US"/>
        </w:rPr>
        <w:t>Method: callback called when new capabilities are received for a given contact.</w:t>
      </w:r>
      <w:r>
        <w:rPr>
          <w:b/>
          <w:bCs/>
          <w:color w:val="000000"/>
          <w:lang w:eastAsia="en-US"/>
        </w:rPr>
        <w:t xml:space="preserve"> </w:t>
      </w:r>
      <w:r>
        <w:rPr>
          <w:b/>
          <w:bCs/>
          <w:color w:val="000000"/>
          <w:lang w:eastAsia="en-US"/>
        </w:rPr>
        <w:br/>
      </w:r>
      <w:r>
        <w:rPr>
          <w:color w:val="000000"/>
        </w:rPr>
        <w:t xml:space="preserve">The first argument </w:t>
      </w:r>
      <w:r>
        <w:rPr>
          <w:rFonts w:ascii="Courier New" w:hAnsi="Courier New" w:cs="Courier New"/>
          <w:color w:val="000000"/>
        </w:rPr>
        <w:t>contact</w:t>
      </w:r>
      <w:r>
        <w:rPr>
          <w:color w:val="000000"/>
        </w:rPr>
        <w:t xml:space="preserve"> contains the canonical representation of the identity of the contact whose capabilities are indicated by the second argument capabilities</w:t>
      </w:r>
    </w:p>
    <w:p w14:paraId="5971668F"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onCapabilitiesReceived(ContactId contact, Capabilities capabilities)</w:t>
      </w:r>
    </w:p>
    <w:p w14:paraId="6E786BF7" w14:textId="77777777" w:rsidR="00FD47F5" w:rsidRDefault="00FD47F5" w:rsidP="00DA4C3E">
      <w:pPr>
        <w:pStyle w:val="ASN1Code"/>
        <w:ind w:left="680"/>
        <w:rPr>
          <w:color w:val="000000"/>
          <w:szCs w:val="20"/>
        </w:rPr>
      </w:pPr>
    </w:p>
    <w:p w14:paraId="1CD2D1C7" w14:textId="77777777" w:rsidR="00FD47F5" w:rsidRPr="000B1505" w:rsidRDefault="00FD47F5" w:rsidP="00DA4C3E">
      <w:r>
        <w:rPr>
          <w:color w:val="000000"/>
          <w:lang w:eastAsia="en-US"/>
        </w:rPr>
        <w:t xml:space="preserve">Class </w:t>
      </w:r>
      <w:r>
        <w:rPr>
          <w:b/>
          <w:color w:val="000000"/>
          <w:lang w:eastAsia="en-US"/>
        </w:rPr>
        <w:t>Capabilities</w:t>
      </w:r>
      <w:r>
        <w:rPr>
          <w:color w:val="000000"/>
          <w:lang w:eastAsia="en-US"/>
        </w:rPr>
        <w:t>:</w:t>
      </w:r>
    </w:p>
    <w:p w14:paraId="5EC67A43" w14:textId="77777777" w:rsidR="00FD47F5" w:rsidRDefault="00FD47F5" w:rsidP="00DA4C3E">
      <w:pPr>
        <w:rPr>
          <w:bCs/>
          <w:lang w:eastAsia="en-US"/>
        </w:rPr>
      </w:pPr>
      <w:r>
        <w:t>This class encapsulates the different capabilities which may be supported by the local user or a remote contact.</w:t>
      </w:r>
    </w:p>
    <w:p w14:paraId="7F4D344D" w14:textId="77777777" w:rsidR="00FD47F5" w:rsidRDefault="00FD47F5" w:rsidP="00DA4C3E">
      <w:pPr>
        <w:rPr>
          <w:bCs/>
          <w:lang w:eastAsia="en-US"/>
        </w:rPr>
      </w:pPr>
    </w:p>
    <w:p w14:paraId="4FDC779E" w14:textId="77777777" w:rsidR="00FD47F5" w:rsidRDefault="00FD47F5" w:rsidP="00FD47F5">
      <w:pPr>
        <w:pStyle w:val="ListBullet1"/>
        <w:numPr>
          <w:ilvl w:val="0"/>
          <w:numId w:val="24"/>
        </w:numPr>
        <w:tabs>
          <w:tab w:val="clear" w:pos="680"/>
        </w:tabs>
        <w:suppressAutoHyphens/>
        <w:contextualSpacing w:val="0"/>
        <w:rPr>
          <w:color w:val="000000"/>
        </w:rPr>
      </w:pPr>
      <w:r>
        <w:rPr>
          <w:bCs/>
          <w:color w:val="000000"/>
          <w:lang w:eastAsia="en-US"/>
        </w:rPr>
        <w:lastRenderedPageBreak/>
        <w:t>Constants: a mask of bit to indicate if capability is supported.</w:t>
      </w:r>
    </w:p>
    <w:p w14:paraId="57E5B5CC" w14:textId="77777777" w:rsidR="00FD47F5" w:rsidRPr="006A6F56" w:rsidRDefault="00FD47F5" w:rsidP="00DA4C3E">
      <w:pPr>
        <w:pStyle w:val="ASN1Code"/>
        <w:ind w:left="680"/>
        <w:rPr>
          <w:color w:val="000000"/>
          <w:lang w:val="en-US"/>
        </w:rPr>
      </w:pPr>
      <w:proofErr w:type="gramStart"/>
      <w:r w:rsidRPr="006A6F56">
        <w:rPr>
          <w:color w:val="000000"/>
          <w:lang w:val="en-US"/>
        </w:rPr>
        <w:t>static</w:t>
      </w:r>
      <w:proofErr w:type="gramEnd"/>
      <w:r w:rsidRPr="006A6F56">
        <w:rPr>
          <w:color w:val="000000"/>
          <w:lang w:val="en-US"/>
        </w:rPr>
        <w:t xml:space="preserve"> final int CAPABILITY_FILE_TRANSFER_SUPPORT = 0x00000001</w:t>
      </w:r>
    </w:p>
    <w:p w14:paraId="227C454D" w14:textId="77777777" w:rsidR="00FD47F5" w:rsidRPr="006A6F56" w:rsidRDefault="00FD47F5" w:rsidP="00DA4C3E">
      <w:pPr>
        <w:pStyle w:val="ASN1Code"/>
        <w:ind w:left="680"/>
        <w:rPr>
          <w:color w:val="000000"/>
          <w:lang w:val="en-US"/>
        </w:rPr>
      </w:pPr>
      <w:proofErr w:type="gramStart"/>
      <w:r w:rsidRPr="006A6F56">
        <w:rPr>
          <w:color w:val="000000"/>
          <w:lang w:val="en-US"/>
        </w:rPr>
        <w:t>static</w:t>
      </w:r>
      <w:proofErr w:type="gramEnd"/>
      <w:r w:rsidRPr="006A6F56">
        <w:rPr>
          <w:color w:val="000000"/>
          <w:lang w:val="en-US"/>
        </w:rPr>
        <w:t xml:space="preserve"> final int CAPABILITY_IM_SUPPORT = 0x00000002</w:t>
      </w:r>
    </w:p>
    <w:p w14:paraId="147B6DEC" w14:textId="77777777" w:rsidR="00FD47F5" w:rsidRPr="006A6F56" w:rsidRDefault="00FD47F5" w:rsidP="00DA4C3E">
      <w:pPr>
        <w:pStyle w:val="ASN1Code"/>
        <w:ind w:left="680"/>
        <w:rPr>
          <w:color w:val="000000"/>
          <w:lang w:val="en-US"/>
        </w:rPr>
      </w:pPr>
      <w:proofErr w:type="gramStart"/>
      <w:r w:rsidRPr="006A6F56">
        <w:rPr>
          <w:color w:val="000000"/>
          <w:lang w:val="en-US"/>
        </w:rPr>
        <w:t>static</w:t>
      </w:r>
      <w:proofErr w:type="gramEnd"/>
      <w:r w:rsidRPr="006A6F56">
        <w:rPr>
          <w:color w:val="000000"/>
          <w:lang w:val="en-US"/>
        </w:rPr>
        <w:t xml:space="preserve"> final int CAPABILITY_GEOLOC_PUSH_SUPPORT = 0x00000004</w:t>
      </w:r>
    </w:p>
    <w:p w14:paraId="5E34AD21" w14:textId="77777777" w:rsidR="00FD47F5" w:rsidRPr="006A6F56" w:rsidRDefault="00FD47F5" w:rsidP="00DA4C3E">
      <w:pPr>
        <w:pStyle w:val="ASN1Code"/>
        <w:ind w:left="680"/>
        <w:rPr>
          <w:color w:val="000000"/>
          <w:lang w:val="en-US"/>
        </w:rPr>
      </w:pPr>
      <w:proofErr w:type="gramStart"/>
      <w:r w:rsidRPr="006A6F56">
        <w:rPr>
          <w:color w:val="000000"/>
          <w:lang w:val="en-US"/>
        </w:rPr>
        <w:t>static</w:t>
      </w:r>
      <w:proofErr w:type="gramEnd"/>
      <w:r w:rsidRPr="006A6F56">
        <w:rPr>
          <w:color w:val="000000"/>
          <w:lang w:val="en-US"/>
        </w:rPr>
        <w:t xml:space="preserve"> final int CAPABILITY_IMAGE_SHARING_SUPPORT = 0x00000008</w:t>
      </w:r>
    </w:p>
    <w:p w14:paraId="25E2C63F" w14:textId="77777777" w:rsidR="00FD47F5" w:rsidRPr="006A6F56" w:rsidRDefault="00FD47F5" w:rsidP="00DA4C3E">
      <w:pPr>
        <w:pStyle w:val="ASN1Code"/>
        <w:ind w:left="680"/>
        <w:rPr>
          <w:color w:val="000000"/>
          <w:lang w:val="en-US"/>
        </w:rPr>
      </w:pPr>
      <w:proofErr w:type="gramStart"/>
      <w:r w:rsidRPr="006A6F56">
        <w:rPr>
          <w:color w:val="000000"/>
          <w:lang w:val="en-US"/>
        </w:rPr>
        <w:t>static</w:t>
      </w:r>
      <w:proofErr w:type="gramEnd"/>
      <w:r w:rsidRPr="006A6F56">
        <w:rPr>
          <w:color w:val="000000"/>
          <w:lang w:val="en-US"/>
        </w:rPr>
        <w:t xml:space="preserve"> final int CAPABILITY_VIDEO_SHARING_SUPPORT = </w:t>
      </w:r>
      <w:r w:rsidRPr="006A6F56">
        <w:rPr>
          <w:lang w:val="en-US"/>
        </w:rPr>
        <w:t>0x00000010</w:t>
      </w:r>
    </w:p>
    <w:p w14:paraId="07DC3103" w14:textId="77777777" w:rsidR="00FD47F5" w:rsidRDefault="00FD47F5" w:rsidP="00DA4C3E">
      <w:pPr>
        <w:rPr>
          <w:bCs/>
          <w:lang w:eastAsia="en-US"/>
        </w:rPr>
      </w:pPr>
    </w:p>
    <w:p w14:paraId="2550F691" w14:textId="77777777" w:rsidR="00FD47F5" w:rsidRDefault="00FD47F5" w:rsidP="00FD47F5">
      <w:pPr>
        <w:pStyle w:val="ListBullet1"/>
        <w:numPr>
          <w:ilvl w:val="0"/>
          <w:numId w:val="24"/>
        </w:numPr>
        <w:tabs>
          <w:tab w:val="clear" w:pos="680"/>
        </w:tabs>
        <w:suppressAutoHyphens/>
        <w:contextualSpacing w:val="0"/>
        <w:rPr>
          <w:color w:val="000000"/>
        </w:rPr>
      </w:pPr>
      <w:r>
        <w:rPr>
          <w:bCs/>
          <w:color w:val="000000"/>
          <w:lang w:eastAsia="en-US"/>
        </w:rPr>
        <w:t>Method: returns true if capabilities are supported, else returns false</w:t>
      </w:r>
    </w:p>
    <w:p w14:paraId="2E0FCE2D" w14:textId="77777777" w:rsidR="00FD47F5" w:rsidRDefault="00FD47F5" w:rsidP="00DA4C3E">
      <w:pPr>
        <w:ind w:firstLine="680"/>
        <w:rPr>
          <w:color w:val="000000"/>
        </w:rPr>
      </w:pPr>
      <w:proofErr w:type="gramStart"/>
      <w:r>
        <w:rPr>
          <w:color w:val="000000"/>
        </w:rPr>
        <w:t>boolean</w:t>
      </w:r>
      <w:proofErr w:type="gramEnd"/>
      <w:r>
        <w:rPr>
          <w:color w:val="000000"/>
        </w:rPr>
        <w:t xml:space="preserve"> hasCapabilities(int capabilties)</w:t>
      </w:r>
    </w:p>
    <w:p w14:paraId="2F656259" w14:textId="77777777" w:rsidR="00FD47F5" w:rsidRDefault="00FD47F5" w:rsidP="00DA4C3E">
      <w:pPr>
        <w:ind w:firstLine="680"/>
        <w:rPr>
          <w:color w:val="000000"/>
        </w:rPr>
      </w:pPr>
    </w:p>
    <w:p w14:paraId="5F7ACD8B" w14:textId="77777777" w:rsidR="00FD47F5" w:rsidRDefault="00FD47F5" w:rsidP="00FD47F5">
      <w:pPr>
        <w:pStyle w:val="ListBullet1"/>
        <w:numPr>
          <w:ilvl w:val="0"/>
          <w:numId w:val="24"/>
        </w:numPr>
        <w:tabs>
          <w:tab w:val="clear" w:pos="680"/>
        </w:tabs>
        <w:suppressAutoHyphens/>
        <w:contextualSpacing w:val="0"/>
        <w:rPr>
          <w:color w:val="000000"/>
        </w:rPr>
      </w:pPr>
      <w:r>
        <w:rPr>
          <w:bCs/>
          <w:color w:val="000000"/>
          <w:lang w:eastAsia="en-US"/>
        </w:rPr>
        <w:t xml:space="preserve">Method: </w:t>
      </w:r>
      <w:r>
        <w:rPr>
          <w:color w:val="000000"/>
        </w:rPr>
        <w:t xml:space="preserve">(deprecated) </w:t>
      </w:r>
      <w:r>
        <w:rPr>
          <w:bCs/>
          <w:color w:val="000000"/>
          <w:lang w:eastAsia="en-US"/>
        </w:rPr>
        <w:t>returns true if the file transfer is supported, else returns false</w:t>
      </w:r>
    </w:p>
    <w:p w14:paraId="052C25D7" w14:textId="77777777" w:rsidR="00FD47F5" w:rsidRDefault="00FD47F5" w:rsidP="00DA4C3E">
      <w:pPr>
        <w:pStyle w:val="ASN1Code"/>
        <w:ind w:left="680"/>
        <w:rPr>
          <w:color w:val="000000"/>
          <w:szCs w:val="20"/>
        </w:rPr>
      </w:pPr>
      <w:proofErr w:type="gramStart"/>
      <w:r>
        <w:rPr>
          <w:color w:val="000000"/>
        </w:rPr>
        <w:t>boolean</w:t>
      </w:r>
      <w:proofErr w:type="gramEnd"/>
      <w:r>
        <w:rPr>
          <w:color w:val="000000"/>
        </w:rPr>
        <w:t xml:space="preserve"> isFileTransferSupported()</w:t>
      </w:r>
    </w:p>
    <w:p w14:paraId="09B46281" w14:textId="77777777" w:rsidR="00FD47F5" w:rsidRDefault="00FD47F5" w:rsidP="00DA4C3E">
      <w:pPr>
        <w:pStyle w:val="ASN1Code"/>
        <w:ind w:left="680"/>
        <w:rPr>
          <w:color w:val="000000"/>
          <w:szCs w:val="20"/>
        </w:rPr>
      </w:pPr>
    </w:p>
    <w:p w14:paraId="6833A795" w14:textId="77777777" w:rsidR="00FD47F5" w:rsidRDefault="00FD47F5" w:rsidP="00FD47F5">
      <w:pPr>
        <w:pStyle w:val="ListBullet1"/>
        <w:numPr>
          <w:ilvl w:val="0"/>
          <w:numId w:val="24"/>
        </w:numPr>
        <w:tabs>
          <w:tab w:val="clear" w:pos="680"/>
        </w:tabs>
        <w:suppressAutoHyphens/>
        <w:contextualSpacing w:val="0"/>
        <w:rPr>
          <w:color w:val="000000"/>
        </w:rPr>
      </w:pPr>
      <w:r>
        <w:rPr>
          <w:bCs/>
          <w:color w:val="000000"/>
          <w:lang w:eastAsia="en-US"/>
        </w:rPr>
        <w:t xml:space="preserve">Method: </w:t>
      </w:r>
      <w:r>
        <w:rPr>
          <w:color w:val="000000"/>
        </w:rPr>
        <w:t xml:space="preserve">(deprecated) </w:t>
      </w:r>
      <w:r>
        <w:rPr>
          <w:bCs/>
          <w:color w:val="000000"/>
          <w:lang w:eastAsia="en-US"/>
        </w:rPr>
        <w:t>returns true if IM/Chat is supported, else returns false</w:t>
      </w:r>
    </w:p>
    <w:p w14:paraId="20B0EC3A" w14:textId="77777777" w:rsidR="00FD47F5" w:rsidRDefault="00FD47F5" w:rsidP="00DA4C3E">
      <w:pPr>
        <w:pStyle w:val="ASN1Code"/>
        <w:ind w:left="680"/>
        <w:rPr>
          <w:color w:val="000000"/>
          <w:szCs w:val="20"/>
        </w:rPr>
      </w:pPr>
      <w:proofErr w:type="gramStart"/>
      <w:r>
        <w:rPr>
          <w:color w:val="000000"/>
        </w:rPr>
        <w:t>boolean</w:t>
      </w:r>
      <w:proofErr w:type="gramEnd"/>
      <w:r>
        <w:rPr>
          <w:color w:val="000000"/>
        </w:rPr>
        <w:t xml:space="preserve"> isImSessionSupported()</w:t>
      </w:r>
    </w:p>
    <w:p w14:paraId="3E633287" w14:textId="77777777" w:rsidR="00FD47F5" w:rsidRDefault="00FD47F5" w:rsidP="00DA4C3E">
      <w:pPr>
        <w:pStyle w:val="ASN1Code"/>
        <w:ind w:left="680"/>
        <w:rPr>
          <w:color w:val="000000"/>
          <w:szCs w:val="20"/>
        </w:rPr>
      </w:pPr>
    </w:p>
    <w:p w14:paraId="7E964D7D" w14:textId="77777777" w:rsidR="00FD47F5" w:rsidRDefault="00FD47F5" w:rsidP="00FD47F5">
      <w:pPr>
        <w:pStyle w:val="ListBullet1"/>
        <w:numPr>
          <w:ilvl w:val="0"/>
          <w:numId w:val="24"/>
        </w:numPr>
        <w:tabs>
          <w:tab w:val="clear" w:pos="680"/>
        </w:tabs>
        <w:suppressAutoHyphens/>
        <w:contextualSpacing w:val="0"/>
        <w:rPr>
          <w:color w:val="000000"/>
        </w:rPr>
      </w:pPr>
      <w:r>
        <w:rPr>
          <w:bCs/>
          <w:color w:val="000000"/>
          <w:lang w:eastAsia="en-US"/>
        </w:rPr>
        <w:t xml:space="preserve">Method: </w:t>
      </w:r>
      <w:r>
        <w:rPr>
          <w:color w:val="000000"/>
        </w:rPr>
        <w:t xml:space="preserve">(deprecated) </w:t>
      </w:r>
      <w:r>
        <w:rPr>
          <w:bCs/>
          <w:color w:val="000000"/>
          <w:lang w:eastAsia="en-US"/>
        </w:rPr>
        <w:t>returns true if image sharing is supported, else returns false</w:t>
      </w:r>
    </w:p>
    <w:p w14:paraId="6727BC8E" w14:textId="77777777" w:rsidR="00FD47F5" w:rsidRDefault="00FD47F5" w:rsidP="00DA4C3E">
      <w:pPr>
        <w:pStyle w:val="ASN1Code"/>
        <w:ind w:left="680"/>
        <w:rPr>
          <w:color w:val="000000"/>
          <w:szCs w:val="20"/>
        </w:rPr>
      </w:pPr>
      <w:proofErr w:type="gramStart"/>
      <w:r>
        <w:rPr>
          <w:color w:val="000000"/>
        </w:rPr>
        <w:t>boolean</w:t>
      </w:r>
      <w:proofErr w:type="gramEnd"/>
      <w:r>
        <w:rPr>
          <w:color w:val="000000"/>
        </w:rPr>
        <w:t xml:space="preserve"> isImageSharingSupported()</w:t>
      </w:r>
    </w:p>
    <w:p w14:paraId="7A796F12" w14:textId="77777777" w:rsidR="00FD47F5" w:rsidRDefault="00FD47F5" w:rsidP="00DA4C3E">
      <w:pPr>
        <w:pStyle w:val="ASN1Code"/>
        <w:ind w:left="680"/>
        <w:rPr>
          <w:color w:val="000000"/>
          <w:szCs w:val="20"/>
        </w:rPr>
      </w:pPr>
    </w:p>
    <w:p w14:paraId="1FA6FD6D" w14:textId="77777777" w:rsidR="00FD47F5" w:rsidRDefault="00FD47F5" w:rsidP="00FD47F5">
      <w:pPr>
        <w:pStyle w:val="ListBullet1"/>
        <w:numPr>
          <w:ilvl w:val="0"/>
          <w:numId w:val="24"/>
        </w:numPr>
        <w:tabs>
          <w:tab w:val="clear" w:pos="680"/>
        </w:tabs>
        <w:suppressAutoHyphens/>
        <w:contextualSpacing w:val="0"/>
        <w:rPr>
          <w:color w:val="000000"/>
        </w:rPr>
      </w:pPr>
      <w:r>
        <w:rPr>
          <w:bCs/>
          <w:color w:val="000000"/>
          <w:lang w:eastAsia="en-US"/>
        </w:rPr>
        <w:t xml:space="preserve">Method: </w:t>
      </w:r>
      <w:r>
        <w:rPr>
          <w:color w:val="000000"/>
        </w:rPr>
        <w:t xml:space="preserve">(deprecated) </w:t>
      </w:r>
      <w:r>
        <w:rPr>
          <w:bCs/>
          <w:color w:val="000000"/>
          <w:lang w:eastAsia="en-US"/>
        </w:rPr>
        <w:t>returns true if video sharing is supported, else returns false</w:t>
      </w:r>
    </w:p>
    <w:p w14:paraId="64550A0C" w14:textId="77777777" w:rsidR="00FD47F5" w:rsidRDefault="00FD47F5" w:rsidP="00DA4C3E">
      <w:pPr>
        <w:pStyle w:val="ASN1Code"/>
        <w:ind w:left="680"/>
        <w:rPr>
          <w:color w:val="000000"/>
        </w:rPr>
      </w:pPr>
      <w:proofErr w:type="gramStart"/>
      <w:r>
        <w:rPr>
          <w:color w:val="000000"/>
        </w:rPr>
        <w:t>boolean</w:t>
      </w:r>
      <w:proofErr w:type="gramEnd"/>
      <w:r>
        <w:rPr>
          <w:color w:val="000000"/>
        </w:rPr>
        <w:t xml:space="preserve"> isVideoSharingSupported()</w:t>
      </w:r>
    </w:p>
    <w:p w14:paraId="2D6F6B31" w14:textId="77777777" w:rsidR="00FD47F5" w:rsidRDefault="00FD47F5" w:rsidP="00DA4C3E">
      <w:pPr>
        <w:pStyle w:val="ASN1Code"/>
        <w:ind w:left="680"/>
        <w:rPr>
          <w:color w:val="000000"/>
        </w:rPr>
      </w:pPr>
    </w:p>
    <w:p w14:paraId="267001CE" w14:textId="77777777" w:rsidR="00FD47F5" w:rsidRDefault="00FD47F5" w:rsidP="00FD47F5">
      <w:pPr>
        <w:pStyle w:val="ListBullet1"/>
        <w:numPr>
          <w:ilvl w:val="0"/>
          <w:numId w:val="24"/>
        </w:numPr>
        <w:tabs>
          <w:tab w:val="clear" w:pos="680"/>
        </w:tabs>
        <w:suppressAutoHyphens/>
        <w:contextualSpacing w:val="0"/>
        <w:rPr>
          <w:color w:val="000000"/>
          <w:szCs w:val="20"/>
        </w:rPr>
      </w:pPr>
      <w:r>
        <w:rPr>
          <w:bCs/>
          <w:color w:val="000000"/>
          <w:lang w:eastAsia="en-US"/>
        </w:rPr>
        <w:t xml:space="preserve">Method: </w:t>
      </w:r>
      <w:r>
        <w:rPr>
          <w:color w:val="000000"/>
        </w:rPr>
        <w:t xml:space="preserve">(deprecated) </w:t>
      </w:r>
      <w:r>
        <w:rPr>
          <w:bCs/>
          <w:color w:val="000000"/>
          <w:lang w:eastAsia="en-US"/>
        </w:rPr>
        <w:t>returns true if geoloc push is supported, else returns false</w:t>
      </w:r>
    </w:p>
    <w:p w14:paraId="32020EDC" w14:textId="77777777" w:rsidR="00FD47F5" w:rsidRDefault="00FD47F5" w:rsidP="00DA4C3E">
      <w:pPr>
        <w:pStyle w:val="ASN1Code"/>
        <w:ind w:left="680"/>
        <w:rPr>
          <w:color w:val="000000"/>
          <w:szCs w:val="20"/>
        </w:rPr>
      </w:pPr>
      <w:proofErr w:type="gramStart"/>
      <w:r>
        <w:rPr>
          <w:color w:val="000000"/>
          <w:szCs w:val="20"/>
        </w:rPr>
        <w:t>boolean</w:t>
      </w:r>
      <w:proofErr w:type="gramEnd"/>
      <w:r>
        <w:rPr>
          <w:color w:val="000000"/>
          <w:szCs w:val="20"/>
        </w:rPr>
        <w:t xml:space="preserve"> </w:t>
      </w:r>
      <w:r>
        <w:rPr>
          <w:rFonts w:eastAsia="Monospace"/>
          <w:color w:val="3C3C3C"/>
          <w:szCs w:val="20"/>
        </w:rPr>
        <w:t>isGeolocPushSupported</w:t>
      </w:r>
      <w:r>
        <w:rPr>
          <w:color w:val="000000"/>
          <w:szCs w:val="20"/>
        </w:rPr>
        <w:t>()</w:t>
      </w:r>
    </w:p>
    <w:p w14:paraId="1400CB4B" w14:textId="77777777" w:rsidR="00FD47F5" w:rsidRDefault="00FD47F5" w:rsidP="00DA4C3E">
      <w:pPr>
        <w:pStyle w:val="ASN1Code"/>
        <w:ind w:left="680"/>
        <w:rPr>
          <w:color w:val="000000"/>
          <w:szCs w:val="20"/>
        </w:rPr>
      </w:pPr>
    </w:p>
    <w:p w14:paraId="7D83A6A7" w14:textId="77777777" w:rsidR="00FD47F5" w:rsidRDefault="00FD47F5" w:rsidP="00FD47F5">
      <w:pPr>
        <w:pStyle w:val="ListBullet1"/>
        <w:numPr>
          <w:ilvl w:val="0"/>
          <w:numId w:val="24"/>
        </w:numPr>
        <w:tabs>
          <w:tab w:val="clear" w:pos="680"/>
        </w:tabs>
        <w:suppressAutoHyphens/>
        <w:contextualSpacing w:val="0"/>
        <w:rPr>
          <w:color w:val="000000"/>
        </w:rPr>
      </w:pPr>
      <w:r>
        <w:rPr>
          <w:bCs/>
          <w:color w:val="000000"/>
          <w:lang w:eastAsia="en-US"/>
        </w:rPr>
        <w:t>Method: returns true if the specified feature tag is supported, else returns false. The parameter tag represents the feature tag to be tested.</w:t>
      </w:r>
    </w:p>
    <w:p w14:paraId="3E9D4D87" w14:textId="77777777" w:rsidR="00FD47F5" w:rsidRDefault="00FD47F5" w:rsidP="00DA4C3E">
      <w:pPr>
        <w:pStyle w:val="ASN1Code"/>
        <w:ind w:left="680"/>
        <w:rPr>
          <w:color w:val="000000"/>
          <w:szCs w:val="20"/>
        </w:rPr>
      </w:pPr>
      <w:proofErr w:type="gramStart"/>
      <w:r>
        <w:rPr>
          <w:color w:val="000000"/>
        </w:rPr>
        <w:t>boolean</w:t>
      </w:r>
      <w:proofErr w:type="gramEnd"/>
      <w:r>
        <w:rPr>
          <w:color w:val="000000"/>
        </w:rPr>
        <w:t xml:space="preserve"> isExtensionSupported(String tag)</w:t>
      </w:r>
    </w:p>
    <w:p w14:paraId="33B40D6F" w14:textId="77777777" w:rsidR="00FD47F5" w:rsidRDefault="00FD47F5" w:rsidP="00DA4C3E">
      <w:pPr>
        <w:pStyle w:val="ASN1Code"/>
        <w:ind w:left="680"/>
        <w:rPr>
          <w:color w:val="000000"/>
          <w:szCs w:val="20"/>
        </w:rPr>
      </w:pPr>
    </w:p>
    <w:p w14:paraId="1D74298D" w14:textId="77777777" w:rsidR="00FD47F5" w:rsidRDefault="00FD47F5" w:rsidP="00FD47F5">
      <w:pPr>
        <w:pStyle w:val="ListBullet1"/>
        <w:numPr>
          <w:ilvl w:val="0"/>
          <w:numId w:val="24"/>
        </w:numPr>
        <w:tabs>
          <w:tab w:val="clear" w:pos="680"/>
        </w:tabs>
        <w:suppressAutoHyphens/>
        <w:contextualSpacing w:val="0"/>
        <w:rPr>
          <w:color w:val="000000"/>
        </w:rPr>
      </w:pPr>
      <w:r>
        <w:rPr>
          <w:bCs/>
          <w:color w:val="000000"/>
          <w:lang w:eastAsia="en-US"/>
        </w:rPr>
        <w:t>Method: returns the list of supported RCS extensions</w:t>
      </w:r>
    </w:p>
    <w:p w14:paraId="0C6AD1FB" w14:textId="77777777" w:rsidR="00FD47F5" w:rsidRDefault="00FD47F5" w:rsidP="00DA4C3E">
      <w:pPr>
        <w:pStyle w:val="ASN1Code"/>
        <w:ind w:left="680"/>
        <w:rPr>
          <w:color w:val="000000"/>
          <w:szCs w:val="20"/>
        </w:rPr>
      </w:pPr>
      <w:r>
        <w:rPr>
          <w:color w:val="000000"/>
        </w:rPr>
        <w:t xml:space="preserve">Set&lt;String&gt; </w:t>
      </w:r>
      <w:proofErr w:type="gramStart"/>
      <w:r>
        <w:rPr>
          <w:color w:val="000000"/>
        </w:rPr>
        <w:t>getSupportedExtensions()</w:t>
      </w:r>
      <w:proofErr w:type="gramEnd"/>
    </w:p>
    <w:p w14:paraId="79062FCB" w14:textId="77777777" w:rsidR="00FD47F5" w:rsidRDefault="00FD47F5" w:rsidP="00DA4C3E">
      <w:pPr>
        <w:pStyle w:val="ASN1Code"/>
        <w:ind w:left="680"/>
        <w:rPr>
          <w:color w:val="000000"/>
          <w:szCs w:val="20"/>
        </w:rPr>
      </w:pPr>
    </w:p>
    <w:p w14:paraId="7D6485FD" w14:textId="77777777" w:rsidR="00FD47F5" w:rsidRDefault="00FD47F5" w:rsidP="00FD47F5">
      <w:pPr>
        <w:pStyle w:val="ListBullet1"/>
        <w:numPr>
          <w:ilvl w:val="0"/>
          <w:numId w:val="24"/>
        </w:numPr>
        <w:tabs>
          <w:tab w:val="clear" w:pos="680"/>
        </w:tabs>
        <w:suppressAutoHyphens/>
        <w:contextualSpacing w:val="0"/>
        <w:rPr>
          <w:color w:val="000000"/>
        </w:rPr>
      </w:pPr>
      <w:r>
        <w:rPr>
          <w:bCs/>
          <w:color w:val="000000"/>
          <w:lang w:eastAsia="en-US"/>
        </w:rPr>
        <w:t>Method: returns true if it’s an automata, else returns false</w:t>
      </w:r>
    </w:p>
    <w:p w14:paraId="147535DF" w14:textId="77777777" w:rsidR="00FD47F5" w:rsidRDefault="00FD47F5" w:rsidP="00DA4C3E">
      <w:pPr>
        <w:pStyle w:val="ASN1Code"/>
        <w:ind w:left="680"/>
        <w:rPr>
          <w:color w:val="000000"/>
          <w:szCs w:val="20"/>
        </w:rPr>
      </w:pPr>
      <w:proofErr w:type="gramStart"/>
      <w:r>
        <w:rPr>
          <w:color w:val="000000"/>
        </w:rPr>
        <w:t>boolean</w:t>
      </w:r>
      <w:proofErr w:type="gramEnd"/>
      <w:r>
        <w:rPr>
          <w:color w:val="000000"/>
        </w:rPr>
        <w:t xml:space="preserve"> isAutomata()</w:t>
      </w:r>
    </w:p>
    <w:p w14:paraId="6FA06255" w14:textId="77777777" w:rsidR="00FD47F5" w:rsidRDefault="00FD47F5" w:rsidP="00DA4C3E">
      <w:pPr>
        <w:pStyle w:val="ASN1Code"/>
        <w:ind w:left="680"/>
        <w:rPr>
          <w:color w:val="000000"/>
          <w:szCs w:val="20"/>
        </w:rPr>
      </w:pPr>
    </w:p>
    <w:p w14:paraId="76E94B2A" w14:textId="77777777" w:rsidR="00FD47F5" w:rsidRDefault="00FD47F5" w:rsidP="00FD47F5">
      <w:pPr>
        <w:pStyle w:val="ListBullet1"/>
        <w:numPr>
          <w:ilvl w:val="0"/>
          <w:numId w:val="34"/>
        </w:numPr>
        <w:tabs>
          <w:tab w:val="clear" w:pos="680"/>
        </w:tabs>
        <w:suppressAutoHyphens/>
        <w:contextualSpacing w:val="0"/>
        <w:rPr>
          <w:color w:val="000000"/>
        </w:rPr>
      </w:pPr>
      <w:r>
        <w:rPr>
          <w:bCs/>
          <w:color w:val="000000"/>
          <w:lang w:eastAsia="en-US"/>
        </w:rPr>
        <w:t>Method: returns the timestamp of the last capability refresh.</w:t>
      </w:r>
    </w:p>
    <w:p w14:paraId="6EF586DC" w14:textId="77777777" w:rsidR="00FD47F5" w:rsidRDefault="00FD47F5" w:rsidP="00DA4C3E">
      <w:pPr>
        <w:pStyle w:val="ASN1Code"/>
        <w:ind w:left="680"/>
        <w:rPr>
          <w:color w:val="000000"/>
          <w:szCs w:val="20"/>
        </w:rPr>
      </w:pPr>
      <w:proofErr w:type="gramStart"/>
      <w:r>
        <w:rPr>
          <w:color w:val="000000"/>
        </w:rPr>
        <w:t>long</w:t>
      </w:r>
      <w:proofErr w:type="gramEnd"/>
      <w:r>
        <w:rPr>
          <w:color w:val="000000"/>
        </w:rPr>
        <w:t xml:space="preserve"> getTimestamp()</w:t>
      </w:r>
    </w:p>
    <w:p w14:paraId="5C43A8D2" w14:textId="77777777" w:rsidR="00FD47F5" w:rsidRPr="000B1505" w:rsidRDefault="00FD47F5" w:rsidP="00DA4C3E">
      <w:pPr>
        <w:pStyle w:val="ListBullet1"/>
        <w:numPr>
          <w:ilvl w:val="0"/>
          <w:numId w:val="0"/>
        </w:numPr>
      </w:pPr>
    </w:p>
    <w:p w14:paraId="2AB066B8" w14:textId="77777777" w:rsidR="00FD47F5" w:rsidRDefault="00FD47F5" w:rsidP="00FD47F5">
      <w:pPr>
        <w:pStyle w:val="Heading4"/>
        <w:numPr>
          <w:ilvl w:val="3"/>
          <w:numId w:val="38"/>
        </w:numPr>
        <w:suppressAutoHyphens/>
      </w:pPr>
      <w:r>
        <w:lastRenderedPageBreak/>
        <w:t>Content Providers</w:t>
      </w:r>
    </w:p>
    <w:p w14:paraId="4C615FEF" w14:textId="77777777" w:rsidR="00FD47F5" w:rsidRDefault="00FD47F5" w:rsidP="00846F7F">
      <w:pPr>
        <w:pStyle w:val="NormalParagraph"/>
      </w:pPr>
      <w:r>
        <w:t>A content provider is used to store locally the capabilities of each remote contact. In this case the capabilities may be read even if there is no connection to the RCS platform. There is one entry per remote MSISDN Number.</w:t>
      </w:r>
    </w:p>
    <w:p w14:paraId="7150684F" w14:textId="77777777" w:rsidR="00FD47F5" w:rsidRPr="000B1505" w:rsidRDefault="00FD47F5" w:rsidP="00DA4C3E">
      <w:pPr>
        <w:jc w:val="left"/>
      </w:pPr>
      <w:r>
        <w:rPr>
          <w:lang w:eastAsia="en-US"/>
        </w:rPr>
        <w:t xml:space="preserve">Class </w:t>
      </w:r>
      <w:r>
        <w:rPr>
          <w:b/>
          <w:lang w:eastAsia="en-US"/>
        </w:rPr>
        <w:t>CapabilitiesLog:</w:t>
      </w:r>
    </w:p>
    <w:p w14:paraId="34BE80A2" w14:textId="77777777" w:rsidR="00FD47F5" w:rsidRPr="000B1505" w:rsidRDefault="00FD47F5" w:rsidP="00846F7F">
      <w:pPr>
        <w:pStyle w:val="NormalParagraph"/>
        <w:rPr>
          <w:rFonts w:ascii="Courier New" w:hAnsi="Courier New"/>
          <w:sz w:val="20"/>
        </w:rPr>
      </w:pPr>
      <w:r>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0B5989EA" w14:textId="77777777" w:rsidR="00FD47F5" w:rsidRDefault="00FD47F5" w:rsidP="00DA4C3E">
      <w:pPr>
        <w:jc w:val="left"/>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Uri CONTENT_URI = "content://com.gsma.services.rcs.provider.capability/capability"</w:t>
      </w:r>
    </w:p>
    <w:p w14:paraId="39CA5E31" w14:textId="77777777" w:rsidR="00E21018" w:rsidRPr="000B1505" w:rsidRDefault="00E21018" w:rsidP="00DA4C3E">
      <w:pPr>
        <w:jc w:val="left"/>
      </w:pPr>
    </w:p>
    <w:p w14:paraId="050C9F4B" w14:textId="77777777" w:rsidR="00FD47F5" w:rsidRDefault="00FD47F5" w:rsidP="00846F7F">
      <w:pPr>
        <w:pStyle w:val="NormalParagraph"/>
      </w:pPr>
      <w:r>
        <w:t>The “CONTACT” column below is defined as the unique primary key and can be references with adding a path segment to the CONTENT_URI + “/” + &lt;primary key&gt;</w:t>
      </w:r>
    </w:p>
    <w:p w14:paraId="5047A616" w14:textId="77777777" w:rsidR="00FD47F5" w:rsidRPr="000B1505" w:rsidRDefault="00FD47F5" w:rsidP="00846F7F">
      <w:pPr>
        <w:pStyle w:val="NormalParagraph"/>
        <w:rPr>
          <w:rFonts w:ascii="Courier New" w:hAnsi="Courier New"/>
          <w:sz w:val="20"/>
        </w:rPr>
      </w:pPr>
      <w:r>
        <w:t>Column name definition constants to be used when accessing this provider:</w:t>
      </w:r>
    </w:p>
    <w:p w14:paraId="67BB696A"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BASECOLUMN_ID = “_id”</w:t>
      </w:r>
    </w:p>
    <w:p w14:paraId="1BC7F608"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CONTACT = “contact”</w:t>
      </w:r>
    </w:p>
    <w:p w14:paraId="6136414F"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CAPABILITY_IMAGE_SHARE = "capability_image_share"</w:t>
      </w:r>
    </w:p>
    <w:p w14:paraId="79745A93"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CAPABILITY_VIDEO_SHARE = "capability_video_share"</w:t>
      </w:r>
    </w:p>
    <w:p w14:paraId="7FC3A24C"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CAPABILITY_FILE_TRANSFER = "capability_file_transfer"</w:t>
      </w:r>
    </w:p>
    <w:p w14:paraId="0F364934"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CAPABILITY_IM_SESSION = "capability_im_session"</w:t>
      </w:r>
    </w:p>
    <w:p w14:paraId="30A312A7"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CAPABILITY_GEOLOC_PUSH = "capability_geoloc_push"</w:t>
      </w:r>
    </w:p>
    <w:p w14:paraId="7B0F646F"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CAPABILITY_EXTENSIONS = "capability_extensions"</w:t>
      </w:r>
    </w:p>
    <w:p w14:paraId="188CF960"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AUTOMATA = “automata”</w:t>
      </w:r>
    </w:p>
    <w:p w14:paraId="7347A5DF" w14:textId="77777777" w:rsidR="00FD47F5" w:rsidRPr="000B1505" w:rsidRDefault="00FD47F5" w:rsidP="00DA4C3E">
      <w:proofErr w:type="gramStart"/>
      <w:r>
        <w:rPr>
          <w:rFonts w:ascii="Courier New" w:hAnsi="Courier New" w:cs="Courier New"/>
          <w:sz w:val="20"/>
        </w:rPr>
        <w:t>static</w:t>
      </w:r>
      <w:proofErr w:type="gramEnd"/>
      <w:r>
        <w:rPr>
          <w:rFonts w:ascii="Courier New" w:hAnsi="Courier New" w:cs="Courier New"/>
          <w:sz w:val="20"/>
        </w:rPr>
        <w:t xml:space="preserve"> final String TIMESTAMP = “timestamp”</w:t>
      </w:r>
    </w:p>
    <w:p w14:paraId="1EB35F97" w14:textId="77777777" w:rsidR="00FD47F5" w:rsidRDefault="00FD47F5" w:rsidP="00DA4C3E"/>
    <w:p w14:paraId="6266D5D5" w14:textId="77777777" w:rsidR="00FD47F5" w:rsidRDefault="00FD47F5" w:rsidP="00846F7F">
      <w:pPr>
        <w:pStyle w:val="NormalParagraph"/>
      </w:pPr>
      <w:r>
        <w:t>The content provider has the following columns:</w:t>
      </w:r>
    </w:p>
    <w:tbl>
      <w:tblPr>
        <w:tblW w:w="0" w:type="auto"/>
        <w:tblInd w:w="123" w:type="dxa"/>
        <w:tblLayout w:type="fixed"/>
        <w:tblLook w:val="0000" w:firstRow="0" w:lastRow="0" w:firstColumn="0" w:lastColumn="0" w:noHBand="0" w:noVBand="0"/>
      </w:tblPr>
      <w:tblGrid>
        <w:gridCol w:w="3199"/>
        <w:gridCol w:w="2471"/>
        <w:gridCol w:w="3332"/>
      </w:tblGrid>
      <w:tr w:rsidR="00FD47F5" w14:paraId="5F7C7AB6" w14:textId="77777777" w:rsidTr="00DA4C3E">
        <w:trPr>
          <w:tblHeader/>
        </w:trPr>
        <w:tc>
          <w:tcPr>
            <w:tcW w:w="3199" w:type="dxa"/>
            <w:tcBorders>
              <w:top w:val="single" w:sz="4" w:space="0" w:color="000000"/>
              <w:left w:val="single" w:sz="4" w:space="0" w:color="000000"/>
              <w:bottom w:val="single" w:sz="4" w:space="0" w:color="000000"/>
            </w:tcBorders>
            <w:shd w:val="clear" w:color="auto" w:fill="DE002B"/>
          </w:tcPr>
          <w:p w14:paraId="1E262C24" w14:textId="77777777" w:rsidR="00FD47F5" w:rsidRPr="000B1505" w:rsidRDefault="00FD47F5" w:rsidP="00DA4C3E">
            <w:pPr>
              <w:pStyle w:val="TableHeader"/>
            </w:pPr>
            <w:r w:rsidRPr="000B1505">
              <w:t>Data</w:t>
            </w:r>
          </w:p>
        </w:tc>
        <w:tc>
          <w:tcPr>
            <w:tcW w:w="2471" w:type="dxa"/>
            <w:tcBorders>
              <w:top w:val="single" w:sz="4" w:space="0" w:color="000000"/>
              <w:left w:val="single" w:sz="4" w:space="0" w:color="000000"/>
              <w:bottom w:val="single" w:sz="4" w:space="0" w:color="000000"/>
            </w:tcBorders>
            <w:shd w:val="clear" w:color="auto" w:fill="DE002B"/>
          </w:tcPr>
          <w:p w14:paraId="397819CD" w14:textId="77777777" w:rsidR="00FD47F5" w:rsidRPr="000B1505" w:rsidRDefault="00FD47F5" w:rsidP="00DA4C3E">
            <w:pPr>
              <w:pStyle w:val="TableHeader"/>
            </w:pPr>
            <w:r w:rsidRPr="000B1505">
              <w:t>Data type</w:t>
            </w:r>
          </w:p>
        </w:tc>
        <w:tc>
          <w:tcPr>
            <w:tcW w:w="3332" w:type="dxa"/>
            <w:tcBorders>
              <w:top w:val="single" w:sz="4" w:space="0" w:color="000000"/>
              <w:left w:val="single" w:sz="4" w:space="0" w:color="000000"/>
              <w:bottom w:val="single" w:sz="4" w:space="0" w:color="000000"/>
              <w:right w:val="single" w:sz="4" w:space="0" w:color="000000"/>
            </w:tcBorders>
            <w:shd w:val="clear" w:color="auto" w:fill="DE002B"/>
          </w:tcPr>
          <w:p w14:paraId="4F829434" w14:textId="77777777" w:rsidR="00FD47F5" w:rsidRPr="000B1505" w:rsidRDefault="00FD47F5" w:rsidP="00DA4C3E">
            <w:pPr>
              <w:pStyle w:val="TableHeader"/>
              <w:rPr>
                <w:color w:val="000000"/>
              </w:rPr>
            </w:pPr>
            <w:r w:rsidRPr="000B1505">
              <w:t>Comment</w:t>
            </w:r>
          </w:p>
        </w:tc>
      </w:tr>
      <w:tr w:rsidR="00FD47F5" w14:paraId="56B2F4EC" w14:textId="77777777" w:rsidTr="00DA4C3E">
        <w:tc>
          <w:tcPr>
            <w:tcW w:w="3199" w:type="dxa"/>
            <w:tcBorders>
              <w:top w:val="single" w:sz="4" w:space="0" w:color="000000"/>
              <w:left w:val="single" w:sz="4" w:space="0" w:color="000000"/>
              <w:bottom w:val="single" w:sz="4" w:space="0" w:color="000000"/>
            </w:tcBorders>
            <w:shd w:val="clear" w:color="auto" w:fill="auto"/>
          </w:tcPr>
          <w:p w14:paraId="457C8091" w14:textId="77777777" w:rsidR="00FD47F5" w:rsidRDefault="00FD47F5" w:rsidP="00DA4C3E">
            <w:pPr>
              <w:pStyle w:val="TableText"/>
              <w:rPr>
                <w:color w:val="000000"/>
              </w:rPr>
            </w:pPr>
            <w:r>
              <w:rPr>
                <w:color w:val="000000"/>
              </w:rPr>
              <w:t>BASECOLUMN_ID</w:t>
            </w:r>
          </w:p>
        </w:tc>
        <w:tc>
          <w:tcPr>
            <w:tcW w:w="2471" w:type="dxa"/>
            <w:tcBorders>
              <w:top w:val="single" w:sz="4" w:space="0" w:color="000000"/>
              <w:left w:val="single" w:sz="4" w:space="0" w:color="000000"/>
              <w:bottom w:val="single" w:sz="4" w:space="0" w:color="000000"/>
            </w:tcBorders>
            <w:shd w:val="clear" w:color="auto" w:fill="auto"/>
          </w:tcPr>
          <w:p w14:paraId="545D1C75" w14:textId="77777777" w:rsidR="00FD47F5" w:rsidRDefault="00FD47F5" w:rsidP="00DA4C3E">
            <w:pPr>
              <w:pStyle w:val="TableText"/>
              <w:rPr>
                <w:color w:val="000000"/>
              </w:rPr>
            </w:pPr>
            <w:r>
              <w:rPr>
                <w:color w:val="000000"/>
              </w:rPr>
              <w:t>Long (not null)</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13198FEB" w14:textId="77777777" w:rsidR="00FD47F5" w:rsidRDefault="00FD47F5" w:rsidP="00DA4C3E">
            <w:pPr>
              <w:pStyle w:val="TableText"/>
              <w:rPr>
                <w:color w:val="000000"/>
              </w:rPr>
            </w:pPr>
            <w:r>
              <w:rPr>
                <w:color w:val="000000"/>
              </w:rPr>
              <w:t>Unique value</w:t>
            </w:r>
          </w:p>
        </w:tc>
      </w:tr>
      <w:tr w:rsidR="00FD47F5" w14:paraId="58C0D982" w14:textId="77777777" w:rsidTr="00DA4C3E">
        <w:tc>
          <w:tcPr>
            <w:tcW w:w="3199" w:type="dxa"/>
            <w:tcBorders>
              <w:left w:val="single" w:sz="4" w:space="0" w:color="000000"/>
              <w:bottom w:val="single" w:sz="4" w:space="0" w:color="000000"/>
            </w:tcBorders>
            <w:shd w:val="clear" w:color="auto" w:fill="auto"/>
          </w:tcPr>
          <w:p w14:paraId="2A6AF7AC" w14:textId="77777777" w:rsidR="00FD47F5" w:rsidRDefault="00FD47F5" w:rsidP="00DA4C3E">
            <w:pPr>
              <w:pStyle w:val="TableText"/>
              <w:rPr>
                <w:color w:val="000000"/>
              </w:rPr>
            </w:pPr>
            <w:r>
              <w:rPr>
                <w:color w:val="000000"/>
              </w:rPr>
              <w:t>CONTACT</w:t>
            </w:r>
          </w:p>
        </w:tc>
        <w:tc>
          <w:tcPr>
            <w:tcW w:w="2471" w:type="dxa"/>
            <w:tcBorders>
              <w:left w:val="single" w:sz="4" w:space="0" w:color="000000"/>
              <w:bottom w:val="single" w:sz="4" w:space="0" w:color="000000"/>
            </w:tcBorders>
            <w:shd w:val="clear" w:color="auto" w:fill="auto"/>
          </w:tcPr>
          <w:p w14:paraId="64AC5793" w14:textId="77777777" w:rsidR="00FD47F5" w:rsidRDefault="00FD47F5" w:rsidP="00DA4C3E">
            <w:pPr>
              <w:pStyle w:val="TableText"/>
              <w:rPr>
                <w:color w:val="000000"/>
              </w:rPr>
            </w:pPr>
            <w:r>
              <w:rPr>
                <w:color w:val="000000"/>
              </w:rPr>
              <w:t>String (primary key not null)</w:t>
            </w:r>
          </w:p>
        </w:tc>
        <w:tc>
          <w:tcPr>
            <w:tcW w:w="3332" w:type="dxa"/>
            <w:tcBorders>
              <w:left w:val="single" w:sz="4" w:space="0" w:color="000000"/>
              <w:bottom w:val="single" w:sz="4" w:space="0" w:color="000000"/>
              <w:right w:val="single" w:sz="4" w:space="0" w:color="000000"/>
            </w:tcBorders>
            <w:shd w:val="clear" w:color="auto" w:fill="auto"/>
          </w:tcPr>
          <w:p w14:paraId="42A8974A" w14:textId="77777777" w:rsidR="00FD47F5" w:rsidRDefault="00FD47F5" w:rsidP="00DA4C3E">
            <w:pPr>
              <w:pStyle w:val="TableText"/>
              <w:rPr>
                <w:color w:val="000000"/>
              </w:rPr>
            </w:pPr>
            <w:r>
              <w:rPr>
                <w:color w:val="000000"/>
              </w:rPr>
              <w:t>ContactId formatted number of contact associated to the capabilities</w:t>
            </w:r>
          </w:p>
        </w:tc>
      </w:tr>
      <w:tr w:rsidR="00FD47F5" w14:paraId="16EFBB80" w14:textId="77777777" w:rsidTr="00DA4C3E">
        <w:tc>
          <w:tcPr>
            <w:tcW w:w="3199" w:type="dxa"/>
            <w:tcBorders>
              <w:top w:val="single" w:sz="4" w:space="0" w:color="000000"/>
              <w:left w:val="single" w:sz="4" w:space="0" w:color="000000"/>
              <w:bottom w:val="single" w:sz="4" w:space="0" w:color="000000"/>
            </w:tcBorders>
            <w:shd w:val="clear" w:color="auto" w:fill="auto"/>
          </w:tcPr>
          <w:p w14:paraId="79653214" w14:textId="77777777" w:rsidR="00FD47F5" w:rsidRDefault="00FD47F5" w:rsidP="00DA4C3E">
            <w:pPr>
              <w:pStyle w:val="TableText"/>
              <w:rPr>
                <w:color w:val="000000"/>
              </w:rPr>
            </w:pPr>
            <w:r>
              <w:rPr>
                <w:color w:val="000000"/>
              </w:rPr>
              <w:t>CAPABILITY_IMAGE_SHARING</w:t>
            </w:r>
          </w:p>
        </w:tc>
        <w:tc>
          <w:tcPr>
            <w:tcW w:w="2471" w:type="dxa"/>
            <w:tcBorders>
              <w:top w:val="single" w:sz="4" w:space="0" w:color="000000"/>
              <w:left w:val="single" w:sz="4" w:space="0" w:color="000000"/>
              <w:bottom w:val="single" w:sz="4" w:space="0" w:color="000000"/>
            </w:tcBorders>
            <w:shd w:val="clear" w:color="auto" w:fill="auto"/>
          </w:tcPr>
          <w:p w14:paraId="3A3F3203" w14:textId="77777777" w:rsidR="00FD47F5" w:rsidRDefault="00FD47F5" w:rsidP="00DA4C3E">
            <w:pPr>
              <w:pStyle w:val="TableText"/>
              <w:rPr>
                <w:color w:val="000000"/>
              </w:rPr>
            </w:pPr>
            <w:r>
              <w:rPr>
                <w:color w:val="000000"/>
              </w:rPr>
              <w:t>Integer (not null)</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256E6399" w14:textId="77777777" w:rsidR="00FD47F5" w:rsidRDefault="00FD47F5" w:rsidP="00DA4C3E">
            <w:pPr>
              <w:pStyle w:val="TableText"/>
              <w:rPr>
                <w:color w:val="000000"/>
              </w:rPr>
            </w:pPr>
            <w:r>
              <w:rPr>
                <w:color w:val="000000"/>
              </w:rPr>
              <w:t xml:space="preserve">Image sharing capability. Values: 1 (true), 0 (false) </w:t>
            </w:r>
          </w:p>
        </w:tc>
      </w:tr>
      <w:tr w:rsidR="00FD47F5" w14:paraId="70AB697A" w14:textId="77777777" w:rsidTr="00DA4C3E">
        <w:tc>
          <w:tcPr>
            <w:tcW w:w="3199" w:type="dxa"/>
            <w:tcBorders>
              <w:top w:val="single" w:sz="4" w:space="0" w:color="000000"/>
              <w:left w:val="single" w:sz="4" w:space="0" w:color="000000"/>
              <w:bottom w:val="single" w:sz="4" w:space="0" w:color="000000"/>
            </w:tcBorders>
            <w:shd w:val="clear" w:color="auto" w:fill="auto"/>
          </w:tcPr>
          <w:p w14:paraId="05F8EBF4" w14:textId="77777777" w:rsidR="00FD47F5" w:rsidRDefault="00FD47F5" w:rsidP="00DA4C3E">
            <w:pPr>
              <w:pStyle w:val="TableText"/>
              <w:rPr>
                <w:color w:val="000000"/>
              </w:rPr>
            </w:pPr>
            <w:r>
              <w:rPr>
                <w:color w:val="000000"/>
              </w:rPr>
              <w:t>CAPABILITY_VIDEO_SHARING</w:t>
            </w:r>
          </w:p>
        </w:tc>
        <w:tc>
          <w:tcPr>
            <w:tcW w:w="2471" w:type="dxa"/>
            <w:tcBorders>
              <w:top w:val="single" w:sz="4" w:space="0" w:color="000000"/>
              <w:left w:val="single" w:sz="4" w:space="0" w:color="000000"/>
              <w:bottom w:val="single" w:sz="4" w:space="0" w:color="000000"/>
            </w:tcBorders>
            <w:shd w:val="clear" w:color="auto" w:fill="auto"/>
          </w:tcPr>
          <w:p w14:paraId="3980A9F0" w14:textId="77777777" w:rsidR="00FD47F5" w:rsidRDefault="00FD47F5" w:rsidP="00DA4C3E">
            <w:pPr>
              <w:pStyle w:val="TableText"/>
              <w:rPr>
                <w:color w:val="000000"/>
              </w:rPr>
            </w:pPr>
            <w:r>
              <w:rPr>
                <w:color w:val="000000"/>
              </w:rPr>
              <w:t>Integer (not null)</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18041BCE" w14:textId="77777777" w:rsidR="00FD47F5" w:rsidRDefault="00FD47F5" w:rsidP="00DA4C3E">
            <w:pPr>
              <w:pStyle w:val="TableText"/>
              <w:rPr>
                <w:color w:val="000000"/>
              </w:rPr>
            </w:pPr>
            <w:r>
              <w:rPr>
                <w:color w:val="000000"/>
              </w:rPr>
              <w:t>Video sharing capability. Values: 1 (true), 0 (false)</w:t>
            </w:r>
          </w:p>
        </w:tc>
      </w:tr>
      <w:tr w:rsidR="00FD47F5" w14:paraId="232AEE12" w14:textId="77777777" w:rsidTr="00DA4C3E">
        <w:tc>
          <w:tcPr>
            <w:tcW w:w="3199" w:type="dxa"/>
            <w:tcBorders>
              <w:top w:val="single" w:sz="4" w:space="0" w:color="000000"/>
              <w:left w:val="single" w:sz="4" w:space="0" w:color="000000"/>
              <w:bottom w:val="single" w:sz="4" w:space="0" w:color="000000"/>
            </w:tcBorders>
            <w:shd w:val="clear" w:color="auto" w:fill="auto"/>
          </w:tcPr>
          <w:p w14:paraId="7AFA5DA2" w14:textId="77777777" w:rsidR="00FD47F5" w:rsidRDefault="00FD47F5" w:rsidP="00DA4C3E">
            <w:pPr>
              <w:pStyle w:val="TableText"/>
              <w:rPr>
                <w:color w:val="000000"/>
              </w:rPr>
            </w:pPr>
            <w:r>
              <w:rPr>
                <w:color w:val="000000"/>
              </w:rPr>
              <w:t>CAPABILITY_IM_SESSION</w:t>
            </w:r>
          </w:p>
        </w:tc>
        <w:tc>
          <w:tcPr>
            <w:tcW w:w="2471" w:type="dxa"/>
            <w:tcBorders>
              <w:top w:val="single" w:sz="4" w:space="0" w:color="000000"/>
              <w:left w:val="single" w:sz="4" w:space="0" w:color="000000"/>
              <w:bottom w:val="single" w:sz="4" w:space="0" w:color="000000"/>
            </w:tcBorders>
            <w:shd w:val="clear" w:color="auto" w:fill="auto"/>
          </w:tcPr>
          <w:p w14:paraId="71E71AD7" w14:textId="77777777" w:rsidR="00FD47F5" w:rsidRDefault="00FD47F5" w:rsidP="00DA4C3E">
            <w:pPr>
              <w:pStyle w:val="TableText"/>
              <w:rPr>
                <w:color w:val="000000"/>
              </w:rPr>
            </w:pPr>
            <w:r>
              <w:rPr>
                <w:color w:val="000000"/>
              </w:rPr>
              <w:t>Integer (not null)</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49FDA836" w14:textId="77777777" w:rsidR="00FD47F5" w:rsidRDefault="00FD47F5" w:rsidP="00DA4C3E">
            <w:pPr>
              <w:pStyle w:val="TableText"/>
              <w:rPr>
                <w:color w:val="000000"/>
              </w:rPr>
            </w:pPr>
            <w:r>
              <w:rPr>
                <w:color w:val="000000"/>
              </w:rPr>
              <w:t>IM/Chat capability. Values: 1 (true), 0 (false)</w:t>
            </w:r>
          </w:p>
        </w:tc>
      </w:tr>
      <w:tr w:rsidR="00FD47F5" w14:paraId="12682A22" w14:textId="77777777" w:rsidTr="00DA4C3E">
        <w:tc>
          <w:tcPr>
            <w:tcW w:w="3199" w:type="dxa"/>
            <w:tcBorders>
              <w:top w:val="single" w:sz="4" w:space="0" w:color="000000"/>
              <w:left w:val="single" w:sz="4" w:space="0" w:color="000000"/>
              <w:bottom w:val="single" w:sz="4" w:space="0" w:color="000000"/>
            </w:tcBorders>
            <w:shd w:val="clear" w:color="auto" w:fill="auto"/>
          </w:tcPr>
          <w:p w14:paraId="40FBE2D5" w14:textId="77777777" w:rsidR="00FD47F5" w:rsidRDefault="00FD47F5" w:rsidP="00DA4C3E">
            <w:pPr>
              <w:pStyle w:val="TableText"/>
              <w:rPr>
                <w:color w:val="000000"/>
              </w:rPr>
            </w:pPr>
            <w:r>
              <w:rPr>
                <w:color w:val="000000"/>
              </w:rPr>
              <w:t>CAPABILITY_FILE_TRANSFER</w:t>
            </w:r>
          </w:p>
        </w:tc>
        <w:tc>
          <w:tcPr>
            <w:tcW w:w="2471" w:type="dxa"/>
            <w:tcBorders>
              <w:top w:val="single" w:sz="4" w:space="0" w:color="000000"/>
              <w:left w:val="single" w:sz="4" w:space="0" w:color="000000"/>
              <w:bottom w:val="single" w:sz="4" w:space="0" w:color="000000"/>
            </w:tcBorders>
            <w:shd w:val="clear" w:color="auto" w:fill="auto"/>
          </w:tcPr>
          <w:p w14:paraId="1A39EB5C" w14:textId="77777777" w:rsidR="00FD47F5" w:rsidRDefault="00FD47F5" w:rsidP="00DA4C3E">
            <w:pPr>
              <w:pStyle w:val="TableText"/>
              <w:rPr>
                <w:color w:val="000000"/>
              </w:rPr>
            </w:pPr>
            <w:r>
              <w:rPr>
                <w:color w:val="000000"/>
              </w:rPr>
              <w:t>Integer (not null)</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3B06E411" w14:textId="77777777" w:rsidR="00FD47F5" w:rsidRDefault="00FD47F5" w:rsidP="00DA4C3E">
            <w:pPr>
              <w:pStyle w:val="TableText"/>
              <w:rPr>
                <w:color w:val="000000"/>
              </w:rPr>
            </w:pPr>
            <w:r>
              <w:rPr>
                <w:color w:val="000000"/>
              </w:rPr>
              <w:t>File transfer capability. Values: 1 (true), 0 (false)</w:t>
            </w:r>
          </w:p>
        </w:tc>
      </w:tr>
      <w:tr w:rsidR="00FD47F5" w14:paraId="3C10EDBD" w14:textId="77777777" w:rsidTr="00DA4C3E">
        <w:tc>
          <w:tcPr>
            <w:tcW w:w="3199" w:type="dxa"/>
            <w:tcBorders>
              <w:top w:val="single" w:sz="4" w:space="0" w:color="000000"/>
              <w:left w:val="single" w:sz="4" w:space="0" w:color="000000"/>
              <w:bottom w:val="single" w:sz="4" w:space="0" w:color="000000"/>
            </w:tcBorders>
            <w:shd w:val="clear" w:color="auto" w:fill="auto"/>
          </w:tcPr>
          <w:p w14:paraId="4125188B" w14:textId="77777777" w:rsidR="00FD47F5" w:rsidRDefault="00FD47F5" w:rsidP="00DA4C3E">
            <w:pPr>
              <w:pStyle w:val="TableText"/>
              <w:rPr>
                <w:color w:val="000000"/>
              </w:rPr>
            </w:pPr>
            <w:r>
              <w:rPr>
                <w:color w:val="000000"/>
              </w:rPr>
              <w:t>CAPABILITY_GEOLOC_PUSH</w:t>
            </w:r>
          </w:p>
        </w:tc>
        <w:tc>
          <w:tcPr>
            <w:tcW w:w="2471" w:type="dxa"/>
            <w:tcBorders>
              <w:top w:val="single" w:sz="4" w:space="0" w:color="000000"/>
              <w:left w:val="single" w:sz="4" w:space="0" w:color="000000"/>
              <w:bottom w:val="single" w:sz="4" w:space="0" w:color="000000"/>
            </w:tcBorders>
            <w:shd w:val="clear" w:color="auto" w:fill="auto"/>
          </w:tcPr>
          <w:p w14:paraId="472B5D32" w14:textId="77777777" w:rsidR="00FD47F5" w:rsidRDefault="00FD47F5" w:rsidP="00DA4C3E">
            <w:pPr>
              <w:pStyle w:val="TableText"/>
              <w:rPr>
                <w:color w:val="000000"/>
              </w:rPr>
            </w:pPr>
            <w:r>
              <w:rPr>
                <w:color w:val="000000"/>
              </w:rPr>
              <w:t>Integer (not null)</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65A312B1" w14:textId="77777777" w:rsidR="00FD47F5" w:rsidRDefault="00FD47F5" w:rsidP="00DA4C3E">
            <w:pPr>
              <w:pStyle w:val="TableText"/>
              <w:rPr>
                <w:color w:val="000000"/>
              </w:rPr>
            </w:pPr>
            <w:r>
              <w:rPr>
                <w:color w:val="000000"/>
              </w:rPr>
              <w:t>Geolocation push capability. Values: 1 (true), 0 (false)</w:t>
            </w:r>
          </w:p>
        </w:tc>
      </w:tr>
      <w:tr w:rsidR="00FD47F5" w14:paraId="6D0333AB" w14:textId="77777777" w:rsidTr="00DA4C3E">
        <w:tc>
          <w:tcPr>
            <w:tcW w:w="3199" w:type="dxa"/>
            <w:tcBorders>
              <w:top w:val="single" w:sz="4" w:space="0" w:color="000000"/>
              <w:left w:val="single" w:sz="4" w:space="0" w:color="000000"/>
              <w:bottom w:val="single" w:sz="4" w:space="0" w:color="000000"/>
            </w:tcBorders>
            <w:shd w:val="clear" w:color="auto" w:fill="auto"/>
          </w:tcPr>
          <w:p w14:paraId="707D328A" w14:textId="77777777" w:rsidR="00FD47F5" w:rsidRDefault="00FD47F5" w:rsidP="00DA4C3E">
            <w:pPr>
              <w:pStyle w:val="TableText"/>
              <w:rPr>
                <w:color w:val="000000"/>
              </w:rPr>
            </w:pPr>
            <w:r>
              <w:rPr>
                <w:color w:val="000000"/>
              </w:rPr>
              <w:lastRenderedPageBreak/>
              <w:t>CAPABILITY_EXTENSIONS</w:t>
            </w:r>
          </w:p>
        </w:tc>
        <w:tc>
          <w:tcPr>
            <w:tcW w:w="2471" w:type="dxa"/>
            <w:tcBorders>
              <w:top w:val="single" w:sz="4" w:space="0" w:color="000000"/>
              <w:left w:val="single" w:sz="4" w:space="0" w:color="000000"/>
              <w:bottom w:val="single" w:sz="4" w:space="0" w:color="000000"/>
            </w:tcBorders>
            <w:shd w:val="clear" w:color="auto" w:fill="auto"/>
          </w:tcPr>
          <w:p w14:paraId="0E08D1E5" w14:textId="77777777" w:rsidR="00FD47F5" w:rsidRDefault="00FD47F5" w:rsidP="00DA4C3E">
            <w:pPr>
              <w:pStyle w:val="TableText"/>
              <w:rPr>
                <w:color w:val="000000"/>
              </w:rPr>
            </w:pPr>
            <w:r>
              <w:rPr>
                <w:color w:val="000000"/>
              </w:rPr>
              <w:t>String</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0368F81D" w14:textId="77777777" w:rsidR="00FD47F5" w:rsidRDefault="00FD47F5" w:rsidP="00DA4C3E">
            <w:pPr>
              <w:pStyle w:val="TableText"/>
              <w:rPr>
                <w:color w:val="000000"/>
              </w:rPr>
            </w:pPr>
            <w:r>
              <w:rPr>
                <w:color w:val="000000"/>
              </w:rPr>
              <w:t>Supported RCS extensions. List of features tags semicolon separated (e.g. &lt;TAG1&gt;;&lt;TAG2&gt;;…;TAGn)</w:t>
            </w:r>
          </w:p>
        </w:tc>
      </w:tr>
      <w:tr w:rsidR="00FD47F5" w14:paraId="04D82829" w14:textId="77777777" w:rsidTr="00DA4C3E">
        <w:tc>
          <w:tcPr>
            <w:tcW w:w="3199" w:type="dxa"/>
            <w:tcBorders>
              <w:top w:val="single" w:sz="4" w:space="0" w:color="000000"/>
              <w:left w:val="single" w:sz="4" w:space="0" w:color="000000"/>
              <w:bottom w:val="single" w:sz="4" w:space="0" w:color="000000"/>
            </w:tcBorders>
            <w:shd w:val="clear" w:color="auto" w:fill="auto"/>
          </w:tcPr>
          <w:p w14:paraId="2EE21DBC" w14:textId="77777777" w:rsidR="00FD47F5" w:rsidRDefault="00FD47F5" w:rsidP="00DA4C3E">
            <w:pPr>
              <w:pStyle w:val="TableText"/>
              <w:rPr>
                <w:color w:val="000000"/>
              </w:rPr>
            </w:pPr>
            <w:r>
              <w:rPr>
                <w:color w:val="000000"/>
              </w:rPr>
              <w:t>AUTOMATA</w:t>
            </w:r>
          </w:p>
        </w:tc>
        <w:tc>
          <w:tcPr>
            <w:tcW w:w="2471" w:type="dxa"/>
            <w:tcBorders>
              <w:top w:val="single" w:sz="4" w:space="0" w:color="000000"/>
              <w:left w:val="single" w:sz="4" w:space="0" w:color="000000"/>
              <w:bottom w:val="single" w:sz="4" w:space="0" w:color="000000"/>
            </w:tcBorders>
            <w:shd w:val="clear" w:color="auto" w:fill="auto"/>
          </w:tcPr>
          <w:p w14:paraId="339B7D74" w14:textId="77777777" w:rsidR="00FD47F5" w:rsidRDefault="00FD47F5" w:rsidP="00DA4C3E">
            <w:pPr>
              <w:pStyle w:val="TableText"/>
              <w:rPr>
                <w:color w:val="000000"/>
              </w:rPr>
            </w:pPr>
            <w:r>
              <w:rPr>
                <w:color w:val="000000"/>
              </w:rPr>
              <w:t>Integer (not null)</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6F28A1E8" w14:textId="77777777" w:rsidR="00FD47F5" w:rsidRDefault="00FD47F5" w:rsidP="00DA4C3E">
            <w:pPr>
              <w:pStyle w:val="TableText"/>
              <w:rPr>
                <w:color w:val="000000"/>
              </w:rPr>
            </w:pPr>
            <w:r>
              <w:rPr>
                <w:color w:val="000000"/>
              </w:rPr>
              <w:t>Is an automata. Values: 1 (true), 0 (false).</w:t>
            </w:r>
          </w:p>
        </w:tc>
      </w:tr>
      <w:tr w:rsidR="00FD47F5" w14:paraId="67AA9E7D" w14:textId="77777777" w:rsidTr="00DA4C3E">
        <w:tc>
          <w:tcPr>
            <w:tcW w:w="3199" w:type="dxa"/>
            <w:tcBorders>
              <w:left w:val="single" w:sz="4" w:space="0" w:color="000000"/>
              <w:bottom w:val="single" w:sz="4" w:space="0" w:color="000000"/>
            </w:tcBorders>
            <w:shd w:val="clear" w:color="auto" w:fill="auto"/>
          </w:tcPr>
          <w:p w14:paraId="73896F81" w14:textId="77777777" w:rsidR="00FD47F5" w:rsidRDefault="00FD47F5" w:rsidP="00DA4C3E">
            <w:pPr>
              <w:pStyle w:val="TableText"/>
              <w:rPr>
                <w:color w:val="000000"/>
              </w:rPr>
            </w:pPr>
            <w:r>
              <w:rPr>
                <w:color w:val="000000"/>
              </w:rPr>
              <w:t>TIMESTAMP</w:t>
            </w:r>
          </w:p>
        </w:tc>
        <w:tc>
          <w:tcPr>
            <w:tcW w:w="2471" w:type="dxa"/>
            <w:tcBorders>
              <w:left w:val="single" w:sz="4" w:space="0" w:color="000000"/>
              <w:bottom w:val="single" w:sz="4" w:space="0" w:color="000000"/>
            </w:tcBorders>
            <w:shd w:val="clear" w:color="auto" w:fill="auto"/>
          </w:tcPr>
          <w:p w14:paraId="7A87940E" w14:textId="77777777" w:rsidR="00FD47F5" w:rsidRDefault="00FD47F5" w:rsidP="00DA4C3E">
            <w:pPr>
              <w:pStyle w:val="TableText"/>
              <w:rPr>
                <w:color w:val="000000"/>
              </w:rPr>
            </w:pPr>
            <w:r>
              <w:rPr>
                <w:color w:val="000000"/>
              </w:rPr>
              <w:t>Long (not null)</w:t>
            </w:r>
          </w:p>
        </w:tc>
        <w:tc>
          <w:tcPr>
            <w:tcW w:w="3332" w:type="dxa"/>
            <w:tcBorders>
              <w:left w:val="single" w:sz="4" w:space="0" w:color="000000"/>
              <w:bottom w:val="single" w:sz="4" w:space="0" w:color="000000"/>
              <w:right w:val="single" w:sz="4" w:space="0" w:color="000000"/>
            </w:tcBorders>
            <w:shd w:val="clear" w:color="auto" w:fill="auto"/>
          </w:tcPr>
          <w:p w14:paraId="3E47E861" w14:textId="77777777" w:rsidR="00FD47F5" w:rsidRPr="000B1505" w:rsidRDefault="00FD47F5" w:rsidP="00DA4C3E">
            <w:pPr>
              <w:pStyle w:val="TableText"/>
            </w:pPr>
            <w:r>
              <w:rPr>
                <w:color w:val="000000"/>
              </w:rPr>
              <w:t>Timestamp of when these capabilities was received.</w:t>
            </w:r>
          </w:p>
        </w:tc>
      </w:tr>
    </w:tbl>
    <w:p w14:paraId="178F05AB" w14:textId="77777777" w:rsidR="00FD47F5" w:rsidRDefault="00FD47F5" w:rsidP="00FD47F5">
      <w:pPr>
        <w:pStyle w:val="Heading4"/>
        <w:numPr>
          <w:ilvl w:val="3"/>
          <w:numId w:val="38"/>
        </w:numPr>
        <w:suppressAutoHyphens/>
      </w:pPr>
      <w:r>
        <w:t>RCS extensions</w:t>
      </w:r>
    </w:p>
    <w:p w14:paraId="64D925F2" w14:textId="77777777" w:rsidR="00FD47F5" w:rsidRDefault="00FD47F5" w:rsidP="00846F7F">
      <w:pPr>
        <w:pStyle w:val="NormalParagraph"/>
      </w:pPr>
      <w:r>
        <w:t xml:space="preserve">A MNO/OEM application can create a new RCS/IMS service by defining a new RCS capability (or RCS extension). This new service is identified by an IARI or an ICSI feature tag which is the unique key to identify the service in the RCS API and to trigger the service internally in the device and to route the service on the network side. </w:t>
      </w:r>
    </w:p>
    <w:p w14:paraId="6071B008" w14:textId="77777777" w:rsidR="00FD47F5" w:rsidRDefault="00FD47F5" w:rsidP="00846F7F">
      <w:pPr>
        <w:pStyle w:val="NormalParagraph"/>
      </w:pPr>
      <w:r>
        <w:t>To create a new capability, the MNO/OEM application should declare the new supported feature tag in its Android Manifest file. Then, when the MNO/OEM application is deployed on the device, the RCS service will detect automatically the new installed application and will take into account the new feature tag in the next capability refreshes, via SIP OPTIONS.</w:t>
      </w:r>
    </w:p>
    <w:p w14:paraId="047B1E51" w14:textId="77777777" w:rsidR="00FD47F5" w:rsidRDefault="00FD47F5" w:rsidP="00846F7F">
      <w:pPr>
        <w:pStyle w:val="NormalParagraph"/>
      </w:pPr>
      <w:r>
        <w:t>When the MNO/OEM application is removed the RCS service will remove the associated capability from the next capability refreshes via SIP OPTIONS.</w:t>
      </w:r>
    </w:p>
    <w:p w14:paraId="0246C320" w14:textId="77777777" w:rsidR="00FD47F5" w:rsidRDefault="00FD47F5" w:rsidP="00846F7F">
      <w:pPr>
        <w:pStyle w:val="NormalParagraph"/>
      </w:pPr>
      <w:r>
        <w:t>The role of the RCS service is to manage the extensions and to take into account the new feature tag or not. This may be done by analyzing the certificate of the application supporting the feature tag or by checking the provisioning.</w:t>
      </w:r>
    </w:p>
    <w:p w14:paraId="6FB850DA" w14:textId="2C972081" w:rsidR="00FD47F5" w:rsidRDefault="00FD47F5" w:rsidP="00846F7F">
      <w:pPr>
        <w:pStyle w:val="NormalParagraph"/>
      </w:pPr>
      <w:r>
        <w:t>There are three type</w:t>
      </w:r>
      <w:r w:rsidR="002D463A">
        <w:t>s</w:t>
      </w:r>
      <w:r>
        <w:t xml:space="preserve"> of IARI extensions:</w:t>
      </w:r>
    </w:p>
    <w:p w14:paraId="0D02BE2D" w14:textId="77777777" w:rsidR="00FD47F5" w:rsidRDefault="00FD47F5" w:rsidP="00DA4C3E"/>
    <w:p w14:paraId="3D467C05" w14:textId="77777777" w:rsidR="00FD47F5" w:rsidRPr="006C179F" w:rsidRDefault="00FD47F5" w:rsidP="00FD47F5">
      <w:pPr>
        <w:pStyle w:val="NormalParagraph"/>
        <w:numPr>
          <w:ilvl w:val="0"/>
          <w:numId w:val="53"/>
        </w:numPr>
        <w:rPr>
          <w:rFonts w:ascii="Consolas" w:eastAsia="Malgun Gothic" w:hAnsi="Consolas" w:cs="Consolas"/>
          <w:color w:val="008080"/>
          <w:sz w:val="20"/>
          <w:lang w:eastAsia="ko-KR"/>
        </w:rPr>
      </w:pPr>
      <w:r>
        <w:t>Extensions for service provider specific service. (IARI format only).</w:t>
      </w:r>
      <w:r>
        <w:rPr>
          <w:szCs w:val="20"/>
          <w:lang w:bidi="bn-BD"/>
        </w:rPr>
        <w:t>This</w:t>
      </w:r>
      <w:r>
        <w:t xml:space="preserve"> extension should start with the prefix « </w:t>
      </w:r>
      <w:r>
        <w:rPr>
          <w:rFonts w:ascii="Courier New" w:hAnsi="Courier New" w:cs="Courier New"/>
        </w:rPr>
        <w:t>+g.3gpp.iari-ref=”urn%3Aurn-7%3A3gpp-application.ims.iari.rcs.ext.xxx”</w:t>
      </w:r>
      <w:r>
        <w:t>, where “xxx</w:t>
      </w:r>
      <w:proofErr w:type="gramStart"/>
      <w:r>
        <w:t>“ is</w:t>
      </w:r>
      <w:proofErr w:type="gramEnd"/>
      <w:r>
        <w:t xml:space="preserve"> a unique service identifier encoded in base64 as per [RFC4648] associated to the application implementing the RCS extension. See the following API syntax to be added in the Android Manifest file:</w:t>
      </w:r>
    </w:p>
    <w:p w14:paraId="5410A415" w14:textId="77777777" w:rsidR="00FD47F5" w:rsidRDefault="00FD47F5" w:rsidP="00DA4C3E">
      <w:pPr>
        <w:ind w:firstLine="720"/>
        <w:rPr>
          <w:rFonts w:ascii="Consolas" w:eastAsia="Malgun Gothic" w:hAnsi="Consolas" w:cs="Consolas"/>
          <w:color w:val="008080"/>
          <w:sz w:val="20"/>
          <w:lang w:eastAsia="ko-KR" w:bidi="ar-SA"/>
        </w:rPr>
      </w:pPr>
      <w:r>
        <w:rPr>
          <w:rFonts w:ascii="Consolas" w:eastAsia="Malgun Gothic" w:hAnsi="Consolas" w:cs="Consolas"/>
          <w:color w:val="008080"/>
          <w:sz w:val="20"/>
          <w:lang w:eastAsia="ko-KR" w:bidi="ar-SA"/>
        </w:rPr>
        <w:t>&lt;</w:t>
      </w:r>
      <w:proofErr w:type="gramStart"/>
      <w:r>
        <w:rPr>
          <w:rFonts w:ascii="Consolas" w:eastAsia="Malgun Gothic" w:hAnsi="Consolas" w:cs="Consolas"/>
          <w:color w:val="3F7F7F"/>
          <w:sz w:val="20"/>
          <w:lang w:eastAsia="ko-KR" w:bidi="ar-SA"/>
        </w:rPr>
        <w:t>application</w:t>
      </w:r>
      <w:proofErr w:type="gramEnd"/>
      <w:r>
        <w:rPr>
          <w:rFonts w:ascii="Consolas" w:eastAsia="Malgun Gothic" w:hAnsi="Consolas" w:cs="Consolas"/>
          <w:color w:val="008080"/>
          <w:sz w:val="20"/>
          <w:lang w:eastAsia="ko-KR" w:bidi="ar-SA"/>
        </w:rPr>
        <w:t>&gt;</w:t>
      </w:r>
    </w:p>
    <w:p w14:paraId="1D73926C" w14:textId="77777777" w:rsidR="00FD47F5" w:rsidRDefault="00FD47F5" w:rsidP="00DA4C3E">
      <w:pPr>
        <w:widowControl w:val="0"/>
        <w:autoSpaceDE w:val="0"/>
        <w:spacing w:before="0"/>
        <w:ind w:firstLine="720"/>
        <w:jc w:val="left"/>
        <w:rPr>
          <w:rFonts w:ascii="Consolas" w:eastAsia="Consolas" w:hAnsi="Consolas" w:cs="Consolas"/>
          <w:sz w:val="20"/>
          <w:lang w:eastAsia="ko-KR" w:bidi="ar-SA"/>
        </w:rPr>
      </w:pPr>
      <w:r>
        <w:rPr>
          <w:rFonts w:ascii="Consolas" w:eastAsia="Malgun Gothic" w:hAnsi="Consolas" w:cs="Consolas"/>
          <w:color w:val="008080"/>
          <w:sz w:val="20"/>
          <w:lang w:eastAsia="ko-KR" w:bidi="ar-SA"/>
        </w:rPr>
        <w:t>&lt;</w:t>
      </w:r>
      <w:r>
        <w:rPr>
          <w:rFonts w:ascii="Consolas" w:eastAsia="Malgun Gothic" w:hAnsi="Consolas" w:cs="Consolas"/>
          <w:color w:val="3F7F7F"/>
          <w:sz w:val="20"/>
          <w:lang w:eastAsia="ko-KR" w:bidi="ar-SA"/>
        </w:rPr>
        <w:t>meta-data</w:t>
      </w:r>
      <w:r>
        <w:rPr>
          <w:rFonts w:ascii="Consolas" w:eastAsia="Consolas" w:hAnsi="Consolas" w:cs="Consolas"/>
          <w:sz w:val="20"/>
          <w:lang w:eastAsia="ko-KR" w:bidi="ar-SA"/>
        </w:rPr>
        <w:t xml:space="preserve"> </w:t>
      </w:r>
      <w:r>
        <w:rPr>
          <w:rFonts w:ascii="Consolas" w:eastAsia="Malgun Gothic" w:hAnsi="Consolas" w:cs="Consolas"/>
          <w:color w:val="7F007F"/>
          <w:sz w:val="20"/>
          <w:lang w:eastAsia="ko-KR" w:bidi="ar-SA"/>
        </w:rPr>
        <w:t>android</w:t>
      </w:r>
      <w:proofErr w:type="gramStart"/>
      <w:r>
        <w:rPr>
          <w:rFonts w:ascii="Consolas" w:eastAsia="Malgun Gothic" w:hAnsi="Consolas" w:cs="Consolas"/>
          <w:color w:val="7F007F"/>
          <w:sz w:val="20"/>
          <w:lang w:eastAsia="ko-KR" w:bidi="ar-SA"/>
        </w:rPr>
        <w:t>:name</w:t>
      </w:r>
      <w:proofErr w:type="gramEnd"/>
      <w:r>
        <w:rPr>
          <w:rFonts w:ascii="Consolas" w:eastAsia="Malgun Gothic" w:hAnsi="Consolas" w:cs="Consolas"/>
          <w:color w:val="000000"/>
          <w:sz w:val="20"/>
          <w:lang w:eastAsia="ko-KR" w:bidi="ar-SA"/>
        </w:rPr>
        <w:t>=</w:t>
      </w:r>
      <w:r>
        <w:rPr>
          <w:rFonts w:ascii="Consolas" w:eastAsia="Malgun Gothic" w:hAnsi="Consolas" w:cs="Consolas"/>
          <w:i/>
          <w:iCs/>
          <w:color w:val="2A00FF"/>
          <w:sz w:val="20"/>
          <w:lang w:eastAsia="ko-KR" w:bidi="ar-SA"/>
        </w:rPr>
        <w:t>"com.gsma.services.rcs.capability.EXTENSION"</w:t>
      </w:r>
    </w:p>
    <w:p w14:paraId="75C4F613" w14:textId="77777777" w:rsidR="00FD47F5" w:rsidRDefault="00FD47F5" w:rsidP="00DA4C3E">
      <w:pPr>
        <w:widowControl w:val="0"/>
        <w:autoSpaceDE w:val="0"/>
        <w:spacing w:before="0"/>
        <w:ind w:left="720"/>
        <w:jc w:val="left"/>
        <w:rPr>
          <w:rFonts w:ascii="Consolas" w:eastAsia="Malgun Gothic" w:hAnsi="Consolas" w:cs="Consolas"/>
          <w:sz w:val="20"/>
          <w:lang w:bidi="ar-SA"/>
        </w:rPr>
      </w:pPr>
      <w:r>
        <w:rPr>
          <w:rFonts w:ascii="Consolas" w:eastAsia="Consolas" w:hAnsi="Consolas" w:cs="Consolas"/>
          <w:sz w:val="20"/>
          <w:lang w:eastAsia="ko-KR" w:bidi="ar-SA"/>
        </w:rPr>
        <w:t xml:space="preserve">        </w:t>
      </w:r>
      <w:proofErr w:type="gramStart"/>
      <w:r>
        <w:rPr>
          <w:rFonts w:ascii="Consolas" w:eastAsia="Malgun Gothic" w:hAnsi="Consolas" w:cs="Consolas"/>
          <w:color w:val="7F007F"/>
          <w:sz w:val="20"/>
          <w:lang w:eastAsia="ko-KR" w:bidi="ar-SA"/>
        </w:rPr>
        <w:t>android:</w:t>
      </w:r>
      <w:proofErr w:type="gramEnd"/>
      <w:r>
        <w:rPr>
          <w:rFonts w:ascii="Consolas" w:eastAsia="Malgun Gothic" w:hAnsi="Consolas" w:cs="Consolas"/>
          <w:color w:val="7F007F"/>
          <w:sz w:val="20"/>
          <w:lang w:eastAsia="ko-KR" w:bidi="ar-SA"/>
        </w:rPr>
        <w:t>value</w:t>
      </w:r>
      <w:r>
        <w:rPr>
          <w:rFonts w:ascii="Consolas" w:eastAsia="Malgun Gothic" w:hAnsi="Consolas" w:cs="Consolas"/>
          <w:color w:val="000000"/>
          <w:sz w:val="20"/>
          <w:lang w:eastAsia="ko-KR" w:bidi="ar-SA"/>
        </w:rPr>
        <w:t>=</w:t>
      </w:r>
      <w:r>
        <w:rPr>
          <w:rFonts w:ascii="Consolas" w:eastAsia="Malgun Gothic" w:hAnsi="Consolas" w:cs="Consolas"/>
          <w:i/>
          <w:iCs/>
          <w:color w:val="2A00FF"/>
          <w:sz w:val="20"/>
          <w:lang w:eastAsia="ko-KR" w:bidi="ar-SA"/>
        </w:rPr>
        <w:t>"ext.A5TgS99bJloIUIA3P45wjp63tk"</w:t>
      </w:r>
      <w:r>
        <w:rPr>
          <w:rFonts w:ascii="Consolas" w:eastAsia="Malgun Gothic" w:hAnsi="Consolas" w:cs="Consolas"/>
          <w:sz w:val="20"/>
          <w:lang w:eastAsia="ko-KR" w:bidi="ar-SA"/>
        </w:rPr>
        <w:t xml:space="preserve"> </w:t>
      </w:r>
      <w:r>
        <w:rPr>
          <w:rFonts w:ascii="Consolas" w:eastAsia="Malgun Gothic" w:hAnsi="Consolas" w:cs="Consolas"/>
          <w:color w:val="008080"/>
          <w:sz w:val="20"/>
          <w:lang w:eastAsia="ko-KR" w:bidi="ar-SA"/>
        </w:rPr>
        <w:t>/&gt;</w:t>
      </w:r>
    </w:p>
    <w:p w14:paraId="202123A0" w14:textId="77777777" w:rsidR="00FD47F5" w:rsidRDefault="00FD47F5" w:rsidP="00DA4C3E">
      <w:pPr>
        <w:pStyle w:val="XML"/>
        <w:ind w:left="720"/>
        <w:rPr>
          <w:rFonts w:ascii="Consolas" w:eastAsia="Malgun Gothic" w:hAnsi="Consolas" w:cs="Consolas"/>
          <w:sz w:val="20"/>
          <w:lang w:bidi="ar-SA"/>
        </w:rPr>
      </w:pPr>
      <w:r>
        <w:rPr>
          <w:rFonts w:ascii="Consolas" w:eastAsia="Malgun Gothic" w:hAnsi="Consolas" w:cs="Consolas"/>
          <w:sz w:val="20"/>
          <w:lang w:bidi="ar-SA"/>
        </w:rPr>
        <w:t>&lt;/</w:t>
      </w:r>
      <w:r>
        <w:rPr>
          <w:rFonts w:ascii="Consolas" w:eastAsia="Malgun Gothic" w:hAnsi="Consolas" w:cs="Consolas"/>
          <w:color w:val="3F7F7F"/>
          <w:sz w:val="20"/>
          <w:lang w:bidi="ar-SA"/>
        </w:rPr>
        <w:t>application</w:t>
      </w:r>
      <w:r>
        <w:rPr>
          <w:rFonts w:ascii="Consolas" w:eastAsia="Malgun Gothic" w:hAnsi="Consolas" w:cs="Consolas"/>
          <w:sz w:val="20"/>
          <w:lang w:bidi="ar-SA"/>
        </w:rPr>
        <w:t>&gt;</w:t>
      </w:r>
    </w:p>
    <w:p w14:paraId="32607A2E" w14:textId="77777777" w:rsidR="00FD47F5" w:rsidRPr="00423E04" w:rsidRDefault="00FD47F5" w:rsidP="00DA4C3E">
      <w:pPr>
        <w:pStyle w:val="XML"/>
        <w:ind w:left="720"/>
        <w:rPr>
          <w:color w:val="000000"/>
        </w:rPr>
      </w:pPr>
    </w:p>
    <w:p w14:paraId="3A3C145F" w14:textId="77777777" w:rsidR="00FD47F5" w:rsidRPr="006C179F" w:rsidRDefault="00FD47F5" w:rsidP="00FD47F5">
      <w:pPr>
        <w:pStyle w:val="NormalParagraph"/>
        <w:numPr>
          <w:ilvl w:val="0"/>
          <w:numId w:val="53"/>
        </w:numPr>
        <w:rPr>
          <w:rFonts w:ascii="Consolas" w:eastAsia="Malgun Gothic" w:hAnsi="Consolas" w:cs="Consolas"/>
          <w:color w:val="008080"/>
          <w:sz w:val="20"/>
          <w:lang w:eastAsia="ko-KR"/>
        </w:rPr>
      </w:pPr>
      <w:r>
        <w:t>Extensions for third-party specific service. (IARI format only).</w:t>
      </w:r>
      <w:r>
        <w:rPr>
          <w:color w:val="000000"/>
        </w:rPr>
        <w:t xml:space="preserve"> This extension should start with the prefix « </w:t>
      </w:r>
      <w:r>
        <w:rPr>
          <w:rFonts w:ascii="Courier New" w:hAnsi="Courier New" w:cs="Courier New"/>
          <w:color w:val="000000"/>
        </w:rPr>
        <w:t>+g.3gpp.iari-ref=”urn%3Aurn-7%3A3gpp-application.ims.iari.rcs.mnc&lt;mnc&gt;.mcc&lt;mcc&gt;.xxx</w:t>
      </w:r>
      <w:r>
        <w:rPr>
          <w:color w:val="000000"/>
        </w:rPr>
        <w:t> », where « mnc » is the Mobile Network Code, where « mcc » is the Mobile Country Code and « xxx » a unique service identifier (string) associated to the application implementing the RCS extension. See the following API syntax to be added in the Android Manifest file:</w:t>
      </w:r>
    </w:p>
    <w:p w14:paraId="2DE65C4D" w14:textId="77777777" w:rsidR="00FD47F5" w:rsidRDefault="00FD47F5" w:rsidP="00DA4C3E">
      <w:pPr>
        <w:ind w:left="720"/>
        <w:rPr>
          <w:rFonts w:ascii="Consolas" w:eastAsia="Malgun Gothic" w:hAnsi="Consolas" w:cs="Consolas"/>
          <w:color w:val="008080"/>
          <w:sz w:val="20"/>
          <w:lang w:eastAsia="ko-KR" w:bidi="ar-SA"/>
        </w:rPr>
      </w:pPr>
      <w:r>
        <w:rPr>
          <w:rFonts w:ascii="Consolas" w:eastAsia="Malgun Gothic" w:hAnsi="Consolas" w:cs="Consolas"/>
          <w:color w:val="008080"/>
          <w:sz w:val="20"/>
          <w:lang w:eastAsia="ko-KR" w:bidi="ar-SA"/>
        </w:rPr>
        <w:t>&lt;</w:t>
      </w:r>
      <w:proofErr w:type="gramStart"/>
      <w:r>
        <w:rPr>
          <w:rFonts w:ascii="Consolas" w:eastAsia="Malgun Gothic" w:hAnsi="Consolas" w:cs="Consolas"/>
          <w:color w:val="3F7F7F"/>
          <w:sz w:val="20"/>
          <w:lang w:eastAsia="ko-KR" w:bidi="ar-SA"/>
        </w:rPr>
        <w:t>application</w:t>
      </w:r>
      <w:proofErr w:type="gramEnd"/>
      <w:r>
        <w:rPr>
          <w:rFonts w:ascii="Consolas" w:eastAsia="Malgun Gothic" w:hAnsi="Consolas" w:cs="Consolas"/>
          <w:color w:val="008080"/>
          <w:sz w:val="20"/>
          <w:lang w:eastAsia="ko-KR" w:bidi="ar-SA"/>
        </w:rPr>
        <w:t>&gt;</w:t>
      </w:r>
    </w:p>
    <w:p w14:paraId="796FBD00" w14:textId="77777777" w:rsidR="00FD47F5" w:rsidRDefault="00FD47F5" w:rsidP="00DA4C3E">
      <w:pPr>
        <w:widowControl w:val="0"/>
        <w:autoSpaceDE w:val="0"/>
        <w:spacing w:before="0"/>
        <w:ind w:firstLine="720"/>
        <w:jc w:val="left"/>
        <w:rPr>
          <w:rFonts w:ascii="Consolas" w:eastAsia="Consolas" w:hAnsi="Consolas" w:cs="Consolas"/>
          <w:sz w:val="20"/>
          <w:lang w:eastAsia="ko-KR" w:bidi="ar-SA"/>
        </w:rPr>
      </w:pPr>
      <w:r>
        <w:rPr>
          <w:rFonts w:ascii="Consolas" w:eastAsia="Malgun Gothic" w:hAnsi="Consolas" w:cs="Consolas"/>
          <w:color w:val="008080"/>
          <w:sz w:val="20"/>
          <w:lang w:eastAsia="ko-KR" w:bidi="ar-SA"/>
        </w:rPr>
        <w:lastRenderedPageBreak/>
        <w:t>&lt;</w:t>
      </w:r>
      <w:r>
        <w:rPr>
          <w:rFonts w:ascii="Consolas" w:eastAsia="Malgun Gothic" w:hAnsi="Consolas" w:cs="Consolas"/>
          <w:color w:val="3F7F7F"/>
          <w:sz w:val="20"/>
          <w:lang w:eastAsia="ko-KR" w:bidi="ar-SA"/>
        </w:rPr>
        <w:t>meta-data</w:t>
      </w:r>
      <w:r>
        <w:rPr>
          <w:rFonts w:ascii="Consolas" w:eastAsia="Consolas" w:hAnsi="Consolas" w:cs="Consolas"/>
          <w:sz w:val="20"/>
          <w:lang w:eastAsia="ko-KR" w:bidi="ar-SA"/>
        </w:rPr>
        <w:t xml:space="preserve"> </w:t>
      </w:r>
      <w:r>
        <w:rPr>
          <w:rFonts w:ascii="Consolas" w:eastAsia="Malgun Gothic" w:hAnsi="Consolas" w:cs="Consolas"/>
          <w:color w:val="7F007F"/>
          <w:sz w:val="20"/>
          <w:lang w:eastAsia="ko-KR" w:bidi="ar-SA"/>
        </w:rPr>
        <w:t>android</w:t>
      </w:r>
      <w:proofErr w:type="gramStart"/>
      <w:r>
        <w:rPr>
          <w:rFonts w:ascii="Consolas" w:eastAsia="Malgun Gothic" w:hAnsi="Consolas" w:cs="Consolas"/>
          <w:color w:val="7F007F"/>
          <w:sz w:val="20"/>
          <w:lang w:eastAsia="ko-KR" w:bidi="ar-SA"/>
        </w:rPr>
        <w:t>:name</w:t>
      </w:r>
      <w:proofErr w:type="gramEnd"/>
      <w:r>
        <w:rPr>
          <w:rFonts w:ascii="Consolas" w:eastAsia="Malgun Gothic" w:hAnsi="Consolas" w:cs="Consolas"/>
          <w:color w:val="000000"/>
          <w:sz w:val="20"/>
          <w:lang w:eastAsia="ko-KR" w:bidi="ar-SA"/>
        </w:rPr>
        <w:t>=</w:t>
      </w:r>
      <w:r>
        <w:rPr>
          <w:rFonts w:ascii="Consolas" w:eastAsia="Malgun Gothic" w:hAnsi="Consolas" w:cs="Consolas"/>
          <w:i/>
          <w:iCs/>
          <w:color w:val="2A00FF"/>
          <w:sz w:val="20"/>
          <w:lang w:eastAsia="ko-KR" w:bidi="ar-SA"/>
        </w:rPr>
        <w:t>"com.gsma.services.rcs.capability.EXTENSION"</w:t>
      </w:r>
    </w:p>
    <w:p w14:paraId="4EB2B0B2" w14:textId="77777777" w:rsidR="00FD47F5" w:rsidRDefault="00FD47F5" w:rsidP="00DA4C3E">
      <w:pPr>
        <w:widowControl w:val="0"/>
        <w:autoSpaceDE w:val="0"/>
        <w:spacing w:before="0"/>
        <w:ind w:left="720"/>
        <w:jc w:val="left"/>
        <w:rPr>
          <w:rFonts w:ascii="Consolas" w:eastAsia="Malgun Gothic" w:hAnsi="Consolas" w:cs="Consolas"/>
          <w:color w:val="008080"/>
          <w:sz w:val="20"/>
          <w:lang w:val="fr-FR" w:eastAsia="ko-KR" w:bidi="ar-SA"/>
        </w:rPr>
      </w:pPr>
      <w:r>
        <w:rPr>
          <w:rFonts w:ascii="Consolas" w:eastAsia="Consolas" w:hAnsi="Consolas" w:cs="Consolas"/>
          <w:sz w:val="20"/>
          <w:lang w:eastAsia="ko-KR" w:bidi="ar-SA"/>
        </w:rPr>
        <w:t xml:space="preserve">        </w:t>
      </w:r>
      <w:r w:rsidRPr="00BA1E9E">
        <w:rPr>
          <w:rFonts w:ascii="Consolas" w:eastAsia="Malgun Gothic" w:hAnsi="Consolas" w:cs="Consolas"/>
          <w:color w:val="7F007F"/>
          <w:sz w:val="20"/>
          <w:lang w:val="fr-FR" w:eastAsia="ko-KR" w:bidi="ar-SA"/>
        </w:rPr>
        <w:t>android:value</w:t>
      </w:r>
      <w:r w:rsidRPr="00BA1E9E">
        <w:rPr>
          <w:rFonts w:ascii="Consolas" w:eastAsia="Malgun Gothic" w:hAnsi="Consolas" w:cs="Consolas"/>
          <w:color w:val="000000"/>
          <w:sz w:val="20"/>
          <w:lang w:val="fr-FR" w:eastAsia="ko-KR" w:bidi="ar-SA"/>
        </w:rPr>
        <w:t>=</w:t>
      </w:r>
      <w:r w:rsidRPr="00BA1E9E">
        <w:rPr>
          <w:rFonts w:ascii="Consolas" w:eastAsia="Malgun Gothic" w:hAnsi="Consolas" w:cs="Consolas"/>
          <w:i/>
          <w:iCs/>
          <w:color w:val="2A00FF"/>
          <w:sz w:val="20"/>
          <w:lang w:val="fr-FR" w:eastAsia="ko-KR" w:bidi="ar-SA"/>
        </w:rPr>
        <w:t>"mnc01.mcc208.xxx"/"</w:t>
      </w:r>
      <w:r w:rsidRPr="00BA1E9E">
        <w:rPr>
          <w:rFonts w:ascii="Consolas" w:eastAsia="Malgun Gothic" w:hAnsi="Consolas" w:cs="Consolas"/>
          <w:sz w:val="20"/>
          <w:lang w:val="fr-FR" w:eastAsia="ko-KR" w:bidi="ar-SA"/>
        </w:rPr>
        <w:t xml:space="preserve"> </w:t>
      </w:r>
      <w:r>
        <w:rPr>
          <w:rFonts w:ascii="Consolas" w:eastAsia="Malgun Gothic" w:hAnsi="Consolas" w:cs="Consolas"/>
          <w:color w:val="008080"/>
          <w:sz w:val="20"/>
          <w:lang w:val="fr-FR" w:eastAsia="ko-KR" w:bidi="ar-SA"/>
        </w:rPr>
        <w:t>/&gt;</w:t>
      </w:r>
      <w:r>
        <w:rPr>
          <w:rFonts w:ascii="Consolas" w:eastAsia="Malgun Gothic" w:hAnsi="Consolas" w:cs="Consolas"/>
          <w:color w:val="008080"/>
          <w:sz w:val="20"/>
          <w:lang w:val="fr-FR" w:eastAsia="ko-KR" w:bidi="ar-SA"/>
        </w:rPr>
        <w:br/>
      </w:r>
      <w:r w:rsidRPr="00BA1E9E">
        <w:rPr>
          <w:rFonts w:ascii="Consolas" w:eastAsia="Malgun Gothic" w:hAnsi="Consolas" w:cs="Consolas"/>
          <w:color w:val="008080"/>
          <w:sz w:val="20"/>
          <w:lang w:val="fr-FR" w:eastAsia="ko-KR" w:bidi="ar-SA"/>
        </w:rPr>
        <w:t>&lt;/</w:t>
      </w:r>
      <w:r w:rsidRPr="00BA1E9E">
        <w:rPr>
          <w:rFonts w:ascii="Consolas" w:eastAsia="Malgun Gothic" w:hAnsi="Consolas" w:cs="Consolas"/>
          <w:color w:val="3F7F7F"/>
          <w:sz w:val="20"/>
          <w:lang w:val="fr-FR" w:eastAsia="ko-KR" w:bidi="ar-SA"/>
        </w:rPr>
        <w:t>application</w:t>
      </w:r>
      <w:r w:rsidRPr="00BA1E9E">
        <w:rPr>
          <w:rFonts w:ascii="Consolas" w:eastAsia="Malgun Gothic" w:hAnsi="Consolas" w:cs="Consolas"/>
          <w:color w:val="008080"/>
          <w:sz w:val="20"/>
          <w:lang w:val="fr-FR" w:eastAsia="ko-KR" w:bidi="ar-SA"/>
        </w:rPr>
        <w:t>&gt;</w:t>
      </w:r>
    </w:p>
    <w:p w14:paraId="383174B5" w14:textId="77777777" w:rsidR="00FD47F5" w:rsidRPr="00BA1E9E" w:rsidRDefault="00FD47F5" w:rsidP="00DA4C3E">
      <w:pPr>
        <w:ind w:left="720"/>
        <w:rPr>
          <w:lang w:val="fr-FR" w:eastAsia="ko-KR" w:bidi="ar-SA"/>
        </w:rPr>
      </w:pPr>
    </w:p>
    <w:p w14:paraId="5C5707A3" w14:textId="77777777" w:rsidR="00FD47F5" w:rsidRPr="00BD64CE" w:rsidRDefault="00FD47F5" w:rsidP="00FD47F5">
      <w:pPr>
        <w:pStyle w:val="NormalParagraph"/>
        <w:numPr>
          <w:ilvl w:val="0"/>
          <w:numId w:val="53"/>
        </w:numPr>
        <w:rPr>
          <w:sz w:val="20"/>
        </w:rPr>
      </w:pPr>
      <w:r>
        <w:t>Extensions for new services defined within GSMA (ICSI format only).</w:t>
      </w:r>
      <w:r w:rsidRPr="006C179F">
        <w:t xml:space="preserve"> </w:t>
      </w:r>
      <w:r>
        <w:t>The extension should start with the prefix « </w:t>
      </w:r>
      <w:r w:rsidRPr="00CE5396">
        <w:rPr>
          <w:rFonts w:ascii="Courier New" w:eastAsia="Calibri" w:hAnsi="Courier New" w:cs="Courier New"/>
          <w:i/>
          <w:iCs/>
        </w:rPr>
        <w:t>+g.3gpp.icsi-ref</w:t>
      </w:r>
      <w:r w:rsidRPr="00CE5396">
        <w:rPr>
          <w:rFonts w:ascii="Courier New" w:hAnsi="Courier New" w:cs="Courier New"/>
        </w:rPr>
        <w:t>=”</w:t>
      </w:r>
      <w:r w:rsidRPr="00763B7E">
        <w:rPr>
          <w:rFonts w:ascii="Courier New" w:hAnsi="Courier New" w:cs="Courier New"/>
        </w:rPr>
        <w:t xml:space="preserve"> </w:t>
      </w:r>
      <w:r w:rsidRPr="00BD64CE">
        <w:rPr>
          <w:rFonts w:ascii="Courier New" w:hAnsi="Courier New" w:cs="Courier New"/>
        </w:rPr>
        <w:t>urn%3Aurn-7%3A3gpp-service.ims.icsi.gsma.</w:t>
      </w:r>
      <w:r>
        <w:rPr>
          <w:rFonts w:ascii="Courier New" w:hAnsi="Courier New" w:cs="Courier New"/>
        </w:rPr>
        <w:t>xxx</w:t>
      </w:r>
      <w:r>
        <w:t xml:space="preserve"> », where « xxx » a unique service identifier (string) associated to the new EC service. </w:t>
      </w:r>
      <w:r w:rsidRPr="006C179F">
        <w:t>See the following API syntax to be added in the Android Manifest file:</w:t>
      </w:r>
    </w:p>
    <w:p w14:paraId="11CCE7C9" w14:textId="77777777" w:rsidR="00FD47F5" w:rsidRDefault="00FD47F5" w:rsidP="00DA4C3E">
      <w:pPr>
        <w:ind w:left="720"/>
        <w:rPr>
          <w:rFonts w:ascii="Consolas" w:eastAsia="Malgun Gothic" w:hAnsi="Consolas" w:cs="Consolas"/>
          <w:color w:val="008080"/>
          <w:sz w:val="20"/>
          <w:lang w:eastAsia="ko-KR" w:bidi="ar-SA"/>
        </w:rPr>
      </w:pPr>
      <w:r>
        <w:rPr>
          <w:rFonts w:ascii="Consolas" w:eastAsia="Malgun Gothic" w:hAnsi="Consolas" w:cs="Consolas"/>
          <w:color w:val="008080"/>
          <w:sz w:val="20"/>
          <w:lang w:eastAsia="ko-KR" w:bidi="ar-SA"/>
        </w:rPr>
        <w:t>&lt;</w:t>
      </w:r>
      <w:proofErr w:type="gramStart"/>
      <w:r>
        <w:rPr>
          <w:rFonts w:ascii="Consolas" w:eastAsia="Malgun Gothic" w:hAnsi="Consolas" w:cs="Consolas"/>
          <w:color w:val="3F7F7F"/>
          <w:sz w:val="20"/>
          <w:lang w:eastAsia="ko-KR" w:bidi="ar-SA"/>
        </w:rPr>
        <w:t>application</w:t>
      </w:r>
      <w:proofErr w:type="gramEnd"/>
      <w:r>
        <w:rPr>
          <w:rFonts w:ascii="Consolas" w:eastAsia="Malgun Gothic" w:hAnsi="Consolas" w:cs="Consolas"/>
          <w:color w:val="008080"/>
          <w:sz w:val="20"/>
          <w:lang w:eastAsia="ko-KR" w:bidi="ar-SA"/>
        </w:rPr>
        <w:t>&gt;</w:t>
      </w:r>
    </w:p>
    <w:p w14:paraId="7CE4CF40" w14:textId="77777777" w:rsidR="00FD47F5" w:rsidRPr="00BF472C" w:rsidRDefault="00FD47F5" w:rsidP="00DA4C3E">
      <w:pPr>
        <w:widowControl w:val="0"/>
        <w:autoSpaceDE w:val="0"/>
        <w:spacing w:before="0"/>
        <w:ind w:left="720"/>
        <w:jc w:val="left"/>
        <w:rPr>
          <w:rFonts w:ascii="Consolas" w:eastAsia="Malgun Gothic" w:hAnsi="Consolas" w:cs="Consolas"/>
          <w:color w:val="008080"/>
          <w:sz w:val="20"/>
          <w:lang w:val="en-US" w:eastAsia="ko-KR" w:bidi="ar-SA"/>
        </w:rPr>
      </w:pPr>
      <w:r>
        <w:rPr>
          <w:rFonts w:ascii="Consolas" w:eastAsia="Malgun Gothic" w:hAnsi="Consolas" w:cs="Consolas"/>
          <w:color w:val="008080"/>
          <w:sz w:val="20"/>
          <w:lang w:eastAsia="ko-KR" w:bidi="ar-SA"/>
        </w:rPr>
        <w:t>&lt;</w:t>
      </w:r>
      <w:r>
        <w:rPr>
          <w:rFonts w:ascii="Consolas" w:eastAsia="Malgun Gothic" w:hAnsi="Consolas" w:cs="Consolas"/>
          <w:color w:val="3F7F7F"/>
          <w:sz w:val="20"/>
          <w:lang w:eastAsia="ko-KR" w:bidi="ar-SA"/>
        </w:rPr>
        <w:t>meta-data</w:t>
      </w:r>
      <w:r>
        <w:rPr>
          <w:rFonts w:ascii="Consolas" w:eastAsia="Consolas" w:hAnsi="Consolas" w:cs="Consolas"/>
          <w:sz w:val="20"/>
          <w:lang w:eastAsia="ko-KR" w:bidi="ar-SA"/>
        </w:rPr>
        <w:t xml:space="preserve"> </w:t>
      </w:r>
      <w:r>
        <w:rPr>
          <w:rFonts w:ascii="Consolas" w:eastAsia="Times New Roman" w:hAnsi="Consolas" w:cs="Consolas"/>
          <w:color w:val="7F007F"/>
          <w:sz w:val="20"/>
          <w:lang w:eastAsia="fr-FR" w:bidi="ar-SA"/>
        </w:rPr>
        <w:t>android</w:t>
      </w:r>
      <w:proofErr w:type="gramStart"/>
      <w:r>
        <w:rPr>
          <w:rFonts w:ascii="Consolas" w:eastAsia="Times New Roman" w:hAnsi="Consolas" w:cs="Consolas"/>
          <w:color w:val="7F007F"/>
          <w:sz w:val="20"/>
          <w:lang w:eastAsia="fr-FR" w:bidi="ar-SA"/>
        </w:rPr>
        <w:t>:name</w:t>
      </w:r>
      <w:proofErr w:type="gramEnd"/>
      <w:r>
        <w:rPr>
          <w:rFonts w:ascii="Consolas" w:eastAsia="Times New Roman" w:hAnsi="Consolas" w:cs="Consolas"/>
          <w:color w:val="000000"/>
          <w:sz w:val="20"/>
          <w:lang w:eastAsia="fr-FR" w:bidi="ar-SA"/>
        </w:rPr>
        <w:t>=</w:t>
      </w:r>
      <w:r>
        <w:rPr>
          <w:rFonts w:ascii="Consolas" w:eastAsia="Times New Roman" w:hAnsi="Consolas" w:cs="Consolas"/>
          <w:i/>
          <w:iCs/>
          <w:color w:val="2A00FF"/>
          <w:sz w:val="20"/>
          <w:lang w:eastAsia="fr-FR" w:bidi="ar-SA"/>
        </w:rPr>
        <w:t xml:space="preserve">"com.gsma.services.rcs.capability.EXTENSION" </w:t>
      </w:r>
      <w:r>
        <w:rPr>
          <w:rFonts w:ascii="Consolas" w:eastAsia="Malgun Gothic" w:hAnsi="Consolas" w:cs="Consolas"/>
          <w:color w:val="7F007F"/>
          <w:sz w:val="20"/>
          <w:lang w:eastAsia="ko-KR" w:bidi="ar-SA"/>
        </w:rPr>
        <w:t>android:value</w:t>
      </w:r>
      <w:r>
        <w:rPr>
          <w:rFonts w:ascii="Consolas" w:eastAsia="Malgun Gothic" w:hAnsi="Consolas" w:cs="Consolas"/>
          <w:color w:val="000000"/>
          <w:sz w:val="20"/>
          <w:lang w:eastAsia="ko-KR" w:bidi="ar-SA"/>
        </w:rPr>
        <w:t>=</w:t>
      </w:r>
      <w:r>
        <w:rPr>
          <w:rFonts w:ascii="Consolas" w:eastAsia="Malgun Gothic" w:hAnsi="Consolas" w:cs="Consolas"/>
          <w:i/>
          <w:iCs/>
          <w:color w:val="2A00FF"/>
          <w:sz w:val="20"/>
          <w:lang w:eastAsia="ko-KR" w:bidi="ar-SA"/>
        </w:rPr>
        <w:t>"gsma</w:t>
      </w:r>
      <w:r w:rsidRPr="00BD64CE">
        <w:rPr>
          <w:rFonts w:ascii="Consolas" w:eastAsia="Malgun Gothic" w:hAnsi="Consolas" w:cs="Consolas"/>
          <w:i/>
          <w:iCs/>
          <w:color w:val="2A00FF"/>
          <w:sz w:val="20"/>
          <w:lang w:eastAsia="ko-KR" w:bidi="ar-SA"/>
        </w:rPr>
        <w:t>."/"</w:t>
      </w:r>
      <w:r w:rsidRPr="00BD64CE">
        <w:rPr>
          <w:rFonts w:ascii="Consolas" w:eastAsia="Malgun Gothic" w:hAnsi="Consolas" w:cs="Consolas"/>
          <w:sz w:val="20"/>
          <w:lang w:eastAsia="ko-KR" w:bidi="ar-SA"/>
        </w:rPr>
        <w:t xml:space="preserve"> </w:t>
      </w:r>
      <w:r>
        <w:rPr>
          <w:rFonts w:ascii="Consolas" w:eastAsia="Malgun Gothic" w:hAnsi="Consolas" w:cs="Consolas"/>
          <w:color w:val="008080"/>
          <w:sz w:val="20"/>
          <w:lang w:eastAsia="ko-KR" w:bidi="ar-SA"/>
        </w:rPr>
        <w:t>/&gt;</w:t>
      </w:r>
      <w:r>
        <w:rPr>
          <w:rFonts w:ascii="Consolas" w:eastAsia="Malgun Gothic" w:hAnsi="Consolas" w:cs="Consolas"/>
          <w:color w:val="008080"/>
          <w:sz w:val="20"/>
          <w:lang w:eastAsia="ko-KR" w:bidi="ar-SA"/>
        </w:rPr>
        <w:br/>
      </w:r>
      <w:r w:rsidRPr="00BF472C">
        <w:rPr>
          <w:rFonts w:ascii="Consolas" w:eastAsia="Malgun Gothic" w:hAnsi="Consolas" w:cs="Consolas"/>
          <w:color w:val="008080"/>
          <w:sz w:val="20"/>
          <w:lang w:val="en-US" w:eastAsia="ko-KR" w:bidi="ar-SA"/>
        </w:rPr>
        <w:t>&lt;/</w:t>
      </w:r>
      <w:r w:rsidRPr="00BF472C">
        <w:rPr>
          <w:rFonts w:ascii="Consolas" w:eastAsia="Malgun Gothic" w:hAnsi="Consolas" w:cs="Consolas"/>
          <w:color w:val="3F7F7F"/>
          <w:sz w:val="20"/>
          <w:lang w:val="en-US" w:eastAsia="ko-KR" w:bidi="ar-SA"/>
        </w:rPr>
        <w:t>application</w:t>
      </w:r>
      <w:r w:rsidRPr="00BF472C">
        <w:rPr>
          <w:rFonts w:ascii="Consolas" w:eastAsia="Malgun Gothic" w:hAnsi="Consolas" w:cs="Consolas"/>
          <w:color w:val="008080"/>
          <w:sz w:val="20"/>
          <w:lang w:val="en-US" w:eastAsia="ko-KR" w:bidi="ar-SA"/>
        </w:rPr>
        <w:t>&gt;</w:t>
      </w:r>
    </w:p>
    <w:p w14:paraId="70EFC428" w14:textId="77777777" w:rsidR="00FD47F5" w:rsidRPr="00423E04" w:rsidRDefault="00FD47F5" w:rsidP="00DA4C3E">
      <w:pPr>
        <w:widowControl w:val="0"/>
        <w:autoSpaceDE w:val="0"/>
        <w:spacing w:before="0"/>
        <w:ind w:left="720"/>
        <w:jc w:val="left"/>
        <w:rPr>
          <w:rFonts w:ascii="Consolas" w:eastAsia="Malgun Gothic" w:hAnsi="Consolas" w:cs="Consolas"/>
          <w:color w:val="008080"/>
          <w:sz w:val="20"/>
          <w:lang w:eastAsia="ko-KR" w:bidi="ar-SA"/>
        </w:rPr>
      </w:pPr>
    </w:p>
    <w:p w14:paraId="394520C0" w14:textId="3CC6B12E" w:rsidR="00FD47F5" w:rsidRDefault="00FD47F5" w:rsidP="00846F7F">
      <w:pPr>
        <w:pStyle w:val="NOTE"/>
      </w:pPr>
      <w:r>
        <w:t>N</w:t>
      </w:r>
      <w:r w:rsidR="00DF0262">
        <w:t>OTE</w:t>
      </w:r>
      <w:r>
        <w:t xml:space="preserve">: </w:t>
      </w:r>
      <w:r w:rsidR="00DF0262">
        <w:tab/>
      </w:r>
      <w:r>
        <w:t>This is the format to be used to implement the new Enriched Calling Services (Call Composer, Post Call, Shared Sketch and Shared Maps). Please refer to Annex A of this document for further details.</w:t>
      </w:r>
    </w:p>
    <w:p w14:paraId="46B93589" w14:textId="77777777" w:rsidR="00FD47F5" w:rsidRPr="000B1505" w:rsidRDefault="00FD47F5" w:rsidP="00DA4C3E">
      <w:pPr>
        <w:rPr>
          <w:rFonts w:ascii="Consolas" w:hAnsi="Consolas"/>
          <w:color w:val="008080"/>
          <w:sz w:val="20"/>
        </w:rPr>
      </w:pPr>
      <w:r w:rsidRPr="000B1505">
        <w:t>Several extensions may be associated per applications, this means the meta-data may contain several tags separated by a semicolon. See the following API syntax:</w:t>
      </w:r>
    </w:p>
    <w:p w14:paraId="4A47B378" w14:textId="77777777" w:rsidR="00FD47F5" w:rsidRPr="000B1505" w:rsidRDefault="00FD47F5" w:rsidP="00DA4C3E">
      <w:pPr>
        <w:rPr>
          <w:rFonts w:ascii="Consolas" w:hAnsi="Consolas"/>
          <w:color w:val="008080"/>
          <w:sz w:val="20"/>
        </w:rPr>
      </w:pPr>
      <w:r w:rsidRPr="000B1505">
        <w:rPr>
          <w:rFonts w:ascii="Consolas" w:hAnsi="Consolas"/>
          <w:color w:val="008080"/>
          <w:sz w:val="20"/>
        </w:rPr>
        <w:t>&lt;</w:t>
      </w:r>
      <w:proofErr w:type="gramStart"/>
      <w:r w:rsidRPr="000B1505">
        <w:rPr>
          <w:rFonts w:ascii="Consolas" w:hAnsi="Consolas"/>
          <w:color w:val="3F7F7F"/>
          <w:sz w:val="20"/>
        </w:rPr>
        <w:t>application</w:t>
      </w:r>
      <w:proofErr w:type="gramEnd"/>
      <w:r w:rsidRPr="000B1505">
        <w:rPr>
          <w:rFonts w:ascii="Consolas" w:hAnsi="Consolas"/>
          <w:color w:val="008080"/>
          <w:sz w:val="20"/>
        </w:rPr>
        <w:t>&gt;</w:t>
      </w:r>
    </w:p>
    <w:p w14:paraId="3BBCCF3F" w14:textId="77777777" w:rsidR="00FD47F5" w:rsidRPr="000B1505" w:rsidRDefault="00FD47F5" w:rsidP="00DA4C3E">
      <w:pPr>
        <w:widowControl w:val="0"/>
        <w:autoSpaceDE w:val="0"/>
        <w:spacing w:before="0"/>
        <w:ind w:firstLine="400"/>
        <w:jc w:val="left"/>
        <w:rPr>
          <w:rFonts w:ascii="Consolas" w:hAnsi="Consolas"/>
          <w:sz w:val="20"/>
        </w:rPr>
      </w:pPr>
      <w:r w:rsidRPr="000B1505">
        <w:rPr>
          <w:rFonts w:ascii="Consolas" w:hAnsi="Consolas"/>
          <w:color w:val="008080"/>
          <w:sz w:val="20"/>
        </w:rPr>
        <w:t>&lt;</w:t>
      </w:r>
      <w:r w:rsidRPr="000B1505">
        <w:rPr>
          <w:rFonts w:ascii="Consolas" w:hAnsi="Consolas"/>
          <w:color w:val="3F7F7F"/>
          <w:sz w:val="20"/>
        </w:rPr>
        <w:t>meta-data</w:t>
      </w:r>
    </w:p>
    <w:p w14:paraId="556776C2" w14:textId="77777777" w:rsidR="00FD47F5" w:rsidRPr="000B1505" w:rsidRDefault="00FD47F5" w:rsidP="00DA4C3E">
      <w:pPr>
        <w:widowControl w:val="0"/>
        <w:autoSpaceDE w:val="0"/>
        <w:spacing w:before="0"/>
        <w:jc w:val="left"/>
        <w:rPr>
          <w:rFonts w:ascii="Consolas" w:hAnsi="Consolas"/>
          <w:sz w:val="20"/>
        </w:rPr>
      </w:pPr>
      <w:r w:rsidRPr="000B1505">
        <w:rPr>
          <w:rFonts w:ascii="Consolas" w:hAnsi="Consolas"/>
          <w:sz w:val="20"/>
        </w:rPr>
        <w:t xml:space="preserve">        </w:t>
      </w:r>
      <w:proofErr w:type="gramStart"/>
      <w:r w:rsidRPr="000B1505">
        <w:rPr>
          <w:rFonts w:ascii="Consolas" w:hAnsi="Consolas"/>
          <w:color w:val="7F007F"/>
          <w:sz w:val="20"/>
        </w:rPr>
        <w:t>android:</w:t>
      </w:r>
      <w:proofErr w:type="gramEnd"/>
      <w:r w:rsidRPr="000B1505">
        <w:rPr>
          <w:rFonts w:ascii="Consolas" w:hAnsi="Consolas"/>
          <w:color w:val="7F007F"/>
          <w:sz w:val="20"/>
        </w:rPr>
        <w:t>name</w:t>
      </w:r>
      <w:r w:rsidRPr="000B1505">
        <w:rPr>
          <w:rFonts w:ascii="Consolas" w:hAnsi="Consolas"/>
          <w:color w:val="000000"/>
          <w:sz w:val="20"/>
        </w:rPr>
        <w:t>=</w:t>
      </w:r>
      <w:r w:rsidRPr="000B1505">
        <w:rPr>
          <w:rFonts w:ascii="Consolas" w:hAnsi="Consolas"/>
          <w:i/>
          <w:color w:val="2A00FF"/>
          <w:sz w:val="20"/>
        </w:rPr>
        <w:t>"com.gsma.services.rcs.capability.EXTENSION"</w:t>
      </w:r>
    </w:p>
    <w:p w14:paraId="7D43C644" w14:textId="77777777" w:rsidR="00FD47F5" w:rsidRPr="000B1505" w:rsidRDefault="00FD47F5" w:rsidP="00DA4C3E">
      <w:pPr>
        <w:widowControl w:val="0"/>
        <w:autoSpaceDE w:val="0"/>
        <w:spacing w:before="0"/>
        <w:jc w:val="left"/>
        <w:rPr>
          <w:rFonts w:ascii="Consolas" w:hAnsi="Consolas"/>
          <w:color w:val="008080"/>
          <w:sz w:val="20"/>
        </w:rPr>
      </w:pPr>
      <w:r w:rsidRPr="000B1505">
        <w:rPr>
          <w:rFonts w:ascii="Consolas" w:hAnsi="Consolas"/>
          <w:sz w:val="20"/>
        </w:rPr>
        <w:t xml:space="preserve">        </w:t>
      </w:r>
      <w:r w:rsidRPr="000B1505">
        <w:rPr>
          <w:rFonts w:ascii="Consolas" w:hAnsi="Consolas"/>
          <w:color w:val="7F007F"/>
          <w:sz w:val="20"/>
        </w:rPr>
        <w:t>android:value</w:t>
      </w:r>
      <w:r w:rsidRPr="000B1505">
        <w:rPr>
          <w:rFonts w:ascii="Consolas" w:hAnsi="Consolas"/>
          <w:color w:val="000000"/>
          <w:sz w:val="20"/>
        </w:rPr>
        <w:t>=</w:t>
      </w:r>
      <w:r w:rsidRPr="000B1505">
        <w:rPr>
          <w:rFonts w:ascii="Consolas" w:hAnsi="Consolas"/>
          <w:i/>
          <w:color w:val="2A00FF"/>
          <w:sz w:val="20"/>
        </w:rPr>
        <w:t>"ext.xxx;ext.yyy;ext.zzz"/"</w:t>
      </w:r>
      <w:r w:rsidRPr="000B1505">
        <w:rPr>
          <w:rFonts w:ascii="Consolas" w:hAnsi="Consolas"/>
          <w:sz w:val="20"/>
        </w:rPr>
        <w:t xml:space="preserve"> </w:t>
      </w:r>
      <w:r w:rsidRPr="000B1505">
        <w:rPr>
          <w:rFonts w:ascii="Consolas" w:hAnsi="Consolas"/>
          <w:color w:val="008080"/>
          <w:sz w:val="20"/>
        </w:rPr>
        <w:t>/&gt;</w:t>
      </w:r>
    </w:p>
    <w:p w14:paraId="2C1A1E15" w14:textId="77777777" w:rsidR="00FD47F5" w:rsidRPr="000B1505" w:rsidRDefault="00FD47F5" w:rsidP="00DA4C3E">
      <w:r w:rsidRPr="000B1505">
        <w:rPr>
          <w:rFonts w:ascii="Consolas" w:hAnsi="Consolas"/>
          <w:color w:val="008080"/>
          <w:sz w:val="20"/>
        </w:rPr>
        <w:t>&lt;/</w:t>
      </w:r>
      <w:r w:rsidRPr="000B1505">
        <w:rPr>
          <w:rFonts w:ascii="Consolas" w:hAnsi="Consolas"/>
          <w:color w:val="3F7F7F"/>
          <w:sz w:val="20"/>
        </w:rPr>
        <w:t>application</w:t>
      </w:r>
      <w:r w:rsidRPr="000B1505">
        <w:rPr>
          <w:rFonts w:ascii="Consolas" w:hAnsi="Consolas"/>
          <w:color w:val="008080"/>
          <w:sz w:val="20"/>
        </w:rPr>
        <w:t>&gt;</w:t>
      </w:r>
    </w:p>
    <w:p w14:paraId="0100DD61" w14:textId="77777777" w:rsidR="00FD47F5" w:rsidRDefault="00FD47F5" w:rsidP="00FD47F5">
      <w:pPr>
        <w:pStyle w:val="Heading4"/>
        <w:numPr>
          <w:ilvl w:val="3"/>
          <w:numId w:val="38"/>
        </w:numPr>
        <w:suppressAutoHyphens/>
      </w:pPr>
      <w:r>
        <w:t>Permissions</w:t>
      </w:r>
    </w:p>
    <w:p w14:paraId="19398C3C" w14:textId="77777777" w:rsidR="00FD47F5" w:rsidRDefault="00FD47F5" w:rsidP="00846F7F">
      <w:pPr>
        <w:pStyle w:val="NormalParagraph"/>
      </w:pPr>
      <w:bookmarkStart w:id="257" w:name="_Toc351497984"/>
      <w:r>
        <w:t>Access to the Capabilities API and read access to the capabilities provider requires the following permissions:</w:t>
      </w:r>
    </w:p>
    <w:p w14:paraId="4FC5A3E7" w14:textId="77777777" w:rsidR="00FD47F5" w:rsidRPr="00E21018" w:rsidRDefault="00FD47F5" w:rsidP="00846F7F">
      <w:pPr>
        <w:pStyle w:val="ListBullet1"/>
      </w:pPr>
      <w:r w:rsidRPr="00E21018">
        <w:t xml:space="preserve">com.gsma.services.permission.RCS: </w:t>
      </w:r>
      <w:r w:rsidRPr="00E21018">
        <w:br/>
        <w:t>this is a general permission that governs access to RCS services.</w:t>
      </w:r>
    </w:p>
    <w:p w14:paraId="6C2DAC8B" w14:textId="77777777" w:rsidR="00FD47F5" w:rsidRPr="00954968" w:rsidRDefault="00FD47F5" w:rsidP="00846F7F">
      <w:pPr>
        <w:pStyle w:val="ListBullet1"/>
      </w:pPr>
      <w:r w:rsidRPr="00E21018">
        <w:t xml:space="preserve">android.permission.READ_CONTACTS: </w:t>
      </w:r>
      <w:r w:rsidRPr="00E21018">
        <w:br/>
        <w:t xml:space="preserve">this permission is required </w:t>
      </w:r>
      <w:r w:rsidRPr="00954968">
        <w:t>by any client using the capabilities service, since use of the API implicitly reveals information about past and current contacts for the device.</w:t>
      </w:r>
    </w:p>
    <w:p w14:paraId="2F414DED" w14:textId="77777777" w:rsidR="00FD47F5" w:rsidRDefault="00FD47F5" w:rsidP="00FD47F5">
      <w:pPr>
        <w:pStyle w:val="Heading3"/>
        <w:numPr>
          <w:ilvl w:val="2"/>
          <w:numId w:val="38"/>
        </w:numPr>
        <w:suppressAutoHyphens/>
      </w:pPr>
      <w:bookmarkStart w:id="258" w:name="_Toc375229889"/>
      <w:bookmarkStart w:id="259" w:name="_Toc419808142"/>
      <w:bookmarkStart w:id="260" w:name="_Toc419808362"/>
      <w:bookmarkStart w:id="261" w:name="_Toc441167679"/>
      <w:bookmarkStart w:id="262" w:name="_Toc442431882"/>
      <w:r>
        <w:t>IM/Chat API</w:t>
      </w:r>
      <w:bookmarkEnd w:id="258"/>
      <w:bookmarkEnd w:id="259"/>
      <w:bookmarkEnd w:id="260"/>
      <w:bookmarkEnd w:id="261"/>
      <w:bookmarkEnd w:id="262"/>
    </w:p>
    <w:p w14:paraId="775759A2" w14:textId="77777777" w:rsidR="00FD47F5" w:rsidRDefault="00FD47F5" w:rsidP="00846F7F">
      <w:pPr>
        <w:pStyle w:val="NormalParagraph"/>
      </w:pPr>
      <w:r>
        <w:t>This API exposed all functionality for the Instant Messaging/Chat Service. It allows:</w:t>
      </w:r>
    </w:p>
    <w:p w14:paraId="6D168234" w14:textId="77777777" w:rsidR="00FD47F5" w:rsidRDefault="00FD47F5" w:rsidP="00DA4C3E">
      <w:pPr>
        <w:pStyle w:val="ListBullet1"/>
      </w:pPr>
      <w:r>
        <w:t xml:space="preserve">Sending messages to a contact. </w:t>
      </w:r>
    </w:p>
    <w:p w14:paraId="138DE387" w14:textId="77777777" w:rsidR="00FD47F5" w:rsidRDefault="00FD47F5" w:rsidP="00DA4C3E">
      <w:pPr>
        <w:pStyle w:val="ListBullet1"/>
      </w:pPr>
      <w:r>
        <w:t xml:space="preserve">Starting group chats with an ad-hoc list of participants and an optional subject. </w:t>
      </w:r>
    </w:p>
    <w:p w14:paraId="455E7567" w14:textId="77777777" w:rsidR="00FD47F5" w:rsidRDefault="00FD47F5" w:rsidP="00DA4C3E">
      <w:pPr>
        <w:pStyle w:val="ListBullet1"/>
      </w:pPr>
      <w:r>
        <w:t>Joining existing group chats.</w:t>
      </w:r>
    </w:p>
    <w:p w14:paraId="53CAD592" w14:textId="77777777" w:rsidR="00FD47F5" w:rsidRDefault="00FD47F5" w:rsidP="00E21018">
      <w:pPr>
        <w:pStyle w:val="ListBullet1"/>
      </w:pPr>
      <w:r>
        <w:t>Re-joining existing group chats (this is done implicitly by the implementation when needed).</w:t>
      </w:r>
    </w:p>
    <w:p w14:paraId="2770241F" w14:textId="77777777" w:rsidR="00FD47F5" w:rsidRDefault="00FD47F5" w:rsidP="00DA4C3E">
      <w:pPr>
        <w:pStyle w:val="ListBullet1"/>
      </w:pPr>
      <w:r>
        <w:t>Restarting a previous group chat (this is done implicitly by the implementation when needed).</w:t>
      </w:r>
    </w:p>
    <w:p w14:paraId="14268A30" w14:textId="77777777" w:rsidR="00FD47F5" w:rsidRDefault="00FD47F5" w:rsidP="00DA4C3E">
      <w:pPr>
        <w:pStyle w:val="ListBullet1"/>
      </w:pPr>
      <w:r>
        <w:t>Sending messages in a group chat.</w:t>
      </w:r>
    </w:p>
    <w:p w14:paraId="25900D82" w14:textId="77777777" w:rsidR="00FD47F5" w:rsidRDefault="00FD47F5" w:rsidP="00DA4C3E">
      <w:pPr>
        <w:pStyle w:val="ListBullet1"/>
      </w:pPr>
      <w:r>
        <w:t>Leaving a group chat.</w:t>
      </w:r>
    </w:p>
    <w:p w14:paraId="2263054D" w14:textId="77777777" w:rsidR="00FD47F5" w:rsidRDefault="00FD47F5" w:rsidP="00DA4C3E">
      <w:pPr>
        <w:pStyle w:val="ListBullet1"/>
      </w:pPr>
      <w:r>
        <w:t>Adding participants to a group chat.</w:t>
      </w:r>
    </w:p>
    <w:p w14:paraId="4BCF22FA" w14:textId="77777777" w:rsidR="00FD47F5" w:rsidRDefault="00FD47F5" w:rsidP="00DA4C3E">
      <w:pPr>
        <w:pStyle w:val="ListBullet1"/>
      </w:pPr>
      <w:r>
        <w:lastRenderedPageBreak/>
        <w:t>Retrieving information about a group chat (status, participants and their status)</w:t>
      </w:r>
    </w:p>
    <w:p w14:paraId="647DC003" w14:textId="77777777" w:rsidR="00FD47F5" w:rsidRDefault="00FD47F5" w:rsidP="00DA4C3E">
      <w:pPr>
        <w:pStyle w:val="ListBullet1"/>
      </w:pPr>
      <w:r>
        <w:t>Receiving notifications about incoming messages, “is-composing” events, group chat invitations and group chat events.</w:t>
      </w:r>
    </w:p>
    <w:p w14:paraId="473C2235" w14:textId="77777777" w:rsidR="00FD47F5" w:rsidRDefault="00FD47F5" w:rsidP="00DA4C3E">
      <w:pPr>
        <w:pStyle w:val="ListBullet1"/>
      </w:pPr>
      <w:r>
        <w:t>Accept/reject an incoming chat invitation.</w:t>
      </w:r>
    </w:p>
    <w:p w14:paraId="68F93367" w14:textId="77777777" w:rsidR="00FD47F5" w:rsidRDefault="00FD47F5" w:rsidP="00DA4C3E">
      <w:pPr>
        <w:pStyle w:val="ListBullet1"/>
      </w:pPr>
      <w:r>
        <w:t>Displaying chat history (messages and group chats).</w:t>
      </w:r>
    </w:p>
    <w:p w14:paraId="3B35E2B1" w14:textId="77777777" w:rsidR="00FD47F5" w:rsidRDefault="00FD47F5" w:rsidP="00DA4C3E">
      <w:pPr>
        <w:pStyle w:val="ListBullet1"/>
      </w:pPr>
      <w:r>
        <w:t>Erasing chat history by a user, by group chat, or by single messages.</w:t>
      </w:r>
    </w:p>
    <w:p w14:paraId="1D4665D6" w14:textId="77777777" w:rsidR="00FD47F5" w:rsidRDefault="00FD47F5" w:rsidP="00DA4C3E">
      <w:pPr>
        <w:pStyle w:val="ListBullet1"/>
      </w:pPr>
      <w:r>
        <w:t>Marking messages as displayed.</w:t>
      </w:r>
    </w:p>
    <w:p w14:paraId="30BD8BCC" w14:textId="77777777" w:rsidR="00FD47F5" w:rsidRDefault="00FD47F5" w:rsidP="00DA4C3E">
      <w:pPr>
        <w:pStyle w:val="ListBullet1"/>
      </w:pPr>
      <w:r>
        <w:t>Receiving message delivery reports.</w:t>
      </w:r>
    </w:p>
    <w:p w14:paraId="72A8EEC4" w14:textId="77777777" w:rsidR="00FD47F5" w:rsidRDefault="00FD47F5" w:rsidP="00DA4C3E">
      <w:pPr>
        <w:pStyle w:val="ListBullet1"/>
      </w:pPr>
      <w:r>
        <w:t>Read configuration elements affecting IM.</w:t>
      </w:r>
    </w:p>
    <w:p w14:paraId="55DCD75A" w14:textId="77777777" w:rsidR="00FD47F5" w:rsidRDefault="00FD47F5" w:rsidP="00DA4C3E">
      <w:pPr>
        <w:pStyle w:val="ListBullet1"/>
      </w:pPr>
      <w:r>
        <w:t>Message queuing.</w:t>
      </w:r>
    </w:p>
    <w:p w14:paraId="143E852B" w14:textId="5BB15EFB" w:rsidR="00FD47F5" w:rsidRDefault="00FD47F5" w:rsidP="00DA4C3E">
      <w:pPr>
        <w:pStyle w:val="NOTE"/>
      </w:pPr>
      <w:r>
        <w:t xml:space="preserve">NOTE: </w:t>
      </w:r>
      <w:r>
        <w:tab/>
      </w:r>
      <w:r w:rsidR="003A440C">
        <w:t>A</w:t>
      </w:r>
      <w:r>
        <w:t xml:space="preserve"> group chat is identified by a unique conversation Identifier (ID) which corresponds to the “Contribution-ID” header in the signaling flow. A one to one chat is identified by the ContactId of the remote contact. This permits to have a permanent one to one chat or group chat like user experience. </w:t>
      </w:r>
    </w:p>
    <w:bookmarkEnd w:id="257"/>
    <w:p w14:paraId="3D87848F" w14:textId="77777777" w:rsidR="00FD47F5" w:rsidRPr="005F55E9" w:rsidRDefault="00FD47F5" w:rsidP="00FD47F5">
      <w:pPr>
        <w:pStyle w:val="Heading4"/>
        <w:numPr>
          <w:ilvl w:val="3"/>
          <w:numId w:val="38"/>
        </w:numPr>
        <w:suppressAutoHyphens/>
        <w:rPr>
          <w:color w:val="000000"/>
        </w:rPr>
      </w:pPr>
      <w:r>
        <w:t>Package</w:t>
      </w:r>
    </w:p>
    <w:p w14:paraId="12F535CC" w14:textId="77777777" w:rsidR="00FD47F5" w:rsidRPr="005F55E9" w:rsidRDefault="00FD47F5" w:rsidP="00DA4C3E">
      <w:r>
        <w:rPr>
          <w:color w:val="000000"/>
        </w:rPr>
        <w:t xml:space="preserve">Package name </w:t>
      </w:r>
      <w:r>
        <w:rPr>
          <w:b/>
          <w:color w:val="000000"/>
        </w:rPr>
        <w:t>com.gsma.services.rcs.chat</w:t>
      </w:r>
    </w:p>
    <w:p w14:paraId="641D9066" w14:textId="77777777" w:rsidR="00FD47F5" w:rsidRPr="005F55E9" w:rsidRDefault="00FD47F5" w:rsidP="00FD47F5">
      <w:pPr>
        <w:pStyle w:val="Heading4"/>
        <w:numPr>
          <w:ilvl w:val="3"/>
          <w:numId w:val="38"/>
        </w:numPr>
        <w:suppressAutoHyphens/>
        <w:rPr>
          <w:color w:val="000000"/>
        </w:rPr>
      </w:pPr>
      <w:r>
        <w:t>Methods and Callbacks</w:t>
      </w:r>
    </w:p>
    <w:p w14:paraId="5D398939" w14:textId="77777777" w:rsidR="00FD47F5" w:rsidRPr="005F55E9" w:rsidRDefault="00FD47F5" w:rsidP="00DA4C3E">
      <w:r>
        <w:rPr>
          <w:color w:val="000000"/>
        </w:rPr>
        <w:t xml:space="preserve">Class </w:t>
      </w:r>
      <w:r>
        <w:rPr>
          <w:b/>
          <w:color w:val="000000"/>
        </w:rPr>
        <w:t>ChatService</w:t>
      </w:r>
      <w:r>
        <w:rPr>
          <w:color w:val="000000"/>
        </w:rPr>
        <w:t>:</w:t>
      </w:r>
    </w:p>
    <w:p w14:paraId="03522654" w14:textId="77777777" w:rsidR="00FD47F5" w:rsidRDefault="00FD47F5" w:rsidP="00DA4C3E">
      <w:r>
        <w:t>This class offers the main entry point to initiate chat conversations with contacts: 1-1 and group chat conversation. Several applications may connect/disconnect to the API.</w:t>
      </w:r>
    </w:p>
    <w:p w14:paraId="01951719" w14:textId="77777777" w:rsidR="00FD47F5" w:rsidRDefault="00FD47F5" w:rsidP="00DA4C3E"/>
    <w:p w14:paraId="4FA3BE80"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connects to the API.</w:t>
      </w:r>
    </w:p>
    <w:p w14:paraId="57D0099D"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connect()</w:t>
      </w:r>
    </w:p>
    <w:p w14:paraId="630D9FF4" w14:textId="77777777" w:rsidR="00FD47F5" w:rsidRDefault="00FD47F5" w:rsidP="00DA4C3E">
      <w:pPr>
        <w:pStyle w:val="ASN1Code"/>
        <w:ind w:left="680"/>
        <w:rPr>
          <w:color w:val="000000"/>
          <w:szCs w:val="20"/>
        </w:rPr>
      </w:pPr>
    </w:p>
    <w:p w14:paraId="1CBE3E44"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disconnects from the API.</w:t>
      </w:r>
    </w:p>
    <w:p w14:paraId="49677C63" w14:textId="77777777" w:rsidR="00FD47F5" w:rsidRDefault="00FD47F5" w:rsidP="00DA4C3E">
      <w:pPr>
        <w:pStyle w:val="ASN1Code"/>
        <w:ind w:left="680"/>
        <w:rPr>
          <w:color w:val="000000"/>
        </w:rPr>
      </w:pPr>
      <w:proofErr w:type="gramStart"/>
      <w:r>
        <w:rPr>
          <w:color w:val="000000"/>
        </w:rPr>
        <w:t>void</w:t>
      </w:r>
      <w:proofErr w:type="gramEnd"/>
      <w:r>
        <w:rPr>
          <w:color w:val="000000"/>
        </w:rPr>
        <w:t xml:space="preserve"> disconnect()</w:t>
      </w:r>
    </w:p>
    <w:p w14:paraId="221BB8F5" w14:textId="77777777" w:rsidR="00FD47F5" w:rsidRDefault="00FD47F5" w:rsidP="00DA4C3E">
      <w:pPr>
        <w:pStyle w:val="ASN1Code"/>
        <w:ind w:left="680"/>
        <w:rPr>
          <w:color w:val="000000"/>
        </w:rPr>
      </w:pPr>
    </w:p>
    <w:p w14:paraId="1C93646D" w14:textId="77777777" w:rsidR="00FD47F5" w:rsidRDefault="00FD47F5" w:rsidP="00FD47F5">
      <w:pPr>
        <w:pStyle w:val="ListBullet1"/>
        <w:numPr>
          <w:ilvl w:val="0"/>
          <w:numId w:val="16"/>
        </w:numPr>
        <w:tabs>
          <w:tab w:val="clear" w:pos="0"/>
          <w:tab w:val="clear" w:pos="680"/>
          <w:tab w:val="num" w:pos="720"/>
        </w:tabs>
        <w:suppressAutoHyphens/>
        <w:contextualSpacing w:val="0"/>
        <w:rPr>
          <w:color w:val="000000"/>
          <w:szCs w:val="20"/>
        </w:rPr>
      </w:pPr>
      <w:r>
        <w:rPr>
          <w:color w:val="000000"/>
        </w:rPr>
        <w:t>Method: returns a one to one chat with the specified contact. If no such ongoing chat exists a reference is returned to a fresh one to one chat so that a call to sendMessage on that will initiate a new invitation to the remote contact.</w:t>
      </w:r>
    </w:p>
    <w:p w14:paraId="5D805FC5" w14:textId="77777777" w:rsidR="00FD47F5" w:rsidRDefault="00FD47F5" w:rsidP="00DA4C3E">
      <w:pPr>
        <w:pStyle w:val="ASN1Code"/>
        <w:ind w:left="680"/>
        <w:rPr>
          <w:color w:val="000000"/>
        </w:rPr>
      </w:pPr>
      <w:r>
        <w:rPr>
          <w:color w:val="000000"/>
          <w:szCs w:val="20"/>
        </w:rPr>
        <w:t xml:space="preserve">OneToOneChat </w:t>
      </w:r>
      <w:proofErr w:type="gramStart"/>
      <w:r>
        <w:rPr>
          <w:color w:val="000000"/>
          <w:szCs w:val="20"/>
        </w:rPr>
        <w:t>getOneToOneChat(</w:t>
      </w:r>
      <w:proofErr w:type="gramEnd"/>
      <w:r>
        <w:rPr>
          <w:color w:val="000000"/>
          <w:szCs w:val="20"/>
        </w:rPr>
        <w:t>ContactId contact)</w:t>
      </w:r>
    </w:p>
    <w:p w14:paraId="20E6EEEC" w14:textId="77777777" w:rsidR="00FD47F5" w:rsidRDefault="00FD47F5" w:rsidP="00DA4C3E">
      <w:pPr>
        <w:pStyle w:val="ASN1Code"/>
        <w:ind w:left="680"/>
        <w:rPr>
          <w:color w:val="000000"/>
        </w:rPr>
      </w:pPr>
    </w:p>
    <w:p w14:paraId="56688BDB"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a group chat from its unique ID. If no ongoing group chat matching the chatId is found the a reference to a historical chat is returned so that a call to sendMessage on that one can try to rejoin that group chat automatically before sending the message.</w:t>
      </w:r>
    </w:p>
    <w:p w14:paraId="03CA2C46" w14:textId="77777777" w:rsidR="00FD47F5" w:rsidRDefault="00FD47F5" w:rsidP="00DA4C3E">
      <w:pPr>
        <w:pStyle w:val="ASN1Code"/>
        <w:ind w:left="680"/>
        <w:rPr>
          <w:color w:val="000000"/>
        </w:rPr>
      </w:pPr>
      <w:r>
        <w:rPr>
          <w:color w:val="000000"/>
        </w:rPr>
        <w:t xml:space="preserve">GroupChat </w:t>
      </w:r>
      <w:proofErr w:type="gramStart"/>
      <w:r>
        <w:rPr>
          <w:color w:val="000000"/>
        </w:rPr>
        <w:t>getGroupChat(</w:t>
      </w:r>
      <w:proofErr w:type="gramEnd"/>
      <w:r>
        <w:rPr>
          <w:color w:val="000000"/>
        </w:rPr>
        <w:t>String chatId)</w:t>
      </w:r>
    </w:p>
    <w:p w14:paraId="7E11397D" w14:textId="77777777" w:rsidR="00FD47F5" w:rsidRDefault="00FD47F5" w:rsidP="00DA4C3E">
      <w:pPr>
        <w:pStyle w:val="ASN1Code"/>
        <w:ind w:left="680"/>
        <w:rPr>
          <w:color w:val="000000"/>
        </w:rPr>
      </w:pPr>
    </w:p>
    <w:p w14:paraId="75D77C39" w14:textId="77777777" w:rsidR="00FD47F5" w:rsidRDefault="00FD47F5" w:rsidP="00FD47F5">
      <w:pPr>
        <w:pStyle w:val="ListBullet1"/>
        <w:numPr>
          <w:ilvl w:val="0"/>
          <w:numId w:val="24"/>
        </w:numPr>
        <w:tabs>
          <w:tab w:val="clear" w:pos="680"/>
        </w:tabs>
        <w:suppressAutoHyphens/>
        <w:contextualSpacing w:val="0"/>
      </w:pPr>
      <w:r>
        <w:rPr>
          <w:color w:val="000000"/>
        </w:rPr>
        <w:t>Method: Gets a chat message from its unique ID.</w:t>
      </w:r>
    </w:p>
    <w:p w14:paraId="66C594CF" w14:textId="77777777" w:rsidR="00FD47F5" w:rsidRDefault="00FD47F5" w:rsidP="00DA4C3E">
      <w:pPr>
        <w:pStyle w:val="ASN1Code"/>
        <w:ind w:left="680"/>
      </w:pPr>
      <w:r>
        <w:t xml:space="preserve">ChatMessage </w:t>
      </w:r>
      <w:proofErr w:type="gramStart"/>
      <w:r>
        <w:t>getChatMessage(</w:t>
      </w:r>
      <w:proofErr w:type="gramEnd"/>
      <w:r>
        <w:t>String msgId)</w:t>
      </w:r>
    </w:p>
    <w:p w14:paraId="44EABE03" w14:textId="77777777" w:rsidR="00FD47F5" w:rsidRDefault="00FD47F5" w:rsidP="00DA4C3E">
      <w:pPr>
        <w:pStyle w:val="ASN1Code"/>
        <w:ind w:left="680"/>
      </w:pPr>
    </w:p>
    <w:p w14:paraId="7C8859BE" w14:textId="77777777" w:rsidR="00FD47F5" w:rsidRDefault="00FD47F5" w:rsidP="00DA4C3E">
      <w:pPr>
        <w:pStyle w:val="ASN1Code"/>
        <w:ind w:left="680"/>
        <w:rPr>
          <w:color w:val="000000"/>
        </w:rPr>
      </w:pPr>
    </w:p>
    <w:p w14:paraId="15E7DA5E"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rPr>
        <w:t>Method: returns true if it’s possible and allowed to initiate a new group chat right now, else returns false.</w:t>
      </w:r>
    </w:p>
    <w:p w14:paraId="7AB103DD" w14:textId="77777777" w:rsidR="00FD47F5" w:rsidRDefault="00FD47F5" w:rsidP="00DA4C3E">
      <w:pPr>
        <w:pStyle w:val="ASN1Code"/>
        <w:ind w:left="680"/>
        <w:rPr>
          <w:color w:val="000000"/>
        </w:rPr>
      </w:pPr>
      <w:proofErr w:type="gramStart"/>
      <w:r>
        <w:rPr>
          <w:color w:val="000000"/>
          <w:szCs w:val="20"/>
        </w:rPr>
        <w:t>boolean</w:t>
      </w:r>
      <w:proofErr w:type="gramEnd"/>
      <w:r>
        <w:rPr>
          <w:color w:val="000000"/>
          <w:szCs w:val="20"/>
        </w:rPr>
        <w:t xml:space="preserve"> isAllowedToInitiateGroupChat()</w:t>
      </w:r>
    </w:p>
    <w:p w14:paraId="73EE2C91" w14:textId="77777777" w:rsidR="00FD47F5" w:rsidRDefault="00FD47F5" w:rsidP="00DA4C3E">
      <w:pPr>
        <w:pStyle w:val="ASN1Code"/>
        <w:ind w:left="680"/>
        <w:rPr>
          <w:color w:val="000000"/>
        </w:rPr>
      </w:pPr>
    </w:p>
    <w:p w14:paraId="1330BD7A" w14:textId="77777777" w:rsidR="00FD47F5" w:rsidRPr="000230CC" w:rsidRDefault="00FD47F5" w:rsidP="00FD47F5">
      <w:pPr>
        <w:pStyle w:val="ListBullet1"/>
        <w:numPr>
          <w:ilvl w:val="0"/>
          <w:numId w:val="50"/>
        </w:numPr>
        <w:tabs>
          <w:tab w:val="clear" w:pos="680"/>
        </w:tabs>
        <w:suppressAutoHyphens/>
        <w:ind w:left="709"/>
        <w:contextualSpacing w:val="0"/>
        <w:rPr>
          <w:color w:val="000000"/>
          <w:szCs w:val="20"/>
        </w:rPr>
      </w:pPr>
      <w:r w:rsidRPr="000230CC">
        <w:rPr>
          <w:color w:val="000000"/>
        </w:rPr>
        <w:t>Method: returns true if it’s possible and allowed to initiate a new group chat with the specified contact right now, else returns false.</w:t>
      </w:r>
    </w:p>
    <w:p w14:paraId="4FE19C1B" w14:textId="77777777" w:rsidR="00FD47F5" w:rsidRDefault="00FD47F5" w:rsidP="00DA4C3E">
      <w:pPr>
        <w:pStyle w:val="ASN1Code"/>
        <w:ind w:left="680"/>
        <w:rPr>
          <w:color w:val="000000"/>
        </w:rPr>
      </w:pPr>
      <w:proofErr w:type="gramStart"/>
      <w:r>
        <w:rPr>
          <w:color w:val="000000"/>
          <w:szCs w:val="20"/>
        </w:rPr>
        <w:t>boolean</w:t>
      </w:r>
      <w:proofErr w:type="gramEnd"/>
      <w:r>
        <w:rPr>
          <w:color w:val="000000"/>
          <w:szCs w:val="20"/>
        </w:rPr>
        <w:t xml:space="preserve"> isAllowedToInitiateGroupChat(ContactId contact)</w:t>
      </w:r>
    </w:p>
    <w:p w14:paraId="1D2E86C9" w14:textId="77777777" w:rsidR="00FD47F5" w:rsidRDefault="00FD47F5" w:rsidP="00DA4C3E">
      <w:pPr>
        <w:pStyle w:val="ASN1Code"/>
        <w:ind w:left="680"/>
        <w:rPr>
          <w:color w:val="000000"/>
        </w:rPr>
      </w:pPr>
    </w:p>
    <w:p w14:paraId="1CF591BB" w14:textId="77777777" w:rsidR="00FD47F5" w:rsidRDefault="00FD47F5" w:rsidP="00FD47F5">
      <w:pPr>
        <w:pStyle w:val="ListBullet1"/>
        <w:numPr>
          <w:ilvl w:val="0"/>
          <w:numId w:val="24"/>
        </w:numPr>
        <w:tabs>
          <w:tab w:val="clear" w:pos="680"/>
        </w:tabs>
        <w:suppressAutoHyphens/>
        <w:contextualSpacing w:val="0"/>
        <w:rPr>
          <w:color w:val="000000"/>
        </w:rPr>
      </w:pPr>
      <w:r>
        <w:rPr>
          <w:rFonts w:eastAsia="Malgun Gothic"/>
          <w:color w:val="000000"/>
          <w:lang w:eastAsia="ko-KR"/>
        </w:rPr>
        <w:t xml:space="preserve">Method: </w:t>
      </w:r>
      <w:r>
        <w:rPr>
          <w:color w:val="000000"/>
          <w:shd w:val="clear" w:color="auto" w:fill="FFFFFF"/>
        </w:rPr>
        <w:t>initiates a group chat with a group of contacts and returns a GroupChat instance</w:t>
      </w:r>
      <w:r>
        <w:rPr>
          <w:color w:val="000000"/>
        </w:rPr>
        <w:t>. The subject is optional and may be null.</w:t>
      </w:r>
    </w:p>
    <w:p w14:paraId="13E47C11" w14:textId="77777777" w:rsidR="00FD47F5" w:rsidRDefault="00FD47F5" w:rsidP="00DA4C3E">
      <w:pPr>
        <w:pStyle w:val="ASN1Code"/>
        <w:ind w:left="680"/>
        <w:rPr>
          <w:color w:val="000000"/>
          <w:szCs w:val="20"/>
        </w:rPr>
      </w:pPr>
      <w:r>
        <w:rPr>
          <w:color w:val="000000"/>
        </w:rPr>
        <w:t xml:space="preserve">GroupChat </w:t>
      </w:r>
      <w:proofErr w:type="gramStart"/>
      <w:r>
        <w:rPr>
          <w:color w:val="000000"/>
        </w:rPr>
        <w:t>initiateGroupChat(</w:t>
      </w:r>
      <w:proofErr w:type="gramEnd"/>
      <w:r>
        <w:rPr>
          <w:color w:val="000000"/>
        </w:rPr>
        <w:t>Set&lt;ContactId&gt; contacts, String subject)</w:t>
      </w:r>
    </w:p>
    <w:p w14:paraId="3F785671" w14:textId="77777777" w:rsidR="00FD47F5" w:rsidRDefault="00FD47F5" w:rsidP="00DA4C3E">
      <w:pPr>
        <w:pStyle w:val="ASN1Code"/>
        <w:ind w:left="680"/>
        <w:rPr>
          <w:color w:val="000000"/>
          <w:szCs w:val="20"/>
        </w:rPr>
      </w:pPr>
    </w:p>
    <w:p w14:paraId="069904B9" w14:textId="77777777" w:rsidR="00FD47F5" w:rsidRDefault="00FD47F5" w:rsidP="00FD47F5">
      <w:pPr>
        <w:pStyle w:val="ListBullet1"/>
        <w:numPr>
          <w:ilvl w:val="0"/>
          <w:numId w:val="35"/>
        </w:numPr>
        <w:suppressAutoHyphens/>
        <w:contextualSpacing w:val="0"/>
        <w:rPr>
          <w:color w:val="000000"/>
          <w:szCs w:val="20"/>
        </w:rPr>
      </w:pPr>
      <w:r>
        <w:rPr>
          <w:color w:val="000000"/>
        </w:rPr>
        <w:t>Method: mark a received message as read (i.e. displayed in the UI)</w:t>
      </w:r>
    </w:p>
    <w:p w14:paraId="3756CE40" w14:textId="77777777" w:rsidR="00FD47F5" w:rsidRDefault="00FD47F5" w:rsidP="00DA4C3E">
      <w:pPr>
        <w:pStyle w:val="ASN1Code"/>
        <w:ind w:left="720"/>
        <w:rPr>
          <w:color w:val="000000"/>
          <w:szCs w:val="20"/>
        </w:rPr>
      </w:pPr>
      <w:proofErr w:type="gramStart"/>
      <w:r>
        <w:rPr>
          <w:color w:val="000000"/>
          <w:szCs w:val="20"/>
        </w:rPr>
        <w:t>void</w:t>
      </w:r>
      <w:proofErr w:type="gramEnd"/>
      <w:r>
        <w:rPr>
          <w:color w:val="000000"/>
          <w:szCs w:val="20"/>
        </w:rPr>
        <w:t xml:space="preserve"> markMessageAsRead(String msgId)</w:t>
      </w:r>
    </w:p>
    <w:p w14:paraId="18334B10" w14:textId="77777777" w:rsidR="00FD47F5" w:rsidRDefault="00FD47F5" w:rsidP="00DA4C3E">
      <w:pPr>
        <w:pStyle w:val="ASN1Code"/>
        <w:ind w:left="720"/>
        <w:rPr>
          <w:color w:val="000000"/>
          <w:szCs w:val="20"/>
        </w:rPr>
      </w:pPr>
    </w:p>
    <w:p w14:paraId="02D3682D"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configuration for chat service.</w:t>
      </w:r>
    </w:p>
    <w:p w14:paraId="03504524" w14:textId="77777777" w:rsidR="00FD47F5" w:rsidRDefault="00FD47F5" w:rsidP="00DA4C3E">
      <w:pPr>
        <w:pStyle w:val="ASN1Code"/>
        <w:ind w:left="680"/>
        <w:rPr>
          <w:color w:val="000000"/>
          <w:szCs w:val="20"/>
        </w:rPr>
      </w:pPr>
      <w:r>
        <w:rPr>
          <w:color w:val="000000"/>
        </w:rPr>
        <w:t xml:space="preserve">ChatServiceConfiguration </w:t>
      </w:r>
      <w:proofErr w:type="gramStart"/>
      <w:r>
        <w:rPr>
          <w:color w:val="000000"/>
        </w:rPr>
        <w:t>getConfiguration()</w:t>
      </w:r>
      <w:proofErr w:type="gramEnd"/>
    </w:p>
    <w:p w14:paraId="397931CD" w14:textId="77777777" w:rsidR="00FD47F5" w:rsidRDefault="00FD47F5" w:rsidP="00DA4C3E">
      <w:pPr>
        <w:pStyle w:val="ASN1Code"/>
        <w:ind w:left="680"/>
        <w:rPr>
          <w:color w:val="000000"/>
          <w:szCs w:val="20"/>
        </w:rPr>
      </w:pPr>
    </w:p>
    <w:p w14:paraId="79784707" w14:textId="77777777" w:rsidR="00FD47F5" w:rsidRDefault="00FD47F5" w:rsidP="00FD47F5">
      <w:pPr>
        <w:pStyle w:val="ListBullet1"/>
        <w:numPr>
          <w:ilvl w:val="0"/>
          <w:numId w:val="26"/>
        </w:numPr>
        <w:tabs>
          <w:tab w:val="clear" w:pos="680"/>
        </w:tabs>
        <w:suppressAutoHyphens/>
        <w:contextualSpacing w:val="0"/>
        <w:rPr>
          <w:color w:val="000000"/>
        </w:rPr>
      </w:pPr>
      <w:r>
        <w:rPr>
          <w:color w:val="000000"/>
        </w:rPr>
        <w:t>Method: deletes all one to one chats from history and abort/reject corresponding sessions if such are ongoing.</w:t>
      </w:r>
    </w:p>
    <w:p w14:paraId="1649CDA2"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deleteOneToOneChats()</w:t>
      </w:r>
    </w:p>
    <w:p w14:paraId="28627D85" w14:textId="77777777" w:rsidR="00FD47F5" w:rsidRDefault="00FD47F5" w:rsidP="00DA4C3E">
      <w:pPr>
        <w:pStyle w:val="ASN1Code"/>
        <w:ind w:left="680"/>
        <w:rPr>
          <w:color w:val="000000"/>
          <w:szCs w:val="20"/>
        </w:rPr>
      </w:pPr>
    </w:p>
    <w:p w14:paraId="65761D99" w14:textId="77777777" w:rsidR="00FD47F5" w:rsidRDefault="00FD47F5" w:rsidP="00FD47F5">
      <w:pPr>
        <w:pStyle w:val="ListBullet1"/>
        <w:numPr>
          <w:ilvl w:val="0"/>
          <w:numId w:val="26"/>
        </w:numPr>
        <w:tabs>
          <w:tab w:val="clear" w:pos="680"/>
        </w:tabs>
        <w:suppressAutoHyphens/>
        <w:contextualSpacing w:val="0"/>
        <w:rPr>
          <w:color w:val="000000"/>
        </w:rPr>
      </w:pPr>
      <w:r>
        <w:rPr>
          <w:color w:val="000000"/>
        </w:rPr>
        <w:t>Method: deletes all group chats from history and abort/reject corresponding sessions if such are ongoing.</w:t>
      </w:r>
    </w:p>
    <w:p w14:paraId="7F5A5EF4"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deleteGroupChats()</w:t>
      </w:r>
    </w:p>
    <w:p w14:paraId="48F9B7D1" w14:textId="77777777" w:rsidR="00FD47F5" w:rsidRDefault="00FD47F5" w:rsidP="00DA4C3E">
      <w:pPr>
        <w:pStyle w:val="ASN1Code"/>
        <w:ind w:left="680"/>
        <w:rPr>
          <w:color w:val="000000"/>
          <w:szCs w:val="20"/>
        </w:rPr>
      </w:pPr>
    </w:p>
    <w:p w14:paraId="2F0DAC76" w14:textId="77777777" w:rsidR="00FD47F5" w:rsidRDefault="00FD47F5" w:rsidP="00FD47F5">
      <w:pPr>
        <w:pStyle w:val="ListBullet1"/>
        <w:numPr>
          <w:ilvl w:val="0"/>
          <w:numId w:val="26"/>
        </w:numPr>
        <w:tabs>
          <w:tab w:val="clear" w:pos="680"/>
        </w:tabs>
        <w:suppressAutoHyphens/>
        <w:contextualSpacing w:val="0"/>
        <w:rPr>
          <w:color w:val="000000"/>
        </w:rPr>
      </w:pPr>
      <w:r>
        <w:rPr>
          <w:color w:val="000000"/>
        </w:rPr>
        <w:t>Method: deletes a one to one chats conversation with a given contact from history and abort/reject corresponding sessions if such are ongoing.</w:t>
      </w:r>
    </w:p>
    <w:p w14:paraId="3A9DF50C"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deleteOneToOneChat(</w:t>
      </w:r>
      <w:r>
        <w:rPr>
          <w:color w:val="000000"/>
          <w:szCs w:val="20"/>
        </w:rPr>
        <w:t>ContactId</w:t>
      </w:r>
      <w:r>
        <w:rPr>
          <w:color w:val="000000"/>
        </w:rPr>
        <w:t xml:space="preserve"> contact)</w:t>
      </w:r>
    </w:p>
    <w:p w14:paraId="58CEA074" w14:textId="77777777" w:rsidR="00FD47F5" w:rsidRDefault="00FD47F5" w:rsidP="00DA4C3E">
      <w:pPr>
        <w:pStyle w:val="ASN1Code"/>
        <w:ind w:left="680"/>
        <w:rPr>
          <w:color w:val="000000"/>
          <w:szCs w:val="20"/>
        </w:rPr>
      </w:pPr>
    </w:p>
    <w:p w14:paraId="09EE6CD8" w14:textId="77777777" w:rsidR="00FD47F5" w:rsidRDefault="00FD47F5" w:rsidP="00FD47F5">
      <w:pPr>
        <w:pStyle w:val="ListBullet1"/>
        <w:numPr>
          <w:ilvl w:val="0"/>
          <w:numId w:val="26"/>
        </w:numPr>
        <w:tabs>
          <w:tab w:val="clear" w:pos="680"/>
        </w:tabs>
        <w:suppressAutoHyphens/>
        <w:contextualSpacing w:val="0"/>
        <w:rPr>
          <w:color w:val="000000"/>
        </w:rPr>
      </w:pPr>
      <w:r>
        <w:rPr>
          <w:color w:val="000000"/>
        </w:rPr>
        <w:t>Method: deletes a group chat conversation from its chat ID from history and abort/reject corresponding sessions if such are ongoing.</w:t>
      </w:r>
    </w:p>
    <w:p w14:paraId="1AD240C2" w14:textId="77777777" w:rsidR="00FD47F5" w:rsidRDefault="00FD47F5" w:rsidP="00DA4C3E">
      <w:pPr>
        <w:pStyle w:val="ASN1Code"/>
        <w:ind w:left="680"/>
        <w:rPr>
          <w:color w:val="000000"/>
        </w:rPr>
      </w:pPr>
      <w:proofErr w:type="gramStart"/>
      <w:r>
        <w:rPr>
          <w:color w:val="000000"/>
        </w:rPr>
        <w:t>void</w:t>
      </w:r>
      <w:proofErr w:type="gramEnd"/>
      <w:r>
        <w:rPr>
          <w:color w:val="000000"/>
        </w:rPr>
        <w:t xml:space="preserve"> deleteGroupChat(String chatId)</w:t>
      </w:r>
    </w:p>
    <w:p w14:paraId="0F0B255A" w14:textId="77777777" w:rsidR="00FD47F5" w:rsidRDefault="00FD47F5" w:rsidP="00DA4C3E">
      <w:pPr>
        <w:pStyle w:val="ASN1Code"/>
        <w:ind w:left="680"/>
        <w:rPr>
          <w:color w:val="000000"/>
          <w:szCs w:val="20"/>
        </w:rPr>
      </w:pPr>
    </w:p>
    <w:p w14:paraId="39A49D20" w14:textId="77777777" w:rsidR="00FD47F5" w:rsidRPr="000230CC" w:rsidRDefault="00FD47F5" w:rsidP="00FD47F5">
      <w:pPr>
        <w:pStyle w:val="ListBullet1"/>
        <w:numPr>
          <w:ilvl w:val="0"/>
          <w:numId w:val="24"/>
        </w:numPr>
        <w:tabs>
          <w:tab w:val="clear" w:pos="680"/>
        </w:tabs>
        <w:suppressAutoHyphens/>
        <w:contextualSpacing w:val="0"/>
        <w:rPr>
          <w:color w:val="000000"/>
        </w:rPr>
      </w:pPr>
      <w:r>
        <w:rPr>
          <w:color w:val="000000"/>
        </w:rPr>
        <w:t xml:space="preserve">Method: </w:t>
      </w:r>
      <w:r w:rsidRPr="000230CC">
        <w:rPr>
          <w:color w:val="000000"/>
        </w:rPr>
        <w:t>delete a message from its message ID from history</w:t>
      </w:r>
    </w:p>
    <w:p w14:paraId="7B2CADA3" w14:textId="77777777" w:rsidR="00FD47F5" w:rsidRDefault="00FD47F5" w:rsidP="00DA4C3E">
      <w:pPr>
        <w:pStyle w:val="ASN1Code"/>
        <w:ind w:left="-720" w:firstLine="360"/>
        <w:rPr>
          <w:color w:val="000000"/>
          <w:szCs w:val="20"/>
        </w:rPr>
      </w:pPr>
      <w:r>
        <w:rPr>
          <w:color w:val="000000"/>
          <w:szCs w:val="20"/>
        </w:rPr>
        <w:tab/>
      </w:r>
      <w:r>
        <w:rPr>
          <w:color w:val="000000"/>
          <w:szCs w:val="20"/>
        </w:rPr>
        <w:tab/>
      </w:r>
      <w:proofErr w:type="gramStart"/>
      <w:r>
        <w:rPr>
          <w:color w:val="000000"/>
          <w:szCs w:val="20"/>
        </w:rPr>
        <w:t>void</w:t>
      </w:r>
      <w:proofErr w:type="gramEnd"/>
      <w:r>
        <w:rPr>
          <w:color w:val="000000"/>
          <w:szCs w:val="20"/>
        </w:rPr>
        <w:t xml:space="preserve"> deleteMessage(String msgId)</w:t>
      </w:r>
    </w:p>
    <w:p w14:paraId="7C0E3E52" w14:textId="77777777" w:rsidR="00FD47F5" w:rsidRDefault="00FD47F5" w:rsidP="00DA4C3E">
      <w:pPr>
        <w:pStyle w:val="ASN1Code"/>
        <w:ind w:left="680"/>
        <w:rPr>
          <w:color w:val="000000"/>
          <w:szCs w:val="20"/>
        </w:rPr>
      </w:pPr>
    </w:p>
    <w:p w14:paraId="4979D696"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w:t>
      </w:r>
      <w:r w:rsidRPr="005F55E9">
        <w:rPr>
          <w:color w:val="000000"/>
        </w:rPr>
        <w:t xml:space="preserve">: </w:t>
      </w:r>
      <w:r>
        <w:rPr>
          <w:color w:val="000000"/>
        </w:rPr>
        <w:t>a</w:t>
      </w:r>
      <w:r>
        <w:t xml:space="preserve">dds a listener for </w:t>
      </w:r>
      <w:bookmarkStart w:id="263" w:name="__DdeLink__548_944831712"/>
      <w:r>
        <w:t xml:space="preserve">one to one </w:t>
      </w:r>
      <w:bookmarkEnd w:id="263"/>
      <w:r>
        <w:t>chat events</w:t>
      </w:r>
    </w:p>
    <w:p w14:paraId="622A09A3" w14:textId="77777777" w:rsidR="00FD47F5" w:rsidRDefault="00FD47F5" w:rsidP="00DA4C3E">
      <w:pPr>
        <w:pStyle w:val="ASN1Code"/>
        <w:rPr>
          <w:color w:val="000000"/>
        </w:rPr>
      </w:pPr>
      <w:r>
        <w:rPr>
          <w:color w:val="000000"/>
        </w:rPr>
        <w:tab/>
      </w:r>
      <w:proofErr w:type="gramStart"/>
      <w:r>
        <w:rPr>
          <w:color w:val="000000"/>
        </w:rPr>
        <w:t>void</w:t>
      </w:r>
      <w:proofErr w:type="gramEnd"/>
      <w:r>
        <w:rPr>
          <w:color w:val="000000"/>
        </w:rPr>
        <w:t xml:space="preserve"> addEventListener(OneToOneChatListener listener)</w:t>
      </w:r>
    </w:p>
    <w:p w14:paraId="01C0A78F" w14:textId="77777777" w:rsidR="00FD47F5" w:rsidRPr="0013580C" w:rsidRDefault="00FD47F5" w:rsidP="00DA4C3E">
      <w:pPr>
        <w:pStyle w:val="ASN1Code"/>
        <w:ind w:left="680"/>
        <w:rPr>
          <w:color w:val="000000"/>
        </w:rPr>
      </w:pPr>
    </w:p>
    <w:p w14:paraId="56E8B74B"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w:t>
      </w:r>
      <w:r w:rsidRPr="005F55E9">
        <w:rPr>
          <w:color w:val="000000"/>
        </w:rPr>
        <w:t xml:space="preserve">: </w:t>
      </w:r>
      <w:r>
        <w:rPr>
          <w:color w:val="000000"/>
        </w:rPr>
        <w:t>r</w:t>
      </w:r>
      <w:r>
        <w:t>emoves a listener for one to one chat events</w:t>
      </w:r>
    </w:p>
    <w:p w14:paraId="38CCA7BE" w14:textId="77777777" w:rsidR="00FD47F5" w:rsidRPr="0013580C" w:rsidRDefault="00FD47F5" w:rsidP="00DA4C3E">
      <w:pPr>
        <w:pStyle w:val="ASN1Code"/>
      </w:pPr>
      <w:r>
        <w:rPr>
          <w:color w:val="000000"/>
        </w:rPr>
        <w:lastRenderedPageBreak/>
        <w:tab/>
      </w:r>
      <w:proofErr w:type="gramStart"/>
      <w:r>
        <w:rPr>
          <w:color w:val="000000"/>
        </w:rPr>
        <w:t>void</w:t>
      </w:r>
      <w:proofErr w:type="gramEnd"/>
      <w:r>
        <w:rPr>
          <w:color w:val="000000"/>
        </w:rPr>
        <w:t xml:space="preserve"> removeEventListener(OneToOneChatListener listener)</w:t>
      </w:r>
    </w:p>
    <w:p w14:paraId="1E4BF94B" w14:textId="77777777" w:rsidR="00FD47F5" w:rsidRDefault="00FD47F5" w:rsidP="00DA4C3E">
      <w:pPr>
        <w:pStyle w:val="ASN1Code"/>
        <w:ind w:left="680"/>
        <w:rPr>
          <w:color w:val="000000"/>
          <w:szCs w:val="20"/>
        </w:rPr>
      </w:pPr>
    </w:p>
    <w:p w14:paraId="63A780D8"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w:t>
      </w:r>
      <w:r w:rsidRPr="005F55E9">
        <w:rPr>
          <w:color w:val="000000"/>
        </w:rPr>
        <w:t xml:space="preserve">: </w:t>
      </w:r>
      <w:r>
        <w:rPr>
          <w:color w:val="000000"/>
        </w:rPr>
        <w:t>a</w:t>
      </w:r>
      <w:r>
        <w:t>dds a listener for group chat events</w:t>
      </w:r>
    </w:p>
    <w:p w14:paraId="2C06CD10" w14:textId="77777777" w:rsidR="00FD47F5" w:rsidRPr="0013580C" w:rsidRDefault="00FD47F5" w:rsidP="00DA4C3E">
      <w:pPr>
        <w:pStyle w:val="ASN1Code"/>
      </w:pPr>
      <w:r>
        <w:rPr>
          <w:color w:val="000000"/>
        </w:rPr>
        <w:tab/>
      </w:r>
      <w:proofErr w:type="gramStart"/>
      <w:r>
        <w:rPr>
          <w:color w:val="000000"/>
        </w:rPr>
        <w:t>void</w:t>
      </w:r>
      <w:proofErr w:type="gramEnd"/>
      <w:r>
        <w:rPr>
          <w:color w:val="000000"/>
        </w:rPr>
        <w:t xml:space="preserve"> addEventListener(GroupChatListener listener)</w:t>
      </w:r>
    </w:p>
    <w:p w14:paraId="1BF5BC8D" w14:textId="77777777" w:rsidR="00FD47F5" w:rsidRDefault="00FD47F5" w:rsidP="00DA4C3E">
      <w:pPr>
        <w:pStyle w:val="ASN1Code"/>
        <w:ind w:left="680"/>
        <w:rPr>
          <w:color w:val="000000"/>
          <w:szCs w:val="20"/>
        </w:rPr>
      </w:pPr>
    </w:p>
    <w:p w14:paraId="3D4F299E"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rPr>
        <w:t>Method</w:t>
      </w:r>
      <w:r w:rsidRPr="005F55E9">
        <w:rPr>
          <w:color w:val="000000"/>
        </w:rPr>
        <w:t xml:space="preserve">: </w:t>
      </w:r>
      <w:r>
        <w:rPr>
          <w:color w:val="000000"/>
        </w:rPr>
        <w:t>r</w:t>
      </w:r>
      <w:r>
        <w:t>emoves a listener for group chat events</w:t>
      </w:r>
    </w:p>
    <w:p w14:paraId="20FC5550" w14:textId="77777777" w:rsidR="00FD47F5" w:rsidRDefault="00FD47F5" w:rsidP="00DA4C3E">
      <w:pPr>
        <w:pStyle w:val="ASN1Code"/>
        <w:ind w:left="680"/>
        <w:rPr>
          <w:color w:val="000000"/>
          <w:szCs w:val="20"/>
        </w:rPr>
      </w:pPr>
      <w:proofErr w:type="gramStart"/>
      <w:r>
        <w:rPr>
          <w:color w:val="000000"/>
          <w:szCs w:val="20"/>
        </w:rPr>
        <w:t>void</w:t>
      </w:r>
      <w:proofErr w:type="gramEnd"/>
      <w:r>
        <w:rPr>
          <w:color w:val="000000"/>
          <w:szCs w:val="20"/>
        </w:rPr>
        <w:t xml:space="preserve"> removeEventListener(GroupChatListener listener)</w:t>
      </w:r>
    </w:p>
    <w:p w14:paraId="0B619969"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rPr>
        <w:t>Method:</w:t>
      </w:r>
      <w:r w:rsidRPr="005F55E9">
        <w:rPr>
          <w:color w:val="000000"/>
        </w:rPr>
        <w:t xml:space="preserve"> </w:t>
      </w:r>
      <w:r>
        <w:rPr>
          <w:color w:val="000000"/>
        </w:rPr>
        <w:t>d</w:t>
      </w:r>
      <w:r w:rsidRPr="00307E5B">
        <w:rPr>
          <w:color w:val="000000"/>
        </w:rPr>
        <w:t>isables and clears any delivery expiration for</w:t>
      </w:r>
      <w:r w:rsidRPr="005F55E9">
        <w:rPr>
          <w:color w:val="000000"/>
        </w:rPr>
        <w:t xml:space="preserve"> a set of chat messages </w:t>
      </w:r>
      <w:r w:rsidRPr="00307E5B">
        <w:rPr>
          <w:color w:val="000000"/>
        </w:rPr>
        <w:t xml:space="preserve">regardless if </w:t>
      </w:r>
      <w:r w:rsidRPr="005F55E9">
        <w:rPr>
          <w:color w:val="000000"/>
        </w:rPr>
        <w:t xml:space="preserve">the </w:t>
      </w:r>
      <w:r w:rsidRPr="00307E5B">
        <w:rPr>
          <w:color w:val="000000"/>
        </w:rPr>
        <w:t>delivery of them has expired already or not</w:t>
      </w:r>
      <w:r w:rsidRPr="005F55E9">
        <w:rPr>
          <w:color w:val="000000"/>
        </w:rPr>
        <w:t>.</w:t>
      </w:r>
    </w:p>
    <w:p w14:paraId="3A46FF3A" w14:textId="77777777" w:rsidR="00FD47F5" w:rsidRPr="005F55E9" w:rsidRDefault="00FD47F5" w:rsidP="00DA4C3E">
      <w:pPr>
        <w:pStyle w:val="ASN1Code"/>
        <w:ind w:firstLine="680"/>
      </w:pPr>
      <w:proofErr w:type="gramStart"/>
      <w:r>
        <w:rPr>
          <w:color w:val="000000"/>
          <w:szCs w:val="20"/>
        </w:rPr>
        <w:t>void</w:t>
      </w:r>
      <w:proofErr w:type="gramEnd"/>
      <w:r>
        <w:rPr>
          <w:color w:val="000000"/>
          <w:szCs w:val="20"/>
        </w:rPr>
        <w:t xml:space="preserve"> </w:t>
      </w:r>
      <w:r>
        <w:rPr>
          <w:szCs w:val="20"/>
        </w:rPr>
        <w:t>clearMessageDeliveryExpiration(</w:t>
      </w:r>
      <w:r w:rsidRPr="005F55E9">
        <w:t xml:space="preserve">Set&lt;String&gt; </w:t>
      </w:r>
      <w:r>
        <w:rPr>
          <w:szCs w:val="20"/>
        </w:rPr>
        <w:t>msgId</w:t>
      </w:r>
      <w:r w:rsidRPr="005F55E9">
        <w:t>)</w:t>
      </w:r>
    </w:p>
    <w:p w14:paraId="50BA22BF" w14:textId="77777777" w:rsidR="00FD47F5" w:rsidRDefault="00FD47F5" w:rsidP="00DA4C3E">
      <w:pPr>
        <w:pStyle w:val="ASN1Code"/>
        <w:rPr>
          <w:color w:val="000000"/>
        </w:rPr>
      </w:pPr>
    </w:p>
    <w:p w14:paraId="0FD3C897" w14:textId="77777777" w:rsidR="00FD47F5" w:rsidRPr="005F55E9" w:rsidRDefault="00FD47F5" w:rsidP="00DA4C3E">
      <w:r>
        <w:rPr>
          <w:color w:val="000000"/>
        </w:rPr>
        <w:t xml:space="preserve">Class </w:t>
      </w:r>
      <w:r>
        <w:rPr>
          <w:b/>
          <w:color w:val="000000"/>
        </w:rPr>
        <w:t>ChatMessage</w:t>
      </w:r>
      <w:r>
        <w:rPr>
          <w:color w:val="000000"/>
        </w:rPr>
        <w:t>:</w:t>
      </w:r>
    </w:p>
    <w:p w14:paraId="4AC2FC1B" w14:textId="77777777" w:rsidR="00FD47F5" w:rsidRDefault="00FD47F5" w:rsidP="00DA4C3E">
      <w:r>
        <w:t>This class contains chat message information for single and group chats.</w:t>
      </w:r>
    </w:p>
    <w:p w14:paraId="354E7AF1" w14:textId="77777777" w:rsidR="00FD47F5" w:rsidRDefault="00FD47F5" w:rsidP="00DA4C3E"/>
    <w:p w14:paraId="1ECF2EF1"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contactId of the remote contact for this message</w:t>
      </w:r>
      <w:r>
        <w:t xml:space="preserve"> or null if this is an outgoing group chat message</w:t>
      </w:r>
      <w:r>
        <w:rPr>
          <w:color w:val="000000"/>
        </w:rPr>
        <w:t>.</w:t>
      </w:r>
    </w:p>
    <w:p w14:paraId="0D48A0A8" w14:textId="77777777" w:rsidR="00FD47F5" w:rsidRDefault="00FD47F5" w:rsidP="00DA4C3E">
      <w:pPr>
        <w:pStyle w:val="ASN1Code"/>
        <w:ind w:left="680"/>
        <w:rPr>
          <w:color w:val="000000"/>
        </w:rPr>
      </w:pPr>
      <w:r>
        <w:rPr>
          <w:color w:val="000000"/>
        </w:rPr>
        <w:t xml:space="preserve">ContactId </w:t>
      </w:r>
      <w:proofErr w:type="gramStart"/>
      <w:r>
        <w:rPr>
          <w:color w:val="000000"/>
        </w:rPr>
        <w:t>getRemoteContact()</w:t>
      </w:r>
      <w:proofErr w:type="gramEnd"/>
    </w:p>
    <w:p w14:paraId="3647FCFC" w14:textId="77777777" w:rsidR="00FD47F5" w:rsidRDefault="00FD47F5" w:rsidP="00DA4C3E">
      <w:pPr>
        <w:pStyle w:val="ASN1Code"/>
        <w:ind w:left="680"/>
        <w:rPr>
          <w:color w:val="000000"/>
        </w:rPr>
      </w:pPr>
    </w:p>
    <w:p w14:paraId="02C132FB"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message ID.</w:t>
      </w:r>
    </w:p>
    <w:p w14:paraId="48CD7C15" w14:textId="77777777" w:rsidR="00FD47F5" w:rsidRDefault="00FD47F5" w:rsidP="00DA4C3E">
      <w:pPr>
        <w:pStyle w:val="ASN1Code"/>
        <w:ind w:left="680"/>
        <w:rPr>
          <w:color w:val="000000"/>
          <w:szCs w:val="20"/>
        </w:rPr>
      </w:pPr>
      <w:r>
        <w:rPr>
          <w:color w:val="000000"/>
        </w:rPr>
        <w:t xml:space="preserve">String </w:t>
      </w:r>
      <w:proofErr w:type="gramStart"/>
      <w:r>
        <w:rPr>
          <w:color w:val="000000"/>
        </w:rPr>
        <w:t>getId()</w:t>
      </w:r>
      <w:proofErr w:type="gramEnd"/>
    </w:p>
    <w:p w14:paraId="0E1E149D" w14:textId="77777777" w:rsidR="00FD47F5" w:rsidRDefault="00FD47F5" w:rsidP="00DA4C3E">
      <w:pPr>
        <w:pStyle w:val="ASN1Code"/>
        <w:ind w:left="680"/>
        <w:rPr>
          <w:color w:val="000000"/>
          <w:szCs w:val="20"/>
        </w:rPr>
      </w:pPr>
    </w:p>
    <w:p w14:paraId="3309937E"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message content.</w:t>
      </w:r>
    </w:p>
    <w:p w14:paraId="116C150E" w14:textId="77777777" w:rsidR="00FD47F5" w:rsidRDefault="00FD47F5" w:rsidP="00DA4C3E">
      <w:pPr>
        <w:pStyle w:val="ASN1Code"/>
        <w:ind w:left="680"/>
        <w:rPr>
          <w:color w:val="000000"/>
        </w:rPr>
      </w:pPr>
      <w:r>
        <w:rPr>
          <w:color w:val="000000"/>
        </w:rPr>
        <w:t xml:space="preserve">String </w:t>
      </w:r>
      <w:proofErr w:type="gramStart"/>
      <w:r>
        <w:rPr>
          <w:color w:val="000000"/>
        </w:rPr>
        <w:t>getContent()</w:t>
      </w:r>
      <w:proofErr w:type="gramEnd"/>
    </w:p>
    <w:p w14:paraId="7A706A1D" w14:textId="77777777" w:rsidR="00FD47F5" w:rsidRDefault="00FD47F5" w:rsidP="00DA4C3E">
      <w:pPr>
        <w:pStyle w:val="ASN1Code"/>
        <w:rPr>
          <w:color w:val="000000"/>
        </w:rPr>
      </w:pPr>
    </w:p>
    <w:p w14:paraId="45A3C4EF" w14:textId="77777777" w:rsidR="00FD47F5" w:rsidRPr="005F55E9" w:rsidRDefault="00FD47F5" w:rsidP="00FD47F5">
      <w:pPr>
        <w:pStyle w:val="ListBullet1"/>
        <w:numPr>
          <w:ilvl w:val="0"/>
          <w:numId w:val="24"/>
        </w:numPr>
        <w:tabs>
          <w:tab w:val="clear" w:pos="680"/>
        </w:tabs>
        <w:suppressAutoHyphens/>
        <w:contextualSpacing w:val="0"/>
      </w:pPr>
      <w:r>
        <w:rPr>
          <w:color w:val="000000"/>
        </w:rPr>
        <w:t>Method: returns the direction of the chat message.</w:t>
      </w:r>
    </w:p>
    <w:p w14:paraId="36C6DBF7" w14:textId="77777777" w:rsidR="00FD47F5" w:rsidRDefault="00FD47F5" w:rsidP="00DA4C3E">
      <w:pPr>
        <w:pStyle w:val="ASN1Code"/>
        <w:ind w:left="680"/>
      </w:pPr>
      <w:proofErr w:type="gramStart"/>
      <w:r>
        <w:t>com.gsma.services.rcs.RcsService.Direction</w:t>
      </w:r>
      <w:proofErr w:type="gramEnd"/>
      <w:r>
        <w:t xml:space="preserve"> getDirection()</w:t>
      </w:r>
    </w:p>
    <w:p w14:paraId="05F17617" w14:textId="77777777" w:rsidR="00FD47F5" w:rsidRDefault="00FD47F5" w:rsidP="00DA4C3E">
      <w:pPr>
        <w:pStyle w:val="ASN1Code"/>
      </w:pPr>
    </w:p>
    <w:p w14:paraId="1B4BFE4A" w14:textId="77777777" w:rsidR="00FD47F5" w:rsidRPr="005F55E9" w:rsidRDefault="00FD47F5" w:rsidP="00FD47F5">
      <w:pPr>
        <w:pStyle w:val="ListBullet1"/>
        <w:numPr>
          <w:ilvl w:val="0"/>
          <w:numId w:val="24"/>
        </w:numPr>
        <w:tabs>
          <w:tab w:val="clear" w:pos="680"/>
        </w:tabs>
        <w:suppressAutoHyphens/>
        <w:contextualSpacing w:val="0"/>
      </w:pPr>
      <w:r>
        <w:rPr>
          <w:color w:val="000000"/>
        </w:rPr>
        <w:t>Method: returns the mime type of the chat message.</w:t>
      </w:r>
    </w:p>
    <w:p w14:paraId="4D671D9F" w14:textId="77777777" w:rsidR="00FD47F5" w:rsidRDefault="00FD47F5" w:rsidP="00DA4C3E">
      <w:pPr>
        <w:pStyle w:val="ASN1Code"/>
        <w:ind w:left="680"/>
      </w:pPr>
      <w:r>
        <w:t xml:space="preserve">String </w:t>
      </w:r>
      <w:proofErr w:type="gramStart"/>
      <w:r>
        <w:t>getMimeType()</w:t>
      </w:r>
      <w:proofErr w:type="gramEnd"/>
    </w:p>
    <w:p w14:paraId="07E83435" w14:textId="77777777" w:rsidR="00FD47F5" w:rsidRDefault="00FD47F5" w:rsidP="00DA4C3E">
      <w:pPr>
        <w:pStyle w:val="ASN1Code"/>
      </w:pPr>
    </w:p>
    <w:p w14:paraId="722787C1" w14:textId="77777777" w:rsidR="00FD47F5" w:rsidRPr="005F55E9" w:rsidRDefault="00FD47F5" w:rsidP="00FD47F5">
      <w:pPr>
        <w:pStyle w:val="ListBullet1"/>
        <w:numPr>
          <w:ilvl w:val="0"/>
          <w:numId w:val="24"/>
        </w:numPr>
        <w:tabs>
          <w:tab w:val="clear" w:pos="680"/>
        </w:tabs>
        <w:suppressAutoHyphens/>
        <w:contextualSpacing w:val="0"/>
      </w:pPr>
      <w:r>
        <w:rPr>
          <w:color w:val="000000"/>
        </w:rPr>
        <w:t>Method: returns the local timestamp of when the chat message was sent and/or queued for outgoing messages or the local timestamp of when the chat message was received for incoming messages</w:t>
      </w:r>
      <w:proofErr w:type="gramStart"/>
      <w:r>
        <w:rPr>
          <w:color w:val="000000"/>
        </w:rPr>
        <w:t>..</w:t>
      </w:r>
      <w:proofErr w:type="gramEnd"/>
    </w:p>
    <w:p w14:paraId="718FE149" w14:textId="77777777" w:rsidR="00FD47F5" w:rsidRDefault="00FD47F5" w:rsidP="00DA4C3E">
      <w:pPr>
        <w:pStyle w:val="ASN1Code"/>
        <w:ind w:left="680"/>
      </w:pPr>
      <w:proofErr w:type="gramStart"/>
      <w:r>
        <w:t>long</w:t>
      </w:r>
      <w:proofErr w:type="gramEnd"/>
      <w:r>
        <w:t xml:space="preserve"> getTimestamp()</w:t>
      </w:r>
    </w:p>
    <w:p w14:paraId="37C29632" w14:textId="77777777" w:rsidR="00FD47F5" w:rsidRDefault="00FD47F5" w:rsidP="00DA4C3E">
      <w:pPr>
        <w:pStyle w:val="ASN1Code"/>
      </w:pPr>
    </w:p>
    <w:p w14:paraId="3F08CC90" w14:textId="77777777" w:rsidR="00FD47F5" w:rsidRPr="005F55E9" w:rsidRDefault="00FD47F5" w:rsidP="00FD47F5">
      <w:pPr>
        <w:pStyle w:val="ListBullet1"/>
        <w:numPr>
          <w:ilvl w:val="0"/>
          <w:numId w:val="24"/>
        </w:numPr>
        <w:tabs>
          <w:tab w:val="clear" w:pos="680"/>
        </w:tabs>
        <w:suppressAutoHyphens/>
        <w:contextualSpacing w:val="0"/>
      </w:pPr>
      <w:r>
        <w:rPr>
          <w:color w:val="000000"/>
        </w:rPr>
        <w:t>Method: returns the local timestamp of when the chat message was sent and/or queued for outgoing messages or the remote timestamp of when the chat message was sent for incoming messages.</w:t>
      </w:r>
    </w:p>
    <w:p w14:paraId="4F9C8654" w14:textId="77777777" w:rsidR="00FD47F5" w:rsidRDefault="00FD47F5" w:rsidP="00FD47F5">
      <w:pPr>
        <w:pStyle w:val="ListBullet1"/>
        <w:numPr>
          <w:ilvl w:val="0"/>
          <w:numId w:val="24"/>
        </w:numPr>
        <w:tabs>
          <w:tab w:val="clear" w:pos="680"/>
        </w:tabs>
        <w:suppressAutoHyphens/>
        <w:contextualSpacing w:val="0"/>
      </w:pPr>
      <w:proofErr w:type="gramStart"/>
      <w:r>
        <w:t>long</w:t>
      </w:r>
      <w:proofErr w:type="gramEnd"/>
      <w:r>
        <w:t xml:space="preserve"> getTimestampSent()</w:t>
      </w:r>
      <w:r>
        <w:rPr>
          <w:color w:val="000000"/>
        </w:rPr>
        <w:t>Method: returns the local timestamp of when the chat message was delivered for outgoing messages or 0 for incoming messages or it was not yet delivered.</w:t>
      </w:r>
    </w:p>
    <w:p w14:paraId="42DA3270" w14:textId="77777777" w:rsidR="00FD47F5" w:rsidRPr="005F55E9" w:rsidRDefault="00FD47F5" w:rsidP="00DA4C3E">
      <w:pPr>
        <w:pStyle w:val="ASN1Code"/>
        <w:ind w:left="680"/>
      </w:pPr>
      <w:proofErr w:type="gramStart"/>
      <w:r>
        <w:lastRenderedPageBreak/>
        <w:t>long</w:t>
      </w:r>
      <w:proofErr w:type="gramEnd"/>
      <w:r>
        <w:t xml:space="preserve"> getTimestampDelivered</w:t>
      </w:r>
      <w:r w:rsidRPr="005F55E9">
        <w:t>()</w:t>
      </w:r>
    </w:p>
    <w:p w14:paraId="47CDB812" w14:textId="77777777" w:rsidR="00FD47F5" w:rsidRPr="005F55E9" w:rsidRDefault="00FD47F5" w:rsidP="00DA4C3E">
      <w:pPr>
        <w:pStyle w:val="ASN1Code"/>
      </w:pPr>
    </w:p>
    <w:p w14:paraId="3A1B6C05" w14:textId="77777777" w:rsidR="00FD47F5" w:rsidRPr="005F55E9" w:rsidRDefault="00FD47F5" w:rsidP="00FD47F5">
      <w:pPr>
        <w:pStyle w:val="ListBullet1"/>
        <w:numPr>
          <w:ilvl w:val="0"/>
          <w:numId w:val="24"/>
        </w:numPr>
        <w:tabs>
          <w:tab w:val="clear" w:pos="680"/>
        </w:tabs>
        <w:suppressAutoHyphens/>
        <w:contextualSpacing w:val="0"/>
      </w:pPr>
      <w:r>
        <w:rPr>
          <w:color w:val="000000"/>
        </w:rPr>
        <w:t>Method: returns the local timestamp of when the chat message was displayed for outgoing messages or 0 for incoming messages or it was not yes displayed.</w:t>
      </w:r>
    </w:p>
    <w:p w14:paraId="490BE1B8" w14:textId="77777777" w:rsidR="00FD47F5" w:rsidRDefault="00FD47F5" w:rsidP="00DA4C3E">
      <w:pPr>
        <w:pStyle w:val="ASN1Code"/>
        <w:ind w:left="680"/>
      </w:pPr>
      <w:proofErr w:type="gramStart"/>
      <w:r>
        <w:t>long</w:t>
      </w:r>
      <w:proofErr w:type="gramEnd"/>
      <w:r>
        <w:t xml:space="preserve"> getTimestampDisplayed()</w:t>
      </w:r>
    </w:p>
    <w:p w14:paraId="67DF2AE1" w14:textId="77777777" w:rsidR="00FD47F5" w:rsidRPr="005F55E9" w:rsidRDefault="00FD47F5" w:rsidP="00DA4C3E">
      <w:pPr>
        <w:pStyle w:val="ASN1Code"/>
        <w:ind w:left="680"/>
      </w:pPr>
    </w:p>
    <w:p w14:paraId="7C33BB01" w14:textId="77777777" w:rsidR="00DF0262" w:rsidRPr="00846F7F" w:rsidRDefault="00FD47F5" w:rsidP="00FD47F5">
      <w:pPr>
        <w:pStyle w:val="ListBullet1"/>
        <w:numPr>
          <w:ilvl w:val="0"/>
          <w:numId w:val="24"/>
        </w:numPr>
        <w:tabs>
          <w:tab w:val="clear" w:pos="680"/>
        </w:tabs>
        <w:suppressAutoHyphens/>
        <w:contextualSpacing w:val="0"/>
      </w:pPr>
      <w:r>
        <w:rPr>
          <w:color w:val="000000"/>
        </w:rPr>
        <w:t xml:space="preserve">Method: returns true if delivery for this chat message has expired or is otherwise false. </w:t>
      </w:r>
    </w:p>
    <w:p w14:paraId="777CEE2C" w14:textId="0BFAE943" w:rsidR="00FD47F5" w:rsidRDefault="00FD47F5" w:rsidP="00846F7F">
      <w:pPr>
        <w:pStyle w:val="NOTE"/>
      </w:pPr>
      <w:r>
        <w:t>N</w:t>
      </w:r>
      <w:r w:rsidR="00DF0262">
        <w:t>OTE</w:t>
      </w:r>
      <w:r>
        <w:t xml:space="preserve">: </w:t>
      </w:r>
      <w:r w:rsidR="00DF0262">
        <w:tab/>
        <w:t>F</w:t>
      </w:r>
      <w:r>
        <w:t xml:space="preserve">alse means either that delivery for this chat message has not yet expired, delivery has been successful, delivery expiration has been cleared (see </w:t>
      </w:r>
      <w:r>
        <w:rPr>
          <w:szCs w:val="20"/>
        </w:rPr>
        <w:t>clearMessageDeliveryExpiration</w:t>
      </w:r>
      <w:r>
        <w:t>) or that this particular chat message is not eligible for delivery expiration in the first place.</w:t>
      </w:r>
    </w:p>
    <w:p w14:paraId="0ECA1888" w14:textId="77777777" w:rsidR="00FD47F5" w:rsidRDefault="00FD47F5" w:rsidP="00DA4C3E">
      <w:pPr>
        <w:pStyle w:val="ASN1Code"/>
        <w:ind w:left="680"/>
      </w:pPr>
      <w:proofErr w:type="gramStart"/>
      <w:r>
        <w:t>boolean</w:t>
      </w:r>
      <w:proofErr w:type="gramEnd"/>
      <w:r>
        <w:t xml:space="preserve"> isExpiredDelivery()</w:t>
      </w:r>
    </w:p>
    <w:p w14:paraId="7A1BC756" w14:textId="77777777" w:rsidR="00FD47F5" w:rsidRPr="005F55E9" w:rsidRDefault="00FD47F5" w:rsidP="00DA4C3E">
      <w:pPr>
        <w:pStyle w:val="ASN1Code"/>
      </w:pPr>
    </w:p>
    <w:p w14:paraId="16BB1559"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rPr>
        <w:t xml:space="preserve">Method: returns the status of the chat message. </w:t>
      </w:r>
    </w:p>
    <w:p w14:paraId="222EA86A"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szCs w:val="20"/>
        </w:rPr>
        <w:t xml:space="preserve">Status </w:t>
      </w:r>
      <w:proofErr w:type="gramStart"/>
      <w:r>
        <w:rPr>
          <w:color w:val="000000"/>
          <w:szCs w:val="20"/>
        </w:rPr>
        <w:t>getStatus(</w:t>
      </w:r>
      <w:proofErr w:type="gramEnd"/>
      <w:r>
        <w:rPr>
          <w:color w:val="000000"/>
          <w:szCs w:val="20"/>
        </w:rPr>
        <w:t>)</w:t>
      </w:r>
      <w:r>
        <w:rPr>
          <w:color w:val="000000"/>
        </w:rPr>
        <w:t xml:space="preserve">Method: returns the reason code of the chat message. </w:t>
      </w:r>
    </w:p>
    <w:p w14:paraId="72FF9D02" w14:textId="77777777" w:rsidR="00FD47F5" w:rsidRPr="005F55E9" w:rsidRDefault="00FD47F5" w:rsidP="00DA4C3E">
      <w:pPr>
        <w:pStyle w:val="ASN1Code"/>
        <w:ind w:left="680"/>
      </w:pPr>
      <w:r>
        <w:rPr>
          <w:color w:val="000000"/>
          <w:szCs w:val="20"/>
        </w:rPr>
        <w:t xml:space="preserve">ReasonCode </w:t>
      </w:r>
      <w:proofErr w:type="gramStart"/>
      <w:r>
        <w:rPr>
          <w:color w:val="000000"/>
          <w:szCs w:val="20"/>
        </w:rPr>
        <w:t>getReasonCode()</w:t>
      </w:r>
      <w:proofErr w:type="gramEnd"/>
    </w:p>
    <w:p w14:paraId="53373FE6" w14:textId="77777777" w:rsidR="00FD47F5" w:rsidRPr="005F55E9" w:rsidRDefault="00FD47F5" w:rsidP="00DA4C3E">
      <w:pPr>
        <w:pStyle w:val="ASN1Code"/>
        <w:ind w:left="680"/>
      </w:pPr>
    </w:p>
    <w:p w14:paraId="099B433C"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chat ID of this chat message.</w:t>
      </w:r>
    </w:p>
    <w:p w14:paraId="246EFEC2" w14:textId="77777777" w:rsidR="00FD47F5" w:rsidRDefault="00FD47F5" w:rsidP="00DA4C3E">
      <w:pPr>
        <w:pStyle w:val="ASN1Code"/>
        <w:ind w:left="680"/>
      </w:pPr>
      <w:r>
        <w:rPr>
          <w:color w:val="000000"/>
        </w:rPr>
        <w:t xml:space="preserve">String </w:t>
      </w:r>
      <w:proofErr w:type="gramStart"/>
      <w:r>
        <w:rPr>
          <w:color w:val="000000"/>
        </w:rPr>
        <w:t>getChatId()</w:t>
      </w:r>
      <w:proofErr w:type="gramEnd"/>
    </w:p>
    <w:p w14:paraId="51302786" w14:textId="77777777" w:rsidR="00FD47F5" w:rsidRDefault="00FD47F5" w:rsidP="00DA4C3E">
      <w:pPr>
        <w:pStyle w:val="ASN1Code"/>
        <w:ind w:left="680"/>
      </w:pPr>
    </w:p>
    <w:p w14:paraId="3F6931B9"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true if this chat message has been marked as read.</w:t>
      </w:r>
    </w:p>
    <w:p w14:paraId="41A54B37" w14:textId="77777777" w:rsidR="00FD47F5" w:rsidRDefault="00FD47F5" w:rsidP="00DA4C3E">
      <w:pPr>
        <w:pStyle w:val="ASN1Code"/>
        <w:ind w:left="680"/>
        <w:rPr>
          <w:color w:val="000000"/>
          <w:szCs w:val="20"/>
        </w:rPr>
      </w:pPr>
      <w:proofErr w:type="gramStart"/>
      <w:r>
        <w:rPr>
          <w:color w:val="000000"/>
        </w:rPr>
        <w:t>boolean</w:t>
      </w:r>
      <w:proofErr w:type="gramEnd"/>
      <w:r>
        <w:rPr>
          <w:color w:val="000000"/>
        </w:rPr>
        <w:t xml:space="preserve"> isRead()</w:t>
      </w:r>
    </w:p>
    <w:p w14:paraId="7D4361FB" w14:textId="77777777" w:rsidR="00FD47F5" w:rsidRDefault="00FD47F5" w:rsidP="00DA4C3E">
      <w:pPr>
        <w:pStyle w:val="ASN1Code"/>
        <w:rPr>
          <w:color w:val="000000"/>
        </w:rPr>
      </w:pPr>
    </w:p>
    <w:p w14:paraId="1D12D4B2" w14:textId="77777777" w:rsidR="00FD47F5" w:rsidRPr="005F55E9" w:rsidRDefault="00FD47F5" w:rsidP="00DA4C3E">
      <w:r>
        <w:rPr>
          <w:color w:val="000000"/>
        </w:rPr>
        <w:t xml:space="preserve">Class </w:t>
      </w:r>
      <w:r>
        <w:rPr>
          <w:b/>
          <w:color w:val="000000"/>
        </w:rPr>
        <w:t>OneToOneChat</w:t>
      </w:r>
      <w:r>
        <w:rPr>
          <w:color w:val="000000"/>
        </w:rPr>
        <w:t>:</w:t>
      </w:r>
    </w:p>
    <w:p w14:paraId="7676638A" w14:textId="77777777" w:rsidR="00FD47F5" w:rsidRDefault="00FD47F5" w:rsidP="00DA4C3E">
      <w:r>
        <w:t>This class maintains the information related to a 1-</w:t>
      </w:r>
      <w:proofErr w:type="gramStart"/>
      <w:r>
        <w:t>1  chat</w:t>
      </w:r>
      <w:proofErr w:type="gramEnd"/>
      <w:r>
        <w:t xml:space="preserve"> and offers methods to manage the chat conversation.</w:t>
      </w:r>
    </w:p>
    <w:p w14:paraId="36D58BC9" w14:textId="77777777" w:rsidR="00FD47F5" w:rsidRDefault="00FD47F5" w:rsidP="00DA4C3E"/>
    <w:p w14:paraId="39A074D1" w14:textId="77777777" w:rsidR="003A440C" w:rsidRPr="003A440C" w:rsidRDefault="00FD47F5" w:rsidP="00FD47F5">
      <w:pPr>
        <w:pStyle w:val="ListBullet1"/>
        <w:numPr>
          <w:ilvl w:val="0"/>
          <w:numId w:val="16"/>
        </w:numPr>
        <w:tabs>
          <w:tab w:val="clear" w:pos="0"/>
          <w:tab w:val="clear" w:pos="680"/>
          <w:tab w:val="num" w:pos="720"/>
        </w:tabs>
        <w:suppressAutoHyphens/>
        <w:contextualSpacing w:val="0"/>
        <w:rPr>
          <w:color w:val="000000"/>
          <w:szCs w:val="20"/>
        </w:rPr>
      </w:pPr>
      <w:r>
        <w:rPr>
          <w:color w:val="000000"/>
        </w:rPr>
        <w:t xml:space="preserve">Method: open the chat conversation. </w:t>
      </w:r>
    </w:p>
    <w:p w14:paraId="3960722A" w14:textId="4F579F89" w:rsidR="00FD47F5" w:rsidRDefault="00FD47F5" w:rsidP="00846F7F">
      <w:pPr>
        <w:pStyle w:val="NOTE"/>
        <w:rPr>
          <w:szCs w:val="20"/>
        </w:rPr>
      </w:pPr>
      <w:r>
        <w:t>N</w:t>
      </w:r>
      <w:r w:rsidR="003A440C">
        <w:t>OTE</w:t>
      </w:r>
      <w:r>
        <w:t xml:space="preserve">: </w:t>
      </w:r>
      <w:r w:rsidR="003A440C">
        <w:tab/>
        <w:t>I</w:t>
      </w:r>
      <w:r>
        <w:t>f it’s an incoming pending chat session and the parameter IM SESSION START is 0 then the session is accepted now.</w:t>
      </w:r>
    </w:p>
    <w:p w14:paraId="44088E6C" w14:textId="77777777" w:rsidR="00FD47F5" w:rsidRDefault="00FD47F5" w:rsidP="00DA4C3E">
      <w:pPr>
        <w:pStyle w:val="ASN1Code"/>
        <w:ind w:left="680"/>
        <w:rPr>
          <w:color w:val="000000"/>
          <w:szCs w:val="20"/>
        </w:rPr>
      </w:pPr>
      <w:proofErr w:type="gramStart"/>
      <w:r>
        <w:rPr>
          <w:color w:val="000000"/>
          <w:szCs w:val="20"/>
        </w:rPr>
        <w:t>void</w:t>
      </w:r>
      <w:proofErr w:type="gramEnd"/>
      <w:r>
        <w:rPr>
          <w:color w:val="000000"/>
          <w:szCs w:val="20"/>
        </w:rPr>
        <w:t xml:space="preserve"> openChat()</w:t>
      </w:r>
    </w:p>
    <w:p w14:paraId="174CA4EC" w14:textId="77777777" w:rsidR="00FD47F5" w:rsidRDefault="00FD47F5" w:rsidP="00DA4C3E">
      <w:pPr>
        <w:pStyle w:val="ASN1Code"/>
        <w:ind w:left="680"/>
        <w:rPr>
          <w:color w:val="000000"/>
          <w:szCs w:val="20"/>
        </w:rPr>
      </w:pPr>
    </w:p>
    <w:p w14:paraId="725FA37C"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rPr>
        <w:t>Method: returns the remote contactId.</w:t>
      </w:r>
      <w:r>
        <w:rPr>
          <w:rFonts w:cs="Courier New"/>
          <w:color w:val="000000"/>
        </w:rPr>
        <w:tab/>
      </w:r>
    </w:p>
    <w:p w14:paraId="5A0FBD43" w14:textId="77777777" w:rsidR="00FD47F5" w:rsidRDefault="00FD47F5" w:rsidP="00DA4C3E">
      <w:pPr>
        <w:pStyle w:val="ASN1Code"/>
        <w:ind w:left="680"/>
        <w:rPr>
          <w:color w:val="000000"/>
        </w:rPr>
      </w:pPr>
      <w:r>
        <w:rPr>
          <w:color w:val="000000"/>
          <w:szCs w:val="20"/>
        </w:rPr>
        <w:t xml:space="preserve">ContactId </w:t>
      </w:r>
      <w:proofErr w:type="gramStart"/>
      <w:r>
        <w:rPr>
          <w:color w:val="000000"/>
          <w:szCs w:val="20"/>
        </w:rPr>
        <w:t>getRemoteContact()</w:t>
      </w:r>
      <w:proofErr w:type="gramEnd"/>
    </w:p>
    <w:p w14:paraId="28DC9EDD" w14:textId="77777777" w:rsidR="00FD47F5" w:rsidRDefault="00FD47F5" w:rsidP="00DA4C3E">
      <w:pPr>
        <w:pStyle w:val="ASN1Code"/>
        <w:ind w:left="680"/>
        <w:rPr>
          <w:color w:val="000000"/>
        </w:rPr>
      </w:pPr>
    </w:p>
    <w:p w14:paraId="32C750DD" w14:textId="77777777" w:rsidR="00FD47F5" w:rsidRDefault="00FD47F5" w:rsidP="00FD47F5">
      <w:pPr>
        <w:pStyle w:val="ListBullet1"/>
        <w:numPr>
          <w:ilvl w:val="0"/>
          <w:numId w:val="17"/>
        </w:numPr>
        <w:tabs>
          <w:tab w:val="clear" w:pos="0"/>
          <w:tab w:val="clear" w:pos="680"/>
          <w:tab w:val="num" w:pos="720"/>
        </w:tabs>
        <w:suppressAutoHyphens/>
        <w:ind w:left="720" w:hanging="360"/>
        <w:contextualSpacing w:val="0"/>
      </w:pPr>
      <w:r>
        <w:rPr>
          <w:color w:val="000000"/>
        </w:rPr>
        <w:t>Method: returns true if it's possible and allowed to to send messages in the one to one chat right now, else returns false.</w:t>
      </w:r>
    </w:p>
    <w:p w14:paraId="2375FA31" w14:textId="77777777" w:rsidR="00FD47F5" w:rsidRDefault="00FD47F5" w:rsidP="00DA4C3E">
      <w:pPr>
        <w:pStyle w:val="ASN1Code"/>
        <w:ind w:left="680"/>
      </w:pPr>
      <w:proofErr w:type="gramStart"/>
      <w:r>
        <w:t>boolean</w:t>
      </w:r>
      <w:proofErr w:type="gramEnd"/>
      <w:r>
        <w:t xml:space="preserve"> i</w:t>
      </w:r>
      <w:r>
        <w:rPr>
          <w:color w:val="000000"/>
          <w:szCs w:val="20"/>
        </w:rPr>
        <w:t>sAllowedTo</w:t>
      </w:r>
      <w:r>
        <w:t>SendMessage()</w:t>
      </w:r>
    </w:p>
    <w:p w14:paraId="000BDD5B" w14:textId="77777777" w:rsidR="00FD47F5" w:rsidRDefault="00FD47F5" w:rsidP="00DA4C3E">
      <w:pPr>
        <w:pStyle w:val="ASN1Code"/>
      </w:pPr>
    </w:p>
    <w:p w14:paraId="4C54B8B3" w14:textId="77777777" w:rsidR="00BC40C0" w:rsidRPr="00846F7F" w:rsidRDefault="00FD47F5" w:rsidP="00FD47F5">
      <w:pPr>
        <w:pStyle w:val="ListBullet1"/>
        <w:numPr>
          <w:ilvl w:val="0"/>
          <w:numId w:val="24"/>
        </w:numPr>
        <w:tabs>
          <w:tab w:val="clear" w:pos="680"/>
        </w:tabs>
        <w:suppressAutoHyphens/>
        <w:contextualSpacing w:val="0"/>
        <w:rPr>
          <w:color w:val="000000"/>
          <w:szCs w:val="20"/>
        </w:rPr>
      </w:pPr>
      <w:r>
        <w:rPr>
          <w:color w:val="000000"/>
        </w:rPr>
        <w:lastRenderedPageBreak/>
        <w:t xml:space="preserve">Method: sends a text chat message. </w:t>
      </w:r>
      <w:r>
        <w:rPr>
          <w:color w:val="000000"/>
          <w:lang w:eastAsia="en-US"/>
        </w:rPr>
        <w:t>The method returns a unique message ID.</w:t>
      </w:r>
      <w:r>
        <w:rPr>
          <w:rFonts w:cs="Courier New"/>
          <w:color w:val="000000"/>
          <w:lang w:eastAsia="en-US"/>
        </w:rPr>
        <w:t xml:space="preserve"> The message is queued if it can’t be sent immediately. </w:t>
      </w:r>
    </w:p>
    <w:p w14:paraId="62379E55" w14:textId="0B4BBEA5" w:rsidR="00FD47F5" w:rsidRDefault="00FD47F5" w:rsidP="00846F7F">
      <w:pPr>
        <w:pStyle w:val="NOTE"/>
        <w:rPr>
          <w:szCs w:val="20"/>
        </w:rPr>
      </w:pPr>
      <w:r>
        <w:t>N</w:t>
      </w:r>
      <w:r w:rsidR="00BC40C0">
        <w:t>OTE</w:t>
      </w:r>
      <w:r>
        <w:t xml:space="preserve">: </w:t>
      </w:r>
      <w:r w:rsidR="00BC40C0">
        <w:tab/>
        <w:t>I</w:t>
      </w:r>
      <w:r>
        <w:t>f it’s an incoming pending chat session and the parameter IM SESSION START is 2 then the session is accepted before sending the message. The text parameter is considered as mime type “plain/text” and the content will be stored in the message provider encoded as such.</w:t>
      </w:r>
    </w:p>
    <w:p w14:paraId="0AC21E84" w14:textId="77777777" w:rsidR="00FD47F5" w:rsidRDefault="00FD47F5" w:rsidP="00DA4C3E">
      <w:pPr>
        <w:pStyle w:val="ASN1Code"/>
        <w:ind w:left="680"/>
        <w:rPr>
          <w:color w:val="000000"/>
          <w:szCs w:val="20"/>
        </w:rPr>
      </w:pPr>
      <w:r>
        <w:rPr>
          <w:color w:val="000000"/>
          <w:szCs w:val="20"/>
        </w:rPr>
        <w:t xml:space="preserve">ChatMessage </w:t>
      </w:r>
      <w:proofErr w:type="gramStart"/>
      <w:r>
        <w:rPr>
          <w:color w:val="000000"/>
          <w:szCs w:val="20"/>
        </w:rPr>
        <w:t>sendMessage(</w:t>
      </w:r>
      <w:proofErr w:type="gramEnd"/>
      <w:r>
        <w:rPr>
          <w:color w:val="000000"/>
          <w:szCs w:val="20"/>
        </w:rPr>
        <w:t>String text)</w:t>
      </w:r>
    </w:p>
    <w:p w14:paraId="541963D3" w14:textId="77777777" w:rsidR="00FD47F5" w:rsidRDefault="00FD47F5" w:rsidP="00DA4C3E">
      <w:pPr>
        <w:pStyle w:val="ASN1Code"/>
        <w:ind w:left="680"/>
        <w:rPr>
          <w:color w:val="000000"/>
          <w:szCs w:val="20"/>
        </w:rPr>
      </w:pPr>
    </w:p>
    <w:p w14:paraId="495AF8FC" w14:textId="77777777" w:rsidR="00BC40C0" w:rsidRPr="00846F7F" w:rsidRDefault="00FD47F5" w:rsidP="00FD47F5">
      <w:pPr>
        <w:pStyle w:val="ListBullet1"/>
        <w:numPr>
          <w:ilvl w:val="0"/>
          <w:numId w:val="24"/>
        </w:numPr>
        <w:tabs>
          <w:tab w:val="clear" w:pos="680"/>
        </w:tabs>
        <w:suppressAutoHyphens/>
        <w:contextualSpacing w:val="0"/>
        <w:rPr>
          <w:color w:val="000000"/>
          <w:szCs w:val="20"/>
        </w:rPr>
      </w:pPr>
      <w:r>
        <w:rPr>
          <w:color w:val="000000"/>
        </w:rPr>
        <w:t xml:space="preserve">Method: sends a geoloc chat message. </w:t>
      </w:r>
      <w:r>
        <w:rPr>
          <w:color w:val="000000"/>
          <w:lang w:eastAsia="en-US"/>
        </w:rPr>
        <w:t>The method returns a unique message ID.</w:t>
      </w:r>
      <w:r>
        <w:rPr>
          <w:rFonts w:cs="Courier New"/>
          <w:color w:val="000000"/>
          <w:lang w:eastAsia="en-US"/>
        </w:rPr>
        <w:t xml:space="preserve"> The message is queued if it can’t be sent immediately. </w:t>
      </w:r>
    </w:p>
    <w:p w14:paraId="0A7845BF" w14:textId="11B2E0C5" w:rsidR="00763673" w:rsidRDefault="00FD47F5" w:rsidP="00846F7F">
      <w:pPr>
        <w:pStyle w:val="NOTE"/>
      </w:pPr>
      <w:r>
        <w:t>N</w:t>
      </w:r>
      <w:r w:rsidR="00BC40C0">
        <w:t>OTE</w:t>
      </w:r>
      <w:r>
        <w:t xml:space="preserve">: </w:t>
      </w:r>
      <w:r w:rsidR="00BC40C0">
        <w:tab/>
        <w:t>I</w:t>
      </w:r>
      <w:r>
        <w:t xml:space="preserve">f it’s an incoming pending chat session and the parameter IM SESSION START is 2 then the session is accepted before sending the message. The geoloc message content is considered as mime type “application/geoloc” and will be stored in the message provider encoded as such. </w:t>
      </w:r>
    </w:p>
    <w:p w14:paraId="6D17867E" w14:textId="54A6F5E8" w:rsidR="00FD47F5" w:rsidRDefault="00FD47F5" w:rsidP="00846F7F">
      <w:pPr>
        <w:pStyle w:val="NOTE"/>
        <w:rPr>
          <w:szCs w:val="20"/>
        </w:rPr>
      </w:pPr>
      <w:r>
        <w:t>N</w:t>
      </w:r>
      <w:r w:rsidR="00763673">
        <w:t>OTE:</w:t>
      </w:r>
      <w:r>
        <w:t xml:space="preserve"> </w:t>
      </w:r>
      <w:r w:rsidR="00763673">
        <w:tab/>
        <w:t>T</w:t>
      </w:r>
      <w:r>
        <w:t>hat the geoloc content can be extracted to a Geoloc object using the Geoloc class constructor.</w:t>
      </w:r>
    </w:p>
    <w:p w14:paraId="3A8F7EBE" w14:textId="77777777" w:rsidR="00FD47F5" w:rsidRDefault="00FD47F5" w:rsidP="00DA4C3E">
      <w:pPr>
        <w:pStyle w:val="ASN1Code"/>
        <w:ind w:left="680"/>
        <w:rPr>
          <w:color w:val="000000"/>
          <w:szCs w:val="20"/>
        </w:rPr>
      </w:pPr>
      <w:r>
        <w:rPr>
          <w:color w:val="000000"/>
          <w:szCs w:val="20"/>
        </w:rPr>
        <w:t xml:space="preserve">ChatMessage </w:t>
      </w:r>
      <w:proofErr w:type="gramStart"/>
      <w:r>
        <w:rPr>
          <w:color w:val="000000"/>
          <w:szCs w:val="20"/>
        </w:rPr>
        <w:t>sendMessage(</w:t>
      </w:r>
      <w:proofErr w:type="gramEnd"/>
      <w:r>
        <w:rPr>
          <w:color w:val="000000"/>
          <w:szCs w:val="20"/>
        </w:rPr>
        <w:t>Geoloc geoloc)</w:t>
      </w:r>
    </w:p>
    <w:p w14:paraId="2DFE1950" w14:textId="77777777" w:rsidR="00FD47F5" w:rsidRDefault="00FD47F5" w:rsidP="00DA4C3E">
      <w:pPr>
        <w:pStyle w:val="ASN1Code"/>
        <w:ind w:left="680"/>
        <w:rPr>
          <w:color w:val="000000"/>
        </w:rPr>
      </w:pPr>
    </w:p>
    <w:p w14:paraId="4519628B" w14:textId="77777777" w:rsidR="00BC40C0" w:rsidRPr="00BC40C0" w:rsidRDefault="00FD47F5" w:rsidP="00FD47F5">
      <w:pPr>
        <w:pStyle w:val="ListBullet1"/>
        <w:numPr>
          <w:ilvl w:val="0"/>
          <w:numId w:val="24"/>
        </w:numPr>
        <w:tabs>
          <w:tab w:val="clear" w:pos="680"/>
        </w:tabs>
        <w:suppressAutoHyphens/>
        <w:contextualSpacing w:val="0"/>
        <w:rPr>
          <w:color w:val="000000"/>
          <w:szCs w:val="20"/>
        </w:rPr>
      </w:pPr>
      <w:r>
        <w:rPr>
          <w:color w:val="000000"/>
        </w:rPr>
        <w:t xml:space="preserve">Method: This method should be called to notify the stack if there is ongoing composing or not in this OneToOneChat. If there is an ongoing chat session established with the remote side corresponding to this OneToOneChat this means that a call to this method will send the “is-composing” event or the “is-not-composing” event to the remote side. However, since this method can be called at any time even when there is no chat session established with the remote side or when the stack is not even connected to the IMS server then the stack implementation needs to hold the last given information (i.e. composing or not composing) in memory and then send it later when there is an established session available to relay this information on. </w:t>
      </w:r>
    </w:p>
    <w:p w14:paraId="081DE72F" w14:textId="1241F481" w:rsidR="00FD47F5" w:rsidRDefault="00FD47F5" w:rsidP="00846F7F">
      <w:pPr>
        <w:pStyle w:val="NOTE"/>
        <w:rPr>
          <w:szCs w:val="20"/>
        </w:rPr>
      </w:pPr>
      <w:r>
        <w:t>N</w:t>
      </w:r>
      <w:r w:rsidR="00BC40C0">
        <w:t>OTE</w:t>
      </w:r>
      <w:r>
        <w:t xml:space="preserve">: </w:t>
      </w:r>
      <w:r w:rsidR="00BC40C0">
        <w:tab/>
        <w:t>I</w:t>
      </w:r>
      <w:r>
        <w:t>f this OneToOneChat corresponds to an incoming pending chat session and the parameter IM SESSION START is 1 then the session is accepted before sending the “is-composing” event.</w:t>
      </w:r>
    </w:p>
    <w:p w14:paraId="7E3AB6BC" w14:textId="77777777" w:rsidR="00FD47F5" w:rsidRDefault="00FD47F5" w:rsidP="00DA4C3E">
      <w:pPr>
        <w:pStyle w:val="ASN1Code"/>
        <w:ind w:left="680"/>
        <w:rPr>
          <w:color w:val="000000"/>
          <w:szCs w:val="20"/>
        </w:rPr>
      </w:pPr>
      <w:proofErr w:type="gramStart"/>
      <w:r>
        <w:rPr>
          <w:color w:val="000000"/>
          <w:szCs w:val="20"/>
        </w:rPr>
        <w:t>void</w:t>
      </w:r>
      <w:proofErr w:type="gramEnd"/>
      <w:r>
        <w:rPr>
          <w:color w:val="000000"/>
          <w:szCs w:val="20"/>
        </w:rPr>
        <w:t xml:space="preserve"> setComposingStatus(boolean ongoing)</w:t>
      </w:r>
    </w:p>
    <w:p w14:paraId="2D814122" w14:textId="77777777" w:rsidR="00FD47F5" w:rsidRDefault="00FD47F5" w:rsidP="00DA4C3E">
      <w:pPr>
        <w:pStyle w:val="ASN1Code"/>
        <w:ind w:left="680"/>
        <w:rPr>
          <w:color w:val="000000"/>
          <w:szCs w:val="20"/>
        </w:rPr>
      </w:pPr>
    </w:p>
    <w:p w14:paraId="52AC927D" w14:textId="77777777" w:rsidR="00FD47F5" w:rsidRDefault="00FD47F5" w:rsidP="00FD47F5">
      <w:pPr>
        <w:pStyle w:val="ListBullet1"/>
        <w:numPr>
          <w:ilvl w:val="0"/>
          <w:numId w:val="15"/>
        </w:numPr>
        <w:tabs>
          <w:tab w:val="clear" w:pos="680"/>
        </w:tabs>
        <w:suppressAutoHyphens/>
        <w:contextualSpacing w:val="0"/>
        <w:rPr>
          <w:color w:val="000000"/>
          <w:szCs w:val="20"/>
        </w:rPr>
      </w:pPr>
      <w:r>
        <w:rPr>
          <w:color w:val="000000"/>
        </w:rPr>
        <w:t>Method: resend a message which previously failed.</w:t>
      </w:r>
    </w:p>
    <w:p w14:paraId="417C96C8" w14:textId="77777777" w:rsidR="00FD47F5" w:rsidRDefault="00FD47F5" w:rsidP="00DA4C3E">
      <w:pPr>
        <w:pStyle w:val="ASN1Code"/>
        <w:ind w:left="680"/>
        <w:rPr>
          <w:color w:val="000000"/>
          <w:szCs w:val="20"/>
        </w:rPr>
      </w:pPr>
      <w:proofErr w:type="gramStart"/>
      <w:r>
        <w:rPr>
          <w:color w:val="000000"/>
          <w:szCs w:val="20"/>
        </w:rPr>
        <w:t>void</w:t>
      </w:r>
      <w:proofErr w:type="gramEnd"/>
      <w:r>
        <w:rPr>
          <w:color w:val="000000"/>
          <w:szCs w:val="20"/>
        </w:rPr>
        <w:t xml:space="preserve"> resendMessage(String msgId)</w:t>
      </w:r>
    </w:p>
    <w:p w14:paraId="63B15A89" w14:textId="77777777" w:rsidR="00FD47F5" w:rsidRDefault="00FD47F5" w:rsidP="00DA4C3E">
      <w:pPr>
        <w:pStyle w:val="ASN1Code"/>
        <w:rPr>
          <w:color w:val="000000"/>
          <w:szCs w:val="20"/>
        </w:rPr>
      </w:pPr>
    </w:p>
    <w:p w14:paraId="25EB187B" w14:textId="77777777" w:rsidR="00FD47F5" w:rsidRPr="005F55E9" w:rsidRDefault="00FD47F5" w:rsidP="00DA4C3E">
      <w:r>
        <w:rPr>
          <w:color w:val="000000"/>
        </w:rPr>
        <w:t xml:space="preserve">Class </w:t>
      </w:r>
      <w:r>
        <w:rPr>
          <w:b/>
          <w:color w:val="000000"/>
        </w:rPr>
        <w:t>OneToOneChatListener</w:t>
      </w:r>
      <w:r>
        <w:rPr>
          <w:color w:val="000000"/>
        </w:rPr>
        <w:t>:</w:t>
      </w:r>
    </w:p>
    <w:p w14:paraId="4716F0F0" w14:textId="77777777" w:rsidR="00FD47F5" w:rsidRDefault="00FD47F5" w:rsidP="00DA4C3E">
      <w:r>
        <w:t>This class offers callback methods on 1-1 chat events.</w:t>
      </w:r>
    </w:p>
    <w:p w14:paraId="56260140" w14:textId="77777777" w:rsidR="00FD47F5" w:rsidRDefault="00FD47F5" w:rsidP="00DA4C3E"/>
    <w:p w14:paraId="0B0ADAD5"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Callback called when a message status/reasonCode is changed.</w:t>
      </w:r>
    </w:p>
    <w:p w14:paraId="3A79C40B" w14:textId="77777777" w:rsidR="00FD47F5" w:rsidRDefault="00FD47F5" w:rsidP="00DA4C3E">
      <w:pPr>
        <w:pStyle w:val="ASN1Code"/>
        <w:ind w:left="720"/>
        <w:rPr>
          <w:color w:val="000000"/>
        </w:rPr>
      </w:pPr>
      <w:proofErr w:type="gramStart"/>
      <w:r>
        <w:rPr>
          <w:color w:val="000000"/>
        </w:rPr>
        <w:lastRenderedPageBreak/>
        <w:t>void</w:t>
      </w:r>
      <w:proofErr w:type="gramEnd"/>
      <w:r>
        <w:rPr>
          <w:color w:val="000000"/>
        </w:rPr>
        <w:t xml:space="preserve"> onMessageStatusChanged(</w:t>
      </w:r>
      <w:r>
        <w:rPr>
          <w:color w:val="000000"/>
          <w:szCs w:val="20"/>
        </w:rPr>
        <w:t>ContactId</w:t>
      </w:r>
      <w:r>
        <w:rPr>
          <w:color w:val="000000"/>
        </w:rPr>
        <w:t xml:space="preserve"> contactId, String mimeType, String msgId, ChatLog.Message.Content, Status status, ChatLog.Message.Content.ReasonCode reasonCode)</w:t>
      </w:r>
    </w:p>
    <w:p w14:paraId="6C62A958" w14:textId="77777777" w:rsidR="00FD47F5" w:rsidRDefault="00FD47F5" w:rsidP="00DA4C3E">
      <w:pPr>
        <w:pStyle w:val="ASN1Code"/>
        <w:ind w:left="720"/>
        <w:rPr>
          <w:color w:val="000000"/>
        </w:rPr>
      </w:pPr>
    </w:p>
    <w:p w14:paraId="20077C86"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rPr>
        <w:t xml:space="preserve">Method: Callback called when </w:t>
      </w:r>
      <w:proofErr w:type="gramStart"/>
      <w:r>
        <w:rPr>
          <w:color w:val="000000"/>
        </w:rPr>
        <w:t>a</w:t>
      </w:r>
      <w:proofErr w:type="gramEnd"/>
      <w:r>
        <w:rPr>
          <w:color w:val="000000"/>
        </w:rPr>
        <w:t xml:space="preserve"> “is-composing” event has been received. If the remote is typing a message the </w:t>
      </w:r>
      <w:proofErr w:type="gramStart"/>
      <w:r>
        <w:rPr>
          <w:color w:val="000000"/>
        </w:rPr>
        <w:t>status  is</w:t>
      </w:r>
      <w:proofErr w:type="gramEnd"/>
      <w:r>
        <w:rPr>
          <w:color w:val="000000"/>
        </w:rPr>
        <w:t xml:space="preserve"> set to true, else it is false.</w:t>
      </w:r>
    </w:p>
    <w:p w14:paraId="5A40D55A" w14:textId="77777777" w:rsidR="00FD47F5" w:rsidRDefault="00FD47F5" w:rsidP="00DA4C3E">
      <w:pPr>
        <w:pStyle w:val="ASN1Code"/>
        <w:ind w:left="680"/>
        <w:rPr>
          <w:color w:val="000000"/>
          <w:szCs w:val="20"/>
        </w:rPr>
      </w:pPr>
      <w:proofErr w:type="gramStart"/>
      <w:r>
        <w:rPr>
          <w:color w:val="000000"/>
          <w:szCs w:val="20"/>
        </w:rPr>
        <w:t>void</w:t>
      </w:r>
      <w:proofErr w:type="gramEnd"/>
      <w:r>
        <w:rPr>
          <w:color w:val="000000"/>
          <w:szCs w:val="20"/>
        </w:rPr>
        <w:t xml:space="preserve"> onComposingEvent(ContactId contact, boolean status)</w:t>
      </w:r>
    </w:p>
    <w:p w14:paraId="0445D223" w14:textId="77777777" w:rsidR="00FD47F5" w:rsidRDefault="00FD47F5" w:rsidP="00DA4C3E">
      <w:pPr>
        <w:pStyle w:val="ASN1Code"/>
        <w:ind w:left="680"/>
        <w:rPr>
          <w:color w:val="000000"/>
          <w:szCs w:val="20"/>
        </w:rPr>
      </w:pPr>
    </w:p>
    <w:p w14:paraId="059B4689" w14:textId="77777777" w:rsidR="00FD47F5" w:rsidRDefault="00FD47F5" w:rsidP="00FD47F5">
      <w:pPr>
        <w:pStyle w:val="ListBullet1"/>
        <w:numPr>
          <w:ilvl w:val="0"/>
          <w:numId w:val="25"/>
        </w:numPr>
        <w:tabs>
          <w:tab w:val="clear" w:pos="680"/>
        </w:tabs>
        <w:suppressAutoHyphens/>
        <w:contextualSpacing w:val="0"/>
        <w:rPr>
          <w:color w:val="000000"/>
          <w:szCs w:val="20"/>
        </w:rPr>
      </w:pPr>
      <w:r w:rsidRPr="005F55E9">
        <w:rPr>
          <w:color w:val="000000"/>
        </w:rPr>
        <w:t xml:space="preserve">Method: callback called when a delete operation completed that resulted in that one or several one to one chat messages </w:t>
      </w:r>
      <w:r>
        <w:rPr>
          <w:color w:val="000000"/>
        </w:rPr>
        <w:t>was deleted specified by the msgIds parameter corresponding to a specific contact.</w:t>
      </w:r>
    </w:p>
    <w:p w14:paraId="30EDA3A0" w14:textId="77777777" w:rsidR="00FD47F5" w:rsidRDefault="00FD47F5" w:rsidP="00DA4C3E">
      <w:pPr>
        <w:pStyle w:val="ASN1Code"/>
        <w:ind w:left="680"/>
        <w:rPr>
          <w:color w:val="000000"/>
          <w:szCs w:val="20"/>
        </w:rPr>
      </w:pPr>
      <w:proofErr w:type="gramStart"/>
      <w:r>
        <w:rPr>
          <w:color w:val="000000"/>
          <w:szCs w:val="20"/>
        </w:rPr>
        <w:t>void</w:t>
      </w:r>
      <w:proofErr w:type="gramEnd"/>
      <w:r>
        <w:rPr>
          <w:color w:val="000000"/>
          <w:szCs w:val="20"/>
        </w:rPr>
        <w:t xml:space="preserve"> onMessagesDeleted(ContactId contact, Set&lt;String&gt; msgIds)</w:t>
      </w:r>
    </w:p>
    <w:p w14:paraId="27AB1143" w14:textId="77777777" w:rsidR="00FD47F5" w:rsidRDefault="00FD47F5" w:rsidP="00DA4C3E">
      <w:pPr>
        <w:pStyle w:val="ASN1Code"/>
        <w:ind w:left="680"/>
        <w:rPr>
          <w:color w:val="000000"/>
          <w:szCs w:val="20"/>
        </w:rPr>
      </w:pPr>
    </w:p>
    <w:p w14:paraId="68C1EC89" w14:textId="77777777" w:rsidR="00FD47F5" w:rsidRPr="005F55E9" w:rsidRDefault="00FD47F5" w:rsidP="00DA4C3E">
      <w:r>
        <w:rPr>
          <w:color w:val="000000"/>
        </w:rPr>
        <w:t xml:space="preserve">Class </w:t>
      </w:r>
      <w:r>
        <w:rPr>
          <w:b/>
          <w:color w:val="000000"/>
        </w:rPr>
        <w:t>GroupChat</w:t>
      </w:r>
      <w:r>
        <w:rPr>
          <w:color w:val="000000"/>
        </w:rPr>
        <w:t>:</w:t>
      </w:r>
    </w:p>
    <w:p w14:paraId="729C429F" w14:textId="77777777" w:rsidR="00FD47F5" w:rsidRDefault="00FD47F5" w:rsidP="00DA4C3E">
      <w:r>
        <w:t>This class maintains the information related to a group chat and offers methods to manage the group chat conversation.</w:t>
      </w:r>
    </w:p>
    <w:p w14:paraId="6FB4BB74" w14:textId="77777777" w:rsidR="00FD47F5" w:rsidRDefault="00FD47F5" w:rsidP="00DA4C3E"/>
    <w:p w14:paraId="03884E5A"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Enum: the Group Chat state.</w:t>
      </w:r>
    </w:p>
    <w:p w14:paraId="1F3273E4" w14:textId="77777777" w:rsidR="00FD47F5" w:rsidRPr="005F55E9" w:rsidRDefault="00FD47F5" w:rsidP="00DA4C3E">
      <w:pPr>
        <w:pStyle w:val="ASN1Code"/>
        <w:ind w:left="680"/>
      </w:pPr>
      <w:r>
        <w:rPr>
          <w:rFonts w:cs="Arial"/>
          <w:color w:val="000000"/>
        </w:rPr>
        <w:t>enum State { INVITED(0), INITIATING(1), STARTED(2), ABORTED(3), FAILED(4), ACCEPTING(5), REJECTED(6) }</w:t>
      </w:r>
    </w:p>
    <w:p w14:paraId="6D94B736" w14:textId="77777777" w:rsidR="00FD47F5" w:rsidRDefault="00FD47F5" w:rsidP="00DA4C3E">
      <w:pPr>
        <w:pStyle w:val="ASN1Code"/>
        <w:ind w:left="680"/>
      </w:pPr>
    </w:p>
    <w:p w14:paraId="7D457418"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Enum: the r</w:t>
      </w:r>
      <w:r>
        <w:t>eason code for the Group Chat.</w:t>
      </w:r>
    </w:p>
    <w:p w14:paraId="6C83C90F" w14:textId="77777777" w:rsidR="00FD47F5" w:rsidRDefault="00FD47F5" w:rsidP="00DA4C3E">
      <w:pPr>
        <w:pStyle w:val="ASN1Code"/>
        <w:ind w:left="680"/>
        <w:rPr>
          <w:color w:val="000000"/>
        </w:rPr>
      </w:pPr>
      <w:r>
        <w:rPr>
          <w:rFonts w:cs="Arial"/>
          <w:color w:val="000000"/>
        </w:rPr>
        <w:t>enum ReasonCode { UNSPECIFIED(0), ABORTED_BY_USER(1), ABORTED_BY_REMOTE(2), ABORTED_BY_INACTIVITY (3), REJECTED_BY_SECONDARY_DEVICE(4), REJECTED_SPAM(5), REJECTED_MAX_CHATS(6), REJECTED_BY_REMOTE(7), REJECTED_BY_TIMEOUT(8), REJECTED_BY_SYSTEM(9), FAILED_INITIATION(10) }</w:t>
      </w:r>
    </w:p>
    <w:p w14:paraId="16C52688" w14:textId="77777777" w:rsidR="00FD47F5" w:rsidRDefault="00FD47F5" w:rsidP="00DA4C3E">
      <w:pPr>
        <w:rPr>
          <w:color w:val="000000"/>
        </w:rPr>
      </w:pPr>
    </w:p>
    <w:p w14:paraId="24640068" w14:textId="77777777" w:rsidR="00FD47F5" w:rsidRDefault="00FD47F5" w:rsidP="00FD47F5">
      <w:pPr>
        <w:pStyle w:val="ListBullet1"/>
        <w:numPr>
          <w:ilvl w:val="0"/>
          <w:numId w:val="19"/>
        </w:numPr>
        <w:tabs>
          <w:tab w:val="clear" w:pos="680"/>
          <w:tab w:val="clear" w:pos="720"/>
          <w:tab w:val="num" w:pos="0"/>
        </w:tabs>
        <w:suppressAutoHyphens/>
        <w:ind w:left="680" w:hanging="340"/>
        <w:contextualSpacing w:val="0"/>
        <w:rPr>
          <w:color w:val="000000"/>
          <w:szCs w:val="20"/>
          <w:lang w:eastAsia="fr-FR"/>
        </w:rPr>
      </w:pPr>
      <w:r>
        <w:rPr>
          <w:color w:val="000000"/>
        </w:rPr>
        <w:t>Enum: the status of the participant.</w:t>
      </w:r>
    </w:p>
    <w:p w14:paraId="2B7056D2" w14:textId="77777777" w:rsidR="00FD47F5" w:rsidRDefault="00FD47F5" w:rsidP="00DA4C3E">
      <w:pPr>
        <w:pStyle w:val="ASN1Code"/>
        <w:ind w:left="720"/>
        <w:rPr>
          <w:rFonts w:cs="Arial"/>
          <w:color w:val="000000"/>
        </w:rPr>
      </w:pPr>
      <w:r>
        <w:rPr>
          <w:color w:val="000000"/>
          <w:szCs w:val="20"/>
          <w:lang w:eastAsia="fr-FR"/>
        </w:rPr>
        <w:t>enum ParticipantStatus { INVITE_QUEUED(0), INVITING(1), INVITED(2), CONNECTED(3), DISCONNECTED(4), DEPARTED(5), FAILED(6), DECLINED(7), TIMEOUT(8) }</w:t>
      </w:r>
    </w:p>
    <w:p w14:paraId="0FBF833E" w14:textId="77777777" w:rsidR="00FD47F5" w:rsidRDefault="00FD47F5" w:rsidP="00DA4C3E">
      <w:pPr>
        <w:pStyle w:val="ASN1Code"/>
        <w:ind w:left="680"/>
        <w:rPr>
          <w:rFonts w:cs="Arial"/>
          <w:color w:val="000000"/>
        </w:rPr>
      </w:pPr>
    </w:p>
    <w:p w14:paraId="411AA9E8" w14:textId="77777777" w:rsidR="00FD47F5" w:rsidRDefault="00FD47F5" w:rsidP="00FD47F5">
      <w:pPr>
        <w:pStyle w:val="ListBullet1"/>
        <w:numPr>
          <w:ilvl w:val="0"/>
          <w:numId w:val="24"/>
        </w:numPr>
        <w:tabs>
          <w:tab w:val="clear" w:pos="680"/>
        </w:tabs>
        <w:suppressAutoHyphens/>
        <w:contextualSpacing w:val="0"/>
      </w:pPr>
      <w:r>
        <w:rPr>
          <w:color w:val="000000"/>
        </w:rPr>
        <w:t>Method: returns the local timestamp of when the group chat invitation was initiated for outgoing group chats or the local timestamp of when the group chat invitation was received for incoming group chat invitations.</w:t>
      </w:r>
    </w:p>
    <w:p w14:paraId="36F4EE97" w14:textId="77777777" w:rsidR="00FD47F5" w:rsidRDefault="00FD47F5" w:rsidP="00DA4C3E">
      <w:pPr>
        <w:pStyle w:val="ASN1Code"/>
        <w:ind w:left="680"/>
      </w:pPr>
      <w:proofErr w:type="gramStart"/>
      <w:r>
        <w:t>long</w:t>
      </w:r>
      <w:proofErr w:type="gramEnd"/>
      <w:r>
        <w:t xml:space="preserve"> getTimestamp()</w:t>
      </w:r>
    </w:p>
    <w:p w14:paraId="6D71F15E" w14:textId="77777777" w:rsidR="00FD47F5" w:rsidRDefault="00FD47F5" w:rsidP="00DA4C3E">
      <w:pPr>
        <w:pStyle w:val="ASN1Code"/>
        <w:ind w:left="680"/>
      </w:pPr>
    </w:p>
    <w:p w14:paraId="47458D2C"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chat ID.</w:t>
      </w:r>
    </w:p>
    <w:p w14:paraId="5245ABB9" w14:textId="77777777" w:rsidR="00FD47F5" w:rsidRDefault="00FD47F5" w:rsidP="00DA4C3E">
      <w:pPr>
        <w:pStyle w:val="ASN1Code"/>
        <w:ind w:left="680"/>
        <w:rPr>
          <w:color w:val="000000"/>
          <w:szCs w:val="20"/>
        </w:rPr>
      </w:pPr>
      <w:r>
        <w:rPr>
          <w:color w:val="000000"/>
        </w:rPr>
        <w:t xml:space="preserve">String </w:t>
      </w:r>
      <w:proofErr w:type="gramStart"/>
      <w:r>
        <w:rPr>
          <w:color w:val="000000"/>
        </w:rPr>
        <w:t>getChatId()</w:t>
      </w:r>
      <w:proofErr w:type="gramEnd"/>
    </w:p>
    <w:p w14:paraId="55D9B0C5" w14:textId="77777777" w:rsidR="00FD47F5" w:rsidRDefault="00FD47F5" w:rsidP="00DA4C3E">
      <w:pPr>
        <w:pStyle w:val="ASN1Code"/>
        <w:ind w:left="680"/>
        <w:rPr>
          <w:color w:val="000000"/>
          <w:szCs w:val="20"/>
        </w:rPr>
      </w:pPr>
    </w:p>
    <w:p w14:paraId="1B5F6A3B"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subject of the group chat.</w:t>
      </w:r>
    </w:p>
    <w:p w14:paraId="367B2C28" w14:textId="77777777" w:rsidR="00FD47F5" w:rsidRDefault="00FD47F5" w:rsidP="00DA4C3E">
      <w:pPr>
        <w:pStyle w:val="ASN1Code"/>
        <w:ind w:left="680"/>
        <w:rPr>
          <w:color w:val="000000"/>
          <w:szCs w:val="20"/>
        </w:rPr>
      </w:pPr>
      <w:r>
        <w:rPr>
          <w:color w:val="000000"/>
        </w:rPr>
        <w:t xml:space="preserve">String </w:t>
      </w:r>
      <w:proofErr w:type="gramStart"/>
      <w:r>
        <w:rPr>
          <w:color w:val="000000"/>
        </w:rPr>
        <w:t>getSubject()</w:t>
      </w:r>
      <w:proofErr w:type="gramEnd"/>
    </w:p>
    <w:p w14:paraId="2E59C264" w14:textId="77777777" w:rsidR="00FD47F5" w:rsidRDefault="00FD47F5" w:rsidP="00DA4C3E">
      <w:pPr>
        <w:pStyle w:val="ASN1Code"/>
        <w:rPr>
          <w:color w:val="000000"/>
          <w:szCs w:val="20"/>
        </w:rPr>
      </w:pPr>
    </w:p>
    <w:p w14:paraId="44833139" w14:textId="77777777" w:rsidR="00FD47F5" w:rsidRPr="00DA0FD3" w:rsidRDefault="00FD47F5" w:rsidP="00FD47F5">
      <w:pPr>
        <w:pStyle w:val="ListBullet1"/>
        <w:numPr>
          <w:ilvl w:val="0"/>
          <w:numId w:val="24"/>
        </w:numPr>
        <w:tabs>
          <w:tab w:val="clear" w:pos="680"/>
        </w:tabs>
        <w:suppressAutoHyphens/>
        <w:contextualSpacing w:val="0"/>
        <w:rPr>
          <w:color w:val="000000"/>
          <w:szCs w:val="20"/>
        </w:rPr>
      </w:pPr>
      <w:r>
        <w:rPr>
          <w:color w:val="000000"/>
        </w:rPr>
        <w:t>Method: returns the list of participants and associated infos.</w:t>
      </w:r>
    </w:p>
    <w:p w14:paraId="780428B4" w14:textId="77777777" w:rsidR="00FD47F5" w:rsidRPr="00B90658" w:rsidRDefault="00FD47F5" w:rsidP="00DA4C3E">
      <w:pPr>
        <w:pStyle w:val="ListBullet1"/>
        <w:numPr>
          <w:ilvl w:val="0"/>
          <w:numId w:val="0"/>
        </w:numPr>
        <w:ind w:left="680"/>
        <w:rPr>
          <w:color w:val="000000"/>
        </w:rPr>
      </w:pPr>
      <w:r w:rsidRPr="00DA0FD3">
        <w:rPr>
          <w:rFonts w:ascii="Courier New" w:hAnsi="Courier New" w:cs="Courier New"/>
          <w:color w:val="000000"/>
          <w:szCs w:val="20"/>
        </w:rPr>
        <w:t>Map&lt;ContactId, ParticipantStatus</w:t>
      </w:r>
      <w:r w:rsidRPr="005F55E9">
        <w:rPr>
          <w:rFonts w:ascii="Courier New" w:hAnsi="Courier New"/>
          <w:color w:val="000000"/>
        </w:rPr>
        <w:t xml:space="preserve">&gt; </w:t>
      </w:r>
      <w:proofErr w:type="gramStart"/>
      <w:r w:rsidRPr="005F55E9">
        <w:rPr>
          <w:rFonts w:ascii="Courier New" w:hAnsi="Courier New"/>
          <w:color w:val="000000"/>
        </w:rPr>
        <w:t>getParticipants()</w:t>
      </w:r>
      <w:proofErr w:type="gramEnd"/>
    </w:p>
    <w:p w14:paraId="529A68CA" w14:textId="77777777" w:rsidR="00FD47F5" w:rsidRPr="00B90658" w:rsidRDefault="00FD47F5" w:rsidP="00DA4C3E">
      <w:pPr>
        <w:pStyle w:val="ListBullet1"/>
        <w:numPr>
          <w:ilvl w:val="0"/>
          <w:numId w:val="0"/>
        </w:numPr>
        <w:ind w:left="680"/>
        <w:rPr>
          <w:color w:val="000000"/>
        </w:rPr>
      </w:pPr>
    </w:p>
    <w:p w14:paraId="08B300B3"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rPr>
        <w:t>Method: returns the direction of the group chat.</w:t>
      </w:r>
    </w:p>
    <w:p w14:paraId="562E9B68" w14:textId="77777777" w:rsidR="00FD47F5" w:rsidRDefault="00FD47F5" w:rsidP="00DA4C3E">
      <w:pPr>
        <w:pStyle w:val="ASN1Code"/>
        <w:ind w:left="680"/>
        <w:rPr>
          <w:color w:val="000000"/>
          <w:szCs w:val="20"/>
        </w:rPr>
      </w:pPr>
      <w:proofErr w:type="gramStart"/>
      <w:r>
        <w:rPr>
          <w:rFonts w:cs="Arial"/>
          <w:color w:val="000000"/>
          <w:szCs w:val="20"/>
        </w:rPr>
        <w:t>com.gsma.services.rcs</w:t>
      </w:r>
      <w:r>
        <w:rPr>
          <w:color w:val="000000"/>
          <w:szCs w:val="20"/>
        </w:rPr>
        <w:t>.</w:t>
      </w:r>
      <w:r>
        <w:t>RcsService.</w:t>
      </w:r>
      <w:r>
        <w:rPr>
          <w:color w:val="000000"/>
          <w:szCs w:val="20"/>
        </w:rPr>
        <w:t>Direction</w:t>
      </w:r>
      <w:proofErr w:type="gramEnd"/>
      <w:r>
        <w:rPr>
          <w:color w:val="000000"/>
          <w:szCs w:val="20"/>
        </w:rPr>
        <w:t xml:space="preserve"> getDirection()</w:t>
      </w:r>
    </w:p>
    <w:p w14:paraId="550CD074" w14:textId="77777777" w:rsidR="00FD47F5" w:rsidRDefault="00FD47F5" w:rsidP="00DA4C3E">
      <w:pPr>
        <w:pStyle w:val="ASN1Code"/>
        <w:ind w:left="680"/>
        <w:rPr>
          <w:color w:val="000000"/>
          <w:szCs w:val="20"/>
        </w:rPr>
      </w:pPr>
    </w:p>
    <w:p w14:paraId="67A5CCA7"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rPr>
        <w:t>Method: returns the contact Id</w:t>
      </w:r>
      <w:r>
        <w:t xml:space="preserve"> of the inviter of the group chat or null if this is a group chat initiated by the local user (ie outgoing group chat)</w:t>
      </w:r>
      <w:r>
        <w:rPr>
          <w:color w:val="000000"/>
        </w:rPr>
        <w:t>.</w:t>
      </w:r>
    </w:p>
    <w:p w14:paraId="5EA90CB1" w14:textId="77777777" w:rsidR="00FD47F5" w:rsidRDefault="00FD47F5" w:rsidP="00DA4C3E">
      <w:pPr>
        <w:pStyle w:val="ASN1Code"/>
        <w:ind w:left="680"/>
        <w:rPr>
          <w:color w:val="000000"/>
          <w:szCs w:val="20"/>
        </w:rPr>
      </w:pPr>
      <w:r>
        <w:rPr>
          <w:color w:val="000000"/>
          <w:szCs w:val="20"/>
        </w:rPr>
        <w:t>ContactId</w:t>
      </w:r>
      <w:r>
        <w:rPr>
          <w:color w:val="000000"/>
        </w:rPr>
        <w:t xml:space="preserve"> </w:t>
      </w:r>
      <w:proofErr w:type="gramStart"/>
      <w:r>
        <w:rPr>
          <w:color w:val="000000"/>
        </w:rPr>
        <w:t>getRemoteContact()</w:t>
      </w:r>
      <w:proofErr w:type="gramEnd"/>
    </w:p>
    <w:p w14:paraId="1658BCF8" w14:textId="77777777" w:rsidR="00FD47F5" w:rsidRDefault="00FD47F5" w:rsidP="00DA4C3E">
      <w:pPr>
        <w:pStyle w:val="ASN1Code"/>
        <w:ind w:left="680"/>
        <w:rPr>
          <w:color w:val="000000"/>
          <w:szCs w:val="20"/>
        </w:rPr>
      </w:pPr>
    </w:p>
    <w:p w14:paraId="65562153"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rPr>
        <w:t xml:space="preserve">Method: returns the state of the group chat. </w:t>
      </w:r>
    </w:p>
    <w:p w14:paraId="344965F0" w14:textId="77777777" w:rsidR="00FD47F5" w:rsidRDefault="00FD47F5" w:rsidP="00DA4C3E">
      <w:pPr>
        <w:pStyle w:val="ASN1Code"/>
        <w:ind w:left="680"/>
        <w:rPr>
          <w:color w:val="000000"/>
          <w:szCs w:val="20"/>
        </w:rPr>
      </w:pPr>
      <w:r>
        <w:rPr>
          <w:color w:val="000000"/>
          <w:szCs w:val="20"/>
        </w:rPr>
        <w:t xml:space="preserve">State </w:t>
      </w:r>
      <w:proofErr w:type="gramStart"/>
      <w:r>
        <w:rPr>
          <w:color w:val="000000"/>
          <w:szCs w:val="20"/>
        </w:rPr>
        <w:t>getState()</w:t>
      </w:r>
      <w:proofErr w:type="gramEnd"/>
    </w:p>
    <w:p w14:paraId="7ED87A88" w14:textId="77777777" w:rsidR="00FD47F5" w:rsidRDefault="00FD47F5" w:rsidP="00DA4C3E">
      <w:pPr>
        <w:pStyle w:val="ASN1Code"/>
        <w:ind w:left="680"/>
        <w:rPr>
          <w:color w:val="000000"/>
          <w:szCs w:val="20"/>
        </w:rPr>
      </w:pPr>
    </w:p>
    <w:p w14:paraId="51E1A526"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rPr>
        <w:t xml:space="preserve">Method: returns the reason code of the group chat. </w:t>
      </w:r>
    </w:p>
    <w:p w14:paraId="58897274" w14:textId="77777777" w:rsidR="00FD47F5" w:rsidRDefault="00FD47F5" w:rsidP="00DA4C3E">
      <w:pPr>
        <w:pStyle w:val="ASN1Code"/>
        <w:ind w:left="680"/>
        <w:rPr>
          <w:color w:val="000000"/>
          <w:szCs w:val="20"/>
        </w:rPr>
      </w:pPr>
      <w:r>
        <w:rPr>
          <w:color w:val="000000"/>
          <w:szCs w:val="20"/>
        </w:rPr>
        <w:t xml:space="preserve">ReasonCode </w:t>
      </w:r>
      <w:proofErr w:type="gramStart"/>
      <w:r>
        <w:rPr>
          <w:color w:val="000000"/>
          <w:szCs w:val="20"/>
        </w:rPr>
        <w:t>getReasonCode()</w:t>
      </w:r>
      <w:proofErr w:type="gramEnd"/>
    </w:p>
    <w:p w14:paraId="2BF8A934" w14:textId="77777777" w:rsidR="00FD47F5" w:rsidRDefault="00FD47F5" w:rsidP="00DA4C3E">
      <w:pPr>
        <w:pStyle w:val="ASN1Code"/>
        <w:ind w:left="680"/>
        <w:rPr>
          <w:color w:val="000000"/>
          <w:szCs w:val="20"/>
        </w:rPr>
      </w:pPr>
    </w:p>
    <w:p w14:paraId="46A26C56" w14:textId="77777777" w:rsidR="003D3EB7" w:rsidRPr="003D3EB7" w:rsidRDefault="00FD47F5" w:rsidP="00FD47F5">
      <w:pPr>
        <w:pStyle w:val="ListBullet1"/>
        <w:numPr>
          <w:ilvl w:val="0"/>
          <w:numId w:val="16"/>
        </w:numPr>
        <w:tabs>
          <w:tab w:val="clear" w:pos="0"/>
          <w:tab w:val="clear" w:pos="680"/>
          <w:tab w:val="num" w:pos="720"/>
        </w:tabs>
        <w:suppressAutoHyphens/>
        <w:contextualSpacing w:val="0"/>
        <w:rPr>
          <w:color w:val="000000"/>
          <w:szCs w:val="20"/>
        </w:rPr>
      </w:pPr>
      <w:r>
        <w:rPr>
          <w:color w:val="000000"/>
        </w:rPr>
        <w:t xml:space="preserve">Method: open the chat conversation. </w:t>
      </w:r>
    </w:p>
    <w:p w14:paraId="7D7FFA4A" w14:textId="4C96B7B9" w:rsidR="00FD47F5" w:rsidRDefault="00FD47F5" w:rsidP="00846F7F">
      <w:pPr>
        <w:pStyle w:val="NOTE"/>
        <w:rPr>
          <w:szCs w:val="20"/>
        </w:rPr>
      </w:pPr>
      <w:r>
        <w:t>N</w:t>
      </w:r>
      <w:r w:rsidR="003D3EB7">
        <w:t>OTE</w:t>
      </w:r>
      <w:r>
        <w:t xml:space="preserve">: </w:t>
      </w:r>
      <w:r w:rsidR="003D3EB7">
        <w:tab/>
        <w:t>I</w:t>
      </w:r>
      <w:r>
        <w:t>f it’s an incoming pending chat session and the parameter IM SESSION START is 0 then the session is accepted now.</w:t>
      </w:r>
    </w:p>
    <w:p w14:paraId="31B1F73F" w14:textId="77777777" w:rsidR="00FD47F5" w:rsidRDefault="00FD47F5" w:rsidP="00DA4C3E">
      <w:pPr>
        <w:pStyle w:val="ASN1Code"/>
        <w:ind w:left="680"/>
        <w:rPr>
          <w:color w:val="000000"/>
        </w:rPr>
      </w:pPr>
      <w:proofErr w:type="gramStart"/>
      <w:r>
        <w:rPr>
          <w:color w:val="000000"/>
          <w:szCs w:val="20"/>
        </w:rPr>
        <w:t>void</w:t>
      </w:r>
      <w:proofErr w:type="gramEnd"/>
      <w:r>
        <w:rPr>
          <w:color w:val="000000"/>
          <w:szCs w:val="20"/>
        </w:rPr>
        <w:t xml:space="preserve"> openChat()</w:t>
      </w:r>
    </w:p>
    <w:p w14:paraId="13670A39" w14:textId="77777777" w:rsidR="00FD47F5" w:rsidRDefault="00FD47F5" w:rsidP="00DA4C3E">
      <w:pPr>
        <w:pStyle w:val="ASN1Code"/>
        <w:ind w:left="680"/>
        <w:rPr>
          <w:color w:val="000000"/>
        </w:rPr>
      </w:pPr>
    </w:p>
    <w:p w14:paraId="72FFFA7B" w14:textId="77777777" w:rsidR="00FD47F5" w:rsidRDefault="00FD47F5" w:rsidP="00FD47F5">
      <w:pPr>
        <w:pStyle w:val="ListBullet1"/>
        <w:numPr>
          <w:ilvl w:val="0"/>
          <w:numId w:val="17"/>
        </w:numPr>
        <w:tabs>
          <w:tab w:val="clear" w:pos="0"/>
          <w:tab w:val="clear" w:pos="680"/>
          <w:tab w:val="num" w:pos="720"/>
        </w:tabs>
        <w:suppressAutoHyphens/>
        <w:ind w:left="720" w:hanging="360"/>
        <w:contextualSpacing w:val="0"/>
        <w:rPr>
          <w:color w:val="000000"/>
          <w:szCs w:val="20"/>
        </w:rPr>
      </w:pPr>
      <w:r>
        <w:rPr>
          <w:color w:val="000000"/>
        </w:rPr>
        <w:t>Method: returns true if it's possible and allowed to send messages in the group chat right now, else returns false. (for instance it is not possible to send additional messages after a group chat has been left willingly by calling the leave()-method above)</w:t>
      </w:r>
    </w:p>
    <w:p w14:paraId="61392F5A" w14:textId="77777777" w:rsidR="00FD47F5" w:rsidRDefault="00FD47F5" w:rsidP="00DA4C3E">
      <w:pPr>
        <w:pStyle w:val="ASN1Code"/>
        <w:ind w:left="680"/>
        <w:rPr>
          <w:color w:val="000000"/>
          <w:szCs w:val="20"/>
        </w:rPr>
      </w:pPr>
      <w:proofErr w:type="gramStart"/>
      <w:r>
        <w:rPr>
          <w:color w:val="000000"/>
          <w:szCs w:val="20"/>
        </w:rPr>
        <w:t>boolean</w:t>
      </w:r>
      <w:proofErr w:type="gramEnd"/>
      <w:r>
        <w:rPr>
          <w:color w:val="000000"/>
          <w:szCs w:val="20"/>
        </w:rPr>
        <w:t xml:space="preserve"> isAllowedToSendMessage()</w:t>
      </w:r>
    </w:p>
    <w:p w14:paraId="69DA7479" w14:textId="77777777" w:rsidR="00FD47F5" w:rsidRDefault="00FD47F5" w:rsidP="00DA4C3E">
      <w:pPr>
        <w:pStyle w:val="ASN1Code"/>
        <w:ind w:left="680"/>
        <w:rPr>
          <w:color w:val="000000"/>
          <w:szCs w:val="20"/>
        </w:rPr>
      </w:pPr>
    </w:p>
    <w:p w14:paraId="6C3D2BB7" w14:textId="77777777" w:rsidR="003D3EB7" w:rsidRPr="003D3EB7" w:rsidRDefault="00FD47F5" w:rsidP="00FD47F5">
      <w:pPr>
        <w:pStyle w:val="ListBullet1"/>
        <w:numPr>
          <w:ilvl w:val="0"/>
          <w:numId w:val="24"/>
        </w:numPr>
        <w:tabs>
          <w:tab w:val="clear" w:pos="680"/>
        </w:tabs>
        <w:suppressAutoHyphens/>
        <w:contextualSpacing w:val="0"/>
        <w:rPr>
          <w:color w:val="000000"/>
          <w:szCs w:val="20"/>
        </w:rPr>
      </w:pPr>
      <w:r>
        <w:rPr>
          <w:color w:val="000000"/>
        </w:rPr>
        <w:t>Method: sends a text chat message to the group. This method returns a unique message ID.</w:t>
      </w:r>
      <w:r>
        <w:rPr>
          <w:rFonts w:cs="Courier New"/>
          <w:color w:val="000000"/>
        </w:rPr>
        <w:t xml:space="preserve"> </w:t>
      </w:r>
    </w:p>
    <w:p w14:paraId="7CB32B8E" w14:textId="6DC702C6" w:rsidR="00FD47F5" w:rsidRDefault="00FD47F5" w:rsidP="00846F7F">
      <w:pPr>
        <w:pStyle w:val="NOTE"/>
        <w:rPr>
          <w:szCs w:val="20"/>
        </w:rPr>
      </w:pPr>
      <w:r>
        <w:t>N</w:t>
      </w:r>
      <w:r w:rsidR="003D3EB7">
        <w:t>OTE</w:t>
      </w:r>
      <w:r>
        <w:t xml:space="preserve">: </w:t>
      </w:r>
      <w:r w:rsidR="003D3EB7">
        <w:tab/>
        <w:t>If</w:t>
      </w:r>
      <w:r>
        <w:t xml:space="preserve"> it’s an incoming pending chat session and the parameter IM SESSION START is 2 then the session is accepted before sending the message or rejoined if session was in timeout. </w:t>
      </w:r>
      <w:r>
        <w:rPr>
          <w:lang w:eastAsia="en-US"/>
        </w:rPr>
        <w:t>The text parameter is considered as mime type “plain/text” and the ChatMessage will be stored in the message provider as such.</w:t>
      </w:r>
    </w:p>
    <w:p w14:paraId="009AF27B" w14:textId="77777777" w:rsidR="00FD47F5" w:rsidRDefault="00FD47F5" w:rsidP="00DA4C3E">
      <w:pPr>
        <w:pStyle w:val="ASN1Code"/>
        <w:ind w:left="680"/>
        <w:rPr>
          <w:color w:val="000000"/>
          <w:szCs w:val="20"/>
        </w:rPr>
      </w:pPr>
      <w:r>
        <w:rPr>
          <w:color w:val="000000"/>
          <w:szCs w:val="20"/>
        </w:rPr>
        <w:t xml:space="preserve">ChatMessage </w:t>
      </w:r>
      <w:proofErr w:type="gramStart"/>
      <w:r>
        <w:rPr>
          <w:color w:val="000000"/>
          <w:szCs w:val="20"/>
        </w:rPr>
        <w:t>sendMessage(</w:t>
      </w:r>
      <w:proofErr w:type="gramEnd"/>
      <w:r>
        <w:rPr>
          <w:color w:val="000000"/>
          <w:szCs w:val="20"/>
        </w:rPr>
        <w:t>String text)</w:t>
      </w:r>
    </w:p>
    <w:p w14:paraId="535510F4" w14:textId="77777777" w:rsidR="00FD47F5" w:rsidRDefault="00FD47F5" w:rsidP="00DA4C3E">
      <w:pPr>
        <w:pStyle w:val="ASN1Code"/>
        <w:ind w:left="680"/>
        <w:rPr>
          <w:color w:val="000000"/>
          <w:szCs w:val="20"/>
        </w:rPr>
      </w:pPr>
    </w:p>
    <w:p w14:paraId="40B6D572" w14:textId="77777777" w:rsidR="003D3EB7" w:rsidRPr="00846F7F" w:rsidRDefault="00FD47F5" w:rsidP="00FD47F5">
      <w:pPr>
        <w:pStyle w:val="ListBullet1"/>
        <w:numPr>
          <w:ilvl w:val="0"/>
          <w:numId w:val="24"/>
        </w:numPr>
        <w:tabs>
          <w:tab w:val="clear" w:pos="680"/>
        </w:tabs>
        <w:suppressAutoHyphens/>
        <w:contextualSpacing w:val="0"/>
        <w:rPr>
          <w:color w:val="000000"/>
        </w:rPr>
      </w:pPr>
      <w:r w:rsidRPr="005F55E9">
        <w:rPr>
          <w:color w:val="000000"/>
        </w:rPr>
        <w:t xml:space="preserve">Method: </w:t>
      </w:r>
      <w:r>
        <w:t xml:space="preserve">sends a geoloc chat message. The method returns a unique message ID. </w:t>
      </w:r>
    </w:p>
    <w:p w14:paraId="01784A4B" w14:textId="666E2ACB" w:rsidR="00FD47F5" w:rsidRDefault="00FD47F5" w:rsidP="00846F7F">
      <w:pPr>
        <w:pStyle w:val="NOTE"/>
        <w:rPr>
          <w:color w:val="000000"/>
        </w:rPr>
      </w:pPr>
      <w:r>
        <w:t>N</w:t>
      </w:r>
      <w:r w:rsidR="003D3EB7">
        <w:t>OTE</w:t>
      </w:r>
      <w:r>
        <w:t xml:space="preserve">: </w:t>
      </w:r>
      <w:r w:rsidR="003D3EB7">
        <w:tab/>
        <w:t>I</w:t>
      </w:r>
      <w:r>
        <w:t>f it’s an incoming pending chat session and the parameter IM SESSION START is 2 then the session is accepted before sending the message or rejoined if session was in timeout.</w:t>
      </w:r>
      <w:r>
        <w:rPr>
          <w:rFonts w:cs="Courier New"/>
          <w:color w:val="000000"/>
          <w:lang w:eastAsia="en-US"/>
        </w:rPr>
        <w:t xml:space="preserve"> The geoloc message content is </w:t>
      </w:r>
      <w:r>
        <w:rPr>
          <w:rFonts w:cs="Courier New"/>
          <w:color w:val="000000"/>
          <w:lang w:eastAsia="en-US"/>
        </w:rPr>
        <w:lastRenderedPageBreak/>
        <w:t>considered as mime type “application/geoloc” and will be stored in the message provider as such. Note that the geoloc content can be extracted to a Geoloc object using the Geoloc class constructor.</w:t>
      </w:r>
    </w:p>
    <w:p w14:paraId="7EC6E287" w14:textId="77777777" w:rsidR="00FD47F5" w:rsidRDefault="00FD47F5" w:rsidP="00DA4C3E">
      <w:pPr>
        <w:pStyle w:val="ASN1Code"/>
        <w:ind w:left="680"/>
        <w:rPr>
          <w:color w:val="000000"/>
          <w:szCs w:val="20"/>
        </w:rPr>
      </w:pPr>
      <w:r>
        <w:rPr>
          <w:color w:val="000000"/>
        </w:rPr>
        <w:t xml:space="preserve">ChatMessage </w:t>
      </w:r>
      <w:proofErr w:type="gramStart"/>
      <w:r>
        <w:rPr>
          <w:color w:val="000000"/>
        </w:rPr>
        <w:t>sendMessage(</w:t>
      </w:r>
      <w:proofErr w:type="gramEnd"/>
      <w:r>
        <w:rPr>
          <w:color w:val="000000"/>
        </w:rPr>
        <w:t>Geoloc geoloc)</w:t>
      </w:r>
    </w:p>
    <w:p w14:paraId="2EED5998" w14:textId="77777777" w:rsidR="00FD47F5" w:rsidRDefault="00FD47F5" w:rsidP="00DA4C3E">
      <w:pPr>
        <w:pStyle w:val="ASN1Code"/>
        <w:ind w:left="680"/>
        <w:rPr>
          <w:color w:val="000000"/>
          <w:szCs w:val="20"/>
        </w:rPr>
      </w:pPr>
    </w:p>
    <w:p w14:paraId="35E153E2" w14:textId="77777777" w:rsidR="008973CC" w:rsidRPr="008973CC" w:rsidRDefault="00FD47F5" w:rsidP="00FD47F5">
      <w:pPr>
        <w:pStyle w:val="ListBullet1"/>
        <w:numPr>
          <w:ilvl w:val="0"/>
          <w:numId w:val="24"/>
        </w:numPr>
        <w:tabs>
          <w:tab w:val="clear" w:pos="680"/>
        </w:tabs>
        <w:suppressAutoHyphens/>
        <w:contextualSpacing w:val="0"/>
        <w:rPr>
          <w:rFonts w:cs="Courier New"/>
          <w:color w:val="000000"/>
          <w:szCs w:val="20"/>
        </w:rPr>
      </w:pPr>
      <w:r>
        <w:rPr>
          <w:color w:val="000000"/>
        </w:rPr>
        <w:t xml:space="preserve">Method: This method should be called to notify the stack if there is ongoing composing or not in this GroupChat. If there is an ongoing chat session established with the remote side corresponding to this GroupChat this means that a call to this method will send the “is-composing” event or the “is-not-composing” event to the remote side. However, since this method can be called at any time even when there is no chat session established with the remote side or when the stack is not even connected to the IMS server then the stack implementation needs to hold the last given information (i.e. composing or not composing) in memory and then send it later when there is an established session available to relay this information on. </w:t>
      </w:r>
    </w:p>
    <w:p w14:paraId="6292E7AB" w14:textId="7F3564AB" w:rsidR="00FD47F5" w:rsidRDefault="00FD47F5" w:rsidP="00846F7F">
      <w:pPr>
        <w:pStyle w:val="NOTE"/>
        <w:rPr>
          <w:szCs w:val="20"/>
        </w:rPr>
      </w:pPr>
      <w:r>
        <w:t>N</w:t>
      </w:r>
      <w:r w:rsidR="008973CC">
        <w:t>OTE</w:t>
      </w:r>
      <w:r>
        <w:t xml:space="preserve">: </w:t>
      </w:r>
      <w:r w:rsidR="008973CC">
        <w:tab/>
        <w:t>I</w:t>
      </w:r>
      <w:r>
        <w:t>f this GroupChat corresponds to an incoming pending chat session and the parameter IM SESSION START is 1 then the session is accepted before sending the “is-composing” event.</w:t>
      </w:r>
    </w:p>
    <w:p w14:paraId="38CE87F4" w14:textId="77777777" w:rsidR="00FD47F5" w:rsidRDefault="00FD47F5" w:rsidP="00DA4C3E">
      <w:pPr>
        <w:pStyle w:val="ASN1Code"/>
        <w:ind w:left="680"/>
        <w:rPr>
          <w:color w:val="000000"/>
          <w:szCs w:val="20"/>
        </w:rPr>
      </w:pPr>
      <w:proofErr w:type="gramStart"/>
      <w:r>
        <w:rPr>
          <w:color w:val="000000"/>
          <w:szCs w:val="20"/>
        </w:rPr>
        <w:t>void</w:t>
      </w:r>
      <w:proofErr w:type="gramEnd"/>
      <w:r>
        <w:rPr>
          <w:color w:val="000000"/>
          <w:szCs w:val="20"/>
        </w:rPr>
        <w:t xml:space="preserve"> setComposingStatus(boolean ongoing)</w:t>
      </w:r>
    </w:p>
    <w:p w14:paraId="664266A4" w14:textId="77777777" w:rsidR="00FD47F5" w:rsidRDefault="00FD47F5" w:rsidP="00DA4C3E">
      <w:pPr>
        <w:pStyle w:val="ASN1Code"/>
        <w:ind w:left="680"/>
        <w:rPr>
          <w:color w:val="000000"/>
          <w:szCs w:val="20"/>
        </w:rPr>
      </w:pPr>
    </w:p>
    <w:p w14:paraId="1C689AF7" w14:textId="77777777" w:rsidR="00FD47F5" w:rsidRDefault="00FD47F5" w:rsidP="00FD47F5">
      <w:pPr>
        <w:pStyle w:val="ListBullet1"/>
        <w:numPr>
          <w:ilvl w:val="0"/>
          <w:numId w:val="17"/>
        </w:numPr>
        <w:tabs>
          <w:tab w:val="clear" w:pos="0"/>
          <w:tab w:val="clear" w:pos="680"/>
          <w:tab w:val="num" w:pos="720"/>
        </w:tabs>
        <w:suppressAutoHyphens/>
        <w:ind w:left="720" w:hanging="360"/>
        <w:contextualSpacing w:val="0"/>
        <w:rPr>
          <w:color w:val="000000"/>
        </w:rPr>
      </w:pPr>
      <w:r>
        <w:rPr>
          <w:color w:val="000000"/>
        </w:rPr>
        <w:t>Method: returns true if it’s possible and allowed to invite additional participants to the group chat right now, else returns false.</w:t>
      </w:r>
    </w:p>
    <w:p w14:paraId="740DB318" w14:textId="77777777" w:rsidR="00FD47F5" w:rsidRDefault="00FD47F5" w:rsidP="00DA4C3E">
      <w:pPr>
        <w:pStyle w:val="ASN1Code"/>
        <w:rPr>
          <w:color w:val="000000"/>
        </w:rPr>
      </w:pPr>
      <w:r>
        <w:rPr>
          <w:color w:val="000000"/>
        </w:rPr>
        <w:tab/>
      </w:r>
      <w:proofErr w:type="gramStart"/>
      <w:r>
        <w:rPr>
          <w:color w:val="000000"/>
        </w:rPr>
        <w:t>boolean</w:t>
      </w:r>
      <w:proofErr w:type="gramEnd"/>
      <w:r>
        <w:rPr>
          <w:color w:val="000000"/>
        </w:rPr>
        <w:t xml:space="preserve"> </w:t>
      </w:r>
      <w:r>
        <w:rPr>
          <w:color w:val="000000"/>
          <w:szCs w:val="20"/>
        </w:rPr>
        <w:t>isAllowedTo</w:t>
      </w:r>
      <w:r>
        <w:rPr>
          <w:color w:val="000000"/>
        </w:rPr>
        <w:t>InviteParticipants()</w:t>
      </w:r>
    </w:p>
    <w:p w14:paraId="4C9C96DB" w14:textId="77777777" w:rsidR="00FD47F5" w:rsidRDefault="00FD47F5" w:rsidP="00DA4C3E">
      <w:pPr>
        <w:pStyle w:val="ASN1Code"/>
        <w:rPr>
          <w:color w:val="000000"/>
        </w:rPr>
      </w:pPr>
    </w:p>
    <w:p w14:paraId="2E542235" w14:textId="77777777" w:rsidR="00FD47F5" w:rsidRDefault="00FD47F5" w:rsidP="00FD47F5">
      <w:pPr>
        <w:pStyle w:val="ListBullet1"/>
        <w:numPr>
          <w:ilvl w:val="0"/>
          <w:numId w:val="17"/>
        </w:numPr>
        <w:tabs>
          <w:tab w:val="clear" w:pos="0"/>
          <w:tab w:val="clear" w:pos="680"/>
          <w:tab w:val="num" w:pos="720"/>
        </w:tabs>
        <w:suppressAutoHyphens/>
        <w:ind w:left="720" w:hanging="360"/>
        <w:contextualSpacing w:val="0"/>
        <w:rPr>
          <w:rFonts w:ascii="Courier New" w:hAnsi="Courier New" w:cs="Courier New"/>
          <w:color w:val="000000"/>
        </w:rPr>
      </w:pPr>
      <w:r>
        <w:rPr>
          <w:color w:val="000000"/>
        </w:rPr>
        <w:t>Method: returns true if it's possible and allowed to invite the specified participant to the group chat right now, else returns false.</w:t>
      </w:r>
    </w:p>
    <w:p w14:paraId="6CB10C24" w14:textId="77777777" w:rsidR="00FD47F5" w:rsidRDefault="00FD47F5" w:rsidP="00DA4C3E">
      <w:pPr>
        <w:pStyle w:val="ListBullet1"/>
        <w:numPr>
          <w:ilvl w:val="0"/>
          <w:numId w:val="0"/>
        </w:numPr>
        <w:ind w:left="680" w:hanging="340"/>
        <w:rPr>
          <w:color w:val="000000"/>
        </w:rPr>
      </w:pPr>
      <w:r>
        <w:rPr>
          <w:rFonts w:ascii="Courier New" w:hAnsi="Courier New" w:cs="Courier New"/>
          <w:color w:val="000000"/>
        </w:rPr>
        <w:tab/>
      </w:r>
      <w:proofErr w:type="gramStart"/>
      <w:r>
        <w:rPr>
          <w:rFonts w:ascii="Courier New" w:hAnsi="Courier New" w:cs="Courier New"/>
          <w:color w:val="000000"/>
        </w:rPr>
        <w:t>boolean</w:t>
      </w:r>
      <w:proofErr w:type="gramEnd"/>
      <w:r>
        <w:rPr>
          <w:rFonts w:ascii="Courier New" w:hAnsi="Courier New" w:cs="Courier New"/>
          <w:color w:val="000000"/>
        </w:rPr>
        <w:t xml:space="preserve"> </w:t>
      </w:r>
      <w:r>
        <w:rPr>
          <w:rFonts w:ascii="Courier New" w:hAnsi="Courier New" w:cs="Courier New"/>
          <w:color w:val="000000"/>
          <w:szCs w:val="20"/>
        </w:rPr>
        <w:t>isAllowedTo</w:t>
      </w:r>
      <w:r>
        <w:rPr>
          <w:rFonts w:ascii="Courier New" w:hAnsi="Courier New" w:cs="Courier New"/>
          <w:color w:val="000000"/>
        </w:rPr>
        <w:t>InviteParticipant(ContactId participant)</w:t>
      </w:r>
      <w:r>
        <w:rPr>
          <w:color w:val="000000"/>
        </w:rPr>
        <w:br/>
      </w:r>
    </w:p>
    <w:p w14:paraId="5F2BA674"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invite additional participants to this group chat.</w:t>
      </w:r>
    </w:p>
    <w:p w14:paraId="289DA734"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inviteParticipants(Set&lt;ContactId&gt; participants)</w:t>
      </w:r>
    </w:p>
    <w:p w14:paraId="4324416B" w14:textId="77777777" w:rsidR="00FD47F5" w:rsidRDefault="00FD47F5" w:rsidP="00DA4C3E">
      <w:pPr>
        <w:pStyle w:val="ASN1Code"/>
        <w:ind w:left="680"/>
        <w:rPr>
          <w:color w:val="000000"/>
          <w:szCs w:val="20"/>
        </w:rPr>
      </w:pPr>
    </w:p>
    <w:p w14:paraId="60EE834E"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maximum number of participants for a group chat from the group chat info subscription (this value overrides the provisioning parameter).</w:t>
      </w:r>
    </w:p>
    <w:p w14:paraId="39303495" w14:textId="77777777" w:rsidR="00FD47F5" w:rsidRDefault="00FD47F5" w:rsidP="00DA4C3E">
      <w:pPr>
        <w:pStyle w:val="ASN1Code"/>
        <w:ind w:left="680"/>
        <w:rPr>
          <w:color w:val="000000"/>
          <w:szCs w:val="20"/>
        </w:rPr>
      </w:pPr>
      <w:proofErr w:type="gramStart"/>
      <w:r>
        <w:rPr>
          <w:color w:val="000000"/>
        </w:rPr>
        <w:t>int</w:t>
      </w:r>
      <w:proofErr w:type="gramEnd"/>
      <w:r>
        <w:rPr>
          <w:color w:val="000000"/>
        </w:rPr>
        <w:t xml:space="preserve"> getMaxParticipants()</w:t>
      </w:r>
    </w:p>
    <w:p w14:paraId="095E0B87" w14:textId="77777777" w:rsidR="00FD47F5" w:rsidRDefault="00FD47F5" w:rsidP="00DA4C3E">
      <w:pPr>
        <w:pStyle w:val="ASN1Code"/>
        <w:ind w:left="680"/>
        <w:rPr>
          <w:color w:val="000000"/>
          <w:szCs w:val="20"/>
        </w:rPr>
      </w:pPr>
    </w:p>
    <w:p w14:paraId="77ECF3E2"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true if it’s possible and allowed to leave this group chat. Typically, this is always possible unless user has already chosen to leave this group chat already.</w:t>
      </w:r>
    </w:p>
    <w:p w14:paraId="58552DFF" w14:textId="77777777" w:rsidR="00FD47F5" w:rsidRDefault="00FD47F5" w:rsidP="00DA4C3E">
      <w:pPr>
        <w:pStyle w:val="ASN1Code"/>
        <w:ind w:left="680"/>
        <w:rPr>
          <w:color w:val="000000"/>
        </w:rPr>
      </w:pPr>
      <w:proofErr w:type="gramStart"/>
      <w:r>
        <w:rPr>
          <w:color w:val="000000"/>
        </w:rPr>
        <w:t>boolean</w:t>
      </w:r>
      <w:proofErr w:type="gramEnd"/>
      <w:r>
        <w:rPr>
          <w:color w:val="000000"/>
        </w:rPr>
        <w:t xml:space="preserve"> </w:t>
      </w:r>
      <w:r>
        <w:rPr>
          <w:color w:val="000000"/>
          <w:szCs w:val="20"/>
        </w:rPr>
        <w:t>isAllowedTo</w:t>
      </w:r>
      <w:r>
        <w:rPr>
          <w:color w:val="000000"/>
        </w:rPr>
        <w:t>Leave()</w:t>
      </w:r>
    </w:p>
    <w:p w14:paraId="56D26414" w14:textId="77777777" w:rsidR="00FD47F5" w:rsidRDefault="00FD47F5" w:rsidP="00DA4C3E">
      <w:pPr>
        <w:pStyle w:val="ASN1Code"/>
        <w:ind w:left="680"/>
        <w:rPr>
          <w:color w:val="000000"/>
        </w:rPr>
      </w:pPr>
    </w:p>
    <w:p w14:paraId="6056484D"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 xml:space="preserve">Method: Leaves </w:t>
      </w:r>
      <w:r>
        <w:rPr>
          <w:rFonts w:eastAsia="Malgun Gothic"/>
          <w:color w:val="000000"/>
          <w:lang w:eastAsia="ko-KR"/>
        </w:rPr>
        <w:t xml:space="preserve">a </w:t>
      </w:r>
      <w:r>
        <w:rPr>
          <w:color w:val="000000"/>
        </w:rPr>
        <w:t>group chat willingly and permanently. The group chat will continue between other participants if there are enough participants.</w:t>
      </w:r>
    </w:p>
    <w:p w14:paraId="6920A788"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leave()</w:t>
      </w:r>
    </w:p>
    <w:p w14:paraId="24C80C63" w14:textId="77777777" w:rsidR="00FD47F5" w:rsidRDefault="00FD47F5" w:rsidP="00DA4C3E">
      <w:pPr>
        <w:pStyle w:val="ASN1Code"/>
        <w:rPr>
          <w:color w:val="000000"/>
          <w:szCs w:val="20"/>
        </w:rPr>
      </w:pPr>
    </w:p>
    <w:p w14:paraId="298FEEBC" w14:textId="77777777" w:rsidR="00FD47F5" w:rsidRPr="005F55E9" w:rsidRDefault="00FD47F5" w:rsidP="00DA4C3E">
      <w:r>
        <w:rPr>
          <w:color w:val="000000"/>
        </w:rPr>
        <w:lastRenderedPageBreak/>
        <w:t xml:space="preserve">Class </w:t>
      </w:r>
      <w:r>
        <w:rPr>
          <w:b/>
          <w:color w:val="000000"/>
        </w:rPr>
        <w:t>GroupChatListener</w:t>
      </w:r>
      <w:r>
        <w:rPr>
          <w:color w:val="000000"/>
        </w:rPr>
        <w:t>:</w:t>
      </w:r>
    </w:p>
    <w:p w14:paraId="11C661B0" w14:textId="77777777" w:rsidR="00FD47F5" w:rsidRDefault="00FD47F5" w:rsidP="00DA4C3E">
      <w:r>
        <w:t>This class offers callback methods on group chat events.</w:t>
      </w:r>
    </w:p>
    <w:p w14:paraId="029E6A0B" w14:textId="77777777" w:rsidR="00FD47F5" w:rsidRDefault="00FD47F5" w:rsidP="00DA4C3E"/>
    <w:p w14:paraId="1256D7F4"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szCs w:val="20"/>
        </w:rPr>
        <w:t>Method: Callback called when a group chat state/reasonCode is changed.</w:t>
      </w:r>
    </w:p>
    <w:p w14:paraId="28A768B6" w14:textId="77777777" w:rsidR="00FD47F5" w:rsidRDefault="00FD47F5" w:rsidP="00DA4C3E">
      <w:pPr>
        <w:pStyle w:val="ASN1Code"/>
        <w:ind w:left="680"/>
        <w:rPr>
          <w:color w:val="000000"/>
          <w:szCs w:val="20"/>
        </w:rPr>
      </w:pPr>
      <w:proofErr w:type="gramStart"/>
      <w:r>
        <w:rPr>
          <w:color w:val="000000"/>
          <w:szCs w:val="20"/>
        </w:rPr>
        <w:t>void</w:t>
      </w:r>
      <w:proofErr w:type="gramEnd"/>
      <w:r>
        <w:rPr>
          <w:color w:val="000000"/>
          <w:szCs w:val="20"/>
        </w:rPr>
        <w:t xml:space="preserve"> onStateChanged(String chatId, GroupChat.State state, GroupChat.ReasonCode reasonCode) </w:t>
      </w:r>
    </w:p>
    <w:p w14:paraId="3968DA05" w14:textId="77777777" w:rsidR="00FD47F5" w:rsidRDefault="00FD47F5" w:rsidP="00DA4C3E">
      <w:pPr>
        <w:pStyle w:val="ASN1Code"/>
        <w:ind w:left="680"/>
        <w:rPr>
          <w:color w:val="000000"/>
          <w:szCs w:val="20"/>
        </w:rPr>
      </w:pPr>
    </w:p>
    <w:p w14:paraId="0680CBBC"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w:t>
      </w:r>
      <w:r w:rsidRPr="005F55E9">
        <w:rPr>
          <w:color w:val="000000"/>
        </w:rPr>
        <w:t xml:space="preserve"> Callback called when a message status/reasonCode is changed.</w:t>
      </w:r>
    </w:p>
    <w:p w14:paraId="16149D94" w14:textId="77777777" w:rsidR="00FD47F5" w:rsidRDefault="00FD47F5" w:rsidP="00DA4C3E">
      <w:pPr>
        <w:pStyle w:val="ASN1Code"/>
        <w:ind w:left="720"/>
        <w:rPr>
          <w:color w:val="000000"/>
        </w:rPr>
      </w:pPr>
      <w:proofErr w:type="gramStart"/>
      <w:r>
        <w:rPr>
          <w:color w:val="000000"/>
        </w:rPr>
        <w:t>void</w:t>
      </w:r>
      <w:proofErr w:type="gramEnd"/>
      <w:r>
        <w:rPr>
          <w:color w:val="000000"/>
        </w:rPr>
        <w:t xml:space="preserve"> onMessageStatusChanged(String chatId, String mimeType, String msgId, ChatLog.Message.Content.Status status, ChatLog.Message.Content.ReasonCode reasonCode)</w:t>
      </w:r>
    </w:p>
    <w:p w14:paraId="2FEDE5AC" w14:textId="77777777" w:rsidR="00FD47F5" w:rsidRDefault="00FD47F5" w:rsidP="00DA4C3E">
      <w:pPr>
        <w:pStyle w:val="ASN1Code"/>
        <w:ind w:left="720"/>
        <w:rPr>
          <w:color w:val="000000"/>
        </w:rPr>
      </w:pPr>
    </w:p>
    <w:p w14:paraId="5490C615"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rPr>
        <w:t xml:space="preserve">Method: callback called when </w:t>
      </w:r>
      <w:proofErr w:type="gramStart"/>
      <w:r>
        <w:rPr>
          <w:color w:val="000000"/>
        </w:rPr>
        <w:t>a</w:t>
      </w:r>
      <w:proofErr w:type="gramEnd"/>
      <w:r>
        <w:rPr>
          <w:color w:val="000000"/>
        </w:rPr>
        <w:t xml:space="preserve"> “is-composing” event has been received. If the remote is typing a message the status is set to true, else it is false.</w:t>
      </w:r>
    </w:p>
    <w:p w14:paraId="510C0239" w14:textId="77777777" w:rsidR="00FD47F5" w:rsidRDefault="00FD47F5" w:rsidP="00DA4C3E">
      <w:pPr>
        <w:pStyle w:val="ASN1Code"/>
        <w:ind w:left="680"/>
        <w:rPr>
          <w:color w:val="000000"/>
          <w:szCs w:val="20"/>
        </w:rPr>
      </w:pPr>
      <w:proofErr w:type="gramStart"/>
      <w:r>
        <w:rPr>
          <w:color w:val="000000"/>
          <w:szCs w:val="20"/>
        </w:rPr>
        <w:t>void</w:t>
      </w:r>
      <w:proofErr w:type="gramEnd"/>
      <w:r>
        <w:rPr>
          <w:color w:val="000000"/>
          <w:szCs w:val="20"/>
        </w:rPr>
        <w:t xml:space="preserve"> onComposingEvent(String chatId, ContactId contact, boolean status)</w:t>
      </w:r>
    </w:p>
    <w:p w14:paraId="54BE2271" w14:textId="77777777" w:rsidR="00FD47F5" w:rsidRDefault="00FD47F5" w:rsidP="00DA4C3E">
      <w:pPr>
        <w:pStyle w:val="ASN1Code"/>
        <w:rPr>
          <w:color w:val="000000"/>
          <w:szCs w:val="20"/>
        </w:rPr>
      </w:pPr>
    </w:p>
    <w:p w14:paraId="1D3C2BCF" w14:textId="77777777" w:rsidR="00FD47F5" w:rsidRDefault="00FD47F5" w:rsidP="00FD47F5">
      <w:pPr>
        <w:pStyle w:val="ListBullet1"/>
        <w:numPr>
          <w:ilvl w:val="0"/>
          <w:numId w:val="24"/>
        </w:numPr>
        <w:tabs>
          <w:tab w:val="clear" w:pos="680"/>
        </w:tabs>
        <w:suppressAutoHyphens/>
        <w:contextualSpacing w:val="0"/>
        <w:rPr>
          <w:color w:val="000000"/>
          <w:szCs w:val="20"/>
        </w:rPr>
      </w:pPr>
      <w:r w:rsidRPr="005F55E9">
        <w:rPr>
          <w:color w:val="000000"/>
        </w:rPr>
        <w:t xml:space="preserve">Method: </w:t>
      </w:r>
      <w:r>
        <w:rPr>
          <w:color w:val="000000"/>
        </w:rPr>
        <w:t>callback</w:t>
      </w:r>
      <w:r w:rsidRPr="005F55E9">
        <w:rPr>
          <w:color w:val="000000"/>
        </w:rPr>
        <w:t xml:space="preserve"> called when a group delivery info status/reasonCode was changed for a single recipient to a group message.</w:t>
      </w:r>
    </w:p>
    <w:p w14:paraId="2869671D" w14:textId="77777777" w:rsidR="00FD47F5" w:rsidRDefault="00FD47F5" w:rsidP="00DA4C3E">
      <w:pPr>
        <w:pStyle w:val="ASN1Code"/>
        <w:ind w:left="720"/>
        <w:rPr>
          <w:color w:val="000000"/>
        </w:rPr>
      </w:pPr>
      <w:proofErr w:type="gramStart"/>
      <w:r>
        <w:rPr>
          <w:color w:val="000000"/>
          <w:szCs w:val="20"/>
        </w:rPr>
        <w:t>void</w:t>
      </w:r>
      <w:proofErr w:type="gramEnd"/>
      <w:r>
        <w:rPr>
          <w:color w:val="000000"/>
          <w:szCs w:val="20"/>
        </w:rPr>
        <w:t xml:space="preserve"> onMessageGroupDeliveryInfoChanged(String chatId, ContactId contact, String mimeType, String msgId, GroupDeliveryInfo.Status status, GroupDeliveryInfo.ReasonCode reasonCode)</w:t>
      </w:r>
    </w:p>
    <w:p w14:paraId="6EA57EE0" w14:textId="77777777" w:rsidR="00FD47F5" w:rsidRDefault="00FD47F5" w:rsidP="00DA4C3E">
      <w:pPr>
        <w:pStyle w:val="ASN1Code"/>
        <w:ind w:left="720"/>
        <w:rPr>
          <w:color w:val="000000"/>
        </w:rPr>
      </w:pPr>
    </w:p>
    <w:p w14:paraId="5E01522E" w14:textId="77777777" w:rsidR="00FD47F5" w:rsidRDefault="00FD47F5" w:rsidP="00FD47F5">
      <w:pPr>
        <w:pStyle w:val="ListBullet1"/>
        <w:numPr>
          <w:ilvl w:val="0"/>
          <w:numId w:val="25"/>
        </w:numPr>
        <w:tabs>
          <w:tab w:val="clear" w:pos="680"/>
        </w:tabs>
        <w:suppressAutoHyphens/>
        <w:contextualSpacing w:val="0"/>
        <w:rPr>
          <w:color w:val="000000"/>
          <w:szCs w:val="20"/>
        </w:rPr>
      </w:pPr>
      <w:r w:rsidRPr="005F55E9">
        <w:rPr>
          <w:color w:val="000000"/>
        </w:rPr>
        <w:t>Method: callback called when a participant status has been changed in a group chat.</w:t>
      </w:r>
    </w:p>
    <w:p w14:paraId="73BAA3D2" w14:textId="77777777" w:rsidR="00FD47F5" w:rsidRDefault="00FD47F5" w:rsidP="00DA4C3E">
      <w:pPr>
        <w:pStyle w:val="ASN1Code"/>
        <w:ind w:left="680"/>
        <w:rPr>
          <w:color w:val="000000"/>
          <w:szCs w:val="20"/>
        </w:rPr>
      </w:pPr>
      <w:proofErr w:type="gramStart"/>
      <w:r>
        <w:rPr>
          <w:color w:val="000000"/>
          <w:szCs w:val="20"/>
        </w:rPr>
        <w:t>void</w:t>
      </w:r>
      <w:proofErr w:type="gramEnd"/>
      <w:r>
        <w:rPr>
          <w:color w:val="000000"/>
          <w:szCs w:val="20"/>
        </w:rPr>
        <w:t xml:space="preserve"> onParticipantStatusChanged(String chatId, ContactId contact, ParticipantStatus status)</w:t>
      </w:r>
    </w:p>
    <w:p w14:paraId="5A2BABD2" w14:textId="77777777" w:rsidR="00FD47F5" w:rsidRDefault="00FD47F5" w:rsidP="00DA4C3E">
      <w:pPr>
        <w:pStyle w:val="ASN1Code"/>
        <w:ind w:left="680"/>
        <w:rPr>
          <w:color w:val="000000"/>
          <w:szCs w:val="20"/>
        </w:rPr>
      </w:pPr>
    </w:p>
    <w:p w14:paraId="586B6CEE" w14:textId="77777777" w:rsidR="00FD47F5" w:rsidRDefault="00FD47F5" w:rsidP="00FD47F5">
      <w:pPr>
        <w:pStyle w:val="ListBullet1"/>
        <w:numPr>
          <w:ilvl w:val="0"/>
          <w:numId w:val="25"/>
        </w:numPr>
        <w:tabs>
          <w:tab w:val="clear" w:pos="680"/>
        </w:tabs>
        <w:suppressAutoHyphens/>
        <w:contextualSpacing w:val="0"/>
        <w:rPr>
          <w:color w:val="000000"/>
          <w:szCs w:val="20"/>
        </w:rPr>
      </w:pPr>
      <w:r w:rsidRPr="005F55E9">
        <w:rPr>
          <w:color w:val="000000"/>
        </w:rPr>
        <w:t xml:space="preserve">Method: callback called when a delete operation completed that resulted in that one or several group chats </w:t>
      </w:r>
      <w:r>
        <w:rPr>
          <w:color w:val="000000"/>
        </w:rPr>
        <w:t>was deleted specified by the chatIds parameter.</w:t>
      </w:r>
    </w:p>
    <w:p w14:paraId="2C3ED7E7" w14:textId="77777777" w:rsidR="00FD47F5" w:rsidRDefault="00FD47F5" w:rsidP="00DA4C3E">
      <w:pPr>
        <w:pStyle w:val="ASN1Code"/>
        <w:ind w:left="680"/>
        <w:rPr>
          <w:color w:val="000000"/>
          <w:szCs w:val="20"/>
        </w:rPr>
      </w:pPr>
      <w:proofErr w:type="gramStart"/>
      <w:r>
        <w:rPr>
          <w:color w:val="000000"/>
          <w:szCs w:val="20"/>
        </w:rPr>
        <w:t>void</w:t>
      </w:r>
      <w:proofErr w:type="gramEnd"/>
      <w:r>
        <w:rPr>
          <w:color w:val="000000"/>
          <w:szCs w:val="20"/>
        </w:rPr>
        <w:t xml:space="preserve"> onDeleted(Set&lt;String&gt; chatIds)</w:t>
      </w:r>
    </w:p>
    <w:p w14:paraId="01ED92E9" w14:textId="77777777" w:rsidR="00FD47F5" w:rsidRDefault="00FD47F5" w:rsidP="00DA4C3E">
      <w:pPr>
        <w:pStyle w:val="ASN1Code"/>
        <w:rPr>
          <w:color w:val="000000"/>
          <w:szCs w:val="20"/>
        </w:rPr>
      </w:pPr>
    </w:p>
    <w:p w14:paraId="1229ADE5" w14:textId="77777777" w:rsidR="00FD47F5" w:rsidRDefault="00FD47F5" w:rsidP="00FD47F5">
      <w:pPr>
        <w:pStyle w:val="ListBullet1"/>
        <w:numPr>
          <w:ilvl w:val="0"/>
          <w:numId w:val="25"/>
        </w:numPr>
        <w:tabs>
          <w:tab w:val="clear" w:pos="680"/>
        </w:tabs>
        <w:suppressAutoHyphens/>
        <w:contextualSpacing w:val="0"/>
        <w:rPr>
          <w:color w:val="000000"/>
          <w:szCs w:val="20"/>
        </w:rPr>
      </w:pPr>
      <w:r w:rsidRPr="005F55E9">
        <w:rPr>
          <w:color w:val="000000"/>
        </w:rPr>
        <w:t xml:space="preserve">Method: callback called when a delete operation completed that resulted in that one or several group chat messages </w:t>
      </w:r>
      <w:r>
        <w:rPr>
          <w:color w:val="000000"/>
        </w:rPr>
        <w:t>was deleted specified by the msgIds parameter corresponding to a specific group chat.</w:t>
      </w:r>
    </w:p>
    <w:p w14:paraId="6400D4FA" w14:textId="77777777" w:rsidR="00FD47F5" w:rsidRDefault="00FD47F5" w:rsidP="00DA4C3E">
      <w:pPr>
        <w:pStyle w:val="ASN1Code"/>
        <w:ind w:left="680"/>
        <w:rPr>
          <w:color w:val="000000"/>
          <w:szCs w:val="20"/>
        </w:rPr>
      </w:pPr>
      <w:proofErr w:type="gramStart"/>
      <w:r>
        <w:rPr>
          <w:color w:val="000000"/>
          <w:szCs w:val="20"/>
        </w:rPr>
        <w:t>void</w:t>
      </w:r>
      <w:proofErr w:type="gramEnd"/>
      <w:r>
        <w:rPr>
          <w:color w:val="000000"/>
          <w:szCs w:val="20"/>
        </w:rPr>
        <w:t xml:space="preserve"> onMessagesDeleted(String chatId, Set&lt;String&gt; msgIds)</w:t>
      </w:r>
    </w:p>
    <w:p w14:paraId="0EF760CD" w14:textId="77777777" w:rsidR="00FD47F5" w:rsidRPr="005F55E9" w:rsidRDefault="00FD47F5" w:rsidP="00DA4C3E">
      <w:r>
        <w:rPr>
          <w:color w:val="000000"/>
        </w:rPr>
        <w:t xml:space="preserve">Class </w:t>
      </w:r>
      <w:r>
        <w:rPr>
          <w:b/>
          <w:color w:val="000000"/>
        </w:rPr>
        <w:t>ChatServiceConfiguration</w:t>
      </w:r>
      <w:r>
        <w:rPr>
          <w:color w:val="000000"/>
        </w:rPr>
        <w:t>:</w:t>
      </w:r>
    </w:p>
    <w:p w14:paraId="4349541E" w14:textId="77777777" w:rsidR="00FD47F5" w:rsidRDefault="00FD47F5" w:rsidP="00DA4C3E">
      <w:r>
        <w:t xml:space="preserve">This class represents the particular configuration of </w:t>
      </w:r>
      <w:proofErr w:type="gramStart"/>
      <w:r>
        <w:t>a</w:t>
      </w:r>
      <w:proofErr w:type="gramEnd"/>
      <w:r>
        <w:t xml:space="preserve"> IM Service.</w:t>
      </w:r>
    </w:p>
    <w:p w14:paraId="6F2CCCDA" w14:textId="77777777" w:rsidR="00FD47F5" w:rsidRPr="0006610C" w:rsidRDefault="00FD47F5" w:rsidP="00DA4C3E"/>
    <w:p w14:paraId="24BBABC0"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lang w:eastAsia="en-US"/>
        </w:rPr>
        <w:t xml:space="preserve">Method: returns the “imWarnSF” configuration. True if a user should be informed when sending a message to an offline user. False if a user should not be informed of that. This method is internally making use of a combination of the provisioning values </w:t>
      </w:r>
      <w:r w:rsidRPr="00307E5B">
        <w:rPr>
          <w:rFonts w:ascii="Courier New" w:hAnsi="Courier New" w:cs="Courier New"/>
          <w:color w:val="000000"/>
          <w:lang w:eastAsia="en-US"/>
        </w:rPr>
        <w:t>imWarnSf</w:t>
      </w:r>
      <w:r>
        <w:rPr>
          <w:color w:val="000000"/>
          <w:lang w:eastAsia="en-US"/>
        </w:rPr>
        <w:t xml:space="preserve"> and </w:t>
      </w:r>
      <w:r w:rsidRPr="005F55E9">
        <w:rPr>
          <w:rFonts w:ascii="Courier New" w:hAnsi="Courier New"/>
          <w:color w:val="000000"/>
        </w:rPr>
        <w:t>imCapAlwaysOn</w:t>
      </w:r>
      <w:r>
        <w:rPr>
          <w:color w:val="000000"/>
          <w:lang w:eastAsia="en-US"/>
        </w:rPr>
        <w:t>.</w:t>
      </w:r>
    </w:p>
    <w:p w14:paraId="4EB8B599" w14:textId="77777777" w:rsidR="00FD47F5" w:rsidRDefault="00FD47F5" w:rsidP="00DA4C3E">
      <w:pPr>
        <w:pStyle w:val="ASN1Code"/>
        <w:ind w:left="680"/>
        <w:rPr>
          <w:color w:val="000000"/>
          <w:szCs w:val="20"/>
        </w:rPr>
      </w:pPr>
      <w:proofErr w:type="gramStart"/>
      <w:r>
        <w:rPr>
          <w:color w:val="000000"/>
        </w:rPr>
        <w:t>boolean</w:t>
      </w:r>
      <w:proofErr w:type="gramEnd"/>
      <w:r>
        <w:rPr>
          <w:color w:val="000000"/>
        </w:rPr>
        <w:t xml:space="preserve"> isChatWarnSf()</w:t>
      </w:r>
    </w:p>
    <w:p w14:paraId="1F1B880C" w14:textId="77777777" w:rsidR="00FD47F5" w:rsidRDefault="00FD47F5" w:rsidP="00DA4C3E">
      <w:pPr>
        <w:pStyle w:val="ASN1Code"/>
        <w:ind w:left="680"/>
        <w:rPr>
          <w:color w:val="000000"/>
          <w:szCs w:val="20"/>
        </w:rPr>
      </w:pPr>
    </w:p>
    <w:p w14:paraId="7E3F098D"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lang w:eastAsia="en-US"/>
        </w:rPr>
        <w:t>Method: returns the maximum number of participants in a group chat.</w:t>
      </w:r>
    </w:p>
    <w:p w14:paraId="535E5437" w14:textId="77777777" w:rsidR="00FD47F5" w:rsidRDefault="00FD47F5" w:rsidP="00DA4C3E">
      <w:pPr>
        <w:pStyle w:val="ASN1Code"/>
        <w:ind w:left="680"/>
        <w:rPr>
          <w:color w:val="000000"/>
        </w:rPr>
      </w:pPr>
      <w:proofErr w:type="gramStart"/>
      <w:r>
        <w:rPr>
          <w:color w:val="000000"/>
        </w:rPr>
        <w:t>int</w:t>
      </w:r>
      <w:proofErr w:type="gramEnd"/>
      <w:r>
        <w:rPr>
          <w:color w:val="000000"/>
        </w:rPr>
        <w:t xml:space="preserve"> getGroupChatMaxParticipants()</w:t>
      </w:r>
    </w:p>
    <w:p w14:paraId="64D1B4B2" w14:textId="77777777" w:rsidR="00FD47F5" w:rsidRDefault="00FD47F5" w:rsidP="00DA4C3E">
      <w:pPr>
        <w:pStyle w:val="ASN1Code"/>
        <w:ind w:left="680"/>
        <w:rPr>
          <w:color w:val="000000"/>
        </w:rPr>
      </w:pPr>
    </w:p>
    <w:p w14:paraId="5C0DEE06" w14:textId="77777777" w:rsidR="00FD47F5" w:rsidRPr="005F55E9" w:rsidRDefault="00FD47F5" w:rsidP="00FD47F5">
      <w:pPr>
        <w:pStyle w:val="ListBullet1"/>
        <w:numPr>
          <w:ilvl w:val="0"/>
          <w:numId w:val="24"/>
        </w:numPr>
        <w:tabs>
          <w:tab w:val="clear" w:pos="680"/>
        </w:tabs>
        <w:suppressAutoHyphens/>
        <w:contextualSpacing w:val="0"/>
      </w:pPr>
      <w:r>
        <w:rPr>
          <w:color w:val="000000"/>
          <w:lang w:eastAsia="en-US"/>
        </w:rPr>
        <w:t>Method: returns the minimum number of participants in a group chat.</w:t>
      </w:r>
    </w:p>
    <w:p w14:paraId="1D714276" w14:textId="77777777" w:rsidR="00FD47F5" w:rsidRDefault="00FD47F5" w:rsidP="00DA4C3E">
      <w:pPr>
        <w:pStyle w:val="ASN1Code"/>
        <w:ind w:left="680"/>
        <w:rPr>
          <w:color w:val="000000"/>
          <w:szCs w:val="20"/>
        </w:rPr>
      </w:pPr>
      <w:r>
        <w:rPr>
          <w:szCs w:val="20"/>
        </w:rPr>
        <w:t>Int</w:t>
      </w:r>
      <w:r w:rsidRPr="00DE7C75">
        <w:t xml:space="preserve"> </w:t>
      </w:r>
      <w:proofErr w:type="gramStart"/>
      <w:r w:rsidRPr="00DE7C75">
        <w:t>getGroupChatMinParticipants()</w:t>
      </w:r>
      <w:proofErr w:type="gramEnd"/>
    </w:p>
    <w:p w14:paraId="1D0F5A06" w14:textId="77777777" w:rsidR="00FD47F5" w:rsidRDefault="00FD47F5" w:rsidP="00DA4C3E">
      <w:pPr>
        <w:pStyle w:val="ASN1Code"/>
        <w:ind w:left="680"/>
        <w:rPr>
          <w:color w:val="000000"/>
          <w:szCs w:val="20"/>
        </w:rPr>
      </w:pPr>
    </w:p>
    <w:p w14:paraId="70FD51A6"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lang w:eastAsia="en-US"/>
        </w:rPr>
        <w:t>Method: returns the maximum single chat message’s length can have</w:t>
      </w:r>
      <w:r>
        <w:rPr>
          <w:rFonts w:cs="Courier New"/>
          <w:color w:val="000000"/>
          <w:lang w:eastAsia="en-US"/>
        </w:rPr>
        <w:t xml:space="preserve">. The length is the number of bytes of the message encoded in UTF-8. </w:t>
      </w:r>
    </w:p>
    <w:p w14:paraId="4132335B" w14:textId="77777777" w:rsidR="00FD47F5" w:rsidRDefault="00FD47F5" w:rsidP="00DA4C3E">
      <w:pPr>
        <w:pStyle w:val="ASN1Code"/>
        <w:ind w:left="680"/>
        <w:rPr>
          <w:color w:val="000000"/>
          <w:lang w:eastAsia="en-US"/>
        </w:rPr>
      </w:pPr>
      <w:proofErr w:type="gramStart"/>
      <w:r>
        <w:rPr>
          <w:color w:val="000000"/>
        </w:rPr>
        <w:t>int</w:t>
      </w:r>
      <w:proofErr w:type="gramEnd"/>
      <w:r>
        <w:rPr>
          <w:color w:val="000000"/>
        </w:rPr>
        <w:t xml:space="preserve"> getOneToOneChatMessageMaxLength()</w:t>
      </w:r>
    </w:p>
    <w:p w14:paraId="3DE9132F" w14:textId="77777777" w:rsidR="00FD47F5" w:rsidRDefault="00FD47F5" w:rsidP="00DA4C3E">
      <w:pPr>
        <w:pStyle w:val="ASN1Code"/>
        <w:ind w:left="680"/>
        <w:rPr>
          <w:color w:val="000000"/>
          <w:lang w:eastAsia="en-US"/>
        </w:rPr>
      </w:pPr>
    </w:p>
    <w:p w14:paraId="3191C5D8"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lang w:eastAsia="en-US"/>
        </w:rPr>
        <w:t>Method: returns the maximum single group chat message’s length can have</w:t>
      </w:r>
      <w:r>
        <w:rPr>
          <w:rFonts w:cs="Courier New"/>
          <w:color w:val="000000"/>
          <w:lang w:eastAsia="en-US"/>
        </w:rPr>
        <w:t>. The length is the number of bytes of the message encoded in UTF-8.</w:t>
      </w:r>
    </w:p>
    <w:p w14:paraId="405FCC28" w14:textId="77777777" w:rsidR="00FD47F5" w:rsidRDefault="00FD47F5" w:rsidP="00DA4C3E">
      <w:pPr>
        <w:pStyle w:val="ASN1Code"/>
        <w:ind w:left="680"/>
        <w:rPr>
          <w:color w:val="000000"/>
          <w:lang w:eastAsia="en-US"/>
        </w:rPr>
      </w:pPr>
      <w:proofErr w:type="gramStart"/>
      <w:r>
        <w:rPr>
          <w:color w:val="000000"/>
        </w:rPr>
        <w:t>int</w:t>
      </w:r>
      <w:proofErr w:type="gramEnd"/>
      <w:r>
        <w:rPr>
          <w:color w:val="000000"/>
        </w:rPr>
        <w:t xml:space="preserve"> getGroupChatMessageMaxLength()</w:t>
      </w:r>
    </w:p>
    <w:p w14:paraId="3627E875" w14:textId="77777777" w:rsidR="00FD47F5" w:rsidRDefault="00FD47F5" w:rsidP="00FD47F5">
      <w:pPr>
        <w:numPr>
          <w:ilvl w:val="0"/>
          <w:numId w:val="18"/>
        </w:numPr>
        <w:tabs>
          <w:tab w:val="clear" w:pos="360"/>
          <w:tab w:val="num" w:pos="0"/>
        </w:tabs>
        <w:suppressAutoHyphens/>
        <w:spacing w:before="280" w:after="280" w:line="276" w:lineRule="auto"/>
        <w:ind w:left="720"/>
        <w:jc w:val="left"/>
        <w:rPr>
          <w:color w:val="000000"/>
        </w:rPr>
      </w:pPr>
      <w:r>
        <w:rPr>
          <w:color w:val="000000"/>
          <w:szCs w:val="22"/>
          <w:lang w:eastAsia="en-US" w:bidi="ar-SA"/>
        </w:rPr>
        <w:t>Method: returns the maximum group chat subject’s length can have. The length is the number of bytes of the message encoded in UTF-8.</w:t>
      </w:r>
    </w:p>
    <w:p w14:paraId="340DA6BF" w14:textId="77777777" w:rsidR="00FD47F5" w:rsidRDefault="00FD47F5" w:rsidP="00DA4C3E">
      <w:pPr>
        <w:pStyle w:val="ASN1Code"/>
        <w:ind w:firstLine="680"/>
        <w:rPr>
          <w:color w:val="000000"/>
          <w:szCs w:val="20"/>
        </w:rPr>
      </w:pPr>
      <w:proofErr w:type="gramStart"/>
      <w:r>
        <w:rPr>
          <w:color w:val="000000"/>
          <w:szCs w:val="20"/>
        </w:rPr>
        <w:t>int</w:t>
      </w:r>
      <w:proofErr w:type="gramEnd"/>
      <w:r>
        <w:rPr>
          <w:color w:val="000000"/>
          <w:szCs w:val="20"/>
        </w:rPr>
        <w:t xml:space="preserve"> getGroupChatSubjectMaxLength()</w:t>
      </w:r>
    </w:p>
    <w:p w14:paraId="0AC2C9DA" w14:textId="77777777" w:rsidR="00FD47F5" w:rsidRDefault="00FD47F5" w:rsidP="00DA4C3E">
      <w:pPr>
        <w:pStyle w:val="ASN1Code"/>
        <w:ind w:left="680"/>
        <w:rPr>
          <w:color w:val="000000"/>
          <w:szCs w:val="20"/>
        </w:rPr>
      </w:pPr>
    </w:p>
    <w:p w14:paraId="6DC66937"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lang w:eastAsia="en-US"/>
        </w:rPr>
        <w:t xml:space="preserve">Method: returns the </w:t>
      </w:r>
      <w:r>
        <w:rPr>
          <w:color w:val="000000"/>
        </w:rPr>
        <w:t xml:space="preserve">SMS fall-back </w:t>
      </w:r>
      <w:r>
        <w:rPr>
          <w:color w:val="000000"/>
          <w:lang w:eastAsia="en-US"/>
        </w:rPr>
        <w:t>configuration. True if SMS fall-back procedure is activated, else returns False.</w:t>
      </w:r>
    </w:p>
    <w:p w14:paraId="6FBF4595" w14:textId="77777777" w:rsidR="00FD47F5" w:rsidRDefault="00FD47F5" w:rsidP="00DA4C3E">
      <w:pPr>
        <w:pStyle w:val="ASN1Code"/>
        <w:ind w:firstLine="680"/>
        <w:rPr>
          <w:color w:val="000000"/>
        </w:rPr>
      </w:pPr>
      <w:proofErr w:type="gramStart"/>
      <w:r>
        <w:rPr>
          <w:color w:val="000000"/>
          <w:szCs w:val="20"/>
        </w:rPr>
        <w:t>boolean</w:t>
      </w:r>
      <w:proofErr w:type="gramEnd"/>
      <w:r>
        <w:rPr>
          <w:color w:val="000000"/>
          <w:szCs w:val="20"/>
        </w:rPr>
        <w:t xml:space="preserve"> isSmsFallback()</w:t>
      </w:r>
    </w:p>
    <w:p w14:paraId="17DD66D5" w14:textId="77777777" w:rsidR="00FD47F5" w:rsidRDefault="00FD47F5" w:rsidP="00DA4C3E">
      <w:pPr>
        <w:pStyle w:val="ASN1Code"/>
        <w:ind w:left="680"/>
        <w:rPr>
          <w:color w:val="000000"/>
        </w:rPr>
      </w:pPr>
    </w:p>
    <w:p w14:paraId="23BEBD0B"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lang w:eastAsia="en-US"/>
        </w:rPr>
        <w:t xml:space="preserve">Method: return </w:t>
      </w:r>
      <w:proofErr w:type="gramStart"/>
      <w:r>
        <w:rPr>
          <w:color w:val="000000"/>
          <w:lang w:eastAsia="en-US"/>
        </w:rPr>
        <w:t>True</w:t>
      </w:r>
      <w:proofErr w:type="gramEnd"/>
      <w:r>
        <w:rPr>
          <w:color w:val="000000"/>
          <w:lang w:eastAsia="en-US"/>
        </w:rPr>
        <w:t xml:space="preserve"> if the client application should send a displayed report when requested by the remote part. Only applicable to one to one chat messages.</w:t>
      </w:r>
    </w:p>
    <w:p w14:paraId="6767034B" w14:textId="77777777" w:rsidR="00FD47F5" w:rsidRDefault="00FD47F5" w:rsidP="00DA4C3E">
      <w:pPr>
        <w:pStyle w:val="ASN1Code"/>
        <w:ind w:firstLine="680"/>
        <w:rPr>
          <w:color w:val="000000"/>
          <w:szCs w:val="20"/>
        </w:rPr>
      </w:pPr>
      <w:proofErr w:type="gramStart"/>
      <w:r>
        <w:rPr>
          <w:color w:val="000000"/>
          <w:szCs w:val="20"/>
        </w:rPr>
        <w:t>boolean</w:t>
      </w:r>
      <w:proofErr w:type="gramEnd"/>
      <w:r>
        <w:rPr>
          <w:color w:val="000000"/>
          <w:szCs w:val="20"/>
        </w:rPr>
        <w:t xml:space="preserve"> isRespondToDisplayReportsEnabled()</w:t>
      </w:r>
    </w:p>
    <w:p w14:paraId="75F64C34" w14:textId="77777777" w:rsidR="00FD47F5" w:rsidRDefault="00FD47F5" w:rsidP="00DA4C3E">
      <w:pPr>
        <w:pStyle w:val="ASN1Code"/>
        <w:ind w:firstLine="680"/>
        <w:rPr>
          <w:color w:val="000000"/>
          <w:szCs w:val="20"/>
        </w:rPr>
      </w:pPr>
    </w:p>
    <w:p w14:paraId="04D65FAE" w14:textId="77777777" w:rsidR="00FD47F5" w:rsidRPr="00DE7C75" w:rsidRDefault="00FD47F5" w:rsidP="00FD47F5">
      <w:pPr>
        <w:pStyle w:val="ListBullet1"/>
        <w:numPr>
          <w:ilvl w:val="0"/>
          <w:numId w:val="24"/>
        </w:numPr>
        <w:tabs>
          <w:tab w:val="clear" w:pos="680"/>
        </w:tabs>
        <w:suppressAutoHyphens/>
        <w:contextualSpacing w:val="0"/>
      </w:pPr>
      <w:r w:rsidRPr="00DE7C75">
        <w:rPr>
          <w:color w:val="000000"/>
        </w:rPr>
        <w:t xml:space="preserve">Method: </w:t>
      </w:r>
      <w:r>
        <w:t>set the parameter that controls whether to respond or not to display reports when requested by the remote. Applicable to one to one chat messages.</w:t>
      </w:r>
    </w:p>
    <w:p w14:paraId="2F214232" w14:textId="77777777" w:rsidR="00FD47F5" w:rsidRDefault="00FD47F5" w:rsidP="00DA4C3E">
      <w:pPr>
        <w:pStyle w:val="ASN1Code"/>
        <w:ind w:left="720"/>
        <w:rPr>
          <w:color w:val="000000"/>
          <w:szCs w:val="20"/>
        </w:rPr>
      </w:pPr>
      <w:proofErr w:type="gramStart"/>
      <w:r>
        <w:rPr>
          <w:color w:val="000000"/>
          <w:szCs w:val="20"/>
        </w:rPr>
        <w:t>void</w:t>
      </w:r>
      <w:proofErr w:type="gramEnd"/>
      <w:r>
        <w:rPr>
          <w:color w:val="000000"/>
          <w:szCs w:val="20"/>
        </w:rPr>
        <w:t xml:space="preserve"> setRespondToDisplayReports(boolean enable)</w:t>
      </w:r>
    </w:p>
    <w:p w14:paraId="29F5438B" w14:textId="77777777" w:rsidR="00FD47F5" w:rsidRDefault="00FD47F5" w:rsidP="00DA4C3E">
      <w:pPr>
        <w:pStyle w:val="ASN1Code"/>
        <w:ind w:left="720"/>
        <w:rPr>
          <w:color w:val="000000"/>
          <w:szCs w:val="20"/>
        </w:rPr>
      </w:pPr>
    </w:p>
    <w:p w14:paraId="412CFAFF" w14:textId="77777777" w:rsidR="00FD47F5" w:rsidRPr="0006610C" w:rsidRDefault="00FD47F5" w:rsidP="00FD47F5">
      <w:pPr>
        <w:pStyle w:val="ListBullet1"/>
        <w:numPr>
          <w:ilvl w:val="0"/>
          <w:numId w:val="24"/>
        </w:numPr>
        <w:tabs>
          <w:tab w:val="clear" w:pos="680"/>
        </w:tabs>
        <w:suppressAutoHyphens/>
        <w:contextualSpacing w:val="0"/>
        <w:rPr>
          <w:color w:val="000000"/>
          <w:szCs w:val="20"/>
          <w:lang w:eastAsia="en-US"/>
        </w:rPr>
      </w:pPr>
      <w:r>
        <w:rPr>
          <w:color w:val="000000"/>
          <w:lang w:eastAsia="en-US"/>
        </w:rPr>
        <w:t xml:space="preserve">Method: </w:t>
      </w:r>
      <w:r w:rsidRPr="0006610C">
        <w:rPr>
          <w:color w:val="000000"/>
          <w:szCs w:val="20"/>
          <w:lang w:eastAsia="en-US"/>
        </w:rPr>
        <w:t>returns the is-composing timeout value in milliseconds.</w:t>
      </w:r>
    </w:p>
    <w:p w14:paraId="75A5D7C2" w14:textId="77777777" w:rsidR="00FD47F5" w:rsidRDefault="00FD47F5" w:rsidP="00DA4C3E">
      <w:pPr>
        <w:pStyle w:val="ASN1Code"/>
        <w:ind w:left="720"/>
        <w:rPr>
          <w:color w:val="000000"/>
          <w:szCs w:val="20"/>
        </w:rPr>
      </w:pPr>
      <w:proofErr w:type="gramStart"/>
      <w:r>
        <w:rPr>
          <w:color w:val="000000"/>
          <w:szCs w:val="20"/>
          <w:lang w:eastAsia="en-US"/>
        </w:rPr>
        <w:t>long</w:t>
      </w:r>
      <w:proofErr w:type="gramEnd"/>
      <w:r>
        <w:rPr>
          <w:color w:val="000000"/>
          <w:szCs w:val="20"/>
          <w:lang w:eastAsia="en-US"/>
        </w:rPr>
        <w:t xml:space="preserve"> getIsComposingTimeout()</w:t>
      </w:r>
    </w:p>
    <w:p w14:paraId="7653267C" w14:textId="77777777" w:rsidR="00FD47F5" w:rsidRDefault="00FD47F5" w:rsidP="00DA4C3E">
      <w:pPr>
        <w:pStyle w:val="ASN1Code"/>
        <w:ind w:left="680"/>
        <w:rPr>
          <w:color w:val="000000"/>
          <w:szCs w:val="20"/>
        </w:rPr>
      </w:pPr>
    </w:p>
    <w:p w14:paraId="6EF84A5F"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lang w:eastAsia="en-US"/>
        </w:rPr>
        <w:t>Method: returns the maximum length of a geoloc label.</w:t>
      </w:r>
    </w:p>
    <w:p w14:paraId="464A0AEF" w14:textId="77777777" w:rsidR="00FD47F5" w:rsidRDefault="00FD47F5" w:rsidP="00DA4C3E">
      <w:pPr>
        <w:pStyle w:val="ASN1Code"/>
        <w:ind w:left="680"/>
        <w:rPr>
          <w:color w:val="000000"/>
          <w:szCs w:val="20"/>
        </w:rPr>
      </w:pPr>
      <w:proofErr w:type="gramStart"/>
      <w:r>
        <w:rPr>
          <w:color w:val="000000"/>
        </w:rPr>
        <w:t>int</w:t>
      </w:r>
      <w:proofErr w:type="gramEnd"/>
      <w:r>
        <w:rPr>
          <w:color w:val="000000"/>
        </w:rPr>
        <w:t xml:space="preserve"> getGeolocLabelMaxLength()</w:t>
      </w:r>
    </w:p>
    <w:p w14:paraId="2192465F" w14:textId="77777777" w:rsidR="00FD47F5" w:rsidRDefault="00FD47F5" w:rsidP="00DA4C3E">
      <w:pPr>
        <w:pStyle w:val="ASN1Code"/>
        <w:ind w:left="680"/>
        <w:rPr>
          <w:color w:val="000000"/>
          <w:szCs w:val="20"/>
        </w:rPr>
      </w:pPr>
    </w:p>
    <w:p w14:paraId="03A2724C"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lang w:eastAsia="en-US"/>
        </w:rPr>
        <w:t>Method: returns the expiration time of a geoloc info.</w:t>
      </w:r>
    </w:p>
    <w:p w14:paraId="0A07818A" w14:textId="77777777" w:rsidR="00FD47F5" w:rsidRDefault="00FD47F5" w:rsidP="00DA4C3E">
      <w:pPr>
        <w:pStyle w:val="ASN1Code"/>
        <w:ind w:left="680"/>
        <w:rPr>
          <w:color w:val="000000"/>
        </w:rPr>
      </w:pPr>
      <w:proofErr w:type="gramStart"/>
      <w:r>
        <w:rPr>
          <w:color w:val="000000"/>
        </w:rPr>
        <w:t>long</w:t>
      </w:r>
      <w:proofErr w:type="gramEnd"/>
      <w:r>
        <w:rPr>
          <w:color w:val="000000"/>
        </w:rPr>
        <w:t xml:space="preserve"> getGeolocExpirationTime()</w:t>
      </w:r>
    </w:p>
    <w:p w14:paraId="5D0139E3" w14:textId="77777777" w:rsidR="00FD47F5" w:rsidRDefault="00FD47F5" w:rsidP="00DA4C3E">
      <w:pPr>
        <w:pStyle w:val="ASN1Code"/>
        <w:ind w:left="680"/>
        <w:rPr>
          <w:color w:val="000000"/>
        </w:rPr>
      </w:pPr>
    </w:p>
    <w:p w14:paraId="1316A07F" w14:textId="77777777" w:rsidR="00FD47F5" w:rsidRDefault="00FD47F5" w:rsidP="00FD47F5">
      <w:pPr>
        <w:pStyle w:val="ListBullet1"/>
        <w:numPr>
          <w:ilvl w:val="0"/>
          <w:numId w:val="37"/>
        </w:numPr>
        <w:suppressAutoHyphens/>
        <w:contextualSpacing w:val="0"/>
        <w:rPr>
          <w:color w:val="000000"/>
        </w:rPr>
      </w:pPr>
      <w:r>
        <w:rPr>
          <w:color w:val="000000"/>
          <w:lang w:eastAsia="en-US"/>
        </w:rPr>
        <w:t xml:space="preserve">Method: returns </w:t>
      </w:r>
      <w:proofErr w:type="gramStart"/>
      <w:r>
        <w:rPr>
          <w:color w:val="000000"/>
          <w:lang w:eastAsia="en-US"/>
        </w:rPr>
        <w:t>True</w:t>
      </w:r>
      <w:proofErr w:type="gramEnd"/>
      <w:r>
        <w:rPr>
          <w:color w:val="000000"/>
          <w:lang w:eastAsia="en-US"/>
        </w:rPr>
        <w:t xml:space="preserve"> if group chat is supported, else returns False.</w:t>
      </w:r>
    </w:p>
    <w:p w14:paraId="6617D23F" w14:textId="77777777" w:rsidR="00FD47F5" w:rsidRDefault="00FD47F5" w:rsidP="00DA4C3E">
      <w:pPr>
        <w:pStyle w:val="ASN1Code"/>
        <w:ind w:left="680"/>
        <w:rPr>
          <w:color w:val="000000"/>
          <w:szCs w:val="20"/>
          <w:lang w:eastAsia="fr-FR"/>
        </w:rPr>
      </w:pPr>
      <w:proofErr w:type="gramStart"/>
      <w:r>
        <w:rPr>
          <w:color w:val="000000"/>
        </w:rPr>
        <w:lastRenderedPageBreak/>
        <w:t>boolean</w:t>
      </w:r>
      <w:proofErr w:type="gramEnd"/>
      <w:r>
        <w:rPr>
          <w:color w:val="000000"/>
        </w:rPr>
        <w:t xml:space="preserve"> isGroupChatSupported()</w:t>
      </w:r>
    </w:p>
    <w:p w14:paraId="3AE997E0" w14:textId="77777777" w:rsidR="00FD47F5" w:rsidRDefault="00FD47F5" w:rsidP="00DA4C3E">
      <w:pPr>
        <w:pStyle w:val="ASN1Code"/>
        <w:ind w:left="720"/>
        <w:rPr>
          <w:color w:val="000000"/>
          <w:szCs w:val="20"/>
          <w:lang w:eastAsia="fr-FR"/>
        </w:rPr>
      </w:pPr>
    </w:p>
    <w:p w14:paraId="2E742FD0" w14:textId="77777777" w:rsidR="00FD47F5" w:rsidRDefault="00FD47F5" w:rsidP="00DA4C3E">
      <w:pPr>
        <w:pStyle w:val="NormalParagraph"/>
        <w:rPr>
          <w:color w:val="000000"/>
          <w:lang w:eastAsia="en-US"/>
        </w:rPr>
      </w:pPr>
      <w:r>
        <w:rPr>
          <w:color w:val="000000"/>
          <w:szCs w:val="20"/>
          <w:lang w:bidi="bn-BD"/>
        </w:rPr>
        <w:t xml:space="preserve">Class </w:t>
      </w:r>
      <w:r>
        <w:rPr>
          <w:b/>
          <w:color w:val="000000"/>
          <w:szCs w:val="20"/>
          <w:lang w:bidi="bn-BD"/>
        </w:rPr>
        <w:t>ChatLog.GroupChat</w:t>
      </w:r>
      <w:r>
        <w:rPr>
          <w:bCs/>
          <w:color w:val="000000"/>
          <w:szCs w:val="20"/>
          <w:lang w:bidi="bn-BD"/>
        </w:rPr>
        <w:t>:</w:t>
      </w:r>
    </w:p>
    <w:p w14:paraId="3A5B0452" w14:textId="77777777" w:rsidR="00FD47F5" w:rsidRDefault="00FD47F5" w:rsidP="00DA4C3E">
      <w:pPr>
        <w:pStyle w:val="ASN1Code"/>
        <w:ind w:left="680"/>
        <w:rPr>
          <w:color w:val="000000"/>
          <w:szCs w:val="20"/>
        </w:rPr>
      </w:pPr>
    </w:p>
    <w:p w14:paraId="50C19BC0" w14:textId="77777777" w:rsidR="00FD47F5" w:rsidRDefault="00FD47F5" w:rsidP="00FD47F5">
      <w:pPr>
        <w:pStyle w:val="ListBullet1"/>
        <w:numPr>
          <w:ilvl w:val="0"/>
          <w:numId w:val="24"/>
        </w:numPr>
        <w:tabs>
          <w:tab w:val="clear" w:pos="680"/>
        </w:tabs>
        <w:suppressAutoHyphens/>
        <w:contextualSpacing w:val="0"/>
        <w:rPr>
          <w:color w:val="000000"/>
          <w:szCs w:val="20"/>
          <w:lang w:eastAsia="en-US" w:bidi="bn-BD"/>
        </w:rPr>
      </w:pPr>
      <w:r>
        <w:rPr>
          <w:color w:val="000000"/>
        </w:rPr>
        <w:t>Method:</w:t>
      </w:r>
      <w:r>
        <w:rPr>
          <w:color w:val="000000"/>
          <w:lang w:eastAsia="en-US" w:bidi="bn-BD"/>
        </w:rPr>
        <w:t xml:space="preserve"> utility method to get a map of the participants (defined by their contactId's) and their individual corresponding ParticipantStatus from its string representation in </w:t>
      </w:r>
      <w:r>
        <w:rPr>
          <w:color w:val="000000"/>
        </w:rPr>
        <w:t>the ChatLog provider</w:t>
      </w:r>
      <w:r>
        <w:rPr>
          <w:color w:val="000000"/>
          <w:lang w:eastAsia="en-US"/>
        </w:rPr>
        <w:t>.</w:t>
      </w:r>
    </w:p>
    <w:p w14:paraId="2E80E60C" w14:textId="77777777" w:rsidR="00FD47F5" w:rsidRDefault="00FD47F5" w:rsidP="00DA4C3E">
      <w:pPr>
        <w:pStyle w:val="ASN1Code"/>
        <w:ind w:left="680"/>
        <w:rPr>
          <w:color w:val="000000"/>
          <w:lang w:eastAsia="en-US" w:bidi="bn-BD"/>
        </w:rPr>
      </w:pPr>
      <w:proofErr w:type="gramStart"/>
      <w:r>
        <w:rPr>
          <w:color w:val="000000"/>
          <w:szCs w:val="20"/>
          <w:lang w:eastAsia="en-US" w:bidi="bn-BD"/>
        </w:rPr>
        <w:t>static</w:t>
      </w:r>
      <w:proofErr w:type="gramEnd"/>
      <w:r>
        <w:rPr>
          <w:color w:val="000000"/>
          <w:szCs w:val="20"/>
          <w:lang w:eastAsia="en-US" w:bidi="bn-BD"/>
        </w:rPr>
        <w:t xml:space="preserve"> Map&lt;ContactId, ParticipantStatus&gt; getParticipants(Context ctx, String participantInfo)</w:t>
      </w:r>
    </w:p>
    <w:p w14:paraId="22063746" w14:textId="77777777" w:rsidR="00FD47F5" w:rsidRDefault="00FD47F5" w:rsidP="00DA4C3E">
      <w:pPr>
        <w:pStyle w:val="ASN1Code"/>
        <w:ind w:left="680"/>
        <w:rPr>
          <w:color w:val="000000"/>
          <w:szCs w:val="20"/>
          <w:lang w:eastAsia="en-US" w:bidi="bn-BD"/>
        </w:rPr>
      </w:pPr>
    </w:p>
    <w:p w14:paraId="638334E5" w14:textId="77777777" w:rsidR="00FD47F5" w:rsidRDefault="00FD47F5" w:rsidP="00DA4C3E">
      <w:pPr>
        <w:pStyle w:val="ASN1Code"/>
        <w:ind w:left="720"/>
        <w:rPr>
          <w:szCs w:val="20"/>
        </w:rPr>
      </w:pPr>
      <w:r>
        <w:rPr>
          <w:color w:val="000000"/>
        </w:rPr>
        <w:t>Class</w:t>
      </w:r>
      <w:r w:rsidRPr="00DE7C75">
        <w:rPr>
          <w:b/>
          <w:color w:val="000000"/>
        </w:rPr>
        <w:t xml:space="preserve"> </w:t>
      </w:r>
      <w:r>
        <w:rPr>
          <w:b/>
          <w:bCs/>
          <w:color w:val="000000"/>
        </w:rPr>
        <w:t>ChatLog.Message.MimeType</w:t>
      </w:r>
      <w:proofErr w:type="gramStart"/>
      <w:r w:rsidRPr="00DE7C75">
        <w:rPr>
          <w:b/>
          <w:color w:val="000000"/>
        </w:rPr>
        <w:t>:</w:t>
      </w:r>
      <w:r>
        <w:rPr>
          <w:szCs w:val="20"/>
        </w:rPr>
        <w:t>static</w:t>
      </w:r>
      <w:proofErr w:type="gramEnd"/>
      <w:r>
        <w:rPr>
          <w:szCs w:val="20"/>
        </w:rPr>
        <w:t xml:space="preserve"> final TEXT_MESSAGE = “text/plain”</w:t>
      </w:r>
    </w:p>
    <w:p w14:paraId="3B91256F" w14:textId="77777777" w:rsidR="00FD47F5" w:rsidRDefault="00FD47F5" w:rsidP="00DA4C3E">
      <w:pPr>
        <w:pStyle w:val="ASN1Code"/>
        <w:ind w:left="720"/>
        <w:rPr>
          <w:szCs w:val="20"/>
        </w:rPr>
      </w:pPr>
      <w:proofErr w:type="gramStart"/>
      <w:r>
        <w:rPr>
          <w:szCs w:val="20"/>
        </w:rPr>
        <w:t>static</w:t>
      </w:r>
      <w:proofErr w:type="gramEnd"/>
      <w:r>
        <w:rPr>
          <w:szCs w:val="20"/>
        </w:rPr>
        <w:t xml:space="preserve"> final GEOLOC_MESSAGE = “application/geoloc”</w:t>
      </w:r>
    </w:p>
    <w:p w14:paraId="4A55F0E9" w14:textId="77777777" w:rsidR="00FD47F5" w:rsidRDefault="00FD47F5" w:rsidP="00DA4C3E">
      <w:pPr>
        <w:pStyle w:val="ASN1Code"/>
        <w:ind w:left="720"/>
      </w:pPr>
      <w:proofErr w:type="gramStart"/>
      <w:r>
        <w:rPr>
          <w:szCs w:val="20"/>
        </w:rPr>
        <w:t>static</w:t>
      </w:r>
      <w:proofErr w:type="gramEnd"/>
      <w:r>
        <w:rPr>
          <w:szCs w:val="20"/>
        </w:rPr>
        <w:t xml:space="preserve"> final GROUPCHAT_EVENT = “rcs/groupchat-event”</w:t>
      </w:r>
    </w:p>
    <w:p w14:paraId="5E07EF76" w14:textId="77777777" w:rsidR="00FD47F5" w:rsidRDefault="00FD47F5" w:rsidP="00DA4C3E">
      <w:pPr>
        <w:pStyle w:val="ASN1Code"/>
        <w:ind w:left="680"/>
      </w:pPr>
    </w:p>
    <w:p w14:paraId="717A7361" w14:textId="77777777" w:rsidR="00FD47F5" w:rsidRDefault="00FD47F5" w:rsidP="00DA4C3E">
      <w:pPr>
        <w:pStyle w:val="NormalParagraph"/>
        <w:rPr>
          <w:color w:val="000000"/>
        </w:rPr>
      </w:pPr>
      <w:r>
        <w:rPr>
          <w:color w:val="000000"/>
        </w:rPr>
        <w:t>Class</w:t>
      </w:r>
      <w:r>
        <w:rPr>
          <w:b/>
          <w:bCs/>
          <w:color w:val="000000"/>
        </w:rPr>
        <w:t xml:space="preserve"> ChatLog.Message.Content:</w:t>
      </w:r>
    </w:p>
    <w:p w14:paraId="01A95790" w14:textId="77777777" w:rsidR="00FD47F5" w:rsidRDefault="00FD47F5" w:rsidP="00FD47F5">
      <w:pPr>
        <w:pStyle w:val="ListBullet1"/>
        <w:numPr>
          <w:ilvl w:val="0"/>
          <w:numId w:val="36"/>
        </w:numPr>
        <w:tabs>
          <w:tab w:val="clear" w:pos="680"/>
        </w:tabs>
        <w:suppressAutoHyphens/>
        <w:contextualSpacing w:val="0"/>
        <w:rPr>
          <w:color w:val="000000"/>
          <w:szCs w:val="20"/>
          <w:lang w:eastAsia="en-US" w:bidi="bn-BD"/>
        </w:rPr>
      </w:pPr>
      <w:r>
        <w:rPr>
          <w:color w:val="000000"/>
        </w:rPr>
        <w:t>Enum : the status of a Content message</w:t>
      </w:r>
    </w:p>
    <w:p w14:paraId="5890E496" w14:textId="77777777" w:rsidR="00FD47F5" w:rsidRPr="00DE7C75" w:rsidRDefault="00FD47F5" w:rsidP="00DA4C3E">
      <w:pPr>
        <w:pStyle w:val="ASN1Code"/>
        <w:ind w:left="680"/>
      </w:pPr>
      <w:r>
        <w:rPr>
          <w:color w:val="000000"/>
          <w:szCs w:val="20"/>
          <w:lang w:eastAsia="en-US" w:bidi="bn-BD"/>
        </w:rPr>
        <w:t>enum Status { REJECTED(0), QUEUED(1), SENDING(2), SENT(3), FAILED(4), DELIVERED(5), DISPLAY_REPORT_REQUESTED(6), RECEIVED(7), DISPLAYED(8)</w:t>
      </w:r>
    </w:p>
    <w:p w14:paraId="499E2DF4" w14:textId="77777777" w:rsidR="00FD47F5" w:rsidRDefault="00FD47F5" w:rsidP="00DA4C3E">
      <w:pPr>
        <w:pStyle w:val="ASN1Code"/>
      </w:pPr>
    </w:p>
    <w:p w14:paraId="5455B850" w14:textId="77777777" w:rsidR="00FD47F5" w:rsidRDefault="00FD47F5" w:rsidP="00FD47F5">
      <w:pPr>
        <w:pStyle w:val="ListBullet1"/>
        <w:numPr>
          <w:ilvl w:val="0"/>
          <w:numId w:val="36"/>
        </w:numPr>
        <w:tabs>
          <w:tab w:val="clear" w:pos="680"/>
        </w:tabs>
        <w:suppressAutoHyphens/>
        <w:contextualSpacing w:val="0"/>
        <w:rPr>
          <w:color w:val="000000"/>
          <w:szCs w:val="20"/>
          <w:lang w:eastAsia="en-US" w:bidi="bn-BD"/>
        </w:rPr>
      </w:pPr>
      <w:r>
        <w:rPr>
          <w:color w:val="000000"/>
        </w:rPr>
        <w:t>Enum: the reason code for Content message</w:t>
      </w:r>
    </w:p>
    <w:p w14:paraId="778CCA9F" w14:textId="77777777" w:rsidR="00FD47F5" w:rsidRPr="00DE7C75" w:rsidRDefault="00FD47F5" w:rsidP="00DA4C3E">
      <w:pPr>
        <w:pStyle w:val="ASN1Code"/>
        <w:ind w:left="680"/>
      </w:pPr>
      <w:proofErr w:type="gramStart"/>
      <w:r>
        <w:rPr>
          <w:color w:val="000000"/>
          <w:szCs w:val="20"/>
          <w:lang w:eastAsia="en-US" w:bidi="bn-BD"/>
        </w:rPr>
        <w:t>enum</w:t>
      </w:r>
      <w:proofErr w:type="gramEnd"/>
      <w:r>
        <w:rPr>
          <w:color w:val="000000"/>
          <w:szCs w:val="20"/>
          <w:lang w:eastAsia="en-US" w:bidi="bn-BD"/>
        </w:rPr>
        <w:t xml:space="preserve"> ReasonCode { UNSPECIFIED(0), FAILED_SEND(1), FAILED_DELIVERY(2), FAILED_DISPLAY(3), REJECTED_SPAM(4) }</w:t>
      </w:r>
    </w:p>
    <w:p w14:paraId="6F4635BD" w14:textId="77777777" w:rsidR="00FD47F5" w:rsidRPr="00DE7C75" w:rsidRDefault="00FD47F5" w:rsidP="00DA4C3E">
      <w:pPr>
        <w:pStyle w:val="ASN1Code"/>
      </w:pPr>
    </w:p>
    <w:p w14:paraId="738876CA" w14:textId="77777777" w:rsidR="00FD47F5" w:rsidRDefault="00FD47F5" w:rsidP="00DA4C3E">
      <w:pPr>
        <w:pStyle w:val="NormalParagraph"/>
        <w:rPr>
          <w:color w:val="000000"/>
        </w:rPr>
      </w:pPr>
      <w:r>
        <w:rPr>
          <w:color w:val="000000"/>
        </w:rPr>
        <w:t>Class</w:t>
      </w:r>
      <w:r>
        <w:rPr>
          <w:b/>
          <w:bCs/>
          <w:color w:val="000000"/>
        </w:rPr>
        <w:t xml:space="preserve"> ChatLog.Message.GroupChatEvent:</w:t>
      </w:r>
    </w:p>
    <w:p w14:paraId="55420936" w14:textId="77777777" w:rsidR="00FD47F5" w:rsidRDefault="00FD47F5" w:rsidP="00FD47F5">
      <w:pPr>
        <w:pStyle w:val="ListBullet1"/>
        <w:numPr>
          <w:ilvl w:val="0"/>
          <w:numId w:val="36"/>
        </w:numPr>
        <w:tabs>
          <w:tab w:val="clear" w:pos="680"/>
        </w:tabs>
        <w:suppressAutoHyphens/>
        <w:contextualSpacing w:val="0"/>
      </w:pPr>
      <w:r>
        <w:rPr>
          <w:color w:val="000000"/>
        </w:rPr>
        <w:t>Enum : the status of a group chat event message</w:t>
      </w:r>
    </w:p>
    <w:p w14:paraId="616830C3" w14:textId="77777777" w:rsidR="00FD47F5" w:rsidRDefault="00FD47F5" w:rsidP="00DA4C3E">
      <w:pPr>
        <w:pStyle w:val="ASN1Code"/>
        <w:ind w:left="680"/>
      </w:pPr>
      <w:r>
        <w:tab/>
      </w:r>
      <w:proofErr w:type="gramStart"/>
      <w:r>
        <w:rPr>
          <w:color w:val="000000"/>
          <w:szCs w:val="20"/>
          <w:lang w:eastAsia="en-US" w:bidi="bn-BD"/>
        </w:rPr>
        <w:t>enum</w:t>
      </w:r>
      <w:proofErr w:type="gramEnd"/>
      <w:r>
        <w:rPr>
          <w:color w:val="000000"/>
          <w:szCs w:val="20"/>
          <w:lang w:eastAsia="en-US" w:bidi="bn-BD"/>
        </w:rPr>
        <w:t xml:space="preserve"> Status { JOINED(0), DEPARTED(1) }</w:t>
      </w:r>
    </w:p>
    <w:p w14:paraId="75238200" w14:textId="77777777" w:rsidR="00FD47F5" w:rsidRDefault="00FD47F5" w:rsidP="00DA4C3E">
      <w:pPr>
        <w:pStyle w:val="ASN1Code"/>
        <w:ind w:left="680"/>
      </w:pPr>
    </w:p>
    <w:p w14:paraId="6E3F400B" w14:textId="77777777" w:rsidR="00FD47F5" w:rsidRDefault="00FD47F5" w:rsidP="00FD47F5">
      <w:pPr>
        <w:pStyle w:val="Heading4"/>
        <w:numPr>
          <w:ilvl w:val="3"/>
          <w:numId w:val="38"/>
        </w:numPr>
        <w:suppressAutoHyphens/>
      </w:pPr>
      <w:r>
        <w:t>Intents</w:t>
      </w:r>
    </w:p>
    <w:p w14:paraId="0B88E48E" w14:textId="77777777" w:rsidR="00FD47F5" w:rsidRDefault="00FD47F5" w:rsidP="00DA4C3E">
      <w:pPr>
        <w:rPr>
          <w:rFonts w:eastAsia="Arial"/>
        </w:rPr>
      </w:pPr>
      <w:r>
        <w:t>Intent broadcasted when a new 1-1 chat message has been received. This Intent contains the following extra:</w:t>
      </w:r>
    </w:p>
    <w:p w14:paraId="1DB4C71F" w14:textId="77777777" w:rsidR="00FD47F5" w:rsidRDefault="00FD47F5" w:rsidP="00DA4C3E">
      <w:pPr>
        <w:rPr>
          <w:rFonts w:eastAsia="Arial"/>
        </w:rPr>
      </w:pPr>
    </w:p>
    <w:p w14:paraId="3B47B832" w14:textId="77777777" w:rsidR="00FD47F5" w:rsidRDefault="00FD47F5" w:rsidP="00FD47F5">
      <w:pPr>
        <w:pStyle w:val="Listepuces21"/>
        <w:numPr>
          <w:ilvl w:val="1"/>
          <w:numId w:val="20"/>
        </w:numPr>
        <w:rPr>
          <w:rFonts w:eastAsia="Arial"/>
          <w:color w:val="000000"/>
        </w:rPr>
      </w:pPr>
      <w:r>
        <w:rPr>
          <w:rFonts w:eastAsia="Arial"/>
          <w:color w:val="000000"/>
        </w:rPr>
        <w:t>“</w:t>
      </w:r>
      <w:proofErr w:type="gramStart"/>
      <w:r>
        <w:rPr>
          <w:color w:val="000000"/>
        </w:rPr>
        <w:t>messageId</w:t>
      </w:r>
      <w:proofErr w:type="gramEnd"/>
      <w:r>
        <w:rPr>
          <w:color w:val="000000"/>
        </w:rPr>
        <w:t>”: (String) unique message ID of the message.</w:t>
      </w:r>
    </w:p>
    <w:p w14:paraId="49721807" w14:textId="77777777" w:rsidR="00FD47F5" w:rsidRDefault="00FD47F5" w:rsidP="00FD47F5">
      <w:pPr>
        <w:pStyle w:val="Listepuces21"/>
        <w:numPr>
          <w:ilvl w:val="1"/>
          <w:numId w:val="20"/>
        </w:numPr>
        <w:rPr>
          <w:color w:val="000000"/>
          <w:szCs w:val="20"/>
          <w:lang w:eastAsia="en-US"/>
        </w:rPr>
      </w:pPr>
      <w:r>
        <w:rPr>
          <w:rFonts w:eastAsia="Arial"/>
          <w:color w:val="000000"/>
        </w:rPr>
        <w:t>“</w:t>
      </w:r>
      <w:r>
        <w:rPr>
          <w:color w:val="000000"/>
        </w:rPr>
        <w:t>mimeType”: (String) the mime type of the message (See ChatLog.Message.MimeType)</w:t>
      </w:r>
    </w:p>
    <w:p w14:paraId="3910916C" w14:textId="77777777" w:rsidR="00FD47F5" w:rsidRDefault="00FD47F5" w:rsidP="00DA4C3E">
      <w:pPr>
        <w:pStyle w:val="ASN1Code"/>
        <w:ind w:left="680"/>
        <w:rPr>
          <w:color w:val="000000"/>
        </w:rPr>
      </w:pPr>
      <w:r>
        <w:rPr>
          <w:rFonts w:cs="Arial"/>
          <w:color w:val="000000"/>
          <w:szCs w:val="20"/>
          <w:lang w:eastAsia="en-US"/>
        </w:rPr>
        <w:t>com.gsma.services.rcs.chat.action.NEW_ONE_TO_ONE_CHAT_MESSAGE</w:t>
      </w:r>
    </w:p>
    <w:p w14:paraId="4BA79DA5" w14:textId="77777777" w:rsidR="00FD47F5" w:rsidRDefault="00FD47F5" w:rsidP="00DA4C3E">
      <w:pPr>
        <w:pStyle w:val="ASN1Code"/>
        <w:ind w:left="680"/>
        <w:rPr>
          <w:color w:val="000000"/>
        </w:rPr>
      </w:pPr>
    </w:p>
    <w:p w14:paraId="7857B2BB" w14:textId="77777777" w:rsidR="00FD47F5" w:rsidRPr="00DE7C75" w:rsidRDefault="00FD47F5" w:rsidP="00DA4C3E">
      <w:pPr>
        <w:rPr>
          <w:color w:val="000000"/>
        </w:rPr>
      </w:pPr>
      <w:r>
        <w:t>Intent broadcasted when a new group chat invitation has been received. This Intent contains the following extra:</w:t>
      </w:r>
    </w:p>
    <w:p w14:paraId="5770B06F" w14:textId="77777777" w:rsidR="00FD47F5" w:rsidRDefault="00FD47F5" w:rsidP="00DA4C3E">
      <w:pPr>
        <w:rPr>
          <w:color w:val="000000"/>
        </w:rPr>
      </w:pPr>
    </w:p>
    <w:p w14:paraId="192D7FF2" w14:textId="77777777" w:rsidR="00FD47F5" w:rsidRDefault="00FD47F5" w:rsidP="00FD47F5">
      <w:pPr>
        <w:pStyle w:val="Listepuces21"/>
        <w:numPr>
          <w:ilvl w:val="1"/>
          <w:numId w:val="20"/>
        </w:numPr>
        <w:rPr>
          <w:color w:val="000000"/>
          <w:szCs w:val="20"/>
          <w:lang w:eastAsia="en-US"/>
        </w:rPr>
      </w:pPr>
      <w:r>
        <w:rPr>
          <w:rFonts w:eastAsia="Arial"/>
          <w:color w:val="000000"/>
        </w:rPr>
        <w:t>“</w:t>
      </w:r>
      <w:proofErr w:type="gramStart"/>
      <w:r>
        <w:rPr>
          <w:color w:val="000000"/>
        </w:rPr>
        <w:t>chatId</w:t>
      </w:r>
      <w:proofErr w:type="gramEnd"/>
      <w:r>
        <w:rPr>
          <w:color w:val="000000"/>
        </w:rPr>
        <w:t>”: (String) unique ID of the group chat conversation.</w:t>
      </w:r>
    </w:p>
    <w:p w14:paraId="019236CB" w14:textId="77777777" w:rsidR="00FD47F5" w:rsidRDefault="00FD47F5" w:rsidP="00DA4C3E">
      <w:pPr>
        <w:pStyle w:val="ASN1Code"/>
        <w:ind w:left="680"/>
        <w:rPr>
          <w:rFonts w:cs="Arial"/>
          <w:color w:val="000000"/>
        </w:rPr>
      </w:pPr>
      <w:r>
        <w:rPr>
          <w:color w:val="000000"/>
          <w:szCs w:val="20"/>
          <w:lang w:eastAsia="en-US"/>
        </w:rPr>
        <w:lastRenderedPageBreak/>
        <w:t>com.gsma.services.rcs.chat.action.NEW_</w:t>
      </w:r>
      <w:r>
        <w:rPr>
          <w:rFonts w:cs="Arial"/>
          <w:color w:val="000000"/>
          <w:szCs w:val="20"/>
          <w:lang w:eastAsia="en-US"/>
        </w:rPr>
        <w:t>GROUP_CHAT</w:t>
      </w:r>
    </w:p>
    <w:p w14:paraId="614CAEFC" w14:textId="77777777" w:rsidR="00FD47F5" w:rsidRDefault="00FD47F5" w:rsidP="00DA4C3E">
      <w:pPr>
        <w:pStyle w:val="ASN1Code"/>
        <w:ind w:left="680"/>
        <w:rPr>
          <w:rFonts w:cs="Arial"/>
          <w:color w:val="000000"/>
        </w:rPr>
      </w:pPr>
    </w:p>
    <w:p w14:paraId="55E1DDF3" w14:textId="77777777" w:rsidR="00FD47F5" w:rsidRDefault="00FD47F5" w:rsidP="00DA4C3E">
      <w:pPr>
        <w:rPr>
          <w:rFonts w:eastAsia="Arial"/>
        </w:rPr>
      </w:pPr>
      <w:r>
        <w:t>Intent broadcasted when there is a message deliverty timeout detected corresponding to the contact as specified in the intent parameter. This Intent contains the following extra:</w:t>
      </w:r>
    </w:p>
    <w:p w14:paraId="550CA7DD" w14:textId="77777777" w:rsidR="00FD47F5" w:rsidRDefault="00FD47F5" w:rsidP="00DA4C3E">
      <w:pPr>
        <w:rPr>
          <w:rFonts w:eastAsia="Arial"/>
        </w:rPr>
      </w:pPr>
    </w:p>
    <w:p w14:paraId="6190BB66" w14:textId="77777777" w:rsidR="00FD47F5" w:rsidRDefault="00FD47F5" w:rsidP="00FD47F5">
      <w:pPr>
        <w:pStyle w:val="Listepuces21"/>
        <w:numPr>
          <w:ilvl w:val="1"/>
          <w:numId w:val="20"/>
        </w:numPr>
        <w:rPr>
          <w:rFonts w:eastAsia="Arial"/>
          <w:color w:val="000000"/>
          <w:szCs w:val="20"/>
        </w:rPr>
      </w:pPr>
      <w:r>
        <w:rPr>
          <w:rFonts w:eastAsia="Arial"/>
          <w:color w:val="000000"/>
        </w:rPr>
        <w:t>“</w:t>
      </w:r>
      <w:proofErr w:type="gramStart"/>
      <w:r>
        <w:rPr>
          <w:color w:val="000000"/>
        </w:rPr>
        <w:t>contact</w:t>
      </w:r>
      <w:proofErr w:type="gramEnd"/>
      <w:r>
        <w:rPr>
          <w:color w:val="000000"/>
        </w:rPr>
        <w:t>”: (ContactId) ContactId of the contact corresponding to the conversation.</w:t>
      </w:r>
    </w:p>
    <w:p w14:paraId="08722A66" w14:textId="77777777" w:rsidR="00FD47F5" w:rsidRDefault="00FD47F5" w:rsidP="00FD47F5">
      <w:pPr>
        <w:pStyle w:val="Listepuces21"/>
        <w:numPr>
          <w:ilvl w:val="1"/>
          <w:numId w:val="20"/>
        </w:numPr>
        <w:rPr>
          <w:color w:val="000000"/>
          <w:szCs w:val="20"/>
        </w:rPr>
      </w:pPr>
      <w:r>
        <w:rPr>
          <w:rFonts w:eastAsia="Arial"/>
          <w:color w:val="000000"/>
          <w:szCs w:val="20"/>
        </w:rPr>
        <w:t>“</w:t>
      </w:r>
      <w:proofErr w:type="gramStart"/>
      <w:r>
        <w:rPr>
          <w:color w:val="000000"/>
          <w:szCs w:val="20"/>
        </w:rPr>
        <w:t>messageId</w:t>
      </w:r>
      <w:proofErr w:type="gramEnd"/>
      <w:r>
        <w:rPr>
          <w:color w:val="000000"/>
          <w:szCs w:val="20"/>
        </w:rPr>
        <w:t>”: (String) unique message ID of the message.</w:t>
      </w:r>
    </w:p>
    <w:p w14:paraId="1ED14593" w14:textId="77777777" w:rsidR="00FD47F5" w:rsidRDefault="00FD47F5" w:rsidP="00DA4C3E">
      <w:pPr>
        <w:pStyle w:val="ASN1Code"/>
        <w:ind w:left="680"/>
        <w:rPr>
          <w:color w:val="000000"/>
          <w:szCs w:val="20"/>
        </w:rPr>
      </w:pPr>
      <w:r>
        <w:rPr>
          <w:color w:val="000000"/>
          <w:szCs w:val="20"/>
        </w:rPr>
        <w:t>com.gsma.services.rcs.chat.</w:t>
      </w:r>
      <w:r>
        <w:rPr>
          <w:color w:val="000000"/>
          <w:szCs w:val="20"/>
          <w:lang w:eastAsia="en-US"/>
        </w:rPr>
        <w:t>action.MESSAGE_DELIVERY_EXPIRED</w:t>
      </w:r>
    </w:p>
    <w:p w14:paraId="5D66ECEC" w14:textId="77777777" w:rsidR="00FD47F5" w:rsidRDefault="00FD47F5" w:rsidP="00DA4C3E">
      <w:pPr>
        <w:pStyle w:val="ASN1Code"/>
        <w:ind w:left="680"/>
        <w:rPr>
          <w:color w:val="000000"/>
          <w:szCs w:val="20"/>
        </w:rPr>
      </w:pPr>
    </w:p>
    <w:p w14:paraId="509BEF60" w14:textId="77777777" w:rsidR="00FD47F5" w:rsidRDefault="00FD47F5" w:rsidP="00DA4C3E">
      <w:pPr>
        <w:rPr>
          <w:rFonts w:eastAsia="Arial"/>
        </w:rPr>
      </w:pPr>
      <w:r>
        <w:t>Intent broadcasted when a new group chat message has been received. This Intent contains the following extra:</w:t>
      </w:r>
    </w:p>
    <w:p w14:paraId="093B2752" w14:textId="77777777" w:rsidR="00FD47F5" w:rsidRDefault="00FD47F5" w:rsidP="00DA4C3E">
      <w:pPr>
        <w:rPr>
          <w:rFonts w:eastAsia="Arial"/>
        </w:rPr>
      </w:pPr>
    </w:p>
    <w:p w14:paraId="3D60286A" w14:textId="77777777" w:rsidR="00FD47F5" w:rsidRDefault="00FD47F5" w:rsidP="00FD47F5">
      <w:pPr>
        <w:pStyle w:val="Listepuces21"/>
        <w:numPr>
          <w:ilvl w:val="1"/>
          <w:numId w:val="20"/>
        </w:numPr>
        <w:rPr>
          <w:rFonts w:eastAsia="Arial"/>
          <w:color w:val="000000"/>
        </w:rPr>
      </w:pPr>
      <w:r>
        <w:rPr>
          <w:rFonts w:eastAsia="Arial"/>
          <w:color w:val="000000"/>
        </w:rPr>
        <w:t>“</w:t>
      </w:r>
      <w:proofErr w:type="gramStart"/>
      <w:r>
        <w:rPr>
          <w:color w:val="000000"/>
        </w:rPr>
        <w:t>messageId</w:t>
      </w:r>
      <w:proofErr w:type="gramEnd"/>
      <w:r>
        <w:rPr>
          <w:color w:val="000000"/>
        </w:rPr>
        <w:t>”: (String) unique message id of the message.</w:t>
      </w:r>
    </w:p>
    <w:p w14:paraId="2CFB4A1E" w14:textId="77777777" w:rsidR="00FD47F5" w:rsidRDefault="00FD47F5" w:rsidP="00FD47F5">
      <w:pPr>
        <w:pStyle w:val="Listepuces21"/>
        <w:numPr>
          <w:ilvl w:val="1"/>
          <w:numId w:val="20"/>
        </w:numPr>
        <w:rPr>
          <w:color w:val="000000"/>
          <w:szCs w:val="20"/>
          <w:lang w:eastAsia="en-US"/>
        </w:rPr>
      </w:pPr>
      <w:r>
        <w:rPr>
          <w:rFonts w:eastAsia="Arial"/>
          <w:color w:val="000000"/>
        </w:rPr>
        <w:t>“</w:t>
      </w:r>
      <w:r>
        <w:rPr>
          <w:color w:val="000000"/>
        </w:rPr>
        <w:t>mimeType”: (String) the mime type of the message (See ChatLog.Message.MimeType)</w:t>
      </w:r>
    </w:p>
    <w:p w14:paraId="3F57320C" w14:textId="77777777" w:rsidR="00FD47F5" w:rsidRDefault="00FD47F5" w:rsidP="00DA4C3E">
      <w:pPr>
        <w:pStyle w:val="ASN1Code"/>
        <w:ind w:left="680"/>
        <w:rPr>
          <w:color w:val="000000"/>
          <w:szCs w:val="20"/>
          <w:lang w:eastAsia="en-US"/>
        </w:rPr>
      </w:pPr>
      <w:r>
        <w:rPr>
          <w:color w:val="000000"/>
          <w:szCs w:val="20"/>
          <w:lang w:eastAsia="en-US"/>
        </w:rPr>
        <w:t>com.gsma.services.rcs.chat.action.NEW_GROUP_CHAT_MESSAGE</w:t>
      </w:r>
    </w:p>
    <w:p w14:paraId="0F27C556" w14:textId="77777777" w:rsidR="00FD47F5" w:rsidRDefault="00FD47F5" w:rsidP="00DA4C3E">
      <w:pPr>
        <w:pStyle w:val="ASN1Code"/>
        <w:ind w:left="680"/>
        <w:rPr>
          <w:color w:val="000000"/>
          <w:szCs w:val="20"/>
          <w:lang w:eastAsia="en-US"/>
        </w:rPr>
      </w:pPr>
    </w:p>
    <w:p w14:paraId="03CA38F5" w14:textId="77777777" w:rsidR="00FD47F5" w:rsidRDefault="00FD47F5" w:rsidP="00FD47F5">
      <w:pPr>
        <w:pStyle w:val="Heading4"/>
        <w:numPr>
          <w:ilvl w:val="3"/>
          <w:numId w:val="38"/>
        </w:numPr>
        <w:suppressAutoHyphens/>
      </w:pPr>
      <w:r>
        <w:t>Content Providers</w:t>
      </w:r>
    </w:p>
    <w:p w14:paraId="7FF7B1C4" w14:textId="77777777" w:rsidR="00FD47F5" w:rsidRDefault="00FD47F5" w:rsidP="00DA4C3E">
      <w:pPr>
        <w:rPr>
          <w:lang w:eastAsia="en-US"/>
        </w:rPr>
      </w:pPr>
      <w:r>
        <w:rPr>
          <w:lang w:eastAsia="en-US"/>
        </w:rPr>
        <w:t>A content provider is used to store the group chats and the message history persistently. There is one entry per group chat and per chat message.</w:t>
      </w:r>
    </w:p>
    <w:p w14:paraId="5C6BB732" w14:textId="77777777" w:rsidR="00FD47F5" w:rsidRPr="00DE7C75" w:rsidRDefault="00FD47F5" w:rsidP="00DA4C3E">
      <w:pPr>
        <w:spacing w:before="240"/>
        <w:jc w:val="left"/>
      </w:pPr>
      <w:r>
        <w:rPr>
          <w:lang w:eastAsia="en-US"/>
        </w:rPr>
        <w:t xml:space="preserve">Class </w:t>
      </w:r>
      <w:r>
        <w:rPr>
          <w:b/>
          <w:lang w:eastAsia="en-US"/>
        </w:rPr>
        <w:t>ChatLog.GroupChat:</w:t>
      </w:r>
    </w:p>
    <w:p w14:paraId="2B5FD0E8" w14:textId="77777777" w:rsidR="00FD47F5" w:rsidRDefault="00FD47F5" w:rsidP="00DA4C3E">
      <w:pPr>
        <w:jc w:val="left"/>
        <w:rPr>
          <w:rFonts w:ascii="Courier New" w:hAnsi="Courier New" w:cs="Courier New"/>
          <w:sz w:val="20"/>
        </w:rPr>
      </w:pPr>
      <w:r>
        <w:t>Event log provider member id used when merging the data from this provider with other registered event log provider members data into a common cursor:</w:t>
      </w:r>
    </w:p>
    <w:p w14:paraId="15DE22A9" w14:textId="77777777" w:rsidR="00FD47F5" w:rsidRDefault="00FD47F5" w:rsidP="00DA4C3E">
      <w:pPr>
        <w:jc w:val="left"/>
      </w:pPr>
      <w:proofErr w:type="gramStart"/>
      <w:r>
        <w:rPr>
          <w:rFonts w:ascii="Courier New" w:hAnsi="Courier New" w:cs="Courier New"/>
          <w:sz w:val="20"/>
        </w:rPr>
        <w:t>static</w:t>
      </w:r>
      <w:proofErr w:type="gramEnd"/>
      <w:r>
        <w:rPr>
          <w:rFonts w:ascii="Courier New" w:hAnsi="Courier New" w:cs="Courier New"/>
          <w:sz w:val="20"/>
        </w:rPr>
        <w:t xml:space="preserve"> final int HISTORYLOG_MEMBER_ID = 0</w:t>
      </w:r>
    </w:p>
    <w:p w14:paraId="05E460B9" w14:textId="77777777" w:rsidR="00FD47F5" w:rsidRPr="00DE7C75" w:rsidRDefault="00FD47F5" w:rsidP="00DA4C3E">
      <w:pPr>
        <w:jc w:val="left"/>
        <w:rPr>
          <w:rFonts w:ascii="Courier New" w:hAnsi="Courier New"/>
          <w:sz w:val="20"/>
        </w:rPr>
      </w:pPr>
      <w:r>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255F5CF2" w14:textId="77777777" w:rsidR="00FD47F5" w:rsidRPr="00DE7C75" w:rsidRDefault="00FD47F5" w:rsidP="00DA4C3E">
      <w:pPr>
        <w:jc w:val="left"/>
      </w:pPr>
      <w:proofErr w:type="gramStart"/>
      <w:r>
        <w:rPr>
          <w:rFonts w:ascii="Courier New" w:hAnsi="Courier New" w:cs="Courier New"/>
          <w:sz w:val="20"/>
        </w:rPr>
        <w:t>static</w:t>
      </w:r>
      <w:proofErr w:type="gramEnd"/>
      <w:r>
        <w:rPr>
          <w:rFonts w:ascii="Courier New" w:hAnsi="Courier New" w:cs="Courier New"/>
          <w:sz w:val="20"/>
        </w:rPr>
        <w:t xml:space="preserve"> final Uri CONTENT_URI = "content://com.gsma.services.rcs.provider.chat/groupchat"</w:t>
      </w:r>
    </w:p>
    <w:p w14:paraId="567D6B2E" w14:textId="77777777" w:rsidR="00FD47F5" w:rsidRDefault="00FD47F5" w:rsidP="00DA4C3E">
      <w:pPr>
        <w:jc w:val="left"/>
        <w:rPr>
          <w:szCs w:val="22"/>
        </w:rPr>
      </w:pPr>
      <w:r>
        <w:t>The “CHAT_ID” column below is defined as the unique primary key and can be references with adding a path segment to the CONTENT_URI + “/” + &lt;primary key&gt;</w:t>
      </w:r>
    </w:p>
    <w:p w14:paraId="2485B78D" w14:textId="77777777" w:rsidR="00FD47F5" w:rsidRPr="00DE7C75" w:rsidRDefault="00FD47F5" w:rsidP="00DA4C3E">
      <w:pPr>
        <w:jc w:val="left"/>
        <w:rPr>
          <w:rFonts w:ascii="Courier New" w:hAnsi="Courier New"/>
          <w:sz w:val="20"/>
        </w:rPr>
      </w:pPr>
      <w:r>
        <w:rPr>
          <w:szCs w:val="22"/>
        </w:rPr>
        <w:t>Column name definition constants to be used when accessing this provider:</w:t>
      </w:r>
    </w:p>
    <w:p w14:paraId="38DF6F05"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BASECOLUMN_ID = “_id”</w:t>
      </w:r>
    </w:p>
    <w:p w14:paraId="6EB2E1A3"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CHAT_ID = “chat_id”</w:t>
      </w:r>
    </w:p>
    <w:p w14:paraId="5F872DB6"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CONTACT = “contact”</w:t>
      </w:r>
    </w:p>
    <w:p w14:paraId="5FF196ED"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STATE = “state”</w:t>
      </w:r>
    </w:p>
    <w:p w14:paraId="5237ECF2"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SUBJECT = “subject”</w:t>
      </w:r>
    </w:p>
    <w:p w14:paraId="4689DA81"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DIRECTION = “direction”</w:t>
      </w:r>
    </w:p>
    <w:p w14:paraId="3190517E"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TIMESTAMP = “timestamp”</w:t>
      </w:r>
    </w:p>
    <w:p w14:paraId="08932552"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REASON_CODE = “reason_code”</w:t>
      </w:r>
    </w:p>
    <w:p w14:paraId="100B6667" w14:textId="77777777" w:rsidR="00FD47F5" w:rsidRDefault="00FD47F5" w:rsidP="00DA4C3E">
      <w:pPr>
        <w:rPr>
          <w:rFonts w:ascii="Courier New" w:hAnsi="Courier New" w:cs="Courier New"/>
          <w:sz w:val="20"/>
        </w:rPr>
      </w:pPr>
      <w:proofErr w:type="gramStart"/>
      <w:r>
        <w:rPr>
          <w:rFonts w:ascii="Courier New" w:hAnsi="Courier New" w:cs="Courier New"/>
          <w:sz w:val="20"/>
        </w:rPr>
        <w:lastRenderedPageBreak/>
        <w:t>static</w:t>
      </w:r>
      <w:proofErr w:type="gramEnd"/>
      <w:r>
        <w:rPr>
          <w:rFonts w:ascii="Courier New" w:hAnsi="Courier New" w:cs="Courier New"/>
          <w:sz w:val="20"/>
        </w:rPr>
        <w:t xml:space="preserve"> final String PARTICIPANTS = “participants”</w:t>
      </w:r>
    </w:p>
    <w:p w14:paraId="7C0A590C" w14:textId="77777777" w:rsidR="00AB0AE1" w:rsidRPr="00DE7C75" w:rsidRDefault="00AB0AE1" w:rsidP="00DA4C3E"/>
    <w:p w14:paraId="206425F5" w14:textId="77777777" w:rsidR="00FD47F5" w:rsidRDefault="00FD47F5" w:rsidP="00846F7F">
      <w:pPr>
        <w:pStyle w:val="NormalParagraph"/>
      </w:pPr>
      <w:r>
        <w:t>The content provider has the following tables and columns:</w:t>
      </w:r>
    </w:p>
    <w:p w14:paraId="3D10E5BF" w14:textId="77777777" w:rsidR="00FD47F5" w:rsidRDefault="00FD47F5" w:rsidP="00846F7F">
      <w:pPr>
        <w:pStyle w:val="NormalParagraph"/>
      </w:pPr>
      <w:r>
        <w:t>GROUPCHAT</w:t>
      </w:r>
    </w:p>
    <w:tbl>
      <w:tblPr>
        <w:tblW w:w="11078" w:type="dxa"/>
        <w:tblInd w:w="213" w:type="dxa"/>
        <w:tblLayout w:type="fixed"/>
        <w:tblLook w:val="0000" w:firstRow="0" w:lastRow="0" w:firstColumn="0" w:lastColumn="0" w:noHBand="0" w:noVBand="0"/>
      </w:tblPr>
      <w:tblGrid>
        <w:gridCol w:w="4050"/>
        <w:gridCol w:w="2070"/>
        <w:gridCol w:w="4958"/>
      </w:tblGrid>
      <w:tr w:rsidR="00FD47F5" w14:paraId="04593CAC" w14:textId="77777777" w:rsidTr="00DA4C3E">
        <w:trPr>
          <w:tblHeader/>
        </w:trPr>
        <w:tc>
          <w:tcPr>
            <w:tcW w:w="4050" w:type="dxa"/>
            <w:tcBorders>
              <w:top w:val="single" w:sz="4" w:space="0" w:color="000000"/>
              <w:left w:val="single" w:sz="4" w:space="0" w:color="000000"/>
              <w:bottom w:val="single" w:sz="4" w:space="0" w:color="000000"/>
            </w:tcBorders>
            <w:shd w:val="clear" w:color="auto" w:fill="DE002B"/>
          </w:tcPr>
          <w:p w14:paraId="4C4A9DA3" w14:textId="77777777" w:rsidR="00FD47F5" w:rsidRPr="00DE7C75" w:rsidRDefault="00FD47F5" w:rsidP="00DA4C3E">
            <w:pPr>
              <w:pStyle w:val="TableHeader"/>
            </w:pPr>
            <w:r w:rsidRPr="00DE7C75">
              <w:t>Data</w:t>
            </w:r>
          </w:p>
        </w:tc>
        <w:tc>
          <w:tcPr>
            <w:tcW w:w="2070" w:type="dxa"/>
            <w:tcBorders>
              <w:top w:val="single" w:sz="4" w:space="0" w:color="000000"/>
              <w:left w:val="single" w:sz="4" w:space="0" w:color="000000"/>
              <w:bottom w:val="single" w:sz="4" w:space="0" w:color="000000"/>
            </w:tcBorders>
            <w:shd w:val="clear" w:color="auto" w:fill="DE002B"/>
          </w:tcPr>
          <w:p w14:paraId="658E5A78" w14:textId="77777777" w:rsidR="00FD47F5" w:rsidRPr="00DE7C75" w:rsidRDefault="00FD47F5" w:rsidP="00DA4C3E">
            <w:pPr>
              <w:pStyle w:val="TableHeader"/>
            </w:pPr>
            <w:r w:rsidRPr="00DE7C75">
              <w:t>Data Type</w:t>
            </w:r>
          </w:p>
        </w:tc>
        <w:tc>
          <w:tcPr>
            <w:tcW w:w="4958" w:type="dxa"/>
            <w:tcBorders>
              <w:top w:val="single" w:sz="4" w:space="0" w:color="000000"/>
              <w:left w:val="single" w:sz="4" w:space="0" w:color="000000"/>
              <w:bottom w:val="single" w:sz="4" w:space="0" w:color="000000"/>
              <w:right w:val="single" w:sz="4" w:space="0" w:color="000000"/>
            </w:tcBorders>
            <w:shd w:val="clear" w:color="auto" w:fill="DE002B"/>
          </w:tcPr>
          <w:p w14:paraId="213188C9" w14:textId="77777777" w:rsidR="00FD47F5" w:rsidRPr="00DE7C75" w:rsidRDefault="00FD47F5" w:rsidP="00DA4C3E">
            <w:pPr>
              <w:pStyle w:val="TableHeader"/>
              <w:rPr>
                <w:color w:val="000000"/>
              </w:rPr>
            </w:pPr>
            <w:r w:rsidRPr="00DE7C75">
              <w:t>Description</w:t>
            </w:r>
          </w:p>
        </w:tc>
      </w:tr>
      <w:tr w:rsidR="00FD47F5" w14:paraId="4B544ED3" w14:textId="77777777" w:rsidTr="00DA4C3E">
        <w:tc>
          <w:tcPr>
            <w:tcW w:w="4050" w:type="dxa"/>
            <w:tcBorders>
              <w:top w:val="single" w:sz="4" w:space="0" w:color="000000"/>
              <w:left w:val="single" w:sz="4" w:space="0" w:color="000000"/>
              <w:bottom w:val="single" w:sz="4" w:space="0" w:color="000000"/>
            </w:tcBorders>
            <w:shd w:val="clear" w:color="auto" w:fill="auto"/>
          </w:tcPr>
          <w:p w14:paraId="6E79480E" w14:textId="77777777" w:rsidR="00FD47F5" w:rsidRDefault="00FD47F5" w:rsidP="00DA4C3E">
            <w:pPr>
              <w:pStyle w:val="TableText"/>
              <w:rPr>
                <w:color w:val="000000"/>
              </w:rPr>
            </w:pPr>
            <w:r>
              <w:rPr>
                <w:color w:val="000000"/>
              </w:rPr>
              <w:t>BASECOLUMN_ID</w:t>
            </w:r>
          </w:p>
        </w:tc>
        <w:tc>
          <w:tcPr>
            <w:tcW w:w="2070" w:type="dxa"/>
            <w:tcBorders>
              <w:top w:val="single" w:sz="4" w:space="0" w:color="000000"/>
              <w:left w:val="single" w:sz="4" w:space="0" w:color="000000"/>
              <w:bottom w:val="single" w:sz="4" w:space="0" w:color="000000"/>
            </w:tcBorders>
            <w:shd w:val="clear" w:color="auto" w:fill="auto"/>
          </w:tcPr>
          <w:p w14:paraId="3DCE3C6B" w14:textId="77777777" w:rsidR="00FD47F5" w:rsidRDefault="00FD47F5" w:rsidP="00DA4C3E">
            <w:pPr>
              <w:pStyle w:val="TableText"/>
              <w:rPr>
                <w:color w:val="000000"/>
              </w:rPr>
            </w:pPr>
            <w:r>
              <w:rPr>
                <w:color w:val="000000"/>
              </w:rPr>
              <w:t>Long (not null)</w:t>
            </w: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14:paraId="2BF0AE1D" w14:textId="77777777" w:rsidR="00FD47F5" w:rsidRDefault="00FD47F5" w:rsidP="00DA4C3E">
            <w:pPr>
              <w:pStyle w:val="TableText"/>
              <w:rPr>
                <w:color w:val="000000"/>
              </w:rPr>
            </w:pPr>
            <w:r>
              <w:rPr>
                <w:color w:val="000000"/>
              </w:rPr>
              <w:t>Unique value</w:t>
            </w:r>
          </w:p>
        </w:tc>
      </w:tr>
      <w:tr w:rsidR="00FD47F5" w14:paraId="7DFD443E" w14:textId="77777777" w:rsidTr="00DA4C3E">
        <w:tc>
          <w:tcPr>
            <w:tcW w:w="4050" w:type="dxa"/>
            <w:tcBorders>
              <w:left w:val="single" w:sz="4" w:space="0" w:color="000000"/>
              <w:bottom w:val="single" w:sz="4" w:space="0" w:color="000000"/>
            </w:tcBorders>
            <w:shd w:val="clear" w:color="auto" w:fill="auto"/>
          </w:tcPr>
          <w:p w14:paraId="7C60C8A5" w14:textId="77777777" w:rsidR="00FD47F5" w:rsidRDefault="00FD47F5" w:rsidP="00DA4C3E">
            <w:pPr>
              <w:pStyle w:val="TableText"/>
              <w:rPr>
                <w:color w:val="000000"/>
              </w:rPr>
            </w:pPr>
            <w:r>
              <w:rPr>
                <w:color w:val="000000"/>
              </w:rPr>
              <w:t>CHAT_ID</w:t>
            </w:r>
          </w:p>
        </w:tc>
        <w:tc>
          <w:tcPr>
            <w:tcW w:w="2070" w:type="dxa"/>
            <w:tcBorders>
              <w:left w:val="single" w:sz="4" w:space="0" w:color="000000"/>
              <w:bottom w:val="single" w:sz="4" w:space="0" w:color="000000"/>
            </w:tcBorders>
            <w:shd w:val="clear" w:color="auto" w:fill="auto"/>
          </w:tcPr>
          <w:p w14:paraId="27FE5389" w14:textId="77777777" w:rsidR="00FD47F5" w:rsidRDefault="00FD47F5" w:rsidP="00DA4C3E">
            <w:pPr>
              <w:pStyle w:val="TableText"/>
              <w:rPr>
                <w:color w:val="000000"/>
              </w:rPr>
            </w:pPr>
            <w:r>
              <w:rPr>
                <w:color w:val="000000"/>
              </w:rPr>
              <w:t>String (primary key not null)</w:t>
            </w:r>
          </w:p>
        </w:tc>
        <w:tc>
          <w:tcPr>
            <w:tcW w:w="4958" w:type="dxa"/>
            <w:tcBorders>
              <w:left w:val="single" w:sz="4" w:space="0" w:color="000000"/>
              <w:bottom w:val="single" w:sz="4" w:space="0" w:color="000000"/>
              <w:right w:val="single" w:sz="4" w:space="0" w:color="000000"/>
            </w:tcBorders>
            <w:shd w:val="clear" w:color="auto" w:fill="auto"/>
          </w:tcPr>
          <w:p w14:paraId="62D77054" w14:textId="77777777" w:rsidR="00FD47F5" w:rsidRDefault="00FD47F5" w:rsidP="00DA4C3E">
            <w:pPr>
              <w:pStyle w:val="TableText"/>
              <w:rPr>
                <w:color w:val="000000"/>
              </w:rPr>
            </w:pPr>
            <w:r>
              <w:rPr>
                <w:color w:val="000000"/>
              </w:rPr>
              <w:t>Id for chat room</w:t>
            </w:r>
          </w:p>
        </w:tc>
      </w:tr>
      <w:tr w:rsidR="00FD47F5" w14:paraId="6A1C9980" w14:textId="77777777" w:rsidTr="00DA4C3E">
        <w:tc>
          <w:tcPr>
            <w:tcW w:w="4050" w:type="dxa"/>
            <w:tcBorders>
              <w:top w:val="single" w:sz="4" w:space="0" w:color="000000"/>
              <w:left w:val="single" w:sz="4" w:space="0" w:color="000000"/>
              <w:bottom w:val="single" w:sz="4" w:space="0" w:color="000000"/>
            </w:tcBorders>
            <w:shd w:val="clear" w:color="auto" w:fill="auto"/>
          </w:tcPr>
          <w:p w14:paraId="782FF6C8" w14:textId="77777777" w:rsidR="00FD47F5" w:rsidRDefault="00FD47F5" w:rsidP="00DA4C3E">
            <w:pPr>
              <w:pStyle w:val="TableText"/>
              <w:rPr>
                <w:color w:val="000000"/>
              </w:rPr>
            </w:pPr>
            <w:r>
              <w:rPr>
                <w:color w:val="000000"/>
              </w:rPr>
              <w:t>CONTACT</w:t>
            </w:r>
          </w:p>
        </w:tc>
        <w:tc>
          <w:tcPr>
            <w:tcW w:w="2070" w:type="dxa"/>
            <w:tcBorders>
              <w:top w:val="single" w:sz="4" w:space="0" w:color="000000"/>
              <w:left w:val="single" w:sz="4" w:space="0" w:color="000000"/>
              <w:bottom w:val="single" w:sz="4" w:space="0" w:color="000000"/>
            </w:tcBorders>
            <w:shd w:val="clear" w:color="auto" w:fill="auto"/>
          </w:tcPr>
          <w:p w14:paraId="631B4506" w14:textId="77777777" w:rsidR="00FD47F5" w:rsidRDefault="00FD47F5" w:rsidP="00DA4C3E">
            <w:pPr>
              <w:pStyle w:val="TableText"/>
              <w:rPr>
                <w:color w:val="000000"/>
              </w:rPr>
            </w:pPr>
            <w:r>
              <w:rPr>
                <w:color w:val="000000"/>
              </w:rPr>
              <w:t>String</w:t>
            </w: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14:paraId="2833E673" w14:textId="77777777" w:rsidR="00FD47F5" w:rsidRDefault="00FD47F5" w:rsidP="00DA4C3E">
            <w:pPr>
              <w:pStyle w:val="TableText"/>
              <w:rPr>
                <w:color w:val="000000"/>
              </w:rPr>
            </w:pPr>
            <w:r>
              <w:rPr>
                <w:color w:val="000000"/>
              </w:rPr>
              <w:t xml:space="preserve">ContactId formatted number </w:t>
            </w:r>
            <w:r>
              <w:t>of the inviter of the group chat or null if this is a group chat initiated by the local user (ie outgoing group chat)</w:t>
            </w:r>
            <w:r>
              <w:rPr>
                <w:color w:val="000000"/>
              </w:rPr>
              <w:t>.</w:t>
            </w:r>
          </w:p>
        </w:tc>
      </w:tr>
      <w:tr w:rsidR="00FD47F5" w14:paraId="5B78E1E0" w14:textId="77777777" w:rsidTr="00DA4C3E">
        <w:tc>
          <w:tcPr>
            <w:tcW w:w="4050" w:type="dxa"/>
            <w:tcBorders>
              <w:top w:val="single" w:sz="4" w:space="0" w:color="000000"/>
              <w:left w:val="single" w:sz="4" w:space="0" w:color="000000"/>
              <w:bottom w:val="single" w:sz="4" w:space="0" w:color="000000"/>
            </w:tcBorders>
            <w:shd w:val="clear" w:color="auto" w:fill="auto"/>
          </w:tcPr>
          <w:p w14:paraId="6639A787" w14:textId="77777777" w:rsidR="00FD47F5" w:rsidRDefault="00FD47F5" w:rsidP="00DA4C3E">
            <w:pPr>
              <w:pStyle w:val="TableText"/>
              <w:rPr>
                <w:color w:val="000000"/>
              </w:rPr>
            </w:pPr>
            <w:r>
              <w:rPr>
                <w:color w:val="000000"/>
              </w:rPr>
              <w:t>STATE</w:t>
            </w:r>
          </w:p>
        </w:tc>
        <w:tc>
          <w:tcPr>
            <w:tcW w:w="2070" w:type="dxa"/>
            <w:tcBorders>
              <w:top w:val="single" w:sz="4" w:space="0" w:color="000000"/>
              <w:left w:val="single" w:sz="4" w:space="0" w:color="000000"/>
              <w:bottom w:val="single" w:sz="4" w:space="0" w:color="000000"/>
            </w:tcBorders>
            <w:shd w:val="clear" w:color="auto" w:fill="auto"/>
          </w:tcPr>
          <w:p w14:paraId="4CDCD2B0" w14:textId="77777777" w:rsidR="00FD47F5" w:rsidRDefault="00FD47F5" w:rsidP="00DA4C3E">
            <w:pPr>
              <w:pStyle w:val="TableText"/>
              <w:rPr>
                <w:color w:val="000000"/>
              </w:rPr>
            </w:pPr>
            <w:r>
              <w:rPr>
                <w:color w:val="000000"/>
              </w:rPr>
              <w:t>Integer (not null)</w:t>
            </w: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14:paraId="4E8B9250" w14:textId="77777777" w:rsidR="00FD47F5" w:rsidRDefault="00FD47F5" w:rsidP="00DA4C3E">
            <w:pPr>
              <w:pStyle w:val="TableText"/>
              <w:rPr>
                <w:color w:val="000000"/>
              </w:rPr>
            </w:pPr>
            <w:r>
              <w:rPr>
                <w:color w:val="000000"/>
              </w:rPr>
              <w:t>State of chat room. See enum GroupChat.State for the list of states.</w:t>
            </w:r>
          </w:p>
        </w:tc>
      </w:tr>
      <w:tr w:rsidR="00FD47F5" w14:paraId="7F0BCC15" w14:textId="77777777" w:rsidTr="00DA4C3E">
        <w:tc>
          <w:tcPr>
            <w:tcW w:w="4050" w:type="dxa"/>
            <w:tcBorders>
              <w:top w:val="single" w:sz="4" w:space="0" w:color="000000"/>
              <w:left w:val="single" w:sz="4" w:space="0" w:color="000000"/>
              <w:bottom w:val="single" w:sz="4" w:space="0" w:color="000000"/>
            </w:tcBorders>
            <w:shd w:val="clear" w:color="auto" w:fill="auto"/>
          </w:tcPr>
          <w:p w14:paraId="477E2DE9" w14:textId="77777777" w:rsidR="00FD47F5" w:rsidRDefault="00FD47F5" w:rsidP="00DA4C3E">
            <w:pPr>
              <w:pStyle w:val="TableText"/>
              <w:rPr>
                <w:color w:val="000000"/>
              </w:rPr>
            </w:pPr>
            <w:r>
              <w:rPr>
                <w:color w:val="000000"/>
              </w:rPr>
              <w:t>SUBJECT</w:t>
            </w:r>
          </w:p>
        </w:tc>
        <w:tc>
          <w:tcPr>
            <w:tcW w:w="2070" w:type="dxa"/>
            <w:tcBorders>
              <w:top w:val="single" w:sz="4" w:space="0" w:color="000000"/>
              <w:left w:val="single" w:sz="4" w:space="0" w:color="000000"/>
              <w:bottom w:val="single" w:sz="4" w:space="0" w:color="000000"/>
            </w:tcBorders>
            <w:shd w:val="clear" w:color="auto" w:fill="auto"/>
          </w:tcPr>
          <w:p w14:paraId="4EB40DD3" w14:textId="77777777" w:rsidR="00FD47F5" w:rsidRDefault="00FD47F5" w:rsidP="00DA4C3E">
            <w:pPr>
              <w:pStyle w:val="TableText"/>
              <w:rPr>
                <w:color w:val="000000"/>
              </w:rPr>
            </w:pPr>
            <w:r>
              <w:rPr>
                <w:color w:val="000000"/>
              </w:rPr>
              <w:t>String</w:t>
            </w: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14:paraId="6C832ABF" w14:textId="77777777" w:rsidR="00FD47F5" w:rsidRDefault="00FD47F5" w:rsidP="00DA4C3E">
            <w:pPr>
              <w:pStyle w:val="TableText"/>
              <w:rPr>
                <w:color w:val="000000"/>
              </w:rPr>
            </w:pPr>
            <w:r>
              <w:rPr>
                <w:color w:val="000000"/>
              </w:rPr>
              <w:t>Subject of the group chat room</w:t>
            </w:r>
          </w:p>
        </w:tc>
      </w:tr>
      <w:tr w:rsidR="00FD47F5" w14:paraId="47204A0B" w14:textId="77777777" w:rsidTr="00DA4C3E">
        <w:tc>
          <w:tcPr>
            <w:tcW w:w="4050" w:type="dxa"/>
            <w:tcBorders>
              <w:top w:val="single" w:sz="4" w:space="0" w:color="000000"/>
              <w:left w:val="single" w:sz="4" w:space="0" w:color="000000"/>
              <w:bottom w:val="single" w:sz="4" w:space="0" w:color="000000"/>
            </w:tcBorders>
            <w:shd w:val="clear" w:color="auto" w:fill="auto"/>
          </w:tcPr>
          <w:p w14:paraId="02A134A6" w14:textId="77777777" w:rsidR="00FD47F5" w:rsidRDefault="00FD47F5" w:rsidP="00DA4C3E">
            <w:pPr>
              <w:pStyle w:val="TableText"/>
              <w:rPr>
                <w:color w:val="000000"/>
              </w:rPr>
            </w:pPr>
            <w:r>
              <w:rPr>
                <w:color w:val="000000"/>
              </w:rPr>
              <w:t>DIRECTION</w:t>
            </w:r>
          </w:p>
        </w:tc>
        <w:tc>
          <w:tcPr>
            <w:tcW w:w="2070" w:type="dxa"/>
            <w:tcBorders>
              <w:top w:val="single" w:sz="4" w:space="0" w:color="000000"/>
              <w:left w:val="single" w:sz="4" w:space="0" w:color="000000"/>
              <w:bottom w:val="single" w:sz="4" w:space="0" w:color="000000"/>
            </w:tcBorders>
            <w:shd w:val="clear" w:color="auto" w:fill="auto"/>
          </w:tcPr>
          <w:p w14:paraId="7D6D70E2" w14:textId="77777777" w:rsidR="00FD47F5" w:rsidRDefault="00FD47F5" w:rsidP="00DA4C3E">
            <w:pPr>
              <w:pStyle w:val="TableText"/>
              <w:rPr>
                <w:color w:val="000000"/>
              </w:rPr>
            </w:pPr>
            <w:r>
              <w:rPr>
                <w:color w:val="000000"/>
              </w:rPr>
              <w:t>Integer (not null)</w:t>
            </w: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14:paraId="6A90913A" w14:textId="77777777" w:rsidR="00FD47F5" w:rsidRDefault="00FD47F5" w:rsidP="00DA4C3E">
            <w:pPr>
              <w:pStyle w:val="TableText"/>
              <w:rPr>
                <w:color w:val="000000"/>
              </w:rPr>
            </w:pPr>
            <w:r>
              <w:rPr>
                <w:color w:val="000000"/>
              </w:rPr>
              <w:t>Status direction of group chat. See enum Direction for the list of directions.</w:t>
            </w:r>
          </w:p>
        </w:tc>
      </w:tr>
      <w:tr w:rsidR="00FD47F5" w14:paraId="35CC4A5E" w14:textId="77777777" w:rsidTr="00DA4C3E">
        <w:tc>
          <w:tcPr>
            <w:tcW w:w="4050" w:type="dxa"/>
            <w:tcBorders>
              <w:top w:val="single" w:sz="4" w:space="0" w:color="000000"/>
              <w:left w:val="single" w:sz="4" w:space="0" w:color="000000"/>
              <w:bottom w:val="single" w:sz="4" w:space="0" w:color="000000"/>
            </w:tcBorders>
            <w:shd w:val="clear" w:color="auto" w:fill="auto"/>
          </w:tcPr>
          <w:p w14:paraId="3CC55805" w14:textId="77777777" w:rsidR="00FD47F5" w:rsidRDefault="00FD47F5" w:rsidP="00DA4C3E">
            <w:pPr>
              <w:pStyle w:val="TableText"/>
              <w:rPr>
                <w:color w:val="000000"/>
              </w:rPr>
            </w:pPr>
            <w:r>
              <w:rPr>
                <w:color w:val="000000"/>
              </w:rPr>
              <w:t>TIMESTAMP</w:t>
            </w:r>
          </w:p>
        </w:tc>
        <w:tc>
          <w:tcPr>
            <w:tcW w:w="2070" w:type="dxa"/>
            <w:tcBorders>
              <w:top w:val="single" w:sz="4" w:space="0" w:color="000000"/>
              <w:left w:val="single" w:sz="4" w:space="0" w:color="000000"/>
              <w:bottom w:val="single" w:sz="4" w:space="0" w:color="000000"/>
            </w:tcBorders>
            <w:shd w:val="clear" w:color="auto" w:fill="auto"/>
          </w:tcPr>
          <w:p w14:paraId="79CE915A" w14:textId="77777777" w:rsidR="00FD47F5" w:rsidRDefault="00FD47F5" w:rsidP="00DA4C3E">
            <w:pPr>
              <w:pStyle w:val="TableText"/>
              <w:rPr>
                <w:color w:val="000000"/>
              </w:rPr>
            </w:pPr>
            <w:r>
              <w:rPr>
                <w:color w:val="000000"/>
              </w:rPr>
              <w:t>Long (not null)</w:t>
            </w: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14:paraId="04AB2C39" w14:textId="77777777" w:rsidR="00FD47F5" w:rsidRDefault="00FD47F5" w:rsidP="00DA4C3E">
            <w:pPr>
              <w:pStyle w:val="TableText"/>
              <w:rPr>
                <w:color w:val="000000"/>
              </w:rPr>
            </w:pPr>
            <w:r>
              <w:rPr>
                <w:color w:val="000000"/>
              </w:rPr>
              <w:t>timestamp of the invitation</w:t>
            </w:r>
          </w:p>
        </w:tc>
      </w:tr>
      <w:tr w:rsidR="00FD47F5" w14:paraId="14914FA5" w14:textId="77777777" w:rsidTr="00DA4C3E">
        <w:tc>
          <w:tcPr>
            <w:tcW w:w="4050" w:type="dxa"/>
            <w:tcBorders>
              <w:left w:val="single" w:sz="4" w:space="0" w:color="000000"/>
              <w:bottom w:val="single" w:sz="4" w:space="0" w:color="000000"/>
            </w:tcBorders>
            <w:shd w:val="clear" w:color="auto" w:fill="auto"/>
          </w:tcPr>
          <w:p w14:paraId="794DD2CF" w14:textId="77777777" w:rsidR="00FD47F5" w:rsidRDefault="00FD47F5" w:rsidP="00DA4C3E">
            <w:pPr>
              <w:pStyle w:val="TableText"/>
              <w:snapToGrid w:val="0"/>
              <w:rPr>
                <w:color w:val="000000"/>
              </w:rPr>
            </w:pPr>
            <w:r>
              <w:rPr>
                <w:color w:val="000000"/>
              </w:rPr>
              <w:t>REASON_CODE</w:t>
            </w:r>
          </w:p>
        </w:tc>
        <w:tc>
          <w:tcPr>
            <w:tcW w:w="2070" w:type="dxa"/>
            <w:tcBorders>
              <w:left w:val="single" w:sz="4" w:space="0" w:color="000000"/>
              <w:bottom w:val="single" w:sz="4" w:space="0" w:color="000000"/>
            </w:tcBorders>
            <w:shd w:val="clear" w:color="auto" w:fill="auto"/>
          </w:tcPr>
          <w:p w14:paraId="399D4729" w14:textId="77777777" w:rsidR="00FD47F5" w:rsidRDefault="00FD47F5" w:rsidP="00DA4C3E">
            <w:pPr>
              <w:pStyle w:val="TableText"/>
              <w:snapToGrid w:val="0"/>
              <w:rPr>
                <w:color w:val="000000"/>
              </w:rPr>
            </w:pPr>
            <w:r>
              <w:rPr>
                <w:color w:val="000000"/>
              </w:rPr>
              <w:t>Integer (not null)</w:t>
            </w:r>
          </w:p>
        </w:tc>
        <w:tc>
          <w:tcPr>
            <w:tcW w:w="4958" w:type="dxa"/>
            <w:tcBorders>
              <w:left w:val="single" w:sz="4" w:space="0" w:color="000000"/>
              <w:bottom w:val="single" w:sz="4" w:space="0" w:color="000000"/>
              <w:right w:val="single" w:sz="4" w:space="0" w:color="000000"/>
            </w:tcBorders>
            <w:shd w:val="clear" w:color="auto" w:fill="auto"/>
          </w:tcPr>
          <w:p w14:paraId="61BFC264" w14:textId="77777777" w:rsidR="00FD47F5" w:rsidRDefault="00FD47F5" w:rsidP="00DA4C3E">
            <w:pPr>
              <w:pStyle w:val="TableText"/>
              <w:snapToGrid w:val="0"/>
              <w:rPr>
                <w:color w:val="000000"/>
              </w:rPr>
            </w:pPr>
            <w:r>
              <w:rPr>
                <w:color w:val="000000"/>
              </w:rPr>
              <w:t>Reason code associated with the group chat state. See enum GroupChat.ReasonCode for the list of reason codes</w:t>
            </w:r>
          </w:p>
        </w:tc>
      </w:tr>
      <w:tr w:rsidR="00FD47F5" w14:paraId="56B22B38" w14:textId="77777777" w:rsidTr="00DA4C3E">
        <w:tc>
          <w:tcPr>
            <w:tcW w:w="4050" w:type="dxa"/>
            <w:tcBorders>
              <w:left w:val="single" w:sz="4" w:space="0" w:color="000000"/>
              <w:bottom w:val="single" w:sz="4" w:space="0" w:color="000000"/>
            </w:tcBorders>
            <w:shd w:val="clear" w:color="auto" w:fill="auto"/>
          </w:tcPr>
          <w:p w14:paraId="25A93433" w14:textId="77777777" w:rsidR="00FD47F5" w:rsidRDefault="00FD47F5" w:rsidP="00DA4C3E">
            <w:pPr>
              <w:pStyle w:val="TableText"/>
              <w:snapToGrid w:val="0"/>
              <w:rPr>
                <w:color w:val="000000"/>
              </w:rPr>
            </w:pPr>
            <w:r>
              <w:rPr>
                <w:color w:val="000000"/>
              </w:rPr>
              <w:t>PARTICIPANTS</w:t>
            </w:r>
          </w:p>
        </w:tc>
        <w:tc>
          <w:tcPr>
            <w:tcW w:w="2070" w:type="dxa"/>
            <w:tcBorders>
              <w:left w:val="single" w:sz="4" w:space="0" w:color="000000"/>
              <w:bottom w:val="single" w:sz="4" w:space="0" w:color="000000"/>
            </w:tcBorders>
            <w:shd w:val="clear" w:color="auto" w:fill="auto"/>
          </w:tcPr>
          <w:p w14:paraId="67445866" w14:textId="77777777" w:rsidR="00FD47F5" w:rsidRDefault="00FD47F5" w:rsidP="00DA4C3E">
            <w:pPr>
              <w:pStyle w:val="TableText"/>
              <w:snapToGrid w:val="0"/>
              <w:rPr>
                <w:color w:val="000000"/>
              </w:rPr>
            </w:pPr>
            <w:r w:rsidRPr="00145434">
              <w:rPr>
                <w:color w:val="000000"/>
              </w:rPr>
              <w:t>String</w:t>
            </w:r>
            <w:r>
              <w:rPr>
                <w:color w:val="000000"/>
              </w:rPr>
              <w:t xml:space="preserve"> (not null)</w:t>
            </w:r>
          </w:p>
        </w:tc>
        <w:tc>
          <w:tcPr>
            <w:tcW w:w="4958" w:type="dxa"/>
            <w:tcBorders>
              <w:left w:val="single" w:sz="4" w:space="0" w:color="000000"/>
              <w:bottom w:val="single" w:sz="4" w:space="0" w:color="000000"/>
              <w:right w:val="single" w:sz="4" w:space="0" w:color="000000"/>
            </w:tcBorders>
            <w:shd w:val="clear" w:color="auto" w:fill="auto"/>
          </w:tcPr>
          <w:p w14:paraId="44003305" w14:textId="77777777" w:rsidR="00FD47F5" w:rsidRDefault="00FD47F5" w:rsidP="00DA4C3E">
            <w:pPr>
              <w:pStyle w:val="TableText"/>
              <w:snapToGrid w:val="0"/>
              <w:rPr>
                <w:color w:val="000000"/>
              </w:rPr>
            </w:pPr>
            <w:r w:rsidRPr="0072637E">
              <w:rPr>
                <w:color w:val="000000"/>
              </w:rPr>
              <w:t>Representation</w:t>
            </w:r>
            <w:r>
              <w:rPr>
                <w:color w:val="000000"/>
              </w:rPr>
              <w:t xml:space="preserve"> of participants and their </w:t>
            </w:r>
            <w:r w:rsidRPr="0072637E">
              <w:rPr>
                <w:color w:val="000000"/>
              </w:rPr>
              <w:t>individual</w:t>
            </w:r>
            <w:r>
              <w:rPr>
                <w:color w:val="000000"/>
              </w:rPr>
              <w:t xml:space="preserve"> associated status</w:t>
            </w:r>
            <w:r>
              <w:t xml:space="preserve"> stored as a String parseable with the </w:t>
            </w:r>
            <w:proofErr w:type="gramStart"/>
            <w:r>
              <w:rPr>
                <w:bCs/>
                <w:color w:val="000000"/>
              </w:rPr>
              <w:t>ChatLog.</w:t>
            </w:r>
            <w:r w:rsidRPr="00DE7C75">
              <w:rPr>
                <w:color w:val="000000"/>
              </w:rPr>
              <w:t>GroupChat</w:t>
            </w:r>
            <w:r>
              <w:t>.getParticipants(</w:t>
            </w:r>
            <w:proofErr w:type="gramEnd"/>
            <w:r>
              <w:t>) method.</w:t>
            </w:r>
          </w:p>
        </w:tc>
      </w:tr>
    </w:tbl>
    <w:p w14:paraId="0C30EC79" w14:textId="77777777" w:rsidR="00FD47F5" w:rsidRDefault="00FD47F5" w:rsidP="00DA4C3E">
      <w:pPr>
        <w:spacing w:before="240"/>
      </w:pPr>
      <w:r>
        <w:rPr>
          <w:lang w:eastAsia="en-US"/>
        </w:rPr>
        <w:t xml:space="preserve">Class </w:t>
      </w:r>
      <w:r>
        <w:rPr>
          <w:b/>
          <w:lang w:eastAsia="en-US"/>
        </w:rPr>
        <w:t>ChatLog.Message:</w:t>
      </w:r>
    </w:p>
    <w:p w14:paraId="4BEC8B5D" w14:textId="77777777" w:rsidR="00FD47F5" w:rsidRPr="00DE7C75" w:rsidRDefault="00FD47F5" w:rsidP="00DA4C3E">
      <w:pPr>
        <w:jc w:val="left"/>
        <w:rPr>
          <w:rFonts w:ascii="Courier New" w:hAnsi="Courier New"/>
          <w:sz w:val="20"/>
        </w:rPr>
      </w:pPr>
      <w:r>
        <w:t>Event log provider member id used when merging the data from this provider with other registered event log provider members data into a common cursor:</w:t>
      </w:r>
    </w:p>
    <w:p w14:paraId="4CAB4B79" w14:textId="77777777" w:rsidR="00FD47F5" w:rsidRPr="00DE7C75" w:rsidRDefault="00FD47F5" w:rsidP="00DA4C3E">
      <w:pPr>
        <w:jc w:val="left"/>
      </w:pPr>
      <w:proofErr w:type="gramStart"/>
      <w:r>
        <w:rPr>
          <w:rFonts w:ascii="Courier New" w:hAnsi="Courier New" w:cs="Courier New"/>
          <w:sz w:val="20"/>
        </w:rPr>
        <w:t>static</w:t>
      </w:r>
      <w:proofErr w:type="gramEnd"/>
      <w:r>
        <w:rPr>
          <w:rFonts w:ascii="Courier New" w:hAnsi="Courier New" w:cs="Courier New"/>
          <w:sz w:val="20"/>
        </w:rPr>
        <w:t xml:space="preserve"> final int HISTORYLOG_MEMBER_ID = 1</w:t>
      </w:r>
    </w:p>
    <w:p w14:paraId="627B2EE1" w14:textId="77777777" w:rsidR="00FD47F5" w:rsidRPr="00DE7C75" w:rsidRDefault="00FD47F5" w:rsidP="00DA4C3E">
      <w:pPr>
        <w:jc w:val="left"/>
        <w:rPr>
          <w:rFonts w:ascii="Courier New" w:hAnsi="Courier New"/>
          <w:sz w:val="20"/>
        </w:rPr>
      </w:pPr>
      <w:r>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2AC26A58" w14:textId="77777777" w:rsidR="00FD47F5" w:rsidRPr="00DE7C75" w:rsidRDefault="00FD47F5" w:rsidP="00DA4C3E">
      <w:pPr>
        <w:jc w:val="left"/>
      </w:pPr>
      <w:proofErr w:type="gramStart"/>
      <w:r>
        <w:rPr>
          <w:rFonts w:ascii="Courier New" w:hAnsi="Courier New" w:cs="Courier New"/>
          <w:sz w:val="20"/>
        </w:rPr>
        <w:t>static</w:t>
      </w:r>
      <w:proofErr w:type="gramEnd"/>
      <w:r>
        <w:rPr>
          <w:rFonts w:ascii="Courier New" w:hAnsi="Courier New" w:cs="Courier New"/>
          <w:sz w:val="20"/>
        </w:rPr>
        <w:t xml:space="preserve"> final Uri CONTENT_URI = "content://com.gsma.services.rcs.provider.chat/chatmessage"</w:t>
      </w:r>
    </w:p>
    <w:p w14:paraId="7F768E6D" w14:textId="77777777" w:rsidR="00FD47F5" w:rsidRDefault="00FD47F5" w:rsidP="00DA4C3E">
      <w:pPr>
        <w:jc w:val="left"/>
        <w:rPr>
          <w:szCs w:val="22"/>
        </w:rPr>
      </w:pPr>
      <w:r>
        <w:t>The “MESSAGE_ID” column below is defined as the unique primary key and can be references with adding a path segment to the CONTENT_URI + “/” + &lt;primary key&gt;</w:t>
      </w:r>
    </w:p>
    <w:p w14:paraId="0242F159" w14:textId="77777777" w:rsidR="00FD47F5" w:rsidRPr="00DE7C75" w:rsidRDefault="00FD47F5" w:rsidP="00DA4C3E">
      <w:pPr>
        <w:jc w:val="left"/>
        <w:rPr>
          <w:rFonts w:ascii="Courier New" w:hAnsi="Courier New"/>
          <w:sz w:val="20"/>
        </w:rPr>
      </w:pPr>
      <w:r>
        <w:rPr>
          <w:szCs w:val="22"/>
        </w:rPr>
        <w:t>Column name definition constants to be used when accessing this provider:</w:t>
      </w:r>
    </w:p>
    <w:p w14:paraId="5D319FA6"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BASECOLUMN_ID = “_id”</w:t>
      </w:r>
    </w:p>
    <w:p w14:paraId="53C6859D"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MESSAGE_ID = “msg_id"</w:t>
      </w:r>
    </w:p>
    <w:p w14:paraId="0200AE82"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CHAT_ID = "chat_id"</w:t>
      </w:r>
    </w:p>
    <w:p w14:paraId="6F3355DD"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CONTACT = "contact"</w:t>
      </w:r>
    </w:p>
    <w:p w14:paraId="1F71F8AC"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CONTENT = "content"</w:t>
      </w:r>
    </w:p>
    <w:p w14:paraId="725DB2ED"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TIMESTAMP = "timestamp"</w:t>
      </w:r>
    </w:p>
    <w:p w14:paraId="0FA62324"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TIMESTAMP_SENT = "timestamp_sent"</w:t>
      </w:r>
    </w:p>
    <w:p w14:paraId="739EC510" w14:textId="77777777" w:rsidR="00FD47F5" w:rsidRDefault="00FD47F5" w:rsidP="00DA4C3E">
      <w:pPr>
        <w:rPr>
          <w:rFonts w:ascii="Courier New" w:hAnsi="Courier New" w:cs="Courier New"/>
          <w:sz w:val="20"/>
        </w:rPr>
      </w:pPr>
      <w:proofErr w:type="gramStart"/>
      <w:r>
        <w:rPr>
          <w:rFonts w:ascii="Courier New" w:hAnsi="Courier New" w:cs="Courier New"/>
          <w:sz w:val="20"/>
        </w:rPr>
        <w:lastRenderedPageBreak/>
        <w:t>static</w:t>
      </w:r>
      <w:proofErr w:type="gramEnd"/>
      <w:r>
        <w:rPr>
          <w:rFonts w:ascii="Courier New" w:hAnsi="Courier New" w:cs="Courier New"/>
          <w:sz w:val="20"/>
        </w:rPr>
        <w:t xml:space="preserve"> final String TIMESTAMP_DELIVERED = "timestamp_delivered"</w:t>
      </w:r>
    </w:p>
    <w:p w14:paraId="2CFADE5D"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TIMESTAMP_DISPLAYED = "timestamp_displayed"</w:t>
      </w:r>
    </w:p>
    <w:p w14:paraId="2F3170D3"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EXPIRED_DELIVERY = “expired_delivery”</w:t>
      </w:r>
    </w:p>
    <w:p w14:paraId="16C21CBB"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MIME_TYPE = "mime_type"</w:t>
      </w:r>
    </w:p>
    <w:p w14:paraId="2FD4EFC0"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STATUS = "status"</w:t>
      </w:r>
    </w:p>
    <w:p w14:paraId="16FE6CF9"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REASON_CODE = "reason_code"</w:t>
      </w:r>
    </w:p>
    <w:p w14:paraId="39A7463A"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READ_STATUS = "read_status"</w:t>
      </w:r>
    </w:p>
    <w:p w14:paraId="613DFAA2"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DIRECTION = "direction"</w:t>
      </w:r>
    </w:p>
    <w:p w14:paraId="21C4F158" w14:textId="77777777" w:rsidR="00FD47F5" w:rsidRDefault="00FD47F5" w:rsidP="00DA4C3E">
      <w:pPr>
        <w:rPr>
          <w:rFonts w:ascii="Courier New" w:hAnsi="Courier New" w:cs="Courier New"/>
          <w:sz w:val="20"/>
        </w:rPr>
      </w:pPr>
    </w:p>
    <w:p w14:paraId="1B6B844E" w14:textId="77777777" w:rsidR="00FD47F5" w:rsidRDefault="00FD47F5" w:rsidP="00846F7F">
      <w:pPr>
        <w:pStyle w:val="NormalParagraph"/>
      </w:pPr>
      <w:r>
        <w:t>CHATMESSAGE</w:t>
      </w:r>
    </w:p>
    <w:tbl>
      <w:tblPr>
        <w:tblW w:w="0" w:type="auto"/>
        <w:tblInd w:w="108" w:type="dxa"/>
        <w:tblLayout w:type="fixed"/>
        <w:tblLook w:val="0000" w:firstRow="0" w:lastRow="0" w:firstColumn="0" w:lastColumn="0" w:noHBand="0" w:noVBand="0"/>
      </w:tblPr>
      <w:tblGrid>
        <w:gridCol w:w="2790"/>
        <w:gridCol w:w="2610"/>
        <w:gridCol w:w="3788"/>
      </w:tblGrid>
      <w:tr w:rsidR="00FD47F5" w14:paraId="1107EAA1" w14:textId="77777777" w:rsidTr="00DA4C3E">
        <w:tc>
          <w:tcPr>
            <w:tcW w:w="2790" w:type="dxa"/>
            <w:tcBorders>
              <w:top w:val="single" w:sz="4" w:space="0" w:color="000000"/>
              <w:left w:val="single" w:sz="4" w:space="0" w:color="000000"/>
              <w:bottom w:val="single" w:sz="4" w:space="0" w:color="000000"/>
            </w:tcBorders>
            <w:shd w:val="clear" w:color="auto" w:fill="DE002B"/>
          </w:tcPr>
          <w:p w14:paraId="06BF54D2" w14:textId="77777777" w:rsidR="00FD47F5" w:rsidRDefault="00FD47F5" w:rsidP="00DA4C3E">
            <w:pPr>
              <w:pStyle w:val="TableHeader"/>
            </w:pPr>
            <w:r>
              <w:t>Data</w:t>
            </w:r>
          </w:p>
        </w:tc>
        <w:tc>
          <w:tcPr>
            <w:tcW w:w="2610" w:type="dxa"/>
            <w:tcBorders>
              <w:top w:val="single" w:sz="4" w:space="0" w:color="000000"/>
              <w:left w:val="single" w:sz="4" w:space="0" w:color="000000"/>
              <w:bottom w:val="single" w:sz="4" w:space="0" w:color="000000"/>
            </w:tcBorders>
            <w:shd w:val="clear" w:color="auto" w:fill="DE002B"/>
          </w:tcPr>
          <w:p w14:paraId="75259D68" w14:textId="77777777" w:rsidR="00FD47F5" w:rsidRDefault="00FD47F5" w:rsidP="00DA4C3E">
            <w:pPr>
              <w:pStyle w:val="TableHeader"/>
            </w:pPr>
            <w:r>
              <w:t>Data Type</w:t>
            </w:r>
          </w:p>
        </w:tc>
        <w:tc>
          <w:tcPr>
            <w:tcW w:w="3788" w:type="dxa"/>
            <w:tcBorders>
              <w:top w:val="single" w:sz="4" w:space="0" w:color="000000"/>
              <w:left w:val="single" w:sz="4" w:space="0" w:color="000000"/>
              <w:bottom w:val="single" w:sz="4" w:space="0" w:color="000000"/>
              <w:right w:val="single" w:sz="4" w:space="0" w:color="000000"/>
            </w:tcBorders>
            <w:shd w:val="clear" w:color="auto" w:fill="DE002B"/>
          </w:tcPr>
          <w:p w14:paraId="3F14838F" w14:textId="77777777" w:rsidR="00FD47F5" w:rsidRDefault="00FD47F5" w:rsidP="00DA4C3E">
            <w:pPr>
              <w:pStyle w:val="TableHeader"/>
              <w:rPr>
                <w:color w:val="000000"/>
              </w:rPr>
            </w:pPr>
            <w:r>
              <w:t>Description</w:t>
            </w:r>
          </w:p>
        </w:tc>
      </w:tr>
      <w:tr w:rsidR="00FD47F5" w14:paraId="77EC43C8" w14:textId="77777777" w:rsidTr="00DA4C3E">
        <w:tc>
          <w:tcPr>
            <w:tcW w:w="2790" w:type="dxa"/>
            <w:tcBorders>
              <w:top w:val="single" w:sz="4" w:space="0" w:color="000000"/>
              <w:left w:val="single" w:sz="4" w:space="0" w:color="000000"/>
              <w:bottom w:val="single" w:sz="4" w:space="0" w:color="000000"/>
            </w:tcBorders>
            <w:shd w:val="clear" w:color="auto" w:fill="auto"/>
          </w:tcPr>
          <w:p w14:paraId="77C0E89E" w14:textId="77777777" w:rsidR="00FD47F5" w:rsidRDefault="00FD47F5" w:rsidP="00DA4C3E">
            <w:pPr>
              <w:pStyle w:val="TableText"/>
              <w:rPr>
                <w:color w:val="000000"/>
              </w:rPr>
            </w:pPr>
            <w:r>
              <w:rPr>
                <w:color w:val="000000"/>
              </w:rPr>
              <w:t>BASECOLUMN_ID</w:t>
            </w:r>
          </w:p>
        </w:tc>
        <w:tc>
          <w:tcPr>
            <w:tcW w:w="2610" w:type="dxa"/>
            <w:tcBorders>
              <w:top w:val="single" w:sz="4" w:space="0" w:color="000000"/>
              <w:left w:val="single" w:sz="4" w:space="0" w:color="000000"/>
              <w:bottom w:val="single" w:sz="4" w:space="0" w:color="000000"/>
            </w:tcBorders>
            <w:shd w:val="clear" w:color="auto" w:fill="auto"/>
          </w:tcPr>
          <w:p w14:paraId="3EA8F633" w14:textId="77777777" w:rsidR="00FD47F5" w:rsidRDefault="00FD47F5" w:rsidP="00DA4C3E">
            <w:pPr>
              <w:pStyle w:val="TableText"/>
              <w:rPr>
                <w:color w:val="000000"/>
              </w:rPr>
            </w:pPr>
            <w:r>
              <w:rPr>
                <w:color w:val="000000"/>
              </w:rPr>
              <w:t>Long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72F9E5A8" w14:textId="77777777" w:rsidR="00FD47F5" w:rsidRDefault="00FD47F5" w:rsidP="00DA4C3E">
            <w:pPr>
              <w:pStyle w:val="TableText"/>
              <w:rPr>
                <w:color w:val="000000"/>
              </w:rPr>
            </w:pPr>
            <w:r>
              <w:rPr>
                <w:color w:val="000000"/>
              </w:rPr>
              <w:t>Unique value (even across several history log members)</w:t>
            </w:r>
          </w:p>
        </w:tc>
      </w:tr>
      <w:tr w:rsidR="00FD47F5" w14:paraId="78CD72DF" w14:textId="77777777" w:rsidTr="00DA4C3E">
        <w:tc>
          <w:tcPr>
            <w:tcW w:w="2790" w:type="dxa"/>
            <w:tcBorders>
              <w:left w:val="single" w:sz="4" w:space="0" w:color="000000"/>
              <w:bottom w:val="single" w:sz="4" w:space="0" w:color="000000"/>
            </w:tcBorders>
            <w:shd w:val="clear" w:color="auto" w:fill="auto"/>
          </w:tcPr>
          <w:p w14:paraId="3DF14345" w14:textId="77777777" w:rsidR="00FD47F5" w:rsidRDefault="00FD47F5" w:rsidP="00DA4C3E">
            <w:pPr>
              <w:pStyle w:val="TableText"/>
              <w:rPr>
                <w:color w:val="000000"/>
              </w:rPr>
            </w:pPr>
            <w:r>
              <w:rPr>
                <w:color w:val="000000"/>
              </w:rPr>
              <w:t>MESSAGE_ID</w:t>
            </w:r>
          </w:p>
        </w:tc>
        <w:tc>
          <w:tcPr>
            <w:tcW w:w="2610" w:type="dxa"/>
            <w:tcBorders>
              <w:left w:val="single" w:sz="4" w:space="0" w:color="000000"/>
              <w:bottom w:val="single" w:sz="4" w:space="0" w:color="000000"/>
            </w:tcBorders>
            <w:shd w:val="clear" w:color="auto" w:fill="auto"/>
          </w:tcPr>
          <w:p w14:paraId="6BAE9265" w14:textId="77777777" w:rsidR="00FD47F5" w:rsidRDefault="00FD47F5" w:rsidP="00DA4C3E">
            <w:pPr>
              <w:pStyle w:val="TableText"/>
              <w:rPr>
                <w:color w:val="000000"/>
              </w:rPr>
            </w:pPr>
            <w:r>
              <w:rPr>
                <w:color w:val="000000"/>
              </w:rPr>
              <w:t>String (primary key not null)</w:t>
            </w:r>
          </w:p>
        </w:tc>
        <w:tc>
          <w:tcPr>
            <w:tcW w:w="3788" w:type="dxa"/>
            <w:tcBorders>
              <w:left w:val="single" w:sz="4" w:space="0" w:color="000000"/>
              <w:bottom w:val="single" w:sz="4" w:space="0" w:color="000000"/>
              <w:right w:val="single" w:sz="4" w:space="0" w:color="000000"/>
            </w:tcBorders>
            <w:shd w:val="clear" w:color="auto" w:fill="auto"/>
          </w:tcPr>
          <w:p w14:paraId="23330ED9" w14:textId="77777777" w:rsidR="00FD47F5" w:rsidRDefault="00FD47F5" w:rsidP="00DA4C3E">
            <w:pPr>
              <w:pStyle w:val="TableText"/>
              <w:rPr>
                <w:color w:val="000000"/>
              </w:rPr>
            </w:pPr>
            <w:r>
              <w:rPr>
                <w:color w:val="000000"/>
              </w:rPr>
              <w:t>Id of the message</w:t>
            </w:r>
          </w:p>
        </w:tc>
      </w:tr>
      <w:tr w:rsidR="00FD47F5" w14:paraId="32FD45FE" w14:textId="77777777" w:rsidTr="00DA4C3E">
        <w:tc>
          <w:tcPr>
            <w:tcW w:w="2790" w:type="dxa"/>
            <w:tcBorders>
              <w:top w:val="single" w:sz="4" w:space="0" w:color="000000"/>
              <w:left w:val="single" w:sz="4" w:space="0" w:color="000000"/>
              <w:bottom w:val="single" w:sz="4" w:space="0" w:color="000000"/>
            </w:tcBorders>
            <w:shd w:val="clear" w:color="auto" w:fill="auto"/>
          </w:tcPr>
          <w:p w14:paraId="7CBCBF42" w14:textId="77777777" w:rsidR="00FD47F5" w:rsidRDefault="00FD47F5" w:rsidP="00DA4C3E">
            <w:pPr>
              <w:pStyle w:val="TableText"/>
              <w:rPr>
                <w:color w:val="000000"/>
              </w:rPr>
            </w:pPr>
            <w:r>
              <w:rPr>
                <w:color w:val="000000"/>
              </w:rPr>
              <w:t>CHAT_ID</w:t>
            </w:r>
          </w:p>
        </w:tc>
        <w:tc>
          <w:tcPr>
            <w:tcW w:w="2610" w:type="dxa"/>
            <w:tcBorders>
              <w:top w:val="single" w:sz="4" w:space="0" w:color="000000"/>
              <w:left w:val="single" w:sz="4" w:space="0" w:color="000000"/>
              <w:bottom w:val="single" w:sz="4" w:space="0" w:color="000000"/>
            </w:tcBorders>
            <w:shd w:val="clear" w:color="auto" w:fill="auto"/>
          </w:tcPr>
          <w:p w14:paraId="700236B1" w14:textId="77777777" w:rsidR="00FD47F5" w:rsidRDefault="00FD47F5" w:rsidP="00DA4C3E">
            <w:pPr>
              <w:pStyle w:val="TableText"/>
              <w:rPr>
                <w:color w:val="000000"/>
              </w:rPr>
            </w:pPr>
            <w:r>
              <w:rPr>
                <w:color w:val="000000"/>
              </w:rPr>
              <w:t>String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1FF91DE9" w14:textId="77777777" w:rsidR="00FD47F5" w:rsidRDefault="00FD47F5" w:rsidP="00DA4C3E">
            <w:pPr>
              <w:pStyle w:val="TableText"/>
              <w:rPr>
                <w:color w:val="000000"/>
              </w:rPr>
            </w:pPr>
            <w:r>
              <w:rPr>
                <w:color w:val="000000"/>
              </w:rPr>
              <w:t>Id of chat room</w:t>
            </w:r>
          </w:p>
        </w:tc>
      </w:tr>
      <w:tr w:rsidR="00FD47F5" w14:paraId="21F95409" w14:textId="77777777" w:rsidTr="00DA4C3E">
        <w:tc>
          <w:tcPr>
            <w:tcW w:w="2790" w:type="dxa"/>
            <w:tcBorders>
              <w:top w:val="single" w:sz="4" w:space="0" w:color="000000"/>
              <w:left w:val="single" w:sz="4" w:space="0" w:color="000000"/>
              <w:bottom w:val="single" w:sz="4" w:space="0" w:color="000000"/>
            </w:tcBorders>
            <w:shd w:val="clear" w:color="auto" w:fill="auto"/>
          </w:tcPr>
          <w:p w14:paraId="3972ECA7" w14:textId="77777777" w:rsidR="00FD47F5" w:rsidRDefault="00FD47F5" w:rsidP="00DA4C3E">
            <w:pPr>
              <w:pStyle w:val="TableText"/>
              <w:rPr>
                <w:color w:val="000000"/>
              </w:rPr>
            </w:pPr>
            <w:r>
              <w:rPr>
                <w:color w:val="000000"/>
              </w:rPr>
              <w:t>CONTACT</w:t>
            </w:r>
          </w:p>
        </w:tc>
        <w:tc>
          <w:tcPr>
            <w:tcW w:w="2610" w:type="dxa"/>
            <w:tcBorders>
              <w:top w:val="single" w:sz="4" w:space="0" w:color="000000"/>
              <w:left w:val="single" w:sz="4" w:space="0" w:color="000000"/>
              <w:bottom w:val="single" w:sz="4" w:space="0" w:color="000000"/>
            </w:tcBorders>
            <w:shd w:val="clear" w:color="auto" w:fill="auto"/>
          </w:tcPr>
          <w:p w14:paraId="08ED922C" w14:textId="77777777" w:rsidR="00FD47F5" w:rsidRDefault="00FD47F5" w:rsidP="00DA4C3E">
            <w:pPr>
              <w:pStyle w:val="TableText"/>
              <w:rPr>
                <w:color w:val="000000"/>
              </w:rPr>
            </w:pPr>
            <w:r>
              <w:rPr>
                <w:color w:val="000000"/>
              </w:rPr>
              <w:t>String</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1D0D4ABF" w14:textId="77777777" w:rsidR="00FD47F5" w:rsidRDefault="00FD47F5" w:rsidP="00DA4C3E">
            <w:pPr>
              <w:pStyle w:val="TableText"/>
              <w:rPr>
                <w:color w:val="000000"/>
              </w:rPr>
            </w:pPr>
            <w:r>
              <w:rPr>
                <w:color w:val="000000"/>
              </w:rPr>
              <w:t>ContactId formatted number of remote contact or null if the message is an outgoing group chat message.</w:t>
            </w:r>
          </w:p>
        </w:tc>
      </w:tr>
      <w:tr w:rsidR="00FD47F5" w14:paraId="288E3B93" w14:textId="77777777" w:rsidTr="00DA4C3E">
        <w:tc>
          <w:tcPr>
            <w:tcW w:w="2790" w:type="dxa"/>
            <w:tcBorders>
              <w:top w:val="single" w:sz="4" w:space="0" w:color="000000"/>
              <w:left w:val="single" w:sz="4" w:space="0" w:color="000000"/>
              <w:bottom w:val="single" w:sz="4" w:space="0" w:color="000000"/>
            </w:tcBorders>
            <w:shd w:val="clear" w:color="auto" w:fill="auto"/>
          </w:tcPr>
          <w:p w14:paraId="75199E28" w14:textId="77777777" w:rsidR="00FD47F5" w:rsidRDefault="00FD47F5" w:rsidP="00DA4C3E">
            <w:pPr>
              <w:pStyle w:val="TableText"/>
              <w:rPr>
                <w:color w:val="000000"/>
              </w:rPr>
            </w:pPr>
            <w:r>
              <w:rPr>
                <w:color w:val="000000"/>
              </w:rPr>
              <w:t>CONTENT</w:t>
            </w:r>
          </w:p>
        </w:tc>
        <w:tc>
          <w:tcPr>
            <w:tcW w:w="2610" w:type="dxa"/>
            <w:tcBorders>
              <w:top w:val="single" w:sz="4" w:space="0" w:color="000000"/>
              <w:left w:val="single" w:sz="4" w:space="0" w:color="000000"/>
              <w:bottom w:val="single" w:sz="4" w:space="0" w:color="000000"/>
            </w:tcBorders>
            <w:shd w:val="clear" w:color="auto" w:fill="auto"/>
          </w:tcPr>
          <w:p w14:paraId="72D549E8" w14:textId="77777777" w:rsidR="00FD47F5" w:rsidRDefault="00FD47F5" w:rsidP="00DA4C3E">
            <w:pPr>
              <w:pStyle w:val="TableText"/>
              <w:rPr>
                <w:color w:val="000000"/>
              </w:rPr>
            </w:pPr>
            <w:r>
              <w:rPr>
                <w:color w:val="000000"/>
              </w:rPr>
              <w:t>String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7B814057" w14:textId="77777777" w:rsidR="00FD47F5" w:rsidRDefault="00FD47F5" w:rsidP="00DA4C3E">
            <w:pPr>
              <w:pStyle w:val="TableText"/>
              <w:rPr>
                <w:color w:val="000000"/>
              </w:rPr>
            </w:pPr>
            <w:r>
              <w:rPr>
                <w:color w:val="000000"/>
              </w:rPr>
              <w:t>Content of the message (as defined by one of the mimetypes in ChatLog.Message.Mimetype)</w:t>
            </w:r>
          </w:p>
        </w:tc>
      </w:tr>
      <w:tr w:rsidR="00FD47F5" w14:paraId="1D7D51DD" w14:textId="77777777" w:rsidTr="00DA4C3E">
        <w:tc>
          <w:tcPr>
            <w:tcW w:w="2790" w:type="dxa"/>
            <w:tcBorders>
              <w:top w:val="single" w:sz="4" w:space="0" w:color="000000"/>
              <w:left w:val="single" w:sz="4" w:space="0" w:color="000000"/>
              <w:bottom w:val="single" w:sz="4" w:space="0" w:color="000000"/>
            </w:tcBorders>
            <w:shd w:val="clear" w:color="auto" w:fill="auto"/>
          </w:tcPr>
          <w:p w14:paraId="73903484" w14:textId="77777777" w:rsidR="00FD47F5" w:rsidRDefault="00FD47F5" w:rsidP="00DA4C3E">
            <w:pPr>
              <w:pStyle w:val="TableText"/>
              <w:rPr>
                <w:color w:val="000000"/>
              </w:rPr>
            </w:pPr>
            <w:r>
              <w:rPr>
                <w:color w:val="000000"/>
              </w:rPr>
              <w:t>TIMESTAMP</w:t>
            </w:r>
          </w:p>
        </w:tc>
        <w:tc>
          <w:tcPr>
            <w:tcW w:w="2610" w:type="dxa"/>
            <w:tcBorders>
              <w:top w:val="single" w:sz="4" w:space="0" w:color="000000"/>
              <w:left w:val="single" w:sz="4" w:space="0" w:color="000000"/>
              <w:bottom w:val="single" w:sz="4" w:space="0" w:color="000000"/>
            </w:tcBorders>
            <w:shd w:val="clear" w:color="auto" w:fill="auto"/>
          </w:tcPr>
          <w:p w14:paraId="7E3B9C0B" w14:textId="77777777" w:rsidR="00FD47F5" w:rsidRDefault="00FD47F5" w:rsidP="00DA4C3E">
            <w:pPr>
              <w:pStyle w:val="TableText"/>
              <w:rPr>
                <w:color w:val="000000"/>
              </w:rPr>
            </w:pPr>
            <w:r>
              <w:rPr>
                <w:color w:val="000000"/>
              </w:rPr>
              <w:t>Long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4FDE4802" w14:textId="77777777" w:rsidR="00FD47F5" w:rsidRDefault="00FD47F5" w:rsidP="00DA4C3E">
            <w:pPr>
              <w:pStyle w:val="TableText"/>
              <w:rPr>
                <w:color w:val="000000"/>
              </w:rPr>
            </w:pPr>
            <w:r>
              <w:rPr>
                <w:color w:val="000000"/>
              </w:rPr>
              <w:t>Time when message inserted</w:t>
            </w:r>
          </w:p>
        </w:tc>
      </w:tr>
      <w:tr w:rsidR="00FD47F5" w14:paraId="7485AE2E" w14:textId="77777777" w:rsidTr="00DA4C3E">
        <w:tc>
          <w:tcPr>
            <w:tcW w:w="2790" w:type="dxa"/>
            <w:tcBorders>
              <w:top w:val="single" w:sz="4" w:space="0" w:color="000000"/>
              <w:left w:val="single" w:sz="4" w:space="0" w:color="000000"/>
              <w:bottom w:val="single" w:sz="4" w:space="0" w:color="000000"/>
            </w:tcBorders>
            <w:shd w:val="clear" w:color="auto" w:fill="auto"/>
          </w:tcPr>
          <w:p w14:paraId="6BBA5CA8" w14:textId="77777777" w:rsidR="00FD47F5" w:rsidRDefault="00FD47F5" w:rsidP="00DA4C3E">
            <w:pPr>
              <w:pStyle w:val="TableText"/>
              <w:rPr>
                <w:color w:val="000000"/>
              </w:rPr>
            </w:pPr>
            <w:r>
              <w:rPr>
                <w:color w:val="000000"/>
              </w:rPr>
              <w:t>TIMESTAMP_SENT</w:t>
            </w:r>
          </w:p>
        </w:tc>
        <w:tc>
          <w:tcPr>
            <w:tcW w:w="2610" w:type="dxa"/>
            <w:tcBorders>
              <w:top w:val="single" w:sz="4" w:space="0" w:color="000000"/>
              <w:left w:val="single" w:sz="4" w:space="0" w:color="000000"/>
              <w:bottom w:val="single" w:sz="4" w:space="0" w:color="000000"/>
            </w:tcBorders>
            <w:shd w:val="clear" w:color="auto" w:fill="auto"/>
          </w:tcPr>
          <w:p w14:paraId="67817CE9" w14:textId="77777777" w:rsidR="00FD47F5" w:rsidRDefault="00FD47F5" w:rsidP="00DA4C3E">
            <w:pPr>
              <w:pStyle w:val="TableText"/>
              <w:rPr>
                <w:color w:val="000000"/>
              </w:rPr>
            </w:pPr>
            <w:r>
              <w:rPr>
                <w:color w:val="000000"/>
              </w:rPr>
              <w:t>Long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6DA1D56D" w14:textId="77777777" w:rsidR="00FD47F5" w:rsidRDefault="00FD47F5" w:rsidP="00DA4C3E">
            <w:pPr>
              <w:pStyle w:val="TableText"/>
              <w:rPr>
                <w:color w:val="000000"/>
              </w:rPr>
            </w:pPr>
            <w:r>
              <w:rPr>
                <w:color w:val="000000"/>
              </w:rPr>
              <w:t>Time when message sent. If 0 means not sent.</w:t>
            </w:r>
          </w:p>
        </w:tc>
      </w:tr>
      <w:tr w:rsidR="00FD47F5" w14:paraId="7A30B184" w14:textId="77777777" w:rsidTr="00DA4C3E">
        <w:tc>
          <w:tcPr>
            <w:tcW w:w="2790" w:type="dxa"/>
            <w:tcBorders>
              <w:top w:val="single" w:sz="4" w:space="0" w:color="000000"/>
              <w:left w:val="single" w:sz="4" w:space="0" w:color="000000"/>
              <w:bottom w:val="single" w:sz="4" w:space="0" w:color="000000"/>
            </w:tcBorders>
            <w:shd w:val="clear" w:color="auto" w:fill="auto"/>
          </w:tcPr>
          <w:p w14:paraId="47781704" w14:textId="77777777" w:rsidR="00FD47F5" w:rsidRDefault="00FD47F5" w:rsidP="00DA4C3E">
            <w:pPr>
              <w:pStyle w:val="TableText"/>
              <w:rPr>
                <w:color w:val="000000"/>
              </w:rPr>
            </w:pPr>
            <w:r>
              <w:rPr>
                <w:color w:val="000000"/>
              </w:rPr>
              <w:t>TIMESTAMP_DELIVERED</w:t>
            </w:r>
          </w:p>
        </w:tc>
        <w:tc>
          <w:tcPr>
            <w:tcW w:w="2610" w:type="dxa"/>
            <w:tcBorders>
              <w:top w:val="single" w:sz="4" w:space="0" w:color="000000"/>
              <w:left w:val="single" w:sz="4" w:space="0" w:color="000000"/>
              <w:bottom w:val="single" w:sz="4" w:space="0" w:color="000000"/>
            </w:tcBorders>
            <w:shd w:val="clear" w:color="auto" w:fill="auto"/>
          </w:tcPr>
          <w:p w14:paraId="6517DB7A" w14:textId="77777777" w:rsidR="00FD47F5" w:rsidRDefault="00FD47F5" w:rsidP="00DA4C3E">
            <w:pPr>
              <w:pStyle w:val="TableText"/>
              <w:rPr>
                <w:color w:val="000000"/>
              </w:rPr>
            </w:pPr>
            <w:r>
              <w:rPr>
                <w:color w:val="000000"/>
              </w:rPr>
              <w:t>Long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5F4BCE28" w14:textId="77777777" w:rsidR="00FD47F5" w:rsidRDefault="00FD47F5" w:rsidP="00DA4C3E">
            <w:pPr>
              <w:pStyle w:val="TableText"/>
              <w:rPr>
                <w:color w:val="000000"/>
              </w:rPr>
            </w:pPr>
            <w:r>
              <w:rPr>
                <w:color w:val="000000"/>
              </w:rPr>
              <w:t>Time when message delivered. If 0 means not delivered.</w:t>
            </w:r>
          </w:p>
        </w:tc>
      </w:tr>
      <w:tr w:rsidR="00FD47F5" w14:paraId="71FE38C0" w14:textId="77777777" w:rsidTr="00DA4C3E">
        <w:tc>
          <w:tcPr>
            <w:tcW w:w="2790" w:type="dxa"/>
            <w:tcBorders>
              <w:top w:val="single" w:sz="4" w:space="0" w:color="000000"/>
              <w:left w:val="single" w:sz="4" w:space="0" w:color="000000"/>
              <w:bottom w:val="single" w:sz="4" w:space="0" w:color="000000"/>
            </w:tcBorders>
            <w:shd w:val="clear" w:color="auto" w:fill="auto"/>
          </w:tcPr>
          <w:p w14:paraId="3916FEC1" w14:textId="77777777" w:rsidR="00FD47F5" w:rsidRDefault="00FD47F5" w:rsidP="00DA4C3E">
            <w:pPr>
              <w:pStyle w:val="TableText"/>
              <w:rPr>
                <w:color w:val="000000"/>
              </w:rPr>
            </w:pPr>
            <w:r>
              <w:rPr>
                <w:color w:val="000000"/>
              </w:rPr>
              <w:t>TIMESTAMP_ DISPLAYED</w:t>
            </w:r>
          </w:p>
        </w:tc>
        <w:tc>
          <w:tcPr>
            <w:tcW w:w="2610" w:type="dxa"/>
            <w:tcBorders>
              <w:top w:val="single" w:sz="4" w:space="0" w:color="000000"/>
              <w:left w:val="single" w:sz="4" w:space="0" w:color="000000"/>
              <w:bottom w:val="single" w:sz="4" w:space="0" w:color="000000"/>
            </w:tcBorders>
            <w:shd w:val="clear" w:color="auto" w:fill="auto"/>
          </w:tcPr>
          <w:p w14:paraId="4237F7DF" w14:textId="77777777" w:rsidR="00FD47F5" w:rsidRDefault="00FD47F5" w:rsidP="00DA4C3E">
            <w:pPr>
              <w:pStyle w:val="TableText"/>
              <w:rPr>
                <w:color w:val="000000"/>
              </w:rPr>
            </w:pPr>
            <w:r>
              <w:rPr>
                <w:color w:val="000000"/>
              </w:rPr>
              <w:t>Long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782D03F8" w14:textId="77777777" w:rsidR="00FD47F5" w:rsidRDefault="00FD47F5" w:rsidP="00DA4C3E">
            <w:pPr>
              <w:pStyle w:val="TableText"/>
              <w:rPr>
                <w:color w:val="000000"/>
              </w:rPr>
            </w:pPr>
            <w:r>
              <w:rPr>
                <w:color w:val="000000"/>
              </w:rPr>
              <w:t>Time when message displayed. If 0 means not displayed.</w:t>
            </w:r>
          </w:p>
        </w:tc>
      </w:tr>
      <w:tr w:rsidR="00FD47F5" w14:paraId="6AA003C5" w14:textId="77777777" w:rsidTr="00DA4C3E">
        <w:tc>
          <w:tcPr>
            <w:tcW w:w="2790" w:type="dxa"/>
            <w:tcBorders>
              <w:top w:val="single" w:sz="4" w:space="0" w:color="000000"/>
              <w:left w:val="single" w:sz="4" w:space="0" w:color="000000"/>
              <w:bottom w:val="single" w:sz="4" w:space="0" w:color="000000"/>
            </w:tcBorders>
            <w:shd w:val="clear" w:color="auto" w:fill="auto"/>
          </w:tcPr>
          <w:p w14:paraId="40D42119" w14:textId="77777777" w:rsidR="00FD47F5" w:rsidRDefault="00FD47F5" w:rsidP="00DA4C3E">
            <w:pPr>
              <w:pStyle w:val="TableText"/>
              <w:rPr>
                <w:color w:val="000000"/>
              </w:rPr>
            </w:pPr>
            <w:r>
              <w:rPr>
                <w:color w:val="000000"/>
              </w:rPr>
              <w:t>EXPIRED_DELIVERY</w:t>
            </w:r>
          </w:p>
        </w:tc>
        <w:tc>
          <w:tcPr>
            <w:tcW w:w="2610" w:type="dxa"/>
            <w:tcBorders>
              <w:top w:val="single" w:sz="4" w:space="0" w:color="000000"/>
              <w:left w:val="single" w:sz="4" w:space="0" w:color="000000"/>
              <w:bottom w:val="single" w:sz="4" w:space="0" w:color="000000"/>
            </w:tcBorders>
            <w:shd w:val="clear" w:color="auto" w:fill="auto"/>
          </w:tcPr>
          <w:p w14:paraId="2506A5F5" w14:textId="77777777" w:rsidR="00FD47F5" w:rsidRDefault="00FD47F5" w:rsidP="00DA4C3E">
            <w:pPr>
              <w:pStyle w:val="TableText"/>
              <w:rPr>
                <w:color w:val="000000"/>
              </w:rPr>
            </w:pPr>
            <w:r>
              <w:rPr>
                <w:color w:val="000000"/>
              </w:rPr>
              <w:t>Integer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0B1974BC" w14:textId="77777777" w:rsidR="00FD47F5" w:rsidRDefault="00FD47F5" w:rsidP="00DA4C3E">
            <w:pPr>
              <w:pStyle w:val="TableText"/>
              <w:rPr>
                <w:color w:val="000000"/>
              </w:rPr>
            </w:pPr>
            <w:r>
              <w:rPr>
                <w:color w:val="000000"/>
              </w:rPr>
              <w:t xml:space="preserve">If delivery has expired for this message. Values: 1 (true), 0 (false) </w:t>
            </w:r>
          </w:p>
        </w:tc>
      </w:tr>
      <w:tr w:rsidR="00FD47F5" w14:paraId="7A3C0D58" w14:textId="77777777" w:rsidTr="00DA4C3E">
        <w:tc>
          <w:tcPr>
            <w:tcW w:w="2790" w:type="dxa"/>
            <w:tcBorders>
              <w:left w:val="single" w:sz="4" w:space="0" w:color="000000"/>
              <w:bottom w:val="single" w:sz="4" w:space="0" w:color="000000"/>
            </w:tcBorders>
            <w:shd w:val="clear" w:color="auto" w:fill="auto"/>
          </w:tcPr>
          <w:p w14:paraId="17BD949B" w14:textId="77777777" w:rsidR="00FD47F5" w:rsidRDefault="00FD47F5" w:rsidP="00DA4C3E">
            <w:pPr>
              <w:pStyle w:val="TableText"/>
              <w:rPr>
                <w:color w:val="000000"/>
              </w:rPr>
            </w:pPr>
            <w:r>
              <w:rPr>
                <w:color w:val="000000"/>
              </w:rPr>
              <w:t>MIME_TYPE</w:t>
            </w:r>
          </w:p>
        </w:tc>
        <w:tc>
          <w:tcPr>
            <w:tcW w:w="2610" w:type="dxa"/>
            <w:tcBorders>
              <w:left w:val="single" w:sz="4" w:space="0" w:color="000000"/>
              <w:bottom w:val="single" w:sz="4" w:space="0" w:color="000000"/>
            </w:tcBorders>
            <w:shd w:val="clear" w:color="auto" w:fill="auto"/>
          </w:tcPr>
          <w:p w14:paraId="5EFAB155" w14:textId="77777777" w:rsidR="00FD47F5" w:rsidRDefault="00FD47F5" w:rsidP="00DA4C3E">
            <w:pPr>
              <w:pStyle w:val="TableText"/>
              <w:rPr>
                <w:color w:val="000000"/>
              </w:rPr>
            </w:pPr>
            <w:r>
              <w:rPr>
                <w:color w:val="000000"/>
              </w:rPr>
              <w:t>String (not null)</w:t>
            </w:r>
          </w:p>
        </w:tc>
        <w:tc>
          <w:tcPr>
            <w:tcW w:w="3788" w:type="dxa"/>
            <w:tcBorders>
              <w:left w:val="single" w:sz="4" w:space="0" w:color="000000"/>
              <w:bottom w:val="single" w:sz="4" w:space="0" w:color="000000"/>
              <w:right w:val="single" w:sz="4" w:space="0" w:color="000000"/>
            </w:tcBorders>
            <w:shd w:val="clear" w:color="auto" w:fill="auto"/>
          </w:tcPr>
          <w:p w14:paraId="5271FE77" w14:textId="77777777" w:rsidR="00FD47F5" w:rsidRDefault="00FD47F5" w:rsidP="00DA4C3E">
            <w:pPr>
              <w:pStyle w:val="TableText"/>
              <w:rPr>
                <w:color w:val="000000"/>
              </w:rPr>
            </w:pPr>
            <w:r>
              <w:rPr>
                <w:color w:val="000000"/>
              </w:rPr>
              <w:t xml:space="preserve">Multipurpose Internet Mail Extensions (MIME) type of message </w:t>
            </w:r>
          </w:p>
        </w:tc>
      </w:tr>
      <w:tr w:rsidR="00FD47F5" w14:paraId="2641E79A" w14:textId="77777777" w:rsidTr="00DA4C3E">
        <w:tc>
          <w:tcPr>
            <w:tcW w:w="2790" w:type="dxa"/>
            <w:tcBorders>
              <w:top w:val="single" w:sz="4" w:space="0" w:color="000000"/>
              <w:left w:val="single" w:sz="4" w:space="0" w:color="000000"/>
              <w:bottom w:val="single" w:sz="4" w:space="0" w:color="000000"/>
            </w:tcBorders>
            <w:shd w:val="clear" w:color="auto" w:fill="auto"/>
          </w:tcPr>
          <w:p w14:paraId="6CD8DB4F" w14:textId="77777777" w:rsidR="00FD47F5" w:rsidRDefault="00FD47F5" w:rsidP="00DA4C3E">
            <w:pPr>
              <w:pStyle w:val="TableText"/>
              <w:rPr>
                <w:color w:val="000000"/>
              </w:rPr>
            </w:pPr>
            <w:r>
              <w:rPr>
                <w:color w:val="000000"/>
              </w:rPr>
              <w:t>STATUS</w:t>
            </w:r>
          </w:p>
        </w:tc>
        <w:tc>
          <w:tcPr>
            <w:tcW w:w="2610" w:type="dxa"/>
            <w:tcBorders>
              <w:top w:val="single" w:sz="4" w:space="0" w:color="000000"/>
              <w:left w:val="single" w:sz="4" w:space="0" w:color="000000"/>
              <w:bottom w:val="single" w:sz="4" w:space="0" w:color="000000"/>
            </w:tcBorders>
            <w:shd w:val="clear" w:color="auto" w:fill="auto"/>
          </w:tcPr>
          <w:p w14:paraId="566246BB" w14:textId="77777777" w:rsidR="00FD47F5" w:rsidRDefault="00FD47F5" w:rsidP="00DA4C3E">
            <w:pPr>
              <w:pStyle w:val="TableText"/>
              <w:rPr>
                <w:color w:val="000000"/>
              </w:rPr>
            </w:pPr>
            <w:r>
              <w:rPr>
                <w:color w:val="000000"/>
              </w:rPr>
              <w:t>Integer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13405678" w14:textId="77777777" w:rsidR="00FD47F5" w:rsidRDefault="00FD47F5" w:rsidP="00DA4C3E">
            <w:pPr>
              <w:pStyle w:val="TableText"/>
              <w:rPr>
                <w:color w:val="000000"/>
              </w:rPr>
            </w:pPr>
            <w:r>
              <w:rPr>
                <w:color w:val="000000"/>
              </w:rPr>
              <w:t>See enum Message.Content.Status or enum Message.GroupChatEvent.Status for the list of statuses.</w:t>
            </w:r>
          </w:p>
        </w:tc>
      </w:tr>
      <w:tr w:rsidR="00FD47F5" w14:paraId="59EBAE75" w14:textId="77777777" w:rsidTr="00DA4C3E">
        <w:tc>
          <w:tcPr>
            <w:tcW w:w="2790" w:type="dxa"/>
            <w:tcBorders>
              <w:left w:val="single" w:sz="4" w:space="0" w:color="000000"/>
              <w:bottom w:val="single" w:sz="4" w:space="0" w:color="000000"/>
            </w:tcBorders>
            <w:shd w:val="clear" w:color="auto" w:fill="auto"/>
          </w:tcPr>
          <w:p w14:paraId="495EC6A7" w14:textId="77777777" w:rsidR="00FD47F5" w:rsidRDefault="00FD47F5" w:rsidP="00DA4C3E">
            <w:pPr>
              <w:pStyle w:val="TableText"/>
              <w:snapToGrid w:val="0"/>
              <w:rPr>
                <w:color w:val="000000"/>
              </w:rPr>
            </w:pPr>
            <w:r>
              <w:rPr>
                <w:color w:val="000000"/>
              </w:rPr>
              <w:t>REASON_CODE</w:t>
            </w:r>
          </w:p>
        </w:tc>
        <w:tc>
          <w:tcPr>
            <w:tcW w:w="2610" w:type="dxa"/>
            <w:tcBorders>
              <w:left w:val="single" w:sz="4" w:space="0" w:color="000000"/>
              <w:bottom w:val="single" w:sz="4" w:space="0" w:color="000000"/>
            </w:tcBorders>
            <w:shd w:val="clear" w:color="auto" w:fill="auto"/>
          </w:tcPr>
          <w:p w14:paraId="53F7C7FD" w14:textId="77777777" w:rsidR="00FD47F5" w:rsidRDefault="00FD47F5" w:rsidP="00DA4C3E">
            <w:pPr>
              <w:pStyle w:val="TableText"/>
              <w:snapToGrid w:val="0"/>
              <w:rPr>
                <w:color w:val="000000"/>
              </w:rPr>
            </w:pPr>
            <w:r>
              <w:rPr>
                <w:color w:val="000000"/>
              </w:rPr>
              <w:t>Integer (not null)</w:t>
            </w:r>
          </w:p>
        </w:tc>
        <w:tc>
          <w:tcPr>
            <w:tcW w:w="3788" w:type="dxa"/>
            <w:tcBorders>
              <w:left w:val="single" w:sz="4" w:space="0" w:color="000000"/>
              <w:bottom w:val="single" w:sz="4" w:space="0" w:color="000000"/>
              <w:right w:val="single" w:sz="4" w:space="0" w:color="000000"/>
            </w:tcBorders>
            <w:shd w:val="clear" w:color="auto" w:fill="auto"/>
          </w:tcPr>
          <w:p w14:paraId="63C00E26" w14:textId="77777777" w:rsidR="00FD47F5" w:rsidRDefault="00FD47F5" w:rsidP="00DA4C3E">
            <w:pPr>
              <w:pStyle w:val="TableText"/>
              <w:snapToGrid w:val="0"/>
              <w:rPr>
                <w:color w:val="000000"/>
              </w:rPr>
            </w:pPr>
            <w:r>
              <w:rPr>
                <w:color w:val="000000"/>
              </w:rPr>
              <w:t>Reason code associated with the message status. See enum Message.Content.ReasonCode for the list of reason codes</w:t>
            </w:r>
          </w:p>
        </w:tc>
      </w:tr>
      <w:tr w:rsidR="00FD47F5" w14:paraId="444C8581" w14:textId="77777777" w:rsidTr="00DA4C3E">
        <w:tc>
          <w:tcPr>
            <w:tcW w:w="2790" w:type="dxa"/>
            <w:tcBorders>
              <w:top w:val="single" w:sz="4" w:space="0" w:color="000000"/>
              <w:left w:val="single" w:sz="4" w:space="0" w:color="000000"/>
              <w:bottom w:val="single" w:sz="4" w:space="0" w:color="000000"/>
            </w:tcBorders>
            <w:shd w:val="clear" w:color="auto" w:fill="auto"/>
          </w:tcPr>
          <w:p w14:paraId="41909280" w14:textId="77777777" w:rsidR="00FD47F5" w:rsidRDefault="00FD47F5" w:rsidP="00DA4C3E">
            <w:pPr>
              <w:pStyle w:val="TableText"/>
              <w:snapToGrid w:val="0"/>
              <w:rPr>
                <w:color w:val="000000"/>
              </w:rPr>
            </w:pPr>
            <w:r>
              <w:rPr>
                <w:color w:val="000000"/>
              </w:rPr>
              <w:t>READ_STATUS</w:t>
            </w:r>
          </w:p>
        </w:tc>
        <w:tc>
          <w:tcPr>
            <w:tcW w:w="2610" w:type="dxa"/>
            <w:tcBorders>
              <w:top w:val="single" w:sz="4" w:space="0" w:color="000000"/>
              <w:left w:val="single" w:sz="4" w:space="0" w:color="000000"/>
              <w:bottom w:val="single" w:sz="4" w:space="0" w:color="000000"/>
            </w:tcBorders>
            <w:shd w:val="clear" w:color="auto" w:fill="auto"/>
          </w:tcPr>
          <w:p w14:paraId="625103BA" w14:textId="77777777" w:rsidR="00FD47F5" w:rsidRDefault="00FD47F5" w:rsidP="00DA4C3E">
            <w:pPr>
              <w:pStyle w:val="TableText"/>
              <w:snapToGrid w:val="0"/>
              <w:rPr>
                <w:color w:val="000000"/>
              </w:rPr>
            </w:pPr>
            <w:r>
              <w:rPr>
                <w:color w:val="000000"/>
              </w:rPr>
              <w:t>Integer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5908DE7F" w14:textId="77777777" w:rsidR="00FD47F5" w:rsidRDefault="00FD47F5" w:rsidP="00DA4C3E">
            <w:pPr>
              <w:pStyle w:val="TableText"/>
              <w:snapToGrid w:val="0"/>
              <w:rPr>
                <w:color w:val="000000"/>
              </w:rPr>
            </w:pPr>
            <w:r>
              <w:rPr>
                <w:color w:val="000000"/>
              </w:rPr>
              <w:t>This is set on the receiver side when the message has been marked as read. See enum ReadStatus for the list of statuses.</w:t>
            </w:r>
          </w:p>
        </w:tc>
      </w:tr>
      <w:tr w:rsidR="00FD47F5" w14:paraId="3F09249F" w14:textId="77777777" w:rsidTr="00DA4C3E">
        <w:tc>
          <w:tcPr>
            <w:tcW w:w="2790" w:type="dxa"/>
            <w:tcBorders>
              <w:top w:val="single" w:sz="4" w:space="0" w:color="000000"/>
              <w:left w:val="single" w:sz="4" w:space="0" w:color="000000"/>
              <w:bottom w:val="single" w:sz="4" w:space="0" w:color="000000"/>
            </w:tcBorders>
            <w:shd w:val="clear" w:color="auto" w:fill="auto"/>
          </w:tcPr>
          <w:p w14:paraId="46AA77C3" w14:textId="77777777" w:rsidR="00FD47F5" w:rsidRDefault="00FD47F5" w:rsidP="00DA4C3E">
            <w:pPr>
              <w:pStyle w:val="TableText"/>
              <w:rPr>
                <w:color w:val="000000"/>
              </w:rPr>
            </w:pPr>
            <w:r>
              <w:rPr>
                <w:color w:val="000000"/>
              </w:rPr>
              <w:lastRenderedPageBreak/>
              <w:t>DIRECTION</w:t>
            </w:r>
          </w:p>
        </w:tc>
        <w:tc>
          <w:tcPr>
            <w:tcW w:w="2610" w:type="dxa"/>
            <w:tcBorders>
              <w:top w:val="single" w:sz="4" w:space="0" w:color="000000"/>
              <w:left w:val="single" w:sz="4" w:space="0" w:color="000000"/>
              <w:bottom w:val="single" w:sz="4" w:space="0" w:color="000000"/>
            </w:tcBorders>
            <w:shd w:val="clear" w:color="auto" w:fill="auto"/>
          </w:tcPr>
          <w:p w14:paraId="14C13BC6" w14:textId="77777777" w:rsidR="00FD47F5" w:rsidRDefault="00FD47F5" w:rsidP="00DA4C3E">
            <w:pPr>
              <w:pStyle w:val="TableText"/>
              <w:rPr>
                <w:color w:val="000000"/>
              </w:rPr>
            </w:pPr>
            <w:r>
              <w:rPr>
                <w:color w:val="000000"/>
              </w:rPr>
              <w:t>Integer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541EDCCA" w14:textId="77777777" w:rsidR="00FD47F5" w:rsidRDefault="00FD47F5" w:rsidP="00DA4C3E">
            <w:pPr>
              <w:pStyle w:val="TableText"/>
            </w:pPr>
            <w:r>
              <w:rPr>
                <w:color w:val="000000"/>
              </w:rPr>
              <w:t>Status direction of message. See enum Direction for the list of directions.</w:t>
            </w:r>
          </w:p>
        </w:tc>
      </w:tr>
    </w:tbl>
    <w:p w14:paraId="5CCECF89" w14:textId="77777777" w:rsidR="00FD47F5" w:rsidRDefault="00FD47F5" w:rsidP="00FD47F5">
      <w:pPr>
        <w:pStyle w:val="Heading4"/>
        <w:numPr>
          <w:ilvl w:val="3"/>
          <w:numId w:val="38"/>
        </w:numPr>
        <w:suppressAutoHyphens/>
      </w:pPr>
      <w:r>
        <w:t>Permissions</w:t>
      </w:r>
    </w:p>
    <w:p w14:paraId="04FCAA91" w14:textId="77777777" w:rsidR="00FD47F5" w:rsidRDefault="00FD47F5" w:rsidP="00846F7F">
      <w:pPr>
        <w:pStyle w:val="NormalParagraph"/>
      </w:pPr>
      <w:r>
        <w:t>Access to the Chat API and read access to the chat provider requires the following permissions:</w:t>
      </w:r>
    </w:p>
    <w:p w14:paraId="6C283073" w14:textId="3E63E603" w:rsidR="00FD47F5" w:rsidRPr="00DE7C75" w:rsidRDefault="00FD47F5" w:rsidP="00846F7F">
      <w:pPr>
        <w:pStyle w:val="ListBullet1"/>
      </w:pPr>
      <w:r w:rsidRPr="00DE7C75">
        <w:t>com.gsma.services.</w:t>
      </w:r>
      <w:r>
        <w:t>permission</w:t>
      </w:r>
      <w:r w:rsidRPr="00DE7C75">
        <w:t>.RCS</w:t>
      </w:r>
      <w:r>
        <w:t xml:space="preserve">: </w:t>
      </w:r>
      <w:r w:rsidRPr="00DE7C75">
        <w:t xml:space="preserve">this is a </w:t>
      </w:r>
      <w:r>
        <w:t>general</w:t>
      </w:r>
      <w:r w:rsidRPr="00DE7C75">
        <w:t xml:space="preserve"> permission that governs access to RCS services.</w:t>
      </w:r>
      <w:r>
        <w:rPr>
          <w:color w:val="000000"/>
        </w:rPr>
        <w:t xml:space="preserve"> </w:t>
      </w:r>
    </w:p>
    <w:p w14:paraId="5CD79952" w14:textId="77777777" w:rsidR="00FD47F5" w:rsidRDefault="00FD47F5" w:rsidP="00FD47F5">
      <w:pPr>
        <w:pStyle w:val="Heading3"/>
        <w:numPr>
          <w:ilvl w:val="2"/>
          <w:numId w:val="38"/>
        </w:numPr>
        <w:suppressAutoHyphens/>
      </w:pPr>
      <w:bookmarkStart w:id="264" w:name="_Toc375229890"/>
      <w:bookmarkStart w:id="265" w:name="_Toc419808143"/>
      <w:bookmarkStart w:id="266" w:name="_Toc419808363"/>
      <w:bookmarkStart w:id="267" w:name="_Toc441167680"/>
      <w:bookmarkStart w:id="268" w:name="_Toc442431883"/>
      <w:r>
        <w:t>File Transfer API</w:t>
      </w:r>
      <w:bookmarkEnd w:id="264"/>
      <w:bookmarkEnd w:id="265"/>
      <w:bookmarkEnd w:id="266"/>
      <w:bookmarkEnd w:id="267"/>
      <w:bookmarkEnd w:id="268"/>
    </w:p>
    <w:p w14:paraId="5621CE35" w14:textId="77777777" w:rsidR="00FD47F5" w:rsidRDefault="00FD47F5" w:rsidP="00846F7F">
      <w:pPr>
        <w:pStyle w:val="NormalParagraph"/>
      </w:pPr>
      <w:r>
        <w:t>This API exposes all functionality related to transferring files via the File Transfer Service. It allows:</w:t>
      </w:r>
    </w:p>
    <w:p w14:paraId="69F0A4E9" w14:textId="77777777" w:rsidR="00FD47F5" w:rsidRPr="00AB0AE1" w:rsidRDefault="00FD47F5">
      <w:pPr>
        <w:pStyle w:val="ListBullet1"/>
      </w:pPr>
      <w:r w:rsidRPr="00954968">
        <w:t>Send a file transfer request</w:t>
      </w:r>
    </w:p>
    <w:p w14:paraId="4FF380CB" w14:textId="77777777" w:rsidR="00FD47F5" w:rsidRPr="00AB0AE1" w:rsidRDefault="00FD47F5">
      <w:pPr>
        <w:pStyle w:val="ListBullet1"/>
      </w:pPr>
      <w:r w:rsidRPr="00AB0AE1">
        <w:t>Send a file transfer request with thumbnail (file icon)</w:t>
      </w:r>
    </w:p>
    <w:p w14:paraId="4BA0D924" w14:textId="77777777" w:rsidR="00FD47F5" w:rsidRPr="00AB0AE1" w:rsidRDefault="00FD47F5">
      <w:pPr>
        <w:pStyle w:val="ListBullet1"/>
      </w:pPr>
      <w:r w:rsidRPr="00AB0AE1">
        <w:t>Receive notifications about incoming file transfer and file transfer events.</w:t>
      </w:r>
    </w:p>
    <w:p w14:paraId="74B71B68" w14:textId="77777777" w:rsidR="00FD47F5" w:rsidRPr="00AB0AE1" w:rsidRDefault="00FD47F5">
      <w:pPr>
        <w:pStyle w:val="ListBullet1"/>
      </w:pPr>
      <w:r w:rsidRPr="00AB0AE1">
        <w:t>Receive notifications upon file delivery</w:t>
      </w:r>
    </w:p>
    <w:p w14:paraId="2FA3631D" w14:textId="77777777" w:rsidR="00FD47F5" w:rsidRPr="00AB0AE1" w:rsidRDefault="00FD47F5">
      <w:pPr>
        <w:pStyle w:val="ListBullet1"/>
      </w:pPr>
      <w:r w:rsidRPr="00AB0AE1">
        <w:t>Retrieve the list of all file transfers and their statuses for a specific contact</w:t>
      </w:r>
    </w:p>
    <w:p w14:paraId="2A1E0C9A" w14:textId="77777777" w:rsidR="00FD47F5" w:rsidRPr="00AB0AE1" w:rsidRDefault="00FD47F5">
      <w:pPr>
        <w:pStyle w:val="ListBullet1"/>
      </w:pPr>
      <w:r w:rsidRPr="00AB0AE1">
        <w:t>Clean all file transfer history or single file transfers (including the transferred files if possible)</w:t>
      </w:r>
    </w:p>
    <w:p w14:paraId="5DD64B35" w14:textId="77777777" w:rsidR="00FD47F5" w:rsidRPr="00AB0AE1" w:rsidRDefault="00FD47F5">
      <w:pPr>
        <w:pStyle w:val="ListBullet1"/>
      </w:pPr>
      <w:r w:rsidRPr="00AB0AE1">
        <w:t>Monitor file transfer progress.</w:t>
      </w:r>
    </w:p>
    <w:p w14:paraId="0110133D" w14:textId="77777777" w:rsidR="00FD47F5" w:rsidRPr="00AB0AE1" w:rsidRDefault="00FD47F5">
      <w:pPr>
        <w:pStyle w:val="ListBullet1"/>
      </w:pPr>
      <w:r w:rsidRPr="00AB0AE1">
        <w:t>Cancel a file transfer in progress.</w:t>
      </w:r>
    </w:p>
    <w:p w14:paraId="60BEBC9C" w14:textId="77777777" w:rsidR="00FD47F5" w:rsidRPr="00AB0AE1" w:rsidRDefault="00FD47F5">
      <w:pPr>
        <w:pStyle w:val="ListBullet1"/>
      </w:pPr>
      <w:r w:rsidRPr="00AB0AE1">
        <w:t>Accept/reject an incoming file transfer request.</w:t>
      </w:r>
    </w:p>
    <w:p w14:paraId="1056A862" w14:textId="77777777" w:rsidR="00FD47F5" w:rsidRPr="00AB0AE1" w:rsidRDefault="00FD47F5">
      <w:pPr>
        <w:pStyle w:val="ListBullet1"/>
      </w:pPr>
      <w:r w:rsidRPr="00AB0AE1">
        <w:t>Read configuration elements affecting a file transfer</w:t>
      </w:r>
    </w:p>
    <w:p w14:paraId="67867245" w14:textId="77777777" w:rsidR="00FD47F5" w:rsidRPr="00AB0AE1" w:rsidRDefault="00FD47F5">
      <w:pPr>
        <w:pStyle w:val="ListBullet1"/>
      </w:pPr>
      <w:r w:rsidRPr="00AB0AE1">
        <w:t>Resume a file transfer</w:t>
      </w:r>
    </w:p>
    <w:p w14:paraId="2BDAA386" w14:textId="77777777" w:rsidR="00FD47F5" w:rsidRPr="00AB0AE1" w:rsidRDefault="00FD47F5">
      <w:pPr>
        <w:pStyle w:val="ListBullet1"/>
      </w:pPr>
      <w:r w:rsidRPr="00AB0AE1">
        <w:t>File transfer queuing.</w:t>
      </w:r>
    </w:p>
    <w:p w14:paraId="7DC01914" w14:textId="77777777" w:rsidR="00FD47F5" w:rsidRPr="00AB0AE1" w:rsidRDefault="00FD47F5">
      <w:pPr>
        <w:pStyle w:val="ListBullet1"/>
      </w:pPr>
      <w:r w:rsidRPr="00AB0AE1">
        <w:t>Send several files to a list of contacts.</w:t>
      </w:r>
    </w:p>
    <w:p w14:paraId="4D8F0675" w14:textId="77777777" w:rsidR="00FD47F5" w:rsidRPr="00DE7C75" w:rsidRDefault="00FD47F5" w:rsidP="00FD47F5">
      <w:pPr>
        <w:pStyle w:val="Heading4"/>
        <w:numPr>
          <w:ilvl w:val="3"/>
          <w:numId w:val="38"/>
        </w:numPr>
        <w:suppressAutoHyphens/>
        <w:rPr>
          <w:color w:val="000000"/>
        </w:rPr>
      </w:pPr>
      <w:r>
        <w:t>Package</w:t>
      </w:r>
    </w:p>
    <w:p w14:paraId="02F78974" w14:textId="77777777" w:rsidR="00FD47F5" w:rsidRPr="00DE7C75" w:rsidRDefault="00FD47F5" w:rsidP="00DA4C3E">
      <w:r>
        <w:rPr>
          <w:color w:val="000000"/>
          <w:lang w:eastAsia="en-US"/>
        </w:rPr>
        <w:t xml:space="preserve">Package name </w:t>
      </w:r>
      <w:r>
        <w:rPr>
          <w:b/>
          <w:color w:val="000000"/>
          <w:lang w:eastAsia="en-US"/>
        </w:rPr>
        <w:t>com.gsma.services.rcs.filetransfer</w:t>
      </w:r>
    </w:p>
    <w:p w14:paraId="6D60DD89" w14:textId="77777777" w:rsidR="00FD47F5" w:rsidRPr="00DE7C75" w:rsidRDefault="00FD47F5" w:rsidP="00FD47F5">
      <w:pPr>
        <w:pStyle w:val="Heading4"/>
        <w:numPr>
          <w:ilvl w:val="3"/>
          <w:numId w:val="38"/>
        </w:numPr>
        <w:suppressAutoHyphens/>
        <w:rPr>
          <w:color w:val="000000"/>
        </w:rPr>
      </w:pPr>
      <w:r>
        <w:t>Methods and Callbacks</w:t>
      </w:r>
    </w:p>
    <w:p w14:paraId="381FCC08" w14:textId="77777777" w:rsidR="00FD47F5" w:rsidRPr="00DE7C75" w:rsidRDefault="00FD47F5" w:rsidP="00DA4C3E">
      <w:r>
        <w:rPr>
          <w:color w:val="000000"/>
        </w:rPr>
        <w:t xml:space="preserve">Class </w:t>
      </w:r>
      <w:r>
        <w:rPr>
          <w:b/>
          <w:color w:val="000000"/>
        </w:rPr>
        <w:t>FileTransferService</w:t>
      </w:r>
      <w:r>
        <w:rPr>
          <w:color w:val="000000"/>
        </w:rPr>
        <w:t>:</w:t>
      </w:r>
    </w:p>
    <w:p w14:paraId="36E311AB" w14:textId="77777777" w:rsidR="00FD47F5" w:rsidRDefault="00FD47F5" w:rsidP="00DA4C3E">
      <w:r>
        <w:t>This class offers the main entry point to transfer files and to receive files. Several applications may connect/disconnect to the API.</w:t>
      </w:r>
    </w:p>
    <w:p w14:paraId="4029A0E4" w14:textId="77777777" w:rsidR="00FD47F5" w:rsidRDefault="00FD47F5" w:rsidP="00DA4C3E"/>
    <w:p w14:paraId="180E2784"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connects to the API.</w:t>
      </w:r>
    </w:p>
    <w:p w14:paraId="720EC0E0"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connect()</w:t>
      </w:r>
    </w:p>
    <w:p w14:paraId="3B0A4DFB" w14:textId="77777777" w:rsidR="00FD47F5" w:rsidRDefault="00FD47F5" w:rsidP="00DA4C3E">
      <w:pPr>
        <w:pStyle w:val="ASN1Code"/>
        <w:ind w:left="680"/>
        <w:rPr>
          <w:color w:val="000000"/>
          <w:szCs w:val="20"/>
        </w:rPr>
      </w:pPr>
    </w:p>
    <w:p w14:paraId="155E72B9"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disconnects from the API.</w:t>
      </w:r>
    </w:p>
    <w:p w14:paraId="6363E332" w14:textId="77777777" w:rsidR="00FD47F5" w:rsidRDefault="00FD47F5" w:rsidP="00DA4C3E">
      <w:pPr>
        <w:pStyle w:val="ASN1Code"/>
        <w:ind w:left="680"/>
        <w:rPr>
          <w:color w:val="000000"/>
        </w:rPr>
      </w:pPr>
      <w:proofErr w:type="gramStart"/>
      <w:r>
        <w:rPr>
          <w:color w:val="000000"/>
        </w:rPr>
        <w:t>void</w:t>
      </w:r>
      <w:proofErr w:type="gramEnd"/>
      <w:r>
        <w:rPr>
          <w:color w:val="000000"/>
        </w:rPr>
        <w:t xml:space="preserve"> disconnect()</w:t>
      </w:r>
    </w:p>
    <w:p w14:paraId="0A0FD3A7" w14:textId="77777777" w:rsidR="00FD47F5" w:rsidRPr="00AE0FED" w:rsidRDefault="00FD47F5" w:rsidP="00DA4C3E">
      <w:pPr>
        <w:pStyle w:val="ASN1Code"/>
        <w:ind w:left="680"/>
        <w:rPr>
          <w:color w:val="000000"/>
          <w:szCs w:val="20"/>
        </w:rPr>
      </w:pPr>
    </w:p>
    <w:p w14:paraId="1C376305"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lastRenderedPageBreak/>
        <w:t xml:space="preserve">Method: returns a file transfer from its unique ID. If no ongoing FileTransfer matching the transferId if found then a reference to a historical FileTransfer is returned so that a call to </w:t>
      </w:r>
      <w:proofErr w:type="gramStart"/>
      <w:r>
        <w:rPr>
          <w:color w:val="000000"/>
        </w:rPr>
        <w:t>resendTransfer(</w:t>
      </w:r>
      <w:proofErr w:type="gramEnd"/>
      <w:r>
        <w:rPr>
          <w:color w:val="000000"/>
        </w:rPr>
        <w:t>) and other methods still can be performed.</w:t>
      </w:r>
    </w:p>
    <w:p w14:paraId="13DE76E2" w14:textId="77777777" w:rsidR="00FD47F5" w:rsidRDefault="00FD47F5" w:rsidP="00DA4C3E">
      <w:pPr>
        <w:pStyle w:val="ASN1Code"/>
        <w:ind w:left="680"/>
        <w:rPr>
          <w:color w:val="000000"/>
          <w:szCs w:val="20"/>
        </w:rPr>
      </w:pPr>
      <w:r>
        <w:rPr>
          <w:color w:val="000000"/>
        </w:rPr>
        <w:t xml:space="preserve">FileTransfer </w:t>
      </w:r>
      <w:proofErr w:type="gramStart"/>
      <w:r>
        <w:rPr>
          <w:color w:val="000000"/>
        </w:rPr>
        <w:t>getFileTransfer(</w:t>
      </w:r>
      <w:proofErr w:type="gramEnd"/>
      <w:r>
        <w:rPr>
          <w:color w:val="000000"/>
        </w:rPr>
        <w:t>String transferId)</w:t>
      </w:r>
    </w:p>
    <w:p w14:paraId="58837B31" w14:textId="77777777" w:rsidR="00FD47F5" w:rsidRDefault="00FD47F5" w:rsidP="00DA4C3E">
      <w:pPr>
        <w:pStyle w:val="ASN1Code"/>
        <w:rPr>
          <w:color w:val="000000"/>
          <w:szCs w:val="20"/>
        </w:rPr>
      </w:pPr>
    </w:p>
    <w:p w14:paraId="4719DE64" w14:textId="77777777" w:rsidR="00FD47F5" w:rsidRDefault="00FD47F5" w:rsidP="00FD47F5">
      <w:pPr>
        <w:pStyle w:val="ListBullet1"/>
        <w:numPr>
          <w:ilvl w:val="0"/>
          <w:numId w:val="20"/>
        </w:numPr>
        <w:tabs>
          <w:tab w:val="clear" w:pos="680"/>
        </w:tabs>
        <w:suppressAutoHyphens/>
        <w:contextualSpacing w:val="0"/>
        <w:rPr>
          <w:color w:val="000000"/>
        </w:rPr>
      </w:pPr>
      <w:r>
        <w:rPr>
          <w:color w:val="000000"/>
        </w:rPr>
        <w:t>Method:</w:t>
      </w:r>
      <w:r>
        <w:t xml:space="preserve"> returns true if it’s allowed to initiate file transfer to the contact specified by the contact parameter, else returns false.</w:t>
      </w:r>
    </w:p>
    <w:p w14:paraId="46758921" w14:textId="77777777" w:rsidR="00FD47F5" w:rsidRDefault="00FD47F5" w:rsidP="00DA4C3E">
      <w:pPr>
        <w:pStyle w:val="ASN1Code"/>
        <w:ind w:left="680"/>
        <w:rPr>
          <w:color w:val="000000"/>
        </w:rPr>
      </w:pPr>
      <w:proofErr w:type="gramStart"/>
      <w:r>
        <w:rPr>
          <w:color w:val="000000"/>
        </w:rPr>
        <w:t>boolean</w:t>
      </w:r>
      <w:proofErr w:type="gramEnd"/>
      <w:r>
        <w:rPr>
          <w:color w:val="000000"/>
        </w:rPr>
        <w:t xml:space="preserve"> </w:t>
      </w:r>
      <w:r>
        <w:rPr>
          <w:color w:val="000000"/>
          <w:szCs w:val="20"/>
        </w:rPr>
        <w:t>isAllowedT</w:t>
      </w:r>
      <w:bookmarkStart w:id="269" w:name="_GoBack"/>
      <w:bookmarkEnd w:id="269"/>
      <w:r>
        <w:rPr>
          <w:color w:val="000000"/>
          <w:szCs w:val="20"/>
        </w:rPr>
        <w:t>o</w:t>
      </w:r>
      <w:r>
        <w:rPr>
          <w:color w:val="000000"/>
        </w:rPr>
        <w:t>TransferFile(ContactId contact)</w:t>
      </w:r>
    </w:p>
    <w:p w14:paraId="261A98EC" w14:textId="77777777" w:rsidR="00FD47F5" w:rsidRDefault="00FD47F5" w:rsidP="00DA4C3E">
      <w:pPr>
        <w:pStyle w:val="ASN1Code"/>
        <w:ind w:left="680"/>
        <w:rPr>
          <w:color w:val="000000"/>
        </w:rPr>
      </w:pPr>
    </w:p>
    <w:p w14:paraId="656958B8" w14:textId="0F9A146F" w:rsidR="00FD47F5" w:rsidRDefault="00FD47F5" w:rsidP="00DA4C3E">
      <w:pPr>
        <w:pStyle w:val="ListBullet1"/>
        <w:rPr>
          <w:color w:val="000000"/>
        </w:rPr>
      </w:pPr>
      <w:r>
        <w:rPr>
          <w:color w:val="000000"/>
        </w:rPr>
        <w:t>Method</w:t>
      </w:r>
      <w:ins w:id="270" w:author="E Ersoz" w:date="2016-02-08T10:00:00Z">
        <w:r w:rsidR="00164C25">
          <w:rPr>
            <w:color w:val="000000"/>
          </w:rPr>
          <w:t xml:space="preserve"> </w:t>
        </w:r>
        <w:r w:rsidR="00164C25">
          <w:rPr>
            <w:color w:val="000000"/>
          </w:rPr>
          <w:t>(deprecated)</w:t>
        </w:r>
      </w:ins>
      <w:r>
        <w:rPr>
          <w:color w:val="000000"/>
        </w:rPr>
        <w:t>: transfers a file to a contact with an optional file icon.</w:t>
      </w:r>
    </w:p>
    <w:p w14:paraId="157D7386" w14:textId="77777777" w:rsidR="00FD47F5" w:rsidRDefault="00FD47F5" w:rsidP="00DA4C3E">
      <w:pPr>
        <w:pStyle w:val="ASN1Code"/>
        <w:ind w:left="680"/>
        <w:rPr>
          <w:color w:val="000000"/>
        </w:rPr>
      </w:pPr>
      <w:r>
        <w:rPr>
          <w:color w:val="000000"/>
        </w:rPr>
        <w:t xml:space="preserve">FileTransfer </w:t>
      </w:r>
      <w:proofErr w:type="gramStart"/>
      <w:r>
        <w:rPr>
          <w:color w:val="000000"/>
        </w:rPr>
        <w:t>transferFile(</w:t>
      </w:r>
      <w:proofErr w:type="gramEnd"/>
      <w:r>
        <w:rPr>
          <w:color w:val="000000"/>
          <w:szCs w:val="20"/>
        </w:rPr>
        <w:t>ContactId</w:t>
      </w:r>
      <w:r>
        <w:rPr>
          <w:color w:val="000000"/>
        </w:rPr>
        <w:t xml:space="preserve"> contact, Uri file, boolean attachFileIcon)</w:t>
      </w:r>
    </w:p>
    <w:p w14:paraId="08C585A5" w14:textId="77777777" w:rsidR="00FD47F5" w:rsidRDefault="00FD47F5" w:rsidP="00DA4C3E">
      <w:pPr>
        <w:pStyle w:val="ASN1Code"/>
        <w:ind w:left="680"/>
        <w:rPr>
          <w:color w:val="000000"/>
        </w:rPr>
      </w:pPr>
    </w:p>
    <w:p w14:paraId="370F41D2" w14:textId="77777777" w:rsidR="00164C25" w:rsidRDefault="00164C25" w:rsidP="00164C25">
      <w:pPr>
        <w:pStyle w:val="ListBullet1"/>
        <w:rPr>
          <w:ins w:id="271" w:author="E Ersoz" w:date="2016-02-08T10:00:00Z"/>
          <w:color w:val="000000"/>
        </w:rPr>
      </w:pPr>
      <w:ins w:id="272" w:author="E Ersoz" w:date="2016-02-08T10:00:00Z">
        <w:r>
          <w:rPr>
            <w:color w:val="000000"/>
          </w:rPr>
          <w:t>Method: transfers a file to a contact with an optional file icon.</w:t>
        </w:r>
      </w:ins>
    </w:p>
    <w:p w14:paraId="5F5CF558" w14:textId="77777777" w:rsidR="00164C25" w:rsidRDefault="00164C25" w:rsidP="00164C25">
      <w:pPr>
        <w:pStyle w:val="ASN1Code"/>
        <w:ind w:left="680"/>
        <w:rPr>
          <w:ins w:id="273" w:author="E Ersoz" w:date="2016-02-08T10:00:00Z"/>
          <w:color w:val="000000"/>
        </w:rPr>
      </w:pPr>
      <w:ins w:id="274" w:author="E Ersoz" w:date="2016-02-08T10:00:00Z">
        <w:r>
          <w:rPr>
            <w:color w:val="000000"/>
          </w:rPr>
          <w:t xml:space="preserve">FileTransfer </w:t>
        </w:r>
        <w:proofErr w:type="gramStart"/>
        <w:r>
          <w:rPr>
            <w:color w:val="000000"/>
          </w:rPr>
          <w:t>transferFile(</w:t>
        </w:r>
        <w:proofErr w:type="gramEnd"/>
        <w:r>
          <w:rPr>
            <w:color w:val="000000"/>
            <w:szCs w:val="20"/>
          </w:rPr>
          <w:t>ContactId</w:t>
        </w:r>
        <w:r>
          <w:rPr>
            <w:color w:val="000000"/>
          </w:rPr>
          <w:t xml:space="preserve"> contact, Uri file, Disposition disposition, boolean attachFileIcon)</w:t>
        </w:r>
      </w:ins>
    </w:p>
    <w:p w14:paraId="1CA4B3A1" w14:textId="56898DDF" w:rsidR="00FD47F5" w:rsidRPr="0023728B" w:rsidDel="00164C25" w:rsidRDefault="00FD47F5" w:rsidP="007F7DAB">
      <w:pPr>
        <w:pStyle w:val="ListBullet1"/>
        <w:numPr>
          <w:ilvl w:val="0"/>
          <w:numId w:val="51"/>
        </w:numPr>
        <w:ind w:left="0"/>
        <w:rPr>
          <w:del w:id="275" w:author="E Ersoz" w:date="2016-02-08T10:00:00Z"/>
          <w:color w:val="000000"/>
        </w:rPr>
      </w:pPr>
      <w:del w:id="276" w:author="E Ersoz" w:date="2016-02-08T10:00:00Z">
        <w:r w:rsidRPr="0023728B" w:rsidDel="00164C25">
          <w:rPr>
            <w:color w:val="000000"/>
          </w:rPr>
          <w:delText>Method: transfers an audio message to a contact.</w:delText>
        </w:r>
        <w:r w:rsidDel="00164C25">
          <w:rPr>
            <w:color w:val="000000"/>
          </w:rPr>
          <w:delText xml:space="preserve"> An audio message is different than an audio file in terms of user experience and also </w:delText>
        </w:r>
        <w:r w:rsidR="00D3287D" w:rsidDel="00164C25">
          <w:rPr>
            <w:color w:val="000000"/>
          </w:rPr>
          <w:delText xml:space="preserve">has </w:delText>
        </w:r>
        <w:r w:rsidDel="00164C25">
          <w:rPr>
            <w:color w:val="000000"/>
          </w:rPr>
          <w:delText xml:space="preserve">a max duration. </w:delText>
        </w:r>
        <w:r w:rsidRPr="00495DCE" w:rsidDel="00164C25">
          <w:rPr>
            <w:color w:val="000000"/>
          </w:rPr>
          <w:delText xml:space="preserve">The stack will check that the size of the file </w:delText>
        </w:r>
        <w:r w:rsidDel="00164C25">
          <w:rPr>
            <w:color w:val="000000"/>
          </w:rPr>
          <w:delText>does</w:delText>
        </w:r>
        <w:r w:rsidRPr="00495DCE" w:rsidDel="00164C25">
          <w:rPr>
            <w:color w:val="000000"/>
          </w:rPr>
          <w:delText xml:space="preserve"> not exceed the maximum size authorized for a file transfer (value returned by the method getMaxSize)</w:delText>
        </w:r>
        <w:r w:rsidDel="00164C25">
          <w:rPr>
            <w:color w:val="000000"/>
          </w:rPr>
          <w:delText xml:space="preserve"> and that the duration does not exceed the maximum duration authorized for an Audio message (value returned by the method </w:delText>
        </w:r>
        <w:r w:rsidDel="00164C25">
          <w:rPr>
            <w:rFonts w:cs="Courier New"/>
          </w:rPr>
          <w:delText>getMaxAudioMessageDuration).</w:delText>
        </w:r>
      </w:del>
    </w:p>
    <w:p w14:paraId="758BF32A" w14:textId="06342852" w:rsidR="00FD47F5" w:rsidRPr="006E69ED" w:rsidRDefault="00FD47F5" w:rsidP="007F7DAB">
      <w:pPr>
        <w:pStyle w:val="ASN1Code"/>
        <w:rPr>
          <w:rFonts w:cs="Courier New"/>
          <w:color w:val="000000"/>
          <w:lang w:val="en-US"/>
        </w:rPr>
      </w:pPr>
      <w:del w:id="277" w:author="E Ersoz" w:date="2016-02-08T10:00:00Z">
        <w:r w:rsidRPr="0023728B" w:rsidDel="00164C25">
          <w:rPr>
            <w:rFonts w:cs="Courier New"/>
            <w:color w:val="000000"/>
            <w:lang w:val="en-US"/>
          </w:rPr>
          <w:delText>FileTransfer transferAudioMessage(</w:delText>
        </w:r>
        <w:r w:rsidDel="00164C25">
          <w:rPr>
            <w:rFonts w:cs="Courier New"/>
            <w:color w:val="000000"/>
            <w:lang w:val="en-US"/>
          </w:rPr>
          <w:delText>ContactId</w:delText>
        </w:r>
        <w:r w:rsidRPr="0023728B" w:rsidDel="00164C25">
          <w:rPr>
            <w:rFonts w:cs="Courier New"/>
            <w:color w:val="000000"/>
            <w:lang w:val="en-US"/>
          </w:rPr>
          <w:delText xml:space="preserve"> contact, </w:delText>
        </w:r>
        <w:r w:rsidDel="00164C25">
          <w:rPr>
            <w:rFonts w:cs="Courier New"/>
            <w:color w:val="000000"/>
            <w:lang w:val="en-US"/>
          </w:rPr>
          <w:delText>Uri file)</w:delText>
        </w:r>
        <w:r w:rsidDel="00164C25">
          <w:rPr>
            <w:rFonts w:cs="Courier New"/>
            <w:color w:val="000000"/>
            <w:lang w:val="en-US"/>
          </w:rPr>
          <w:br/>
        </w:r>
      </w:del>
    </w:p>
    <w:p w14:paraId="14FC7DA2" w14:textId="77777777" w:rsidR="00FD47F5" w:rsidRDefault="00FD47F5" w:rsidP="00FD47F5">
      <w:pPr>
        <w:pStyle w:val="ListBullet1"/>
        <w:numPr>
          <w:ilvl w:val="0"/>
          <w:numId w:val="20"/>
        </w:numPr>
        <w:tabs>
          <w:tab w:val="clear" w:pos="680"/>
        </w:tabs>
        <w:suppressAutoHyphens/>
        <w:contextualSpacing w:val="0"/>
        <w:rPr>
          <w:color w:val="000000"/>
        </w:rPr>
      </w:pPr>
      <w:r>
        <w:rPr>
          <w:color w:val="000000"/>
        </w:rPr>
        <w:t>Method:</w:t>
      </w:r>
      <w:r>
        <w:t xml:space="preserve"> returns true if it’s allowed to initiate file transfer to the group chat specified by the chatId parameter, else returns false.</w:t>
      </w:r>
    </w:p>
    <w:p w14:paraId="356C6E91" w14:textId="77777777" w:rsidR="00FD47F5" w:rsidRDefault="00FD47F5" w:rsidP="00DA4C3E">
      <w:pPr>
        <w:pStyle w:val="ASN1Code"/>
        <w:ind w:left="680"/>
        <w:rPr>
          <w:color w:val="000000"/>
        </w:rPr>
      </w:pPr>
      <w:proofErr w:type="gramStart"/>
      <w:r>
        <w:rPr>
          <w:color w:val="000000"/>
        </w:rPr>
        <w:t>boolean</w:t>
      </w:r>
      <w:proofErr w:type="gramEnd"/>
      <w:r>
        <w:rPr>
          <w:color w:val="000000"/>
        </w:rPr>
        <w:t xml:space="preserve"> </w:t>
      </w:r>
      <w:r>
        <w:rPr>
          <w:color w:val="000000"/>
          <w:szCs w:val="20"/>
        </w:rPr>
        <w:t>isAllowedTo</w:t>
      </w:r>
      <w:r>
        <w:rPr>
          <w:color w:val="000000"/>
        </w:rPr>
        <w:t>TransferFileToGroupChat(String chatId)</w:t>
      </w:r>
    </w:p>
    <w:p w14:paraId="1BDA8BCB" w14:textId="77777777" w:rsidR="00FD47F5" w:rsidRDefault="00FD47F5" w:rsidP="00DA4C3E">
      <w:pPr>
        <w:pStyle w:val="ASN1Code"/>
        <w:ind w:left="680"/>
        <w:rPr>
          <w:color w:val="000000"/>
        </w:rPr>
      </w:pPr>
    </w:p>
    <w:p w14:paraId="2A31996E" w14:textId="77777777" w:rsidR="00FD47F5" w:rsidRDefault="00FD47F5" w:rsidP="00FD47F5">
      <w:pPr>
        <w:pStyle w:val="ListBullet1"/>
        <w:numPr>
          <w:ilvl w:val="0"/>
          <w:numId w:val="33"/>
        </w:numPr>
        <w:tabs>
          <w:tab w:val="clear" w:pos="680"/>
        </w:tabs>
        <w:suppressAutoHyphens/>
        <w:contextualSpacing w:val="0"/>
        <w:rPr>
          <w:color w:val="000000"/>
        </w:rPr>
      </w:pPr>
      <w:r>
        <w:rPr>
          <w:color w:val="000000"/>
        </w:rPr>
        <w:t xml:space="preserve">Method: transfers a file to a group </w:t>
      </w:r>
      <w:proofErr w:type="gramStart"/>
      <w:r>
        <w:rPr>
          <w:color w:val="000000"/>
        </w:rPr>
        <w:t>chat  with</w:t>
      </w:r>
      <w:proofErr w:type="gramEnd"/>
      <w:r>
        <w:rPr>
          <w:color w:val="000000"/>
        </w:rPr>
        <w:t xml:space="preserve"> an optional file icon.</w:t>
      </w:r>
    </w:p>
    <w:p w14:paraId="4BD7CAA8" w14:textId="77777777" w:rsidR="00FD47F5" w:rsidRDefault="00FD47F5" w:rsidP="00DA4C3E">
      <w:pPr>
        <w:pStyle w:val="ASN1Code"/>
        <w:ind w:left="680"/>
        <w:rPr>
          <w:color w:val="000000"/>
        </w:rPr>
      </w:pPr>
      <w:r>
        <w:rPr>
          <w:color w:val="000000"/>
        </w:rPr>
        <w:t xml:space="preserve">FileTransfer </w:t>
      </w:r>
      <w:proofErr w:type="gramStart"/>
      <w:r>
        <w:rPr>
          <w:color w:val="000000"/>
        </w:rPr>
        <w:t>transferFileToGroupChat(</w:t>
      </w:r>
      <w:proofErr w:type="gramEnd"/>
      <w:r>
        <w:rPr>
          <w:color w:val="000000"/>
        </w:rPr>
        <w:t>String chatId, Uri file, boolean attachFileIcon)</w:t>
      </w:r>
    </w:p>
    <w:p w14:paraId="308663A0" w14:textId="77777777" w:rsidR="00FD47F5" w:rsidRDefault="00FD47F5" w:rsidP="00DA4C3E">
      <w:pPr>
        <w:pStyle w:val="ASN1Code"/>
        <w:ind w:left="680"/>
        <w:rPr>
          <w:color w:val="000000"/>
        </w:rPr>
      </w:pPr>
    </w:p>
    <w:p w14:paraId="42B2861E" w14:textId="77777777" w:rsidR="00164C25" w:rsidRDefault="00164C25" w:rsidP="00164C25">
      <w:pPr>
        <w:pStyle w:val="ListBullet1"/>
        <w:numPr>
          <w:ilvl w:val="0"/>
          <w:numId w:val="33"/>
        </w:numPr>
        <w:tabs>
          <w:tab w:val="clear" w:pos="680"/>
        </w:tabs>
        <w:suppressAutoHyphens/>
        <w:contextualSpacing w:val="0"/>
        <w:rPr>
          <w:ins w:id="278" w:author="E Ersoz" w:date="2016-02-08T10:01:00Z"/>
          <w:color w:val="000000"/>
        </w:rPr>
      </w:pPr>
      <w:ins w:id="279" w:author="E Ersoz" w:date="2016-02-08T10:01:00Z">
        <w:r>
          <w:rPr>
            <w:color w:val="000000"/>
          </w:rPr>
          <w:t xml:space="preserve">Method (deprecated): transfers a file to a group </w:t>
        </w:r>
        <w:proofErr w:type="gramStart"/>
        <w:r>
          <w:rPr>
            <w:color w:val="000000"/>
          </w:rPr>
          <w:t>chat  with</w:t>
        </w:r>
        <w:proofErr w:type="gramEnd"/>
        <w:r>
          <w:rPr>
            <w:color w:val="000000"/>
          </w:rPr>
          <w:t xml:space="preserve"> an optional file icon.</w:t>
        </w:r>
      </w:ins>
    </w:p>
    <w:p w14:paraId="55D00490" w14:textId="77777777" w:rsidR="00164C25" w:rsidRDefault="00164C25" w:rsidP="00164C25">
      <w:pPr>
        <w:pStyle w:val="ASN1Code"/>
        <w:ind w:left="680"/>
        <w:rPr>
          <w:ins w:id="280" w:author="E Ersoz" w:date="2016-02-08T10:01:00Z"/>
          <w:color w:val="000000"/>
        </w:rPr>
      </w:pPr>
      <w:ins w:id="281" w:author="E Ersoz" w:date="2016-02-08T10:01:00Z">
        <w:r>
          <w:rPr>
            <w:color w:val="000000"/>
          </w:rPr>
          <w:t xml:space="preserve">FileTransfer </w:t>
        </w:r>
        <w:proofErr w:type="gramStart"/>
        <w:r>
          <w:rPr>
            <w:color w:val="000000"/>
          </w:rPr>
          <w:t>transferFileToGroupChat(</w:t>
        </w:r>
        <w:proofErr w:type="gramEnd"/>
        <w:r>
          <w:rPr>
            <w:color w:val="000000"/>
          </w:rPr>
          <w:t>String chatId, Uri file, Disposition disposition, boolean attachFileIcon)</w:t>
        </w:r>
      </w:ins>
    </w:p>
    <w:p w14:paraId="2EA8CDBD" w14:textId="36FE0E33" w:rsidR="00FD47F5" w:rsidRPr="004D0E9B" w:rsidDel="00164C25" w:rsidRDefault="00FD47F5" w:rsidP="007F7DAB">
      <w:pPr>
        <w:pStyle w:val="ListBullet1"/>
        <w:numPr>
          <w:ilvl w:val="0"/>
          <w:numId w:val="51"/>
        </w:numPr>
        <w:ind w:left="0"/>
        <w:rPr>
          <w:del w:id="282" w:author="E Ersoz" w:date="2016-02-08T10:01:00Z"/>
          <w:color w:val="000000"/>
        </w:rPr>
      </w:pPr>
      <w:del w:id="283" w:author="E Ersoz" w:date="2016-02-08T10:01:00Z">
        <w:r w:rsidRPr="00495DCE" w:rsidDel="00164C25">
          <w:rPr>
            <w:color w:val="000000"/>
          </w:rPr>
          <w:delText xml:space="preserve">Method: transfers an audio message to a </w:delText>
        </w:r>
        <w:r w:rsidDel="00164C25">
          <w:rPr>
            <w:color w:val="000000"/>
          </w:rPr>
          <w:delText>group chat</w:delText>
        </w:r>
        <w:r w:rsidRPr="00495DCE" w:rsidDel="00164C25">
          <w:rPr>
            <w:color w:val="000000"/>
          </w:rPr>
          <w:delText>.</w:delText>
        </w:r>
        <w:r w:rsidDel="00164C25">
          <w:rPr>
            <w:color w:val="000000"/>
          </w:rPr>
          <w:delText xml:space="preserve"> An audio message is different than an audio file in terms of user experience and also </w:delText>
        </w:r>
        <w:r w:rsidR="00D3287D" w:rsidDel="00164C25">
          <w:rPr>
            <w:color w:val="000000"/>
          </w:rPr>
          <w:delText xml:space="preserve">has </w:delText>
        </w:r>
        <w:r w:rsidDel="00164C25">
          <w:rPr>
            <w:color w:val="000000"/>
          </w:rPr>
          <w:delText xml:space="preserve">a max duration. </w:delText>
        </w:r>
        <w:r w:rsidRPr="00495DCE" w:rsidDel="00164C25">
          <w:rPr>
            <w:color w:val="000000"/>
          </w:rPr>
          <w:delText xml:space="preserve">The stack will check that the size of the file </w:delText>
        </w:r>
        <w:r w:rsidDel="00164C25">
          <w:rPr>
            <w:color w:val="000000"/>
          </w:rPr>
          <w:delText>does</w:delText>
        </w:r>
        <w:r w:rsidRPr="00495DCE" w:rsidDel="00164C25">
          <w:rPr>
            <w:color w:val="000000"/>
          </w:rPr>
          <w:delText xml:space="preserve"> not exceed the maximum size authorized for a file transfer (value returned by the method getMaxSize)</w:delText>
        </w:r>
        <w:r w:rsidDel="00164C25">
          <w:rPr>
            <w:color w:val="000000"/>
          </w:rPr>
          <w:delText xml:space="preserve"> and that the duration does not exceed the maximum duration authorized for an Audio message (value returned by the method </w:delText>
        </w:r>
        <w:r w:rsidDel="00164C25">
          <w:rPr>
            <w:rFonts w:cs="Courier New"/>
          </w:rPr>
          <w:delText>getMaxAudioMessageDuration).</w:delText>
        </w:r>
      </w:del>
    </w:p>
    <w:p w14:paraId="1CE9929F" w14:textId="120C0FDE" w:rsidR="00FD47F5" w:rsidRPr="00495DCE" w:rsidDel="00164C25" w:rsidRDefault="00FD47F5" w:rsidP="007F7DAB">
      <w:pPr>
        <w:pStyle w:val="ASN1Code"/>
        <w:rPr>
          <w:del w:id="284" w:author="E Ersoz" w:date="2016-02-08T10:01:00Z"/>
          <w:rFonts w:cs="Courier New"/>
          <w:color w:val="000000"/>
          <w:lang w:val="en-US"/>
        </w:rPr>
      </w:pPr>
      <w:del w:id="285" w:author="E Ersoz" w:date="2016-02-08T10:01:00Z">
        <w:r w:rsidRPr="00495DCE" w:rsidDel="00164C25">
          <w:rPr>
            <w:rFonts w:cs="Courier New"/>
            <w:color w:val="000000"/>
            <w:lang w:val="en-US"/>
          </w:rPr>
          <w:delText>FileTransfer transferAudioMessage</w:delText>
        </w:r>
        <w:r w:rsidDel="00164C25">
          <w:rPr>
            <w:rFonts w:cs="Courier New"/>
            <w:color w:val="000000"/>
            <w:lang w:val="en-US"/>
          </w:rPr>
          <w:delText>ToGroupChat</w:delText>
        </w:r>
        <w:r w:rsidRPr="00495DCE" w:rsidDel="00164C25">
          <w:rPr>
            <w:rFonts w:cs="Courier New"/>
            <w:color w:val="000000"/>
            <w:lang w:val="en-US"/>
          </w:rPr>
          <w:delText>(</w:delText>
        </w:r>
        <w:r w:rsidDel="00164C25">
          <w:rPr>
            <w:rFonts w:cs="Courier New"/>
            <w:color w:val="000000"/>
            <w:lang w:val="en-US"/>
          </w:rPr>
          <w:delText>String ChatId</w:delText>
        </w:r>
        <w:r w:rsidRPr="00495DCE" w:rsidDel="00164C25">
          <w:rPr>
            <w:rFonts w:cs="Courier New"/>
            <w:color w:val="000000"/>
            <w:lang w:val="en-US"/>
          </w:rPr>
          <w:delText xml:space="preserve">, </w:delText>
        </w:r>
        <w:r w:rsidDel="00164C25">
          <w:rPr>
            <w:rFonts w:cs="Courier New"/>
            <w:color w:val="000000"/>
            <w:lang w:val="en-US"/>
          </w:rPr>
          <w:delText>Uri file</w:delText>
        </w:r>
        <w:r w:rsidRPr="00495DCE" w:rsidDel="00164C25">
          <w:rPr>
            <w:rFonts w:cs="Courier New"/>
            <w:color w:val="000000"/>
            <w:lang w:val="en-US"/>
          </w:rPr>
          <w:delText>)</w:delText>
        </w:r>
      </w:del>
    </w:p>
    <w:p w14:paraId="47AA91C3" w14:textId="77777777" w:rsidR="00FD47F5" w:rsidRDefault="00FD47F5" w:rsidP="007F7DAB">
      <w:pPr>
        <w:pStyle w:val="ASN1Code"/>
        <w:rPr>
          <w:color w:val="000000"/>
        </w:rPr>
      </w:pPr>
    </w:p>
    <w:p w14:paraId="75A6C1EC"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lastRenderedPageBreak/>
        <w:t>Method: mark a received file transfer as read (i.e. the invitation or the file has been displayed in the UI).</w:t>
      </w:r>
    </w:p>
    <w:p w14:paraId="196A8401" w14:textId="77777777" w:rsidR="00FD47F5" w:rsidRDefault="00FD47F5" w:rsidP="00DA4C3E">
      <w:pPr>
        <w:pStyle w:val="ASN1Code"/>
        <w:ind w:left="720"/>
        <w:rPr>
          <w:color w:val="000000"/>
        </w:rPr>
      </w:pPr>
      <w:proofErr w:type="gramStart"/>
      <w:r>
        <w:rPr>
          <w:color w:val="000000"/>
        </w:rPr>
        <w:t>void</w:t>
      </w:r>
      <w:proofErr w:type="gramEnd"/>
      <w:r>
        <w:rPr>
          <w:color w:val="000000"/>
        </w:rPr>
        <w:t xml:space="preserve"> markFileTransferAsRead(String transferId);</w:t>
      </w:r>
    </w:p>
    <w:p w14:paraId="2656EB36" w14:textId="77777777" w:rsidR="00FD47F5" w:rsidRDefault="00FD47F5" w:rsidP="00DA4C3E">
      <w:pPr>
        <w:pStyle w:val="ASN1Code"/>
        <w:rPr>
          <w:color w:val="000000"/>
        </w:rPr>
      </w:pPr>
    </w:p>
    <w:p w14:paraId="6F8A5014"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configuration for a File Transfer service.</w:t>
      </w:r>
    </w:p>
    <w:p w14:paraId="282F0AD3" w14:textId="77777777" w:rsidR="00FD47F5" w:rsidRDefault="00FD47F5" w:rsidP="00DA4C3E">
      <w:pPr>
        <w:pStyle w:val="ASN1Code"/>
        <w:ind w:left="680"/>
        <w:rPr>
          <w:color w:val="000000"/>
        </w:rPr>
      </w:pPr>
      <w:r>
        <w:rPr>
          <w:color w:val="000000"/>
        </w:rPr>
        <w:t xml:space="preserve">FileTransferServiceConfiguration </w:t>
      </w:r>
      <w:proofErr w:type="gramStart"/>
      <w:r>
        <w:rPr>
          <w:color w:val="000000"/>
        </w:rPr>
        <w:t>getConfiguration()</w:t>
      </w:r>
      <w:proofErr w:type="gramEnd"/>
    </w:p>
    <w:p w14:paraId="2FBF085C" w14:textId="77777777" w:rsidR="00FD47F5" w:rsidRDefault="00FD47F5" w:rsidP="00DA4C3E">
      <w:pPr>
        <w:pStyle w:val="ASN1Code"/>
        <w:ind w:left="680"/>
        <w:rPr>
          <w:color w:val="000000"/>
        </w:rPr>
      </w:pPr>
    </w:p>
    <w:p w14:paraId="4EB084BE" w14:textId="77777777" w:rsidR="00FD47F5" w:rsidRDefault="00FD47F5" w:rsidP="00FD47F5">
      <w:pPr>
        <w:pStyle w:val="ListBullet1"/>
        <w:numPr>
          <w:ilvl w:val="0"/>
          <w:numId w:val="24"/>
        </w:numPr>
        <w:tabs>
          <w:tab w:val="clear" w:pos="680"/>
        </w:tabs>
        <w:suppressAutoHyphens/>
        <w:contextualSpacing w:val="0"/>
        <w:rPr>
          <w:color w:val="000000"/>
        </w:rPr>
      </w:pPr>
      <w:r w:rsidRPr="00DE7C75">
        <w:rPr>
          <w:color w:val="000000"/>
        </w:rPr>
        <w:t>Method: adds a one to one file transfer event listener.</w:t>
      </w:r>
    </w:p>
    <w:p w14:paraId="64E14643"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add</w:t>
      </w:r>
      <w:r>
        <w:rPr>
          <w:rFonts w:eastAsia="Monospace"/>
          <w:color w:val="000000"/>
        </w:rPr>
        <w:t>Event</w:t>
      </w:r>
      <w:r>
        <w:rPr>
          <w:color w:val="000000"/>
        </w:rPr>
        <w:t>Listener(OneToOneFileTransferListener listener)</w:t>
      </w:r>
    </w:p>
    <w:p w14:paraId="31515EFE" w14:textId="77777777" w:rsidR="00FD47F5" w:rsidRDefault="00FD47F5" w:rsidP="00DA4C3E">
      <w:pPr>
        <w:pStyle w:val="ASN1Code"/>
        <w:ind w:left="680"/>
        <w:rPr>
          <w:color w:val="000000"/>
          <w:szCs w:val="20"/>
        </w:rPr>
      </w:pPr>
    </w:p>
    <w:p w14:paraId="19B60A45" w14:textId="77777777" w:rsidR="00FD47F5" w:rsidRDefault="00FD47F5" w:rsidP="00FD47F5">
      <w:pPr>
        <w:pStyle w:val="ListBullet1"/>
        <w:numPr>
          <w:ilvl w:val="0"/>
          <w:numId w:val="24"/>
        </w:numPr>
        <w:tabs>
          <w:tab w:val="clear" w:pos="680"/>
        </w:tabs>
        <w:suppressAutoHyphens/>
        <w:contextualSpacing w:val="0"/>
        <w:rPr>
          <w:color w:val="000000"/>
        </w:rPr>
      </w:pPr>
      <w:r w:rsidRPr="00DE7C75">
        <w:rPr>
          <w:color w:val="000000"/>
        </w:rPr>
        <w:t>Method:</w:t>
      </w:r>
      <w:r w:rsidRPr="00DE7C75">
        <w:t xml:space="preserve"> removes a one to one file transfer </w:t>
      </w:r>
      <w:r w:rsidRPr="00DE7C75">
        <w:rPr>
          <w:color w:val="000000"/>
        </w:rPr>
        <w:t xml:space="preserve">event </w:t>
      </w:r>
      <w:r w:rsidRPr="00DE7C75">
        <w:t>listener.</w:t>
      </w:r>
    </w:p>
    <w:p w14:paraId="77B4C44B" w14:textId="77777777" w:rsidR="00FD47F5" w:rsidRDefault="00FD47F5" w:rsidP="00DA4C3E">
      <w:pPr>
        <w:pStyle w:val="ASN1Code"/>
        <w:ind w:left="680"/>
        <w:rPr>
          <w:color w:val="000000"/>
        </w:rPr>
      </w:pPr>
      <w:proofErr w:type="gramStart"/>
      <w:r>
        <w:rPr>
          <w:color w:val="000000"/>
        </w:rPr>
        <w:t>void</w:t>
      </w:r>
      <w:proofErr w:type="gramEnd"/>
      <w:r>
        <w:rPr>
          <w:color w:val="000000"/>
        </w:rPr>
        <w:t xml:space="preserve"> remove</w:t>
      </w:r>
      <w:r>
        <w:rPr>
          <w:rFonts w:eastAsia="Monospace"/>
          <w:color w:val="000000"/>
        </w:rPr>
        <w:t>Event</w:t>
      </w:r>
      <w:r>
        <w:rPr>
          <w:color w:val="000000"/>
        </w:rPr>
        <w:t>Listener(OneToOneFileTransferListener listener)</w:t>
      </w:r>
    </w:p>
    <w:p w14:paraId="6CDB592B" w14:textId="77777777" w:rsidR="00FD47F5" w:rsidRDefault="00FD47F5" w:rsidP="00DA4C3E">
      <w:pPr>
        <w:pStyle w:val="ASN1Code"/>
        <w:ind w:left="680"/>
        <w:rPr>
          <w:color w:val="000000"/>
        </w:rPr>
      </w:pPr>
    </w:p>
    <w:p w14:paraId="35F8C46D" w14:textId="77777777" w:rsidR="00FD47F5" w:rsidRDefault="00FD47F5" w:rsidP="00FD47F5">
      <w:pPr>
        <w:pStyle w:val="ListBullet1"/>
        <w:numPr>
          <w:ilvl w:val="0"/>
          <w:numId w:val="24"/>
        </w:numPr>
        <w:tabs>
          <w:tab w:val="clear" w:pos="680"/>
        </w:tabs>
        <w:suppressAutoHyphens/>
        <w:contextualSpacing w:val="0"/>
        <w:rPr>
          <w:color w:val="000000"/>
        </w:rPr>
      </w:pPr>
      <w:r w:rsidRPr="00DE7C75">
        <w:rPr>
          <w:color w:val="000000"/>
        </w:rPr>
        <w:t>Method</w:t>
      </w:r>
      <w:r>
        <w:t xml:space="preserve">: </w:t>
      </w:r>
      <w:proofErr w:type="gramStart"/>
      <w:r>
        <w:t>Adds</w:t>
      </w:r>
      <w:proofErr w:type="gramEnd"/>
      <w:r>
        <w:t xml:space="preserve"> a group file transfer </w:t>
      </w:r>
      <w:r w:rsidRPr="00DE7C75">
        <w:rPr>
          <w:color w:val="000000"/>
        </w:rPr>
        <w:t xml:space="preserve">event </w:t>
      </w:r>
      <w:r>
        <w:t>listener.</w:t>
      </w:r>
    </w:p>
    <w:p w14:paraId="2394628A" w14:textId="77777777" w:rsidR="00FD47F5" w:rsidRDefault="00FD47F5" w:rsidP="00DA4C3E">
      <w:pPr>
        <w:pStyle w:val="ASN1Code"/>
        <w:rPr>
          <w:color w:val="000000"/>
        </w:rPr>
      </w:pPr>
      <w:r>
        <w:rPr>
          <w:color w:val="000000"/>
        </w:rPr>
        <w:tab/>
      </w:r>
      <w:proofErr w:type="gramStart"/>
      <w:r>
        <w:rPr>
          <w:color w:val="000000"/>
        </w:rPr>
        <w:t>void</w:t>
      </w:r>
      <w:proofErr w:type="gramEnd"/>
      <w:r>
        <w:rPr>
          <w:color w:val="000000"/>
        </w:rPr>
        <w:t xml:space="preserve"> add</w:t>
      </w:r>
      <w:r>
        <w:rPr>
          <w:rFonts w:eastAsia="Monospace"/>
          <w:color w:val="000000"/>
        </w:rPr>
        <w:t>Event</w:t>
      </w:r>
      <w:r>
        <w:rPr>
          <w:color w:val="000000"/>
        </w:rPr>
        <w:t>Listener(GroupFileTransferListener listener)</w:t>
      </w:r>
    </w:p>
    <w:p w14:paraId="0E9512EA" w14:textId="77777777" w:rsidR="00FD47F5" w:rsidRPr="0013580C" w:rsidRDefault="00FD47F5" w:rsidP="00DA4C3E">
      <w:pPr>
        <w:pStyle w:val="PreformattedText"/>
        <w:rPr>
          <w:color w:val="000000"/>
        </w:rPr>
      </w:pPr>
    </w:p>
    <w:p w14:paraId="08035921" w14:textId="77777777" w:rsidR="00FD47F5" w:rsidRDefault="00FD47F5" w:rsidP="00FD47F5">
      <w:pPr>
        <w:pStyle w:val="ListBullet1"/>
        <w:numPr>
          <w:ilvl w:val="0"/>
          <w:numId w:val="24"/>
        </w:numPr>
        <w:tabs>
          <w:tab w:val="clear" w:pos="680"/>
        </w:tabs>
        <w:suppressAutoHyphens/>
        <w:contextualSpacing w:val="0"/>
        <w:rPr>
          <w:color w:val="000000"/>
        </w:rPr>
      </w:pPr>
      <w:r w:rsidRPr="00DE7C75">
        <w:rPr>
          <w:color w:val="000000"/>
        </w:rPr>
        <w:t>Method</w:t>
      </w:r>
      <w:r>
        <w:t xml:space="preserve">: Removes a group file transfer </w:t>
      </w:r>
      <w:r w:rsidRPr="00DE7C75">
        <w:rPr>
          <w:color w:val="000000"/>
        </w:rPr>
        <w:t xml:space="preserve">event </w:t>
      </w:r>
      <w:r>
        <w:t>listener.</w:t>
      </w:r>
    </w:p>
    <w:p w14:paraId="037EEA5C" w14:textId="77777777" w:rsidR="00FD47F5" w:rsidRDefault="00FD47F5" w:rsidP="00DA4C3E">
      <w:pPr>
        <w:pStyle w:val="ASN1Code"/>
        <w:rPr>
          <w:color w:val="000000"/>
        </w:rPr>
      </w:pPr>
      <w:r>
        <w:rPr>
          <w:color w:val="000000"/>
        </w:rPr>
        <w:tab/>
      </w:r>
      <w:proofErr w:type="gramStart"/>
      <w:r>
        <w:rPr>
          <w:color w:val="000000"/>
        </w:rPr>
        <w:t>void</w:t>
      </w:r>
      <w:proofErr w:type="gramEnd"/>
      <w:r>
        <w:rPr>
          <w:color w:val="000000"/>
        </w:rPr>
        <w:t xml:space="preserve"> remove</w:t>
      </w:r>
      <w:r>
        <w:rPr>
          <w:rFonts w:eastAsia="Monospace"/>
          <w:color w:val="000000"/>
        </w:rPr>
        <w:t>Event</w:t>
      </w:r>
      <w:r>
        <w:rPr>
          <w:color w:val="000000"/>
        </w:rPr>
        <w:t>Listener(GroupFileTransferListener listener)</w:t>
      </w:r>
    </w:p>
    <w:p w14:paraId="36F174B5" w14:textId="77777777" w:rsidR="00FD47F5" w:rsidRDefault="00FD47F5" w:rsidP="00DA4C3E">
      <w:pPr>
        <w:pStyle w:val="ASN1Code"/>
        <w:ind w:left="680"/>
        <w:rPr>
          <w:color w:val="000000"/>
        </w:rPr>
      </w:pPr>
    </w:p>
    <w:p w14:paraId="681720D0" w14:textId="77777777" w:rsidR="00FD47F5" w:rsidRDefault="00FD47F5" w:rsidP="00FD47F5">
      <w:pPr>
        <w:pStyle w:val="ListBullet1"/>
        <w:numPr>
          <w:ilvl w:val="0"/>
          <w:numId w:val="26"/>
        </w:numPr>
        <w:tabs>
          <w:tab w:val="clear" w:pos="680"/>
        </w:tabs>
        <w:suppressAutoHyphens/>
        <w:contextualSpacing w:val="0"/>
        <w:rPr>
          <w:color w:val="000000"/>
        </w:rPr>
      </w:pPr>
      <w:r>
        <w:rPr>
          <w:color w:val="000000"/>
        </w:rPr>
        <w:t>Method: deletes all one to one file transfers history and abort/reject corresponding sessions if such are ongoing.</w:t>
      </w:r>
    </w:p>
    <w:p w14:paraId="5A52BC54"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deleteOneToOneFileTransfers()</w:t>
      </w:r>
    </w:p>
    <w:p w14:paraId="330FCA84" w14:textId="77777777" w:rsidR="00FD47F5" w:rsidRDefault="00FD47F5" w:rsidP="00DA4C3E">
      <w:pPr>
        <w:pStyle w:val="ASN1Code"/>
        <w:ind w:left="680"/>
        <w:rPr>
          <w:color w:val="000000"/>
          <w:szCs w:val="20"/>
        </w:rPr>
      </w:pPr>
    </w:p>
    <w:p w14:paraId="7FD90849" w14:textId="77777777" w:rsidR="00FD47F5" w:rsidRDefault="00FD47F5" w:rsidP="00FD47F5">
      <w:pPr>
        <w:pStyle w:val="ListBullet1"/>
        <w:numPr>
          <w:ilvl w:val="0"/>
          <w:numId w:val="26"/>
        </w:numPr>
        <w:tabs>
          <w:tab w:val="clear" w:pos="680"/>
        </w:tabs>
        <w:suppressAutoHyphens/>
        <w:contextualSpacing w:val="0"/>
        <w:rPr>
          <w:color w:val="000000"/>
        </w:rPr>
      </w:pPr>
      <w:r>
        <w:rPr>
          <w:color w:val="000000"/>
        </w:rPr>
        <w:t>Method: deletes all group file transfers from history and abort/reject corresponding sessions if such are ongoing.</w:t>
      </w:r>
    </w:p>
    <w:p w14:paraId="441FCCA9"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deleteGroupFileTransfers()</w:t>
      </w:r>
    </w:p>
    <w:p w14:paraId="12FB37DA" w14:textId="77777777" w:rsidR="00FD47F5" w:rsidRDefault="00FD47F5" w:rsidP="00DA4C3E">
      <w:pPr>
        <w:pStyle w:val="ASN1Code"/>
        <w:ind w:left="680"/>
        <w:rPr>
          <w:color w:val="000000"/>
          <w:szCs w:val="20"/>
        </w:rPr>
      </w:pPr>
    </w:p>
    <w:p w14:paraId="4A9A7279" w14:textId="77777777" w:rsidR="00FD47F5" w:rsidRDefault="00FD47F5" w:rsidP="00FD47F5">
      <w:pPr>
        <w:pStyle w:val="ListBullet1"/>
        <w:numPr>
          <w:ilvl w:val="0"/>
          <w:numId w:val="26"/>
        </w:numPr>
        <w:tabs>
          <w:tab w:val="clear" w:pos="680"/>
        </w:tabs>
        <w:suppressAutoHyphens/>
        <w:contextualSpacing w:val="0"/>
        <w:rPr>
          <w:color w:val="000000"/>
        </w:rPr>
      </w:pPr>
      <w:r>
        <w:rPr>
          <w:color w:val="000000"/>
        </w:rPr>
        <w:t>Method: deletes file transfers corresponding to a given one to one conversation specified by contact from history and abort/reject corresponding sessions if such are ongoing.</w:t>
      </w:r>
    </w:p>
    <w:p w14:paraId="2226625A"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deleteOneToOneFileTransfers(</w:t>
      </w:r>
      <w:r>
        <w:rPr>
          <w:color w:val="000000"/>
          <w:szCs w:val="20"/>
        </w:rPr>
        <w:t>ContactId</w:t>
      </w:r>
      <w:r>
        <w:rPr>
          <w:color w:val="000000"/>
        </w:rPr>
        <w:t xml:space="preserve"> contact)</w:t>
      </w:r>
    </w:p>
    <w:p w14:paraId="3597DABB" w14:textId="77777777" w:rsidR="00FD47F5" w:rsidRDefault="00FD47F5" w:rsidP="00DA4C3E">
      <w:pPr>
        <w:pStyle w:val="ASN1Code"/>
        <w:ind w:left="680"/>
        <w:rPr>
          <w:color w:val="000000"/>
          <w:szCs w:val="20"/>
        </w:rPr>
      </w:pPr>
    </w:p>
    <w:p w14:paraId="1DAF0F14" w14:textId="77777777" w:rsidR="00FD47F5" w:rsidRDefault="00FD47F5" w:rsidP="00FD47F5">
      <w:pPr>
        <w:pStyle w:val="ListBullet1"/>
        <w:numPr>
          <w:ilvl w:val="0"/>
          <w:numId w:val="26"/>
        </w:numPr>
        <w:tabs>
          <w:tab w:val="clear" w:pos="680"/>
        </w:tabs>
        <w:suppressAutoHyphens/>
        <w:contextualSpacing w:val="0"/>
        <w:rPr>
          <w:color w:val="000000"/>
        </w:rPr>
      </w:pPr>
      <w:r>
        <w:rPr>
          <w:color w:val="000000"/>
        </w:rPr>
        <w:t>Method: deletes file transfers corresponding to a given group chat specified by chat id from history and abort/reject corresponding sessions if such are ongoing.</w:t>
      </w:r>
    </w:p>
    <w:p w14:paraId="5FE22F41"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deleteGroupFileTransfers(</w:t>
      </w:r>
      <w:r>
        <w:rPr>
          <w:color w:val="000000"/>
          <w:szCs w:val="20"/>
        </w:rPr>
        <w:t>String chatId)</w:t>
      </w:r>
    </w:p>
    <w:p w14:paraId="033BCB46" w14:textId="77777777" w:rsidR="00FD47F5" w:rsidRDefault="00FD47F5" w:rsidP="00DA4C3E">
      <w:pPr>
        <w:pStyle w:val="ASN1Code"/>
        <w:ind w:left="680"/>
        <w:rPr>
          <w:color w:val="000000"/>
          <w:szCs w:val="20"/>
        </w:rPr>
      </w:pPr>
    </w:p>
    <w:p w14:paraId="27F1FD2B" w14:textId="77777777" w:rsidR="00FD47F5" w:rsidRDefault="00FD47F5" w:rsidP="00FD47F5">
      <w:pPr>
        <w:pStyle w:val="ListBullet1"/>
        <w:numPr>
          <w:ilvl w:val="0"/>
          <w:numId w:val="26"/>
        </w:numPr>
        <w:tabs>
          <w:tab w:val="clear" w:pos="680"/>
        </w:tabs>
        <w:suppressAutoHyphens/>
        <w:contextualSpacing w:val="0"/>
        <w:rPr>
          <w:color w:val="000000"/>
        </w:rPr>
      </w:pPr>
      <w:r>
        <w:rPr>
          <w:color w:val="000000"/>
        </w:rPr>
        <w:t>Method: deletes a file transfer from its unique ID from history and abort/reject corresponding sessions if such are ongoing.</w:t>
      </w:r>
    </w:p>
    <w:p w14:paraId="098A3212" w14:textId="77777777" w:rsidR="00FD47F5" w:rsidRDefault="00FD47F5" w:rsidP="00DA4C3E">
      <w:pPr>
        <w:pStyle w:val="ASN1Code"/>
        <w:ind w:left="680"/>
        <w:rPr>
          <w:color w:val="000000"/>
        </w:rPr>
      </w:pPr>
      <w:proofErr w:type="gramStart"/>
      <w:r>
        <w:rPr>
          <w:color w:val="000000"/>
        </w:rPr>
        <w:t>void</w:t>
      </w:r>
      <w:proofErr w:type="gramEnd"/>
      <w:r>
        <w:rPr>
          <w:color w:val="000000"/>
        </w:rPr>
        <w:t xml:space="preserve"> deleteFileTransfer(String transferId)</w:t>
      </w:r>
    </w:p>
    <w:p w14:paraId="15AF7FAF" w14:textId="77777777" w:rsidR="00FD47F5" w:rsidRPr="00AE0FED" w:rsidRDefault="00FD47F5" w:rsidP="00DA4C3E">
      <w:pPr>
        <w:pStyle w:val="ASN1Code"/>
        <w:tabs>
          <w:tab w:val="left" w:pos="6465"/>
        </w:tabs>
        <w:ind w:left="680"/>
        <w:rPr>
          <w:color w:val="000000"/>
        </w:rPr>
      </w:pPr>
      <w:r>
        <w:rPr>
          <w:color w:val="000000"/>
        </w:rPr>
        <w:tab/>
      </w:r>
    </w:p>
    <w:p w14:paraId="08C21752" w14:textId="77777777" w:rsidR="00FD47F5" w:rsidRDefault="00FD47F5" w:rsidP="00FD47F5">
      <w:pPr>
        <w:pStyle w:val="ListBullet1"/>
        <w:numPr>
          <w:ilvl w:val="0"/>
          <w:numId w:val="15"/>
        </w:numPr>
        <w:tabs>
          <w:tab w:val="clear" w:pos="680"/>
        </w:tabs>
        <w:suppressAutoHyphens/>
        <w:contextualSpacing w:val="0"/>
        <w:rPr>
          <w:color w:val="000000"/>
          <w:szCs w:val="20"/>
        </w:rPr>
      </w:pPr>
      <w:r>
        <w:rPr>
          <w:color w:val="000000"/>
        </w:rPr>
        <w:t>Method: Disables and clears any delivery expiration for a set of file transfers regardless if the delivery of them has expired already or not.</w:t>
      </w:r>
    </w:p>
    <w:p w14:paraId="190567DA" w14:textId="77777777" w:rsidR="00FD47F5" w:rsidRDefault="00FD47F5" w:rsidP="00DA4C3E">
      <w:pPr>
        <w:pStyle w:val="ASN1Code"/>
        <w:ind w:left="680"/>
        <w:rPr>
          <w:color w:val="000000"/>
        </w:rPr>
      </w:pPr>
      <w:proofErr w:type="gramStart"/>
      <w:r>
        <w:rPr>
          <w:color w:val="000000"/>
          <w:szCs w:val="20"/>
        </w:rPr>
        <w:lastRenderedPageBreak/>
        <w:t>void</w:t>
      </w:r>
      <w:proofErr w:type="gramEnd"/>
      <w:r>
        <w:rPr>
          <w:color w:val="000000"/>
          <w:szCs w:val="20"/>
        </w:rPr>
        <w:t xml:space="preserve"> clearFileTransferDeliveryExpiration(&lt;String&gt; transferIds)</w:t>
      </w:r>
    </w:p>
    <w:p w14:paraId="7F6DDF79" w14:textId="77777777" w:rsidR="00FD47F5" w:rsidRDefault="00FD47F5" w:rsidP="00DA4C3E">
      <w:pPr>
        <w:pStyle w:val="ASN1Code"/>
        <w:ind w:left="680"/>
        <w:rPr>
          <w:color w:val="000000"/>
        </w:rPr>
      </w:pPr>
    </w:p>
    <w:p w14:paraId="35231786" w14:textId="77777777" w:rsidR="00FD47F5" w:rsidRPr="00DE7C75" w:rsidRDefault="00FD47F5" w:rsidP="00DA4C3E">
      <w:r>
        <w:rPr>
          <w:color w:val="000000"/>
        </w:rPr>
        <w:t xml:space="preserve">Class </w:t>
      </w:r>
      <w:r>
        <w:rPr>
          <w:b/>
          <w:color w:val="000000"/>
        </w:rPr>
        <w:t>FileTransfer</w:t>
      </w:r>
      <w:r>
        <w:rPr>
          <w:color w:val="000000"/>
        </w:rPr>
        <w:t>:</w:t>
      </w:r>
    </w:p>
    <w:p w14:paraId="1E4A3F2E" w14:textId="77777777" w:rsidR="00FD47F5" w:rsidRPr="00DE7C75" w:rsidRDefault="00FD47F5" w:rsidP="00DA4C3E">
      <w:pPr>
        <w:rPr>
          <w:rFonts w:ascii="Courier New" w:hAnsi="Courier New"/>
          <w:color w:val="000000"/>
        </w:rPr>
      </w:pPr>
      <w:r>
        <w:t>This class maintains the information related to a file transfer and offers methods to manage the transfer.</w:t>
      </w:r>
    </w:p>
    <w:p w14:paraId="216696D6" w14:textId="77777777" w:rsidR="00FD47F5" w:rsidRPr="00DE7C75" w:rsidRDefault="00FD47F5" w:rsidP="00DA4C3E">
      <w:pPr>
        <w:rPr>
          <w:rFonts w:ascii="Courier New" w:hAnsi="Courier New"/>
          <w:color w:val="000000"/>
        </w:rPr>
      </w:pPr>
    </w:p>
    <w:p w14:paraId="77B56263" w14:textId="77777777" w:rsidR="00FD47F5" w:rsidRDefault="00FD47F5" w:rsidP="00FD47F5">
      <w:pPr>
        <w:pStyle w:val="ListBullet1"/>
        <w:numPr>
          <w:ilvl w:val="0"/>
          <w:numId w:val="20"/>
        </w:numPr>
        <w:tabs>
          <w:tab w:val="clear" w:pos="680"/>
        </w:tabs>
        <w:suppressAutoHyphens/>
        <w:contextualSpacing w:val="0"/>
      </w:pPr>
      <w:r>
        <w:t>Enum: the file transfer state.</w:t>
      </w:r>
    </w:p>
    <w:p w14:paraId="048C5738" w14:textId="77777777" w:rsidR="00FD47F5" w:rsidRDefault="00FD47F5" w:rsidP="00DA4C3E">
      <w:pPr>
        <w:pStyle w:val="ASN1Code"/>
        <w:ind w:left="680"/>
      </w:pPr>
      <w:r>
        <w:t>Enum State { INVITED(0), ACCEPTING(1), REJECTED(2), QUEUED(3), INITIATING(4), STARTED(5), PAUSED(6) , ABORTED(7), TRANSFERRED(8), FAILED(9), DELIVERED(10), DISPLAYED(11) }</w:t>
      </w:r>
    </w:p>
    <w:p w14:paraId="16FABE83" w14:textId="77777777" w:rsidR="00FD47F5" w:rsidRDefault="00FD47F5" w:rsidP="00DA4C3E">
      <w:pPr>
        <w:pStyle w:val="ASN1Code"/>
      </w:pPr>
    </w:p>
    <w:p w14:paraId="2C6B5FCA" w14:textId="77777777" w:rsidR="00FD47F5" w:rsidRDefault="00FD47F5" w:rsidP="00FD47F5">
      <w:pPr>
        <w:pStyle w:val="ListBullet1"/>
        <w:numPr>
          <w:ilvl w:val="0"/>
          <w:numId w:val="20"/>
        </w:numPr>
        <w:tabs>
          <w:tab w:val="clear" w:pos="680"/>
        </w:tabs>
        <w:suppressAutoHyphens/>
        <w:contextualSpacing w:val="0"/>
        <w:rPr>
          <w:bCs/>
          <w:color w:val="000000"/>
        </w:rPr>
      </w:pPr>
      <w:r>
        <w:t>Enum: the reason code for the file transfer.</w:t>
      </w:r>
    </w:p>
    <w:p w14:paraId="2E4684B4" w14:textId="77777777" w:rsidR="00FD47F5" w:rsidRPr="00DE7C75" w:rsidRDefault="00FD47F5" w:rsidP="00DA4C3E">
      <w:pPr>
        <w:pStyle w:val="ASN1Code"/>
        <w:ind w:left="680"/>
      </w:pPr>
      <w:r>
        <w:rPr>
          <w:bCs/>
          <w:color w:val="000000"/>
        </w:rPr>
        <w:t>Enum ReasonCode { UNSPECIFIED(0), ABORTED_BY_USER(1), ABORTED_BY_REMOTE(2), ABORTED_BY_SYSTEM(3), REJECTED_BY_SECONDARY_DEVICE(4), REJECTED_BY_TIMEOUT(5), REJECTED_SPAM(6), REJECTED_LOW_SPACE(7), REJECTED_MAX_SIZE(8), REJECTED_MAX_FILE_TRANSFERS(9), REJECTED_BY_USER(10), REJECTED_BY_REMOTE(11), REJECTED_MEDIA_FAILED(12), REJECTED_BY_SYSTEM(13), PAUSED_BY_SYSTEM(14), PAUSED_BY_USER(15), FAILED_INITIATION(16), FAILED_DATA_TRANSFER(17), FAILED_SAVING(18), FAILED_DELIVERY(19), FAILED_DISPLAY(20), FAILED_ NOT_ALLOWED_TO_SEND(21) }</w:t>
      </w:r>
    </w:p>
    <w:p w14:paraId="625DA955" w14:textId="77777777" w:rsidR="00FD47F5" w:rsidRDefault="00FD47F5" w:rsidP="00DA4C3E">
      <w:pPr>
        <w:pStyle w:val="ASN1Code"/>
        <w:rPr>
          <w:bCs/>
        </w:rPr>
      </w:pPr>
    </w:p>
    <w:p w14:paraId="566B1957" w14:textId="77777777" w:rsidR="00164C25" w:rsidRPr="008C4E32" w:rsidRDefault="00164C25" w:rsidP="00164C25">
      <w:pPr>
        <w:pStyle w:val="ListBullet1"/>
        <w:numPr>
          <w:ilvl w:val="0"/>
          <w:numId w:val="20"/>
        </w:numPr>
        <w:tabs>
          <w:tab w:val="clear" w:pos="680"/>
        </w:tabs>
        <w:suppressAutoHyphens/>
        <w:contextualSpacing w:val="0"/>
        <w:rPr>
          <w:ins w:id="286" w:author="E Ersoz" w:date="2016-02-08T10:02:00Z"/>
          <w:sz w:val="20"/>
        </w:rPr>
      </w:pPr>
      <w:ins w:id="287" w:author="E Ersoz" w:date="2016-02-08T10:02:00Z">
        <w:r>
          <w:rPr>
            <w:color w:val="000000"/>
          </w:rPr>
          <w:t>Enum: file disposition to indicate if the file is an attachment (default mode) or to be automatically played (e.g. audio message).</w:t>
        </w:r>
      </w:ins>
    </w:p>
    <w:p w14:paraId="65B81524" w14:textId="77777777" w:rsidR="00164C25" w:rsidRDefault="00164C25" w:rsidP="00164C25">
      <w:pPr>
        <w:pStyle w:val="ListBullet1"/>
        <w:numPr>
          <w:ilvl w:val="0"/>
          <w:numId w:val="0"/>
        </w:numPr>
        <w:tabs>
          <w:tab w:val="clear" w:pos="680"/>
        </w:tabs>
        <w:suppressAutoHyphens/>
        <w:ind w:left="340" w:firstLine="340"/>
        <w:contextualSpacing w:val="0"/>
        <w:rPr>
          <w:ins w:id="288" w:author="E Ersoz" w:date="2016-02-08T10:22:00Z"/>
          <w:rFonts w:ascii="Courier New" w:hAnsi="Courier New" w:cs="Courier New"/>
          <w:sz w:val="20"/>
          <w:szCs w:val="20"/>
        </w:rPr>
      </w:pPr>
      <w:proofErr w:type="gramStart"/>
      <w:ins w:id="289" w:author="E Ersoz" w:date="2016-02-08T10:02:00Z">
        <w:r w:rsidRPr="007F7DAB">
          <w:rPr>
            <w:rFonts w:ascii="Courier New" w:hAnsi="Courier New" w:cs="Courier New"/>
            <w:sz w:val="20"/>
            <w:szCs w:val="20"/>
          </w:rPr>
          <w:t>enum</w:t>
        </w:r>
        <w:proofErr w:type="gramEnd"/>
        <w:r w:rsidRPr="007F7DAB">
          <w:rPr>
            <w:rFonts w:ascii="Courier New" w:hAnsi="Courier New" w:cs="Courier New"/>
            <w:sz w:val="20"/>
            <w:szCs w:val="20"/>
          </w:rPr>
          <w:t xml:space="preserve"> Disposition { ATTACH(0), RENDER(1) }</w:t>
        </w:r>
      </w:ins>
    </w:p>
    <w:p w14:paraId="25FC2C69" w14:textId="77777777" w:rsidR="008A4F3C" w:rsidRPr="0067158D" w:rsidRDefault="008A4F3C" w:rsidP="007F7DAB">
      <w:pPr>
        <w:pStyle w:val="NormalParagraph"/>
        <w:spacing w:after="0" w:line="240" w:lineRule="auto"/>
        <w:ind w:left="680"/>
        <w:rPr>
          <w:ins w:id="290" w:author="E Ersoz" w:date="2016-02-08T10:22:00Z"/>
          <w:b/>
        </w:rPr>
      </w:pPr>
      <w:ins w:id="291" w:author="E Ersoz" w:date="2016-02-08T10:22:00Z">
        <w:r w:rsidRPr="0067158D">
          <w:rPr>
            <w:b/>
          </w:rPr>
          <w:t>Orange proposal after implementation:</w:t>
        </w:r>
      </w:ins>
    </w:p>
    <w:p w14:paraId="56407BF4" w14:textId="77777777" w:rsidR="008A4F3C" w:rsidRDefault="008A4F3C" w:rsidP="007F7DAB">
      <w:pPr>
        <w:pStyle w:val="ASN1Code"/>
        <w:ind w:left="680"/>
        <w:jc w:val="both"/>
        <w:rPr>
          <w:ins w:id="292" w:author="E Ersoz" w:date="2016-02-08T10:22:00Z"/>
          <w:rFonts w:ascii="Arial" w:hAnsi="Arial" w:cs="Arial"/>
          <w:color w:val="000000"/>
        </w:rPr>
      </w:pPr>
      <w:ins w:id="293" w:author="E Ersoz" w:date="2016-02-08T10:22:00Z">
        <w:r w:rsidRPr="002E7A58">
          <w:rPr>
            <w:rFonts w:ascii="Arial" w:hAnsi="Arial" w:cs="Arial"/>
            <w:color w:val="000000"/>
          </w:rPr>
          <w:t>The</w:t>
        </w:r>
        <w:r>
          <w:rPr>
            <w:rFonts w:ascii="Arial" w:hAnsi="Arial" w:cs="Arial"/>
            <w:color w:val="000000"/>
          </w:rPr>
          <w:t xml:space="preserve"> existing solution which defines a dedicated MIME type “application/audiomessage” for audio messages in the history log is not a good solution because in this case the file transfer service API is not generic. It only applies to audio message transfer requiring immediate rendering. If in the future we want for example to implement the same service for a video message then we will have to define another MIME type. So to avoid this problem and to be more evolutive we propose to add a parameter ‘Disposition’ in the history log and session. The ‘Disposition’ attribute value will be RENDER (for audio messages or others in the future) or ATTACH (for normal file transfer).</w:t>
        </w:r>
      </w:ins>
    </w:p>
    <w:p w14:paraId="02E0283F" w14:textId="77777777" w:rsidR="008A4F3C" w:rsidRDefault="008A4F3C" w:rsidP="007F7DAB">
      <w:pPr>
        <w:pStyle w:val="ASN1Code"/>
        <w:ind w:left="680"/>
        <w:jc w:val="both"/>
        <w:rPr>
          <w:ins w:id="294" w:author="E Ersoz" w:date="2016-02-08T10:22:00Z"/>
          <w:rFonts w:ascii="Arial" w:hAnsi="Arial" w:cs="Arial"/>
          <w:color w:val="000000"/>
        </w:rPr>
      </w:pPr>
    </w:p>
    <w:p w14:paraId="6C749BE0" w14:textId="77777777" w:rsidR="008A4F3C" w:rsidRDefault="008A4F3C" w:rsidP="007F7DAB">
      <w:pPr>
        <w:pStyle w:val="ASN1Code"/>
        <w:ind w:left="680"/>
        <w:jc w:val="both"/>
        <w:rPr>
          <w:ins w:id="295" w:author="E Ersoz" w:date="2016-02-08T10:22:00Z"/>
          <w:rFonts w:ascii="Arial" w:hAnsi="Arial" w:cs="Arial"/>
          <w:color w:val="000000"/>
        </w:rPr>
      </w:pPr>
      <w:ins w:id="296" w:author="E Ersoz" w:date="2016-02-08T10:22:00Z">
        <w:r>
          <w:rPr>
            <w:rFonts w:ascii="Arial" w:hAnsi="Arial" w:cs="Arial"/>
            <w:color w:val="000000"/>
          </w:rPr>
          <w:t>So for an Audio message we will have:</w:t>
        </w:r>
      </w:ins>
    </w:p>
    <w:p w14:paraId="508CD9E9" w14:textId="77777777" w:rsidR="008A4F3C" w:rsidRDefault="008A4F3C" w:rsidP="007F7DAB">
      <w:pPr>
        <w:pStyle w:val="ASN1Code"/>
        <w:ind w:left="680"/>
        <w:jc w:val="both"/>
        <w:rPr>
          <w:ins w:id="297" w:author="E Ersoz" w:date="2016-02-08T10:22:00Z"/>
          <w:rFonts w:ascii="Arial" w:hAnsi="Arial" w:cs="Arial"/>
          <w:color w:val="000000"/>
        </w:rPr>
      </w:pPr>
      <w:ins w:id="298" w:author="E Ersoz" w:date="2016-02-08T10:22:00Z">
        <w:r>
          <w:rPr>
            <w:rFonts w:ascii="Arial" w:hAnsi="Arial" w:cs="Arial"/>
            <w:color w:val="000000"/>
          </w:rPr>
          <w:tab/>
          <w:t>Disposition = ATTACH</w:t>
        </w:r>
      </w:ins>
    </w:p>
    <w:p w14:paraId="4690A206" w14:textId="77777777" w:rsidR="008A4F3C" w:rsidRDefault="008A4F3C" w:rsidP="007F7DAB">
      <w:pPr>
        <w:pStyle w:val="ASN1Code"/>
        <w:ind w:left="680"/>
        <w:jc w:val="both"/>
        <w:rPr>
          <w:ins w:id="299" w:author="E Ersoz" w:date="2016-02-08T10:22:00Z"/>
          <w:rFonts w:eastAsia="Arial" w:cs="SimSun"/>
          <w:color w:val="000000"/>
          <w:lang w:eastAsia="bn-BD"/>
        </w:rPr>
      </w:pPr>
      <w:ins w:id="300" w:author="E Ersoz" w:date="2016-02-08T10:22:00Z">
        <w:r>
          <w:rPr>
            <w:rFonts w:ascii="Arial" w:hAnsi="Arial" w:cs="Arial"/>
            <w:color w:val="000000"/>
          </w:rPr>
          <w:tab/>
          <w:t>MIME type = “audio/amr” (or any other audio format if the UI authorizes it)</w:t>
        </w:r>
      </w:ins>
    </w:p>
    <w:p w14:paraId="6D2B0217" w14:textId="77777777" w:rsidR="008A4F3C" w:rsidRPr="007F7DAB" w:rsidRDefault="008A4F3C" w:rsidP="00164C25">
      <w:pPr>
        <w:pStyle w:val="ListBullet1"/>
        <w:numPr>
          <w:ilvl w:val="0"/>
          <w:numId w:val="0"/>
        </w:numPr>
        <w:tabs>
          <w:tab w:val="clear" w:pos="680"/>
        </w:tabs>
        <w:suppressAutoHyphens/>
        <w:ind w:left="340" w:firstLine="340"/>
        <w:contextualSpacing w:val="0"/>
        <w:rPr>
          <w:ins w:id="301" w:author="E Ersoz" w:date="2016-02-08T10:02:00Z"/>
          <w:rFonts w:ascii="Courier New" w:hAnsi="Courier New" w:cs="Courier New"/>
          <w:sz w:val="20"/>
        </w:rPr>
      </w:pPr>
    </w:p>
    <w:p w14:paraId="3E3607B5" w14:textId="77777777" w:rsidR="00FD47F5" w:rsidRPr="00AE0FED" w:rsidRDefault="00FD47F5" w:rsidP="00FD47F5">
      <w:pPr>
        <w:pStyle w:val="ListBullet1"/>
        <w:numPr>
          <w:ilvl w:val="0"/>
          <w:numId w:val="20"/>
        </w:numPr>
        <w:tabs>
          <w:tab w:val="clear" w:pos="680"/>
        </w:tabs>
        <w:suppressAutoHyphens/>
        <w:contextualSpacing w:val="0"/>
      </w:pPr>
      <w:r w:rsidRPr="00DE7C75">
        <w:rPr>
          <w:color w:val="000000"/>
        </w:rPr>
        <w:t>Method</w:t>
      </w:r>
      <w:r>
        <w:t>: Returns whether the transfer is a group transfer.</w:t>
      </w:r>
    </w:p>
    <w:p w14:paraId="39D27ED3" w14:textId="77777777" w:rsidR="00FD47F5" w:rsidRDefault="00FD47F5" w:rsidP="00DA4C3E">
      <w:pPr>
        <w:pStyle w:val="ASN1Code"/>
        <w:ind w:left="720"/>
        <w:rPr>
          <w:color w:val="000000"/>
        </w:rPr>
      </w:pPr>
      <w:proofErr w:type="gramStart"/>
      <w:r>
        <w:rPr>
          <w:color w:val="000000"/>
        </w:rPr>
        <w:t>boolean</w:t>
      </w:r>
      <w:proofErr w:type="gramEnd"/>
      <w:r>
        <w:rPr>
          <w:color w:val="000000"/>
        </w:rPr>
        <w:t xml:space="preserve"> isGroupTransfer()</w:t>
      </w:r>
    </w:p>
    <w:p w14:paraId="5B5836D9" w14:textId="77777777" w:rsidR="00FD47F5" w:rsidRDefault="00FD47F5" w:rsidP="00DA4C3E">
      <w:pPr>
        <w:pStyle w:val="ASN1Code"/>
        <w:ind w:left="720"/>
        <w:rPr>
          <w:color w:val="000000"/>
        </w:rPr>
      </w:pPr>
    </w:p>
    <w:p w14:paraId="623D06A2" w14:textId="77777777" w:rsidR="00FD47F5" w:rsidRDefault="00FD47F5" w:rsidP="00FD47F5">
      <w:pPr>
        <w:pStyle w:val="ListBullet1"/>
        <w:numPr>
          <w:ilvl w:val="0"/>
          <w:numId w:val="20"/>
        </w:numPr>
        <w:tabs>
          <w:tab w:val="clear" w:pos="680"/>
        </w:tabs>
        <w:suppressAutoHyphens/>
        <w:contextualSpacing w:val="0"/>
        <w:rPr>
          <w:color w:val="000000"/>
          <w:szCs w:val="20"/>
        </w:rPr>
      </w:pPr>
      <w:r>
        <w:rPr>
          <w:color w:val="000000"/>
        </w:rPr>
        <w:t>Method</w:t>
      </w:r>
      <w:r>
        <w:t>: Returns the chat ID if the file transfer.</w:t>
      </w:r>
    </w:p>
    <w:p w14:paraId="5A3472F4" w14:textId="77777777" w:rsidR="00FD47F5" w:rsidRDefault="00FD47F5" w:rsidP="00DA4C3E">
      <w:pPr>
        <w:pStyle w:val="ASN1Code"/>
        <w:ind w:left="720"/>
        <w:rPr>
          <w:color w:val="000000"/>
        </w:rPr>
      </w:pPr>
      <w:r>
        <w:rPr>
          <w:color w:val="000000"/>
          <w:szCs w:val="20"/>
        </w:rPr>
        <w:t xml:space="preserve">String </w:t>
      </w:r>
      <w:proofErr w:type="gramStart"/>
      <w:r>
        <w:rPr>
          <w:color w:val="000000"/>
          <w:szCs w:val="20"/>
        </w:rPr>
        <w:t>getChatId()</w:t>
      </w:r>
      <w:proofErr w:type="gramEnd"/>
    </w:p>
    <w:p w14:paraId="292AEF61" w14:textId="77777777" w:rsidR="00FD47F5" w:rsidRDefault="00FD47F5" w:rsidP="00DA4C3E">
      <w:pPr>
        <w:pStyle w:val="ASN1Code"/>
        <w:ind w:left="720"/>
        <w:rPr>
          <w:color w:val="000000"/>
        </w:rPr>
      </w:pPr>
    </w:p>
    <w:p w14:paraId="6F2E35ED"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file transfer ID of the file transfer.</w:t>
      </w:r>
    </w:p>
    <w:p w14:paraId="5AD7AF32" w14:textId="77777777" w:rsidR="00FD47F5" w:rsidRDefault="00FD47F5" w:rsidP="00DA4C3E">
      <w:pPr>
        <w:pStyle w:val="ASN1Code"/>
        <w:ind w:left="680"/>
        <w:rPr>
          <w:color w:val="000000"/>
          <w:szCs w:val="20"/>
        </w:rPr>
      </w:pPr>
      <w:r>
        <w:rPr>
          <w:color w:val="000000"/>
        </w:rPr>
        <w:t xml:space="preserve">String </w:t>
      </w:r>
      <w:proofErr w:type="gramStart"/>
      <w:r>
        <w:rPr>
          <w:color w:val="000000"/>
        </w:rPr>
        <w:t>getTransferId()</w:t>
      </w:r>
      <w:proofErr w:type="gramEnd"/>
    </w:p>
    <w:p w14:paraId="1F68F2CC" w14:textId="77777777" w:rsidR="00FD47F5" w:rsidRDefault="00FD47F5" w:rsidP="00DA4C3E">
      <w:pPr>
        <w:pStyle w:val="ASN1Code"/>
        <w:ind w:left="680"/>
        <w:rPr>
          <w:color w:val="000000"/>
          <w:szCs w:val="20"/>
        </w:rPr>
      </w:pPr>
    </w:p>
    <w:p w14:paraId="18374997"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rPr>
        <w:t>Method: returns the remote contact Id</w:t>
      </w:r>
      <w:r>
        <w:t xml:space="preserve"> or null if this is an outgoing group file transfer</w:t>
      </w:r>
      <w:r>
        <w:rPr>
          <w:color w:val="000000"/>
        </w:rPr>
        <w:t>.</w:t>
      </w:r>
    </w:p>
    <w:p w14:paraId="1C0ED24A" w14:textId="77777777" w:rsidR="00FD47F5" w:rsidRDefault="00FD47F5" w:rsidP="00DA4C3E">
      <w:pPr>
        <w:pStyle w:val="ASN1Code"/>
        <w:ind w:left="680"/>
        <w:rPr>
          <w:color w:val="000000"/>
          <w:szCs w:val="20"/>
        </w:rPr>
      </w:pPr>
      <w:r>
        <w:rPr>
          <w:color w:val="000000"/>
          <w:szCs w:val="20"/>
        </w:rPr>
        <w:t>ContactId</w:t>
      </w:r>
      <w:r>
        <w:rPr>
          <w:color w:val="000000"/>
        </w:rPr>
        <w:t xml:space="preserve"> </w:t>
      </w:r>
      <w:proofErr w:type="gramStart"/>
      <w:r>
        <w:rPr>
          <w:color w:val="000000"/>
        </w:rPr>
        <w:t>getRemoteContact()</w:t>
      </w:r>
      <w:proofErr w:type="gramEnd"/>
    </w:p>
    <w:p w14:paraId="7FA62FB4" w14:textId="77777777" w:rsidR="00FD47F5" w:rsidRDefault="00FD47F5" w:rsidP="00DA4C3E">
      <w:pPr>
        <w:pStyle w:val="ASN1Code"/>
        <w:ind w:left="680"/>
        <w:rPr>
          <w:color w:val="000000"/>
          <w:szCs w:val="20"/>
        </w:rPr>
      </w:pPr>
    </w:p>
    <w:p w14:paraId="25810FE4" w14:textId="77777777" w:rsidR="00FD47F5" w:rsidRPr="00DE7C75" w:rsidRDefault="00FD47F5" w:rsidP="00FD47F5">
      <w:pPr>
        <w:pStyle w:val="ListBullet1"/>
        <w:numPr>
          <w:ilvl w:val="0"/>
          <w:numId w:val="24"/>
        </w:numPr>
        <w:tabs>
          <w:tab w:val="clear" w:pos="680"/>
        </w:tabs>
        <w:suppressAutoHyphens/>
        <w:contextualSpacing w:val="0"/>
        <w:rPr>
          <w:color w:val="000000"/>
        </w:rPr>
      </w:pPr>
      <w:r>
        <w:rPr>
          <w:color w:val="000000"/>
        </w:rPr>
        <w:t xml:space="preserve">Method: returns the direction of the transfer. </w:t>
      </w:r>
    </w:p>
    <w:p w14:paraId="634B6F46" w14:textId="77777777" w:rsidR="00FD47F5" w:rsidRDefault="00FD47F5" w:rsidP="00DA4C3E">
      <w:pPr>
        <w:pStyle w:val="ASN1Code"/>
        <w:ind w:left="680"/>
        <w:rPr>
          <w:color w:val="000000"/>
          <w:szCs w:val="20"/>
        </w:rPr>
      </w:pPr>
      <w:proofErr w:type="gramStart"/>
      <w:r>
        <w:rPr>
          <w:rFonts w:eastAsia="Consolas" w:cs="Arial"/>
          <w:color w:val="000000"/>
        </w:rPr>
        <w:t>com.gsma.services.rcs</w:t>
      </w:r>
      <w:r>
        <w:rPr>
          <w:rFonts w:eastAsia="Consolas"/>
          <w:color w:val="000000"/>
        </w:rPr>
        <w:t>.</w:t>
      </w:r>
      <w:r>
        <w:t>RcsService.</w:t>
      </w:r>
      <w:r>
        <w:rPr>
          <w:rFonts w:eastAsia="Consolas"/>
          <w:color w:val="000000"/>
        </w:rPr>
        <w:t>Direction</w:t>
      </w:r>
      <w:proofErr w:type="gramEnd"/>
      <w:r>
        <w:rPr>
          <w:color w:val="000000"/>
        </w:rPr>
        <w:t xml:space="preserve"> getDirection()</w:t>
      </w:r>
    </w:p>
    <w:p w14:paraId="5FF8BB47" w14:textId="77777777" w:rsidR="00FD47F5" w:rsidRDefault="00FD47F5" w:rsidP="00DA4C3E">
      <w:pPr>
        <w:pStyle w:val="ASN1Code"/>
        <w:ind w:left="680"/>
        <w:rPr>
          <w:color w:val="000000"/>
          <w:szCs w:val="20"/>
        </w:rPr>
      </w:pPr>
    </w:p>
    <w:p w14:paraId="64356D61"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URI of the file icon or thumbnail.</w:t>
      </w:r>
    </w:p>
    <w:p w14:paraId="70B2133A" w14:textId="77777777" w:rsidR="00FD47F5" w:rsidRDefault="00FD47F5" w:rsidP="00DA4C3E">
      <w:pPr>
        <w:pStyle w:val="ASN1Code"/>
        <w:ind w:left="720"/>
        <w:rPr>
          <w:color w:val="000000"/>
          <w:szCs w:val="20"/>
        </w:rPr>
      </w:pPr>
      <w:r>
        <w:rPr>
          <w:color w:val="000000"/>
        </w:rPr>
        <w:t xml:space="preserve">Uri </w:t>
      </w:r>
      <w:proofErr w:type="gramStart"/>
      <w:r>
        <w:rPr>
          <w:color w:val="000000"/>
        </w:rPr>
        <w:t>getFileIcon()</w:t>
      </w:r>
      <w:proofErr w:type="gramEnd"/>
    </w:p>
    <w:p w14:paraId="7A9894F9" w14:textId="77777777" w:rsidR="00FD47F5" w:rsidRPr="00DE7C75" w:rsidRDefault="00FD47F5" w:rsidP="00DA4C3E">
      <w:pPr>
        <w:pStyle w:val="ASN1Code"/>
        <w:ind w:left="680"/>
        <w:rPr>
          <w:color w:val="000000"/>
        </w:rPr>
      </w:pPr>
    </w:p>
    <w:p w14:paraId="4A980CDE" w14:textId="77777777" w:rsidR="00FD47F5" w:rsidRPr="00DE7C75" w:rsidRDefault="00FD47F5" w:rsidP="00FD47F5">
      <w:pPr>
        <w:pStyle w:val="ListBullet1"/>
        <w:numPr>
          <w:ilvl w:val="0"/>
          <w:numId w:val="24"/>
        </w:numPr>
        <w:tabs>
          <w:tab w:val="clear" w:pos="680"/>
        </w:tabs>
        <w:suppressAutoHyphens/>
        <w:contextualSpacing w:val="0"/>
        <w:rPr>
          <w:color w:val="000000"/>
        </w:rPr>
      </w:pPr>
      <w:r w:rsidRPr="00DE7C75">
        <w:rPr>
          <w:color w:val="000000"/>
        </w:rPr>
        <w:t>Method:</w:t>
      </w:r>
      <w:r>
        <w:rPr>
          <w:color w:val="000000"/>
        </w:rPr>
        <w:t xml:space="preserve"> </w:t>
      </w:r>
      <w:r>
        <w:t xml:space="preserve"> returns the mime type of the file icon.</w:t>
      </w:r>
    </w:p>
    <w:p w14:paraId="46327697" w14:textId="77777777" w:rsidR="00FD47F5" w:rsidRDefault="00FD47F5" w:rsidP="00DA4C3E">
      <w:pPr>
        <w:pStyle w:val="ASN1Code"/>
        <w:ind w:left="720"/>
        <w:rPr>
          <w:color w:val="000000"/>
          <w:szCs w:val="20"/>
        </w:rPr>
      </w:pPr>
      <w:r>
        <w:rPr>
          <w:color w:val="000000"/>
        </w:rPr>
        <w:t xml:space="preserve">String </w:t>
      </w:r>
      <w:proofErr w:type="gramStart"/>
      <w:r>
        <w:rPr>
          <w:color w:val="000000"/>
        </w:rPr>
        <w:t>getFileIconMimeType()</w:t>
      </w:r>
      <w:proofErr w:type="gramEnd"/>
    </w:p>
    <w:p w14:paraId="18FC65CF" w14:textId="77777777" w:rsidR="00FD47F5" w:rsidRDefault="00FD47F5" w:rsidP="00DA4C3E">
      <w:pPr>
        <w:pStyle w:val="ASN1Code"/>
        <w:rPr>
          <w:color w:val="000000"/>
          <w:szCs w:val="20"/>
        </w:rPr>
      </w:pPr>
    </w:p>
    <w:p w14:paraId="25DA7FB5"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URI of the file to be transferred.</w:t>
      </w:r>
    </w:p>
    <w:p w14:paraId="4A61FD7F" w14:textId="77777777" w:rsidR="00FD47F5" w:rsidRDefault="00FD47F5" w:rsidP="00DA4C3E">
      <w:pPr>
        <w:pStyle w:val="ASN1Code"/>
        <w:ind w:left="720"/>
        <w:rPr>
          <w:color w:val="000000"/>
        </w:rPr>
      </w:pPr>
      <w:r>
        <w:rPr>
          <w:color w:val="000000"/>
        </w:rPr>
        <w:t xml:space="preserve">Uri </w:t>
      </w:r>
      <w:proofErr w:type="gramStart"/>
      <w:r>
        <w:rPr>
          <w:color w:val="000000"/>
        </w:rPr>
        <w:t>getFile()</w:t>
      </w:r>
      <w:proofErr w:type="gramEnd"/>
    </w:p>
    <w:p w14:paraId="2C46DA90" w14:textId="77777777" w:rsidR="00FD47F5" w:rsidRDefault="00FD47F5" w:rsidP="00DA4C3E">
      <w:pPr>
        <w:pStyle w:val="ASN1Code"/>
        <w:ind w:left="720"/>
        <w:rPr>
          <w:color w:val="000000"/>
        </w:rPr>
      </w:pPr>
    </w:p>
    <w:p w14:paraId="23EC668A" w14:textId="77777777" w:rsidR="00164C25" w:rsidRDefault="00164C25" w:rsidP="00164C25">
      <w:pPr>
        <w:pStyle w:val="ListBullet1"/>
        <w:numPr>
          <w:ilvl w:val="0"/>
          <w:numId w:val="24"/>
        </w:numPr>
        <w:tabs>
          <w:tab w:val="clear" w:pos="680"/>
        </w:tabs>
        <w:suppressAutoHyphens/>
        <w:contextualSpacing w:val="0"/>
        <w:rPr>
          <w:ins w:id="302" w:author="E Ersoz" w:date="2016-02-08T10:03:00Z"/>
          <w:lang w:eastAsia="en-US" w:bidi="bn-BD"/>
        </w:rPr>
      </w:pPr>
      <w:ins w:id="303" w:author="E Ersoz" w:date="2016-02-08T10:03:00Z">
        <w:r>
          <w:rPr>
            <w:color w:val="000000"/>
          </w:rPr>
          <w:t xml:space="preserve">Method: </w:t>
        </w:r>
        <w:r>
          <w:rPr>
            <w:lang w:eastAsia="en-US" w:bidi="bn-BD"/>
          </w:rPr>
          <w:t>returns the file disposition.</w:t>
        </w:r>
      </w:ins>
    </w:p>
    <w:p w14:paraId="3F26724E" w14:textId="77777777" w:rsidR="00164C25" w:rsidRDefault="00164C25" w:rsidP="00164C25">
      <w:pPr>
        <w:pStyle w:val="ASN1Code"/>
        <w:ind w:left="720"/>
        <w:rPr>
          <w:ins w:id="304" w:author="E Ersoz" w:date="2016-02-08T10:03:00Z"/>
          <w:lang w:eastAsia="en-US" w:bidi="bn-BD"/>
        </w:rPr>
      </w:pPr>
      <w:ins w:id="305" w:author="E Ersoz" w:date="2016-02-08T10:03:00Z">
        <w:r>
          <w:rPr>
            <w:lang w:eastAsia="en-US" w:bidi="bn-BD"/>
          </w:rPr>
          <w:t xml:space="preserve">Disposition </w:t>
        </w:r>
        <w:proofErr w:type="gramStart"/>
        <w:r>
          <w:t>getFileDisposition</w:t>
        </w:r>
        <w:r>
          <w:rPr>
            <w:lang w:eastAsia="en-US" w:bidi="bn-BD"/>
          </w:rPr>
          <w:t>()</w:t>
        </w:r>
        <w:proofErr w:type="gramEnd"/>
      </w:ins>
    </w:p>
    <w:p w14:paraId="40FC00B0" w14:textId="77777777" w:rsidR="00164C25" w:rsidRDefault="00164C25" w:rsidP="00164C25">
      <w:pPr>
        <w:pStyle w:val="ASN1Code"/>
        <w:ind w:left="720"/>
        <w:rPr>
          <w:ins w:id="306" w:author="E Ersoz" w:date="2016-02-08T10:03:00Z"/>
        </w:rPr>
      </w:pPr>
    </w:p>
    <w:p w14:paraId="353B8F98" w14:textId="77777777" w:rsidR="00FD47F5" w:rsidRDefault="00FD47F5" w:rsidP="00FD47F5">
      <w:pPr>
        <w:pStyle w:val="ListBullet1"/>
        <w:numPr>
          <w:ilvl w:val="0"/>
          <w:numId w:val="24"/>
        </w:numPr>
        <w:tabs>
          <w:tab w:val="clear" w:pos="680"/>
        </w:tabs>
        <w:suppressAutoHyphens/>
        <w:contextualSpacing w:val="0"/>
        <w:rPr>
          <w:lang w:eastAsia="en-US" w:bidi="bn-BD"/>
        </w:rPr>
      </w:pPr>
      <w:r>
        <w:rPr>
          <w:color w:val="000000"/>
        </w:rPr>
        <w:t xml:space="preserve">Method: </w:t>
      </w:r>
      <w:r>
        <w:rPr>
          <w:lang w:eastAsia="en-US" w:bidi="bn-BD"/>
        </w:rPr>
        <w:t>returns the timestamp for when file on the content server is no longer valid to download.</w:t>
      </w:r>
    </w:p>
    <w:p w14:paraId="4900866C" w14:textId="77777777" w:rsidR="00FD47F5" w:rsidRDefault="00FD47F5" w:rsidP="00DA4C3E">
      <w:pPr>
        <w:pStyle w:val="ASN1Code"/>
        <w:ind w:left="720"/>
      </w:pPr>
      <w:proofErr w:type="gramStart"/>
      <w:r>
        <w:rPr>
          <w:lang w:eastAsia="en-US" w:bidi="bn-BD"/>
        </w:rPr>
        <w:t>long</w:t>
      </w:r>
      <w:proofErr w:type="gramEnd"/>
      <w:r>
        <w:rPr>
          <w:lang w:eastAsia="en-US" w:bidi="bn-BD"/>
        </w:rPr>
        <w:t xml:space="preserve"> </w:t>
      </w:r>
      <w:r>
        <w:t>getFileExpiration</w:t>
      </w:r>
      <w:r>
        <w:rPr>
          <w:lang w:eastAsia="en-US" w:bidi="bn-BD"/>
        </w:rPr>
        <w:t>()</w:t>
      </w:r>
    </w:p>
    <w:p w14:paraId="3431ACA9" w14:textId="77777777" w:rsidR="00FD47F5" w:rsidRPr="00704E8D" w:rsidRDefault="00FD47F5" w:rsidP="00DA4C3E">
      <w:pPr>
        <w:pStyle w:val="ASN1Code"/>
        <w:ind w:left="720"/>
      </w:pPr>
    </w:p>
    <w:p w14:paraId="70B9978C" w14:textId="77777777" w:rsidR="00FD47F5" w:rsidRDefault="00FD47F5" w:rsidP="00FD47F5">
      <w:pPr>
        <w:pStyle w:val="ListBullet1"/>
        <w:numPr>
          <w:ilvl w:val="0"/>
          <w:numId w:val="24"/>
        </w:numPr>
        <w:tabs>
          <w:tab w:val="clear" w:pos="680"/>
        </w:tabs>
        <w:suppressAutoHyphens/>
        <w:contextualSpacing w:val="0"/>
        <w:rPr>
          <w:lang w:eastAsia="en-US" w:bidi="bn-BD"/>
        </w:rPr>
      </w:pPr>
      <w:r>
        <w:rPr>
          <w:color w:val="000000"/>
        </w:rPr>
        <w:t xml:space="preserve">Method: </w:t>
      </w:r>
      <w:r>
        <w:rPr>
          <w:lang w:eastAsia="en-US" w:bidi="bn-BD"/>
        </w:rPr>
        <w:t>returns the timestamp for when file icon on the content server is no longer valid to download.</w:t>
      </w:r>
    </w:p>
    <w:p w14:paraId="1AF7D2FE" w14:textId="77777777" w:rsidR="00FD47F5" w:rsidRDefault="00FD47F5" w:rsidP="00DA4C3E">
      <w:pPr>
        <w:pStyle w:val="ASN1Code"/>
        <w:ind w:left="720"/>
      </w:pPr>
      <w:proofErr w:type="gramStart"/>
      <w:r>
        <w:rPr>
          <w:lang w:eastAsia="en-US" w:bidi="bn-BD"/>
        </w:rPr>
        <w:t>long</w:t>
      </w:r>
      <w:proofErr w:type="gramEnd"/>
      <w:r>
        <w:rPr>
          <w:lang w:eastAsia="en-US" w:bidi="bn-BD"/>
        </w:rPr>
        <w:t xml:space="preserve"> getFileIconExpiration()</w:t>
      </w:r>
    </w:p>
    <w:p w14:paraId="30661AF0" w14:textId="77777777" w:rsidR="00FD47F5" w:rsidRPr="00704E8D" w:rsidRDefault="00FD47F5" w:rsidP="00DA4C3E">
      <w:pPr>
        <w:pStyle w:val="ASN1Code"/>
        <w:ind w:left="720"/>
      </w:pPr>
    </w:p>
    <w:p w14:paraId="262EF54E" w14:textId="77777777" w:rsidR="001050DB" w:rsidRPr="00846F7F" w:rsidRDefault="00FD47F5" w:rsidP="00FD47F5">
      <w:pPr>
        <w:pStyle w:val="ListBullet1"/>
        <w:numPr>
          <w:ilvl w:val="0"/>
          <w:numId w:val="24"/>
        </w:numPr>
        <w:tabs>
          <w:tab w:val="clear" w:pos="680"/>
        </w:tabs>
        <w:suppressAutoHyphens/>
        <w:contextualSpacing w:val="0"/>
      </w:pPr>
      <w:r>
        <w:rPr>
          <w:color w:val="000000"/>
        </w:rPr>
        <w:t xml:space="preserve">Method: returns true if delivery for this file has expired or false otherwise. </w:t>
      </w:r>
    </w:p>
    <w:p w14:paraId="582439A9" w14:textId="75D15A66" w:rsidR="00FD47F5" w:rsidRDefault="00FD47F5" w:rsidP="00846F7F">
      <w:pPr>
        <w:pStyle w:val="NOTE"/>
      </w:pPr>
      <w:r>
        <w:t>N</w:t>
      </w:r>
      <w:r w:rsidR="001050DB">
        <w:t>OTE</w:t>
      </w:r>
      <w:r>
        <w:t xml:space="preserve">: </w:t>
      </w:r>
      <w:r w:rsidR="001050DB">
        <w:tab/>
        <w:t>F</w:t>
      </w:r>
      <w:r>
        <w:t xml:space="preserve">alse means either that delivery for this file has not yet expired, delivery has been successful, delivery expiration has been cleared (see </w:t>
      </w:r>
      <w:r>
        <w:rPr>
          <w:szCs w:val="20"/>
        </w:rPr>
        <w:t>clearFileTransferDeliveryExpiration</w:t>
      </w:r>
      <w:r>
        <w:t>) or that this particular file is not eligible for delivery expiration in the first place.</w:t>
      </w:r>
    </w:p>
    <w:p w14:paraId="00C4E562" w14:textId="77777777" w:rsidR="00FD47F5" w:rsidRDefault="00FD47F5" w:rsidP="00DA4C3E">
      <w:pPr>
        <w:pStyle w:val="ASN1Code"/>
        <w:suppressAutoHyphens/>
        <w:ind w:left="680"/>
      </w:pPr>
      <w:proofErr w:type="gramStart"/>
      <w:r>
        <w:t>boolean</w:t>
      </w:r>
      <w:proofErr w:type="gramEnd"/>
      <w:r>
        <w:t xml:space="preserve"> isExpiredDelivery()</w:t>
      </w:r>
    </w:p>
    <w:p w14:paraId="1CA0A40A" w14:textId="77777777" w:rsidR="00FD47F5" w:rsidRDefault="00FD47F5" w:rsidP="00DA4C3E">
      <w:pPr>
        <w:pStyle w:val="ASN1Code"/>
        <w:ind w:left="680"/>
      </w:pPr>
    </w:p>
    <w:p w14:paraId="59C1D964" w14:textId="77777777" w:rsidR="00FD47F5" w:rsidRPr="00704E8D" w:rsidRDefault="00FD47F5" w:rsidP="00FD47F5">
      <w:pPr>
        <w:pStyle w:val="ListBullet1"/>
        <w:numPr>
          <w:ilvl w:val="0"/>
          <w:numId w:val="24"/>
        </w:numPr>
        <w:tabs>
          <w:tab w:val="clear" w:pos="680"/>
        </w:tabs>
        <w:suppressAutoHyphens/>
        <w:contextualSpacing w:val="0"/>
        <w:rPr>
          <w:color w:val="000000"/>
        </w:rPr>
      </w:pPr>
      <w:r w:rsidRPr="00704E8D">
        <w:rPr>
          <w:color w:val="000000"/>
        </w:rPr>
        <w:t xml:space="preserve">Method: </w:t>
      </w:r>
      <w:r>
        <w:t>returns the mime type of the file transfer.</w:t>
      </w:r>
    </w:p>
    <w:p w14:paraId="7CBDBAC9" w14:textId="77777777" w:rsidR="00FD47F5" w:rsidRDefault="00FD47F5" w:rsidP="00DA4C3E">
      <w:pPr>
        <w:pStyle w:val="ASN1Code"/>
        <w:ind w:left="720"/>
        <w:rPr>
          <w:color w:val="000000"/>
        </w:rPr>
      </w:pPr>
      <w:r>
        <w:rPr>
          <w:color w:val="000000"/>
        </w:rPr>
        <w:t xml:space="preserve">String </w:t>
      </w:r>
      <w:proofErr w:type="gramStart"/>
      <w:r>
        <w:rPr>
          <w:color w:val="000000"/>
        </w:rPr>
        <w:t>getMimeType()</w:t>
      </w:r>
      <w:proofErr w:type="gramEnd"/>
    </w:p>
    <w:p w14:paraId="15B3B74B" w14:textId="77777777" w:rsidR="00FD47F5" w:rsidRDefault="00FD47F5" w:rsidP="00DA4C3E">
      <w:pPr>
        <w:pStyle w:val="ASN1Code"/>
        <w:rPr>
          <w:color w:val="000000"/>
        </w:rPr>
      </w:pPr>
    </w:p>
    <w:p w14:paraId="2A8B7EE8"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filename of the file to be transferred.</w:t>
      </w:r>
      <w:r>
        <w:rPr>
          <w:rFonts w:cs="Courier New"/>
          <w:color w:val="000000"/>
        </w:rPr>
        <w:tab/>
      </w:r>
    </w:p>
    <w:p w14:paraId="449048C6" w14:textId="77777777" w:rsidR="00FD47F5" w:rsidRDefault="00FD47F5" w:rsidP="00DA4C3E">
      <w:pPr>
        <w:pStyle w:val="ASN1Code"/>
        <w:ind w:left="720"/>
        <w:rPr>
          <w:color w:val="000000"/>
          <w:szCs w:val="20"/>
        </w:rPr>
      </w:pPr>
      <w:r>
        <w:rPr>
          <w:color w:val="000000"/>
        </w:rPr>
        <w:lastRenderedPageBreak/>
        <w:t xml:space="preserve">String </w:t>
      </w:r>
      <w:proofErr w:type="gramStart"/>
      <w:r>
        <w:rPr>
          <w:color w:val="000000"/>
        </w:rPr>
        <w:t>getFileName()</w:t>
      </w:r>
      <w:proofErr w:type="gramEnd"/>
    </w:p>
    <w:p w14:paraId="6E449A23" w14:textId="77777777" w:rsidR="00FD47F5" w:rsidRDefault="00FD47F5" w:rsidP="00DA4C3E">
      <w:pPr>
        <w:pStyle w:val="ASN1Code"/>
        <w:ind w:left="680"/>
        <w:rPr>
          <w:color w:val="000000"/>
          <w:szCs w:val="20"/>
        </w:rPr>
      </w:pPr>
    </w:p>
    <w:p w14:paraId="58DA121F"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size of the file to be transferred (in bytes).</w:t>
      </w:r>
    </w:p>
    <w:p w14:paraId="40F60E32" w14:textId="77777777" w:rsidR="00FD47F5" w:rsidRDefault="00FD47F5" w:rsidP="00DA4C3E">
      <w:pPr>
        <w:pStyle w:val="ASN1Code"/>
        <w:ind w:left="720"/>
        <w:rPr>
          <w:color w:val="000000"/>
          <w:szCs w:val="20"/>
        </w:rPr>
      </w:pPr>
      <w:proofErr w:type="gramStart"/>
      <w:r>
        <w:rPr>
          <w:color w:val="000000"/>
        </w:rPr>
        <w:t>long</w:t>
      </w:r>
      <w:proofErr w:type="gramEnd"/>
      <w:r>
        <w:rPr>
          <w:color w:val="000000"/>
        </w:rPr>
        <w:t xml:space="preserve"> getFileSize()</w:t>
      </w:r>
    </w:p>
    <w:p w14:paraId="3A8B7353" w14:textId="77777777" w:rsidR="00FD47F5" w:rsidRDefault="00FD47F5" w:rsidP="00DA4C3E">
      <w:pPr>
        <w:pStyle w:val="ASN1Code"/>
        <w:rPr>
          <w:color w:val="000000"/>
          <w:szCs w:val="20"/>
        </w:rPr>
      </w:pPr>
    </w:p>
    <w:p w14:paraId="12D404DB"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 xml:space="preserve">Method: returns the state of the file transfer. </w:t>
      </w:r>
    </w:p>
    <w:p w14:paraId="6ACB06E5" w14:textId="77777777" w:rsidR="00FD47F5" w:rsidRDefault="00FD47F5" w:rsidP="00DA4C3E">
      <w:pPr>
        <w:pStyle w:val="ASN1Code"/>
        <w:ind w:left="720"/>
        <w:rPr>
          <w:color w:val="000000"/>
        </w:rPr>
      </w:pPr>
      <w:r>
        <w:rPr>
          <w:color w:val="000000"/>
        </w:rPr>
        <w:t xml:space="preserve">State </w:t>
      </w:r>
      <w:proofErr w:type="gramStart"/>
      <w:r>
        <w:rPr>
          <w:color w:val="000000"/>
        </w:rPr>
        <w:t>getState()</w:t>
      </w:r>
      <w:proofErr w:type="gramEnd"/>
    </w:p>
    <w:p w14:paraId="09D46805" w14:textId="77777777" w:rsidR="00FD47F5" w:rsidRDefault="00FD47F5" w:rsidP="00DA4C3E">
      <w:pPr>
        <w:pStyle w:val="ASN1Code"/>
        <w:ind w:left="720"/>
        <w:rPr>
          <w:color w:val="000000"/>
        </w:rPr>
      </w:pPr>
    </w:p>
    <w:p w14:paraId="34A73FCA"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rPr>
        <w:t xml:space="preserve">Method: returns the reason code of the file transfer. </w:t>
      </w:r>
    </w:p>
    <w:p w14:paraId="0F46F629" w14:textId="77777777" w:rsidR="00FD47F5" w:rsidRDefault="00FD47F5" w:rsidP="00DA4C3E">
      <w:pPr>
        <w:pStyle w:val="ASN1Code"/>
        <w:ind w:left="680"/>
        <w:rPr>
          <w:color w:val="000000"/>
          <w:szCs w:val="20"/>
        </w:rPr>
      </w:pPr>
      <w:r>
        <w:rPr>
          <w:color w:val="000000"/>
          <w:szCs w:val="20"/>
        </w:rPr>
        <w:t xml:space="preserve">ReasonCode </w:t>
      </w:r>
      <w:proofErr w:type="gramStart"/>
      <w:r>
        <w:rPr>
          <w:color w:val="000000"/>
          <w:szCs w:val="20"/>
        </w:rPr>
        <w:t>getReasonCode()</w:t>
      </w:r>
      <w:proofErr w:type="gramEnd"/>
    </w:p>
    <w:p w14:paraId="305E4B34" w14:textId="77777777" w:rsidR="00FD47F5" w:rsidRDefault="00FD47F5" w:rsidP="00DA4C3E">
      <w:pPr>
        <w:pStyle w:val="ASN1Code"/>
        <w:ind w:left="680"/>
        <w:rPr>
          <w:color w:val="000000"/>
          <w:szCs w:val="20"/>
        </w:rPr>
      </w:pPr>
    </w:p>
    <w:p w14:paraId="2C77C83C"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accepts the file transfer invitation.</w:t>
      </w:r>
    </w:p>
    <w:p w14:paraId="0A495E12" w14:textId="77777777" w:rsidR="00FD47F5" w:rsidRDefault="00FD47F5" w:rsidP="00DA4C3E">
      <w:pPr>
        <w:pStyle w:val="ASN1Code"/>
        <w:ind w:left="720"/>
        <w:rPr>
          <w:color w:val="000000"/>
          <w:szCs w:val="20"/>
        </w:rPr>
      </w:pPr>
      <w:proofErr w:type="gramStart"/>
      <w:r>
        <w:rPr>
          <w:color w:val="000000"/>
        </w:rPr>
        <w:t>void</w:t>
      </w:r>
      <w:proofErr w:type="gramEnd"/>
      <w:r>
        <w:rPr>
          <w:color w:val="000000"/>
        </w:rPr>
        <w:t xml:space="preserve"> acceptInvitation()</w:t>
      </w:r>
    </w:p>
    <w:p w14:paraId="3BAA9BD3" w14:textId="77777777" w:rsidR="00FD47F5" w:rsidRDefault="00FD47F5" w:rsidP="00DA4C3E">
      <w:pPr>
        <w:pStyle w:val="ASN1Code"/>
        <w:ind w:left="680"/>
        <w:rPr>
          <w:color w:val="000000"/>
          <w:szCs w:val="20"/>
        </w:rPr>
      </w:pPr>
    </w:p>
    <w:p w14:paraId="1B28CBD7"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rejects the file transfer invitation.</w:t>
      </w:r>
    </w:p>
    <w:p w14:paraId="0720B6F3" w14:textId="77777777" w:rsidR="00FD47F5" w:rsidRDefault="00FD47F5" w:rsidP="00DA4C3E">
      <w:pPr>
        <w:pStyle w:val="ASN1Code"/>
        <w:ind w:left="720"/>
        <w:rPr>
          <w:color w:val="000000"/>
          <w:szCs w:val="20"/>
        </w:rPr>
      </w:pPr>
      <w:proofErr w:type="gramStart"/>
      <w:r>
        <w:rPr>
          <w:color w:val="000000"/>
        </w:rPr>
        <w:t>void</w:t>
      </w:r>
      <w:proofErr w:type="gramEnd"/>
      <w:r>
        <w:rPr>
          <w:color w:val="000000"/>
        </w:rPr>
        <w:t xml:space="preserve"> rejectInvitation()</w:t>
      </w:r>
    </w:p>
    <w:p w14:paraId="0D173277" w14:textId="77777777" w:rsidR="00FD47F5" w:rsidRDefault="00FD47F5" w:rsidP="00DA4C3E">
      <w:pPr>
        <w:pStyle w:val="ASN1Code"/>
        <w:ind w:left="680"/>
        <w:rPr>
          <w:color w:val="000000"/>
          <w:szCs w:val="20"/>
        </w:rPr>
      </w:pPr>
    </w:p>
    <w:p w14:paraId="4DF7BCD2"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aborts the file transfer.</w:t>
      </w:r>
    </w:p>
    <w:p w14:paraId="3413A9F8" w14:textId="77777777" w:rsidR="00FD47F5" w:rsidRDefault="00FD47F5" w:rsidP="00DA4C3E">
      <w:pPr>
        <w:pStyle w:val="ASN1Code"/>
        <w:ind w:left="720"/>
        <w:rPr>
          <w:color w:val="000000"/>
          <w:szCs w:val="20"/>
        </w:rPr>
      </w:pPr>
      <w:proofErr w:type="gramStart"/>
      <w:r>
        <w:rPr>
          <w:color w:val="000000"/>
        </w:rPr>
        <w:t>void</w:t>
      </w:r>
      <w:proofErr w:type="gramEnd"/>
      <w:r>
        <w:rPr>
          <w:color w:val="000000"/>
        </w:rPr>
        <w:t xml:space="preserve"> abortTransfer()</w:t>
      </w:r>
    </w:p>
    <w:p w14:paraId="716C5539" w14:textId="77777777" w:rsidR="00FD47F5" w:rsidRDefault="00FD47F5" w:rsidP="00DA4C3E">
      <w:pPr>
        <w:pStyle w:val="ASN1Code"/>
        <w:ind w:left="680"/>
        <w:rPr>
          <w:color w:val="000000"/>
          <w:szCs w:val="20"/>
        </w:rPr>
      </w:pPr>
    </w:p>
    <w:p w14:paraId="640E6C82" w14:textId="77777777" w:rsidR="00FD47F5" w:rsidRPr="00704E8D" w:rsidRDefault="00FD47F5" w:rsidP="00FD47F5">
      <w:pPr>
        <w:pStyle w:val="ListBullet1"/>
        <w:numPr>
          <w:ilvl w:val="0"/>
          <w:numId w:val="24"/>
        </w:numPr>
        <w:tabs>
          <w:tab w:val="clear" w:pos="680"/>
        </w:tabs>
        <w:suppressAutoHyphens/>
        <w:contextualSpacing w:val="0"/>
        <w:rPr>
          <w:color w:val="000000"/>
        </w:rPr>
      </w:pPr>
      <w:r w:rsidRPr="00704E8D">
        <w:rPr>
          <w:color w:val="000000"/>
        </w:rPr>
        <w:t xml:space="preserve">Method: </w:t>
      </w:r>
      <w:r>
        <w:t>returns true if it’s possible to pause this file transfer right now, else returns false. If this Filetransfer corresponds to a file transfer that is no longer present in the persistent storage false will be returned (this is no error).</w:t>
      </w:r>
    </w:p>
    <w:p w14:paraId="18659A5C" w14:textId="77777777" w:rsidR="00FD47F5" w:rsidRDefault="00FD47F5" w:rsidP="00DA4C3E">
      <w:pPr>
        <w:pStyle w:val="ASN1Code"/>
        <w:ind w:left="720"/>
        <w:rPr>
          <w:color w:val="000000"/>
        </w:rPr>
      </w:pPr>
      <w:proofErr w:type="gramStart"/>
      <w:r>
        <w:rPr>
          <w:color w:val="000000"/>
        </w:rPr>
        <w:t>boolean</w:t>
      </w:r>
      <w:proofErr w:type="gramEnd"/>
      <w:r>
        <w:rPr>
          <w:color w:val="000000"/>
        </w:rPr>
        <w:t xml:space="preserve"> </w:t>
      </w:r>
      <w:r>
        <w:rPr>
          <w:color w:val="000000"/>
          <w:szCs w:val="20"/>
        </w:rPr>
        <w:t>isAllowedTo</w:t>
      </w:r>
      <w:r>
        <w:rPr>
          <w:color w:val="000000"/>
        </w:rPr>
        <w:t>PauseTransfer()</w:t>
      </w:r>
    </w:p>
    <w:p w14:paraId="0CDF7AD1" w14:textId="77777777" w:rsidR="00FD47F5" w:rsidRDefault="00FD47F5" w:rsidP="00DA4C3E">
      <w:pPr>
        <w:pStyle w:val="ASN1Code"/>
        <w:ind w:left="720"/>
        <w:rPr>
          <w:color w:val="000000"/>
        </w:rPr>
      </w:pPr>
    </w:p>
    <w:p w14:paraId="74774AA9"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pauses the file transfer.</w:t>
      </w:r>
    </w:p>
    <w:p w14:paraId="1F783214" w14:textId="77777777" w:rsidR="00FD47F5" w:rsidRDefault="00FD47F5" w:rsidP="00DA4C3E">
      <w:pPr>
        <w:pStyle w:val="ASN1Code"/>
        <w:ind w:left="720"/>
        <w:rPr>
          <w:color w:val="000000"/>
        </w:rPr>
      </w:pPr>
      <w:proofErr w:type="gramStart"/>
      <w:r>
        <w:rPr>
          <w:color w:val="000000"/>
        </w:rPr>
        <w:t>void</w:t>
      </w:r>
      <w:proofErr w:type="gramEnd"/>
      <w:r>
        <w:rPr>
          <w:color w:val="000000"/>
        </w:rPr>
        <w:t xml:space="preserve"> pauseTransfer()</w:t>
      </w:r>
    </w:p>
    <w:p w14:paraId="6125E655" w14:textId="77777777" w:rsidR="00FD47F5" w:rsidRDefault="00FD47F5" w:rsidP="00DA4C3E">
      <w:pPr>
        <w:pStyle w:val="ASN1Code"/>
        <w:ind w:left="720"/>
        <w:rPr>
          <w:color w:val="000000"/>
        </w:rPr>
      </w:pPr>
    </w:p>
    <w:p w14:paraId="06022625" w14:textId="77777777" w:rsidR="00FD47F5" w:rsidRDefault="00FD47F5" w:rsidP="00FD47F5">
      <w:pPr>
        <w:pStyle w:val="ListBullet1"/>
        <w:numPr>
          <w:ilvl w:val="0"/>
          <w:numId w:val="24"/>
        </w:numPr>
        <w:tabs>
          <w:tab w:val="clear" w:pos="680"/>
        </w:tabs>
        <w:suppressAutoHyphens/>
        <w:contextualSpacing w:val="0"/>
      </w:pPr>
      <w:r>
        <w:rPr>
          <w:color w:val="000000"/>
        </w:rPr>
        <w:t xml:space="preserve">Method: </w:t>
      </w:r>
      <w:r>
        <w:t>returns true if it’s allowed to resume this file transfer right now, else returns false. If this Filetransfer corresponds to a file transfer that is no longer present in the persistent storage false will be returned (this is no error).</w:t>
      </w:r>
    </w:p>
    <w:p w14:paraId="1B7E1610" w14:textId="77777777" w:rsidR="00FD47F5" w:rsidRDefault="00FD47F5" w:rsidP="00DA4C3E">
      <w:pPr>
        <w:pStyle w:val="ASN1Code"/>
        <w:ind w:left="680"/>
      </w:pPr>
      <w:proofErr w:type="gramStart"/>
      <w:r>
        <w:t>boolean</w:t>
      </w:r>
      <w:proofErr w:type="gramEnd"/>
      <w:r>
        <w:t xml:space="preserve"> canResumeTransfer()</w:t>
      </w:r>
    </w:p>
    <w:p w14:paraId="4F211544" w14:textId="77777777" w:rsidR="00FD47F5" w:rsidRDefault="00FD47F5" w:rsidP="00DA4C3E">
      <w:pPr>
        <w:pStyle w:val="ASN1Code"/>
      </w:pPr>
    </w:p>
    <w:p w14:paraId="4339A70C"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resumes the file transfer.</w:t>
      </w:r>
    </w:p>
    <w:p w14:paraId="15CA4CEE" w14:textId="77777777" w:rsidR="00FD47F5" w:rsidRDefault="00FD47F5" w:rsidP="00DA4C3E">
      <w:pPr>
        <w:pStyle w:val="ASN1Code"/>
        <w:ind w:left="720"/>
        <w:rPr>
          <w:color w:val="000000"/>
        </w:rPr>
      </w:pPr>
      <w:proofErr w:type="gramStart"/>
      <w:r>
        <w:rPr>
          <w:color w:val="000000"/>
        </w:rPr>
        <w:t>void</w:t>
      </w:r>
      <w:proofErr w:type="gramEnd"/>
      <w:r>
        <w:rPr>
          <w:color w:val="000000"/>
        </w:rPr>
        <w:t xml:space="preserve"> resumeTransfer()</w:t>
      </w:r>
    </w:p>
    <w:p w14:paraId="0CF60A93" w14:textId="77777777" w:rsidR="00FD47F5" w:rsidRDefault="00FD47F5" w:rsidP="00DA4C3E">
      <w:pPr>
        <w:pStyle w:val="ASN1Code"/>
        <w:ind w:left="720"/>
        <w:rPr>
          <w:color w:val="000000"/>
        </w:rPr>
      </w:pPr>
    </w:p>
    <w:p w14:paraId="56006126" w14:textId="77777777" w:rsidR="00FD47F5" w:rsidRPr="00704E8D" w:rsidRDefault="00FD47F5" w:rsidP="00FD47F5">
      <w:pPr>
        <w:pStyle w:val="ListBullet1"/>
        <w:numPr>
          <w:ilvl w:val="0"/>
          <w:numId w:val="24"/>
        </w:numPr>
        <w:tabs>
          <w:tab w:val="clear" w:pos="680"/>
        </w:tabs>
        <w:suppressAutoHyphens/>
        <w:contextualSpacing w:val="0"/>
        <w:rPr>
          <w:color w:val="000000"/>
        </w:rPr>
      </w:pPr>
      <w:r w:rsidRPr="00704E8D">
        <w:rPr>
          <w:color w:val="000000"/>
        </w:rPr>
        <w:t xml:space="preserve">Method: </w:t>
      </w:r>
      <w:r>
        <w:t>returns whether you are allowed to resend the transfer.</w:t>
      </w:r>
    </w:p>
    <w:p w14:paraId="679BCE09" w14:textId="77777777" w:rsidR="00FD47F5" w:rsidRDefault="00FD47F5" w:rsidP="00DA4C3E">
      <w:pPr>
        <w:pStyle w:val="ASN1Code"/>
        <w:ind w:left="720"/>
        <w:rPr>
          <w:color w:val="000000"/>
        </w:rPr>
      </w:pPr>
      <w:proofErr w:type="gramStart"/>
      <w:r>
        <w:rPr>
          <w:color w:val="000000"/>
        </w:rPr>
        <w:t>boolean</w:t>
      </w:r>
      <w:proofErr w:type="gramEnd"/>
      <w:r>
        <w:rPr>
          <w:color w:val="000000"/>
        </w:rPr>
        <w:t xml:space="preserve"> </w:t>
      </w:r>
      <w:r>
        <w:rPr>
          <w:color w:val="000000"/>
          <w:szCs w:val="20"/>
        </w:rPr>
        <w:t>isAllowedTo</w:t>
      </w:r>
      <w:r>
        <w:rPr>
          <w:color w:val="000000"/>
        </w:rPr>
        <w:t>ResendTransfer()</w:t>
      </w:r>
    </w:p>
    <w:p w14:paraId="5F3C2A4D" w14:textId="77777777" w:rsidR="00FD47F5" w:rsidRDefault="00FD47F5" w:rsidP="00DA4C3E">
      <w:pPr>
        <w:pStyle w:val="ASN1Code"/>
        <w:ind w:left="720"/>
        <w:rPr>
          <w:color w:val="000000"/>
        </w:rPr>
      </w:pPr>
    </w:p>
    <w:p w14:paraId="222FAF8E" w14:textId="77777777" w:rsidR="00FD47F5" w:rsidRDefault="00FD47F5" w:rsidP="00FD47F5">
      <w:pPr>
        <w:pStyle w:val="ListBullet1"/>
        <w:numPr>
          <w:ilvl w:val="0"/>
          <w:numId w:val="15"/>
        </w:numPr>
        <w:tabs>
          <w:tab w:val="clear" w:pos="680"/>
        </w:tabs>
        <w:suppressAutoHyphens/>
        <w:contextualSpacing w:val="0"/>
        <w:rPr>
          <w:color w:val="000000"/>
        </w:rPr>
      </w:pPr>
      <w:r>
        <w:rPr>
          <w:color w:val="000000"/>
        </w:rPr>
        <w:t>Method: resend a file transfer which was previously failed. This only for 1-1 file transfer, an exception is thrown in case of a file transfer to group.</w:t>
      </w:r>
    </w:p>
    <w:p w14:paraId="1A6E9D6D" w14:textId="77777777" w:rsidR="00FD47F5" w:rsidRDefault="00FD47F5" w:rsidP="00DA4C3E">
      <w:pPr>
        <w:pStyle w:val="ASN1Code"/>
        <w:ind w:left="720"/>
        <w:rPr>
          <w:color w:val="000000"/>
        </w:rPr>
      </w:pPr>
      <w:proofErr w:type="gramStart"/>
      <w:r>
        <w:rPr>
          <w:color w:val="000000"/>
        </w:rPr>
        <w:lastRenderedPageBreak/>
        <w:t>void</w:t>
      </w:r>
      <w:proofErr w:type="gramEnd"/>
      <w:r>
        <w:rPr>
          <w:color w:val="000000"/>
        </w:rPr>
        <w:t xml:space="preserve"> resendTransfer()</w:t>
      </w:r>
    </w:p>
    <w:p w14:paraId="209A12FA" w14:textId="77777777" w:rsidR="00FD47F5" w:rsidRDefault="00FD47F5" w:rsidP="00DA4C3E">
      <w:pPr>
        <w:pStyle w:val="ASN1Code"/>
        <w:rPr>
          <w:color w:val="000000"/>
        </w:rPr>
      </w:pPr>
    </w:p>
    <w:p w14:paraId="51D6B306" w14:textId="77777777" w:rsidR="00FD47F5" w:rsidRPr="00704E8D" w:rsidRDefault="00FD47F5" w:rsidP="00FD47F5">
      <w:pPr>
        <w:pStyle w:val="ListBullet1"/>
        <w:numPr>
          <w:ilvl w:val="0"/>
          <w:numId w:val="24"/>
        </w:numPr>
        <w:tabs>
          <w:tab w:val="clear" w:pos="680"/>
        </w:tabs>
        <w:suppressAutoHyphens/>
        <w:contextualSpacing w:val="0"/>
        <w:rPr>
          <w:color w:val="000000"/>
        </w:rPr>
      </w:pPr>
      <w:r w:rsidRPr="00704E8D">
        <w:rPr>
          <w:color w:val="000000"/>
        </w:rPr>
        <w:t xml:space="preserve">Method: </w:t>
      </w:r>
      <w:r>
        <w:t>returns the local timestamp of when the file transfer was initiated and/or queued for outgoing file transfers or the local timestamp of when the file transfer invitation was received for incoming file transfers.</w:t>
      </w:r>
    </w:p>
    <w:p w14:paraId="349EBB7B" w14:textId="77777777" w:rsidR="00FD47F5" w:rsidRDefault="00FD47F5" w:rsidP="00DA4C3E">
      <w:pPr>
        <w:pStyle w:val="ASN1Code"/>
        <w:ind w:left="720"/>
        <w:rPr>
          <w:color w:val="000000"/>
        </w:rPr>
      </w:pPr>
      <w:proofErr w:type="gramStart"/>
      <w:r>
        <w:rPr>
          <w:color w:val="000000"/>
        </w:rPr>
        <w:t>long</w:t>
      </w:r>
      <w:proofErr w:type="gramEnd"/>
      <w:r>
        <w:rPr>
          <w:color w:val="000000"/>
        </w:rPr>
        <w:t xml:space="preserve"> getTimestamp()</w:t>
      </w:r>
    </w:p>
    <w:p w14:paraId="488B3067" w14:textId="77777777" w:rsidR="00FD47F5" w:rsidRDefault="00FD47F5" w:rsidP="00DA4C3E">
      <w:pPr>
        <w:pStyle w:val="ASN1Code"/>
        <w:ind w:left="720"/>
        <w:rPr>
          <w:color w:val="000000"/>
        </w:rPr>
      </w:pPr>
    </w:p>
    <w:p w14:paraId="1ECCCDA4" w14:textId="77777777" w:rsidR="00FD47F5" w:rsidRPr="00704E8D" w:rsidRDefault="00FD47F5" w:rsidP="00FD47F5">
      <w:pPr>
        <w:pStyle w:val="ListBullet1"/>
        <w:numPr>
          <w:ilvl w:val="0"/>
          <w:numId w:val="24"/>
        </w:numPr>
        <w:tabs>
          <w:tab w:val="clear" w:pos="680"/>
        </w:tabs>
        <w:suppressAutoHyphens/>
        <w:contextualSpacing w:val="0"/>
        <w:rPr>
          <w:color w:val="000000"/>
        </w:rPr>
      </w:pPr>
      <w:r w:rsidRPr="00704E8D">
        <w:rPr>
          <w:color w:val="000000"/>
        </w:rPr>
        <w:t xml:space="preserve">Method: </w:t>
      </w:r>
      <w:r>
        <w:t>returns the local timestamp of when the file transfer was initiated and/or queued</w:t>
      </w:r>
      <w:r>
        <w:rPr>
          <w:color w:val="000000"/>
        </w:rPr>
        <w:t xml:space="preserve"> for outgoing file transfers or the remote timestamp of when the file transfer was initiated for incoming file transfers</w:t>
      </w:r>
      <w:r>
        <w:t>.</w:t>
      </w:r>
    </w:p>
    <w:p w14:paraId="31F9C779" w14:textId="77777777" w:rsidR="00FD47F5" w:rsidRDefault="00FD47F5" w:rsidP="00DA4C3E">
      <w:pPr>
        <w:pStyle w:val="ASN1Code"/>
        <w:ind w:left="720"/>
        <w:rPr>
          <w:color w:val="000000"/>
        </w:rPr>
      </w:pPr>
      <w:proofErr w:type="gramStart"/>
      <w:r>
        <w:rPr>
          <w:color w:val="000000"/>
        </w:rPr>
        <w:t>long</w:t>
      </w:r>
      <w:proofErr w:type="gramEnd"/>
      <w:r>
        <w:rPr>
          <w:color w:val="000000"/>
        </w:rPr>
        <w:t xml:space="preserve"> getTimestampSent()</w:t>
      </w:r>
    </w:p>
    <w:p w14:paraId="56663DF4" w14:textId="77777777" w:rsidR="00FD47F5" w:rsidRDefault="00FD47F5" w:rsidP="00DA4C3E">
      <w:pPr>
        <w:pStyle w:val="ASN1Code"/>
        <w:rPr>
          <w:color w:val="000000"/>
        </w:rPr>
      </w:pPr>
    </w:p>
    <w:p w14:paraId="2B63A10B" w14:textId="77777777" w:rsidR="00FD47F5" w:rsidRDefault="00FD47F5" w:rsidP="00FD47F5">
      <w:pPr>
        <w:pStyle w:val="ListBullet1"/>
        <w:numPr>
          <w:ilvl w:val="0"/>
          <w:numId w:val="24"/>
        </w:numPr>
        <w:tabs>
          <w:tab w:val="clear" w:pos="680"/>
        </w:tabs>
        <w:suppressAutoHyphens/>
        <w:contextualSpacing w:val="0"/>
      </w:pPr>
      <w:r>
        <w:rPr>
          <w:color w:val="000000"/>
        </w:rPr>
        <w:t>Method: returns the local timestamp of when the file transfer was delivered for outgoing file transfers or 0 for incoming file transfers or it was not yes displayed.</w:t>
      </w:r>
    </w:p>
    <w:p w14:paraId="2825EFF3" w14:textId="77777777" w:rsidR="00FD47F5" w:rsidRDefault="00FD47F5" w:rsidP="00DA4C3E">
      <w:pPr>
        <w:pStyle w:val="ASN1Code"/>
        <w:ind w:left="680"/>
      </w:pPr>
      <w:proofErr w:type="gramStart"/>
      <w:r>
        <w:t>long</w:t>
      </w:r>
      <w:proofErr w:type="gramEnd"/>
      <w:r>
        <w:t xml:space="preserve"> getTimestampDelivered()</w:t>
      </w:r>
    </w:p>
    <w:p w14:paraId="527305A8" w14:textId="77777777" w:rsidR="00FD47F5" w:rsidRPr="00704E8D" w:rsidRDefault="00FD47F5" w:rsidP="00DA4C3E">
      <w:pPr>
        <w:pStyle w:val="ASN1Code"/>
      </w:pPr>
    </w:p>
    <w:p w14:paraId="21ACE9B5" w14:textId="77777777" w:rsidR="00FD47F5" w:rsidRDefault="00FD47F5" w:rsidP="00FD47F5">
      <w:pPr>
        <w:pStyle w:val="ListBullet1"/>
        <w:numPr>
          <w:ilvl w:val="0"/>
          <w:numId w:val="24"/>
        </w:numPr>
        <w:tabs>
          <w:tab w:val="clear" w:pos="680"/>
        </w:tabs>
        <w:suppressAutoHyphens/>
        <w:contextualSpacing w:val="0"/>
      </w:pPr>
      <w:r w:rsidRPr="00704E8D">
        <w:rPr>
          <w:color w:val="000000"/>
        </w:rPr>
        <w:t xml:space="preserve">Method: returns the </w:t>
      </w:r>
      <w:r>
        <w:rPr>
          <w:color w:val="000000"/>
        </w:rPr>
        <w:t>local timestamp of when the file transfer was displayed for outgoing file transfers or 0 for incoming file transfers or it was not yes displayed.</w:t>
      </w:r>
    </w:p>
    <w:p w14:paraId="018E78E8" w14:textId="77777777" w:rsidR="00FD47F5" w:rsidRDefault="00FD47F5" w:rsidP="00DA4C3E">
      <w:pPr>
        <w:pStyle w:val="ASN1Code"/>
        <w:ind w:left="680"/>
      </w:pPr>
      <w:proofErr w:type="gramStart"/>
      <w:r>
        <w:t>long</w:t>
      </w:r>
      <w:proofErr w:type="gramEnd"/>
      <w:r>
        <w:t xml:space="preserve"> getTimestampDisplayed()</w:t>
      </w:r>
    </w:p>
    <w:p w14:paraId="51C11FF1" w14:textId="77777777" w:rsidR="00FD47F5" w:rsidRDefault="00FD47F5" w:rsidP="00DA4C3E">
      <w:pPr>
        <w:pStyle w:val="ASN1Code"/>
      </w:pPr>
    </w:p>
    <w:p w14:paraId="78F33B36"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true is this file transfer has been marked as read.</w:t>
      </w:r>
    </w:p>
    <w:p w14:paraId="26338A0B" w14:textId="77777777" w:rsidR="00FD47F5" w:rsidRDefault="00FD47F5" w:rsidP="00DA4C3E">
      <w:pPr>
        <w:pStyle w:val="ASN1Code"/>
        <w:ind w:left="680"/>
        <w:rPr>
          <w:color w:val="000000"/>
        </w:rPr>
      </w:pPr>
      <w:proofErr w:type="gramStart"/>
      <w:r>
        <w:rPr>
          <w:color w:val="000000"/>
        </w:rPr>
        <w:t>boolean</w:t>
      </w:r>
      <w:proofErr w:type="gramEnd"/>
      <w:r>
        <w:rPr>
          <w:color w:val="000000"/>
        </w:rPr>
        <w:t xml:space="preserve"> isRead()</w:t>
      </w:r>
    </w:p>
    <w:p w14:paraId="2243928D" w14:textId="77777777" w:rsidR="00FD47F5" w:rsidRDefault="00FD47F5" w:rsidP="00DA4C3E">
      <w:pPr>
        <w:pStyle w:val="ASN1Code"/>
        <w:rPr>
          <w:color w:val="000000"/>
        </w:rPr>
      </w:pPr>
    </w:p>
    <w:p w14:paraId="1559FACD" w14:textId="77777777" w:rsidR="00FD47F5" w:rsidRPr="00704E8D" w:rsidRDefault="00FD47F5" w:rsidP="00DA4C3E">
      <w:r>
        <w:rPr>
          <w:color w:val="000000"/>
        </w:rPr>
        <w:t xml:space="preserve">Class </w:t>
      </w:r>
      <w:r>
        <w:rPr>
          <w:b/>
          <w:color w:val="000000"/>
        </w:rPr>
        <w:t>OneToOneFileTransferListener</w:t>
      </w:r>
      <w:r>
        <w:rPr>
          <w:color w:val="000000"/>
        </w:rPr>
        <w:t>:</w:t>
      </w:r>
    </w:p>
    <w:p w14:paraId="37F73A34" w14:textId="77777777" w:rsidR="00FD47F5" w:rsidRDefault="00FD47F5" w:rsidP="00DA4C3E">
      <w:r>
        <w:t>This class offers callback methods on file transfer events.</w:t>
      </w:r>
    </w:p>
    <w:p w14:paraId="2280AB6B" w14:textId="77777777" w:rsidR="00FD47F5" w:rsidRDefault="00FD47F5" w:rsidP="00DA4C3E"/>
    <w:p w14:paraId="3D3CE922" w14:textId="77777777" w:rsidR="00FD47F5" w:rsidRDefault="00FD47F5" w:rsidP="00FD47F5">
      <w:pPr>
        <w:pStyle w:val="ListBullet1"/>
        <w:numPr>
          <w:ilvl w:val="0"/>
          <w:numId w:val="15"/>
        </w:numPr>
        <w:tabs>
          <w:tab w:val="clear" w:pos="680"/>
        </w:tabs>
        <w:suppressAutoHyphens/>
        <w:contextualSpacing w:val="0"/>
        <w:rPr>
          <w:color w:val="000000"/>
          <w:szCs w:val="20"/>
        </w:rPr>
      </w:pPr>
      <w:r>
        <w:rPr>
          <w:color w:val="000000"/>
        </w:rPr>
        <w:t>Method:</w:t>
      </w:r>
      <w:r w:rsidRPr="00704E8D">
        <w:t xml:space="preserve"> Callback called when the file transfer status/reasonCode is changed.</w:t>
      </w:r>
    </w:p>
    <w:p w14:paraId="64C89F35" w14:textId="77777777" w:rsidR="00FD47F5" w:rsidRDefault="00FD47F5" w:rsidP="00DA4C3E">
      <w:pPr>
        <w:pStyle w:val="ASN1Code"/>
        <w:ind w:left="720"/>
        <w:rPr>
          <w:color w:val="000000"/>
        </w:rPr>
      </w:pPr>
      <w:proofErr w:type="gramStart"/>
      <w:r>
        <w:rPr>
          <w:color w:val="000000"/>
          <w:szCs w:val="20"/>
        </w:rPr>
        <w:t>void</w:t>
      </w:r>
      <w:proofErr w:type="gramEnd"/>
      <w:r>
        <w:rPr>
          <w:color w:val="000000"/>
          <w:szCs w:val="20"/>
        </w:rPr>
        <w:t xml:space="preserve"> onStateChanged(ContactId contact, String transferId, </w:t>
      </w:r>
      <w:r>
        <w:rPr>
          <w:bCs/>
          <w:color w:val="000000"/>
          <w:szCs w:val="20"/>
        </w:rPr>
        <w:t>FileTransfer.State</w:t>
      </w:r>
      <w:r>
        <w:rPr>
          <w:color w:val="000000"/>
          <w:szCs w:val="20"/>
        </w:rPr>
        <w:t xml:space="preserve"> state, </w:t>
      </w:r>
      <w:r>
        <w:rPr>
          <w:bCs/>
          <w:color w:val="000000"/>
          <w:szCs w:val="20"/>
        </w:rPr>
        <w:t>FileTransfer.ReasonCode</w:t>
      </w:r>
      <w:r>
        <w:rPr>
          <w:color w:val="000000"/>
          <w:szCs w:val="20"/>
        </w:rPr>
        <w:t xml:space="preserve"> reasonCode)</w:t>
      </w:r>
    </w:p>
    <w:p w14:paraId="7F9096A2" w14:textId="77777777" w:rsidR="00FD47F5" w:rsidRDefault="00FD47F5" w:rsidP="00DA4C3E">
      <w:pPr>
        <w:pStyle w:val="ASN1Code"/>
        <w:ind w:left="720"/>
        <w:rPr>
          <w:color w:val="000000"/>
        </w:rPr>
      </w:pPr>
    </w:p>
    <w:p w14:paraId="68EFB1A5"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callback called during the file transfer progress.</w:t>
      </w:r>
    </w:p>
    <w:p w14:paraId="4E7EFD41"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onProgressUpdate(</w:t>
      </w:r>
      <w:r>
        <w:rPr>
          <w:color w:val="000000"/>
          <w:szCs w:val="20"/>
        </w:rPr>
        <w:t>ContactId</w:t>
      </w:r>
      <w:r>
        <w:rPr>
          <w:color w:val="000000"/>
        </w:rPr>
        <w:t xml:space="preserve"> contact, String transferId, long currentSize, long totalSize)</w:t>
      </w:r>
    </w:p>
    <w:p w14:paraId="78C6792E" w14:textId="77777777" w:rsidR="00FD47F5" w:rsidRDefault="00FD47F5" w:rsidP="00DA4C3E">
      <w:pPr>
        <w:pStyle w:val="ASN1Code"/>
        <w:ind w:left="680"/>
        <w:rPr>
          <w:color w:val="000000"/>
          <w:szCs w:val="20"/>
        </w:rPr>
      </w:pPr>
    </w:p>
    <w:p w14:paraId="7123E05B" w14:textId="77777777" w:rsidR="00FD47F5" w:rsidRPr="00704E8D" w:rsidRDefault="00FD47F5" w:rsidP="00FD47F5">
      <w:pPr>
        <w:pStyle w:val="ListBullet1"/>
        <w:numPr>
          <w:ilvl w:val="0"/>
          <w:numId w:val="24"/>
        </w:numPr>
        <w:tabs>
          <w:tab w:val="clear" w:pos="680"/>
        </w:tabs>
        <w:suppressAutoHyphens/>
        <w:contextualSpacing w:val="0"/>
        <w:rPr>
          <w:color w:val="000000"/>
        </w:rPr>
      </w:pPr>
      <w:r w:rsidRPr="00704E8D">
        <w:rPr>
          <w:color w:val="000000"/>
        </w:rPr>
        <w:t xml:space="preserve">Method: callback called when a delete operation completed that resulted in that one or several one to one file transfers </w:t>
      </w:r>
      <w:r>
        <w:rPr>
          <w:color w:val="000000"/>
        </w:rPr>
        <w:t>was deleted specified by the transferIds parameter corresponding to a specific contact.</w:t>
      </w:r>
    </w:p>
    <w:p w14:paraId="0862ECA3" w14:textId="77777777" w:rsidR="00FD47F5" w:rsidRDefault="00FD47F5" w:rsidP="00DA4C3E">
      <w:pPr>
        <w:pStyle w:val="ASN1Code"/>
        <w:ind w:left="680"/>
        <w:rPr>
          <w:color w:val="000000"/>
          <w:szCs w:val="20"/>
        </w:rPr>
      </w:pPr>
      <w:proofErr w:type="gramStart"/>
      <w:r>
        <w:rPr>
          <w:color w:val="000000"/>
          <w:szCs w:val="20"/>
        </w:rPr>
        <w:t>void</w:t>
      </w:r>
      <w:proofErr w:type="gramEnd"/>
      <w:r>
        <w:rPr>
          <w:color w:val="000000"/>
          <w:szCs w:val="20"/>
        </w:rPr>
        <w:t xml:space="preserve"> on</w:t>
      </w:r>
      <w:r>
        <w:rPr>
          <w:color w:val="000000"/>
        </w:rPr>
        <w:t>Delete</w:t>
      </w:r>
      <w:r>
        <w:rPr>
          <w:color w:val="000000"/>
          <w:szCs w:val="20"/>
        </w:rPr>
        <w:t>d(ContactId contact, Set&lt;String&gt; transferIds)</w:t>
      </w:r>
    </w:p>
    <w:p w14:paraId="561CDA24" w14:textId="77777777" w:rsidR="00FD47F5" w:rsidRDefault="00FD47F5" w:rsidP="00DA4C3E">
      <w:pPr>
        <w:pStyle w:val="ASN1Code"/>
        <w:ind w:left="680"/>
        <w:rPr>
          <w:color w:val="000000"/>
          <w:szCs w:val="20"/>
        </w:rPr>
      </w:pPr>
    </w:p>
    <w:p w14:paraId="2BE9885F" w14:textId="77777777" w:rsidR="00FD47F5" w:rsidRDefault="00FD47F5" w:rsidP="00DA4C3E">
      <w:r w:rsidRPr="00704E8D">
        <w:rPr>
          <w:color w:val="000000"/>
        </w:rPr>
        <w:t xml:space="preserve">Class </w:t>
      </w:r>
      <w:r w:rsidRPr="00704E8D">
        <w:rPr>
          <w:b/>
          <w:color w:val="000000"/>
        </w:rPr>
        <w:t>GroupFileTransferListener</w:t>
      </w:r>
    </w:p>
    <w:p w14:paraId="39217091" w14:textId="77777777" w:rsidR="00FD47F5" w:rsidRPr="00704E8D" w:rsidRDefault="00FD47F5" w:rsidP="00DA4C3E">
      <w:pPr>
        <w:rPr>
          <w:color w:val="000000"/>
        </w:rPr>
      </w:pPr>
      <w:r>
        <w:t>This class offers callback methods on group file transfer events.</w:t>
      </w:r>
    </w:p>
    <w:p w14:paraId="52E82C2A" w14:textId="77777777" w:rsidR="00FD47F5" w:rsidRPr="00704E8D" w:rsidRDefault="00FD47F5" w:rsidP="00DA4C3E">
      <w:pPr>
        <w:rPr>
          <w:color w:val="000000"/>
        </w:rPr>
      </w:pPr>
    </w:p>
    <w:p w14:paraId="2FF317A8" w14:textId="77777777" w:rsidR="00FD47F5" w:rsidRDefault="00FD47F5" w:rsidP="00FD47F5">
      <w:pPr>
        <w:pStyle w:val="ListBullet1"/>
        <w:numPr>
          <w:ilvl w:val="0"/>
          <w:numId w:val="15"/>
        </w:numPr>
        <w:tabs>
          <w:tab w:val="clear" w:pos="680"/>
        </w:tabs>
        <w:suppressAutoHyphens/>
        <w:contextualSpacing w:val="0"/>
        <w:rPr>
          <w:color w:val="000000"/>
        </w:rPr>
      </w:pPr>
      <w:r>
        <w:rPr>
          <w:color w:val="000000"/>
        </w:rPr>
        <w:lastRenderedPageBreak/>
        <w:t>Method</w:t>
      </w:r>
      <w:r>
        <w:t>: Callback called when the group file transfer status/reasonCode is changed.</w:t>
      </w:r>
    </w:p>
    <w:p w14:paraId="1BDF5E0D" w14:textId="77777777" w:rsidR="00FD47F5" w:rsidRDefault="00FD47F5" w:rsidP="00DA4C3E">
      <w:pPr>
        <w:pStyle w:val="ASN1Code"/>
        <w:ind w:left="720"/>
        <w:rPr>
          <w:color w:val="000000"/>
        </w:rPr>
      </w:pPr>
      <w:proofErr w:type="gramStart"/>
      <w:r>
        <w:rPr>
          <w:color w:val="000000"/>
        </w:rPr>
        <w:t>void</w:t>
      </w:r>
      <w:proofErr w:type="gramEnd"/>
      <w:r>
        <w:rPr>
          <w:color w:val="000000"/>
        </w:rPr>
        <w:t xml:space="preserve"> onStateChanged(String chatId, String transferId, FileTransfer.State state, FileTransfer.ReasonCode reasonCode)</w:t>
      </w:r>
    </w:p>
    <w:p w14:paraId="6327E047" w14:textId="77777777" w:rsidR="00FD47F5" w:rsidRDefault="00FD47F5" w:rsidP="00DA4C3E">
      <w:pPr>
        <w:pStyle w:val="PreformattedText"/>
        <w:rPr>
          <w:color w:val="000000"/>
        </w:rPr>
      </w:pPr>
    </w:p>
    <w:p w14:paraId="0BD3EF8B" w14:textId="77777777" w:rsidR="00FD47F5" w:rsidRDefault="00FD47F5" w:rsidP="00FD47F5">
      <w:pPr>
        <w:pStyle w:val="ListBullet1"/>
        <w:numPr>
          <w:ilvl w:val="0"/>
          <w:numId w:val="15"/>
        </w:numPr>
        <w:tabs>
          <w:tab w:val="clear" w:pos="680"/>
        </w:tabs>
        <w:suppressAutoHyphens/>
        <w:contextualSpacing w:val="0"/>
        <w:rPr>
          <w:color w:val="000000"/>
          <w:szCs w:val="20"/>
        </w:rPr>
      </w:pPr>
      <w:r>
        <w:rPr>
          <w:color w:val="000000"/>
        </w:rPr>
        <w:t>Method</w:t>
      </w:r>
      <w:r>
        <w:t>: Callback called during the transfer progress of group file transfer</w:t>
      </w:r>
    </w:p>
    <w:p w14:paraId="5C99629D" w14:textId="77777777" w:rsidR="00FD47F5" w:rsidRDefault="00FD47F5" w:rsidP="00DA4C3E">
      <w:pPr>
        <w:pStyle w:val="ASN1Code"/>
        <w:ind w:left="720"/>
        <w:rPr>
          <w:color w:val="000000"/>
          <w:szCs w:val="20"/>
        </w:rPr>
      </w:pPr>
      <w:proofErr w:type="gramStart"/>
      <w:r>
        <w:rPr>
          <w:color w:val="000000"/>
          <w:szCs w:val="20"/>
        </w:rPr>
        <w:t>void</w:t>
      </w:r>
      <w:proofErr w:type="gramEnd"/>
      <w:r>
        <w:rPr>
          <w:color w:val="000000"/>
          <w:szCs w:val="20"/>
        </w:rPr>
        <w:t xml:space="preserve"> onProgressUpdate(String chatId, String transferId, long currentSize, long totalSize)</w:t>
      </w:r>
    </w:p>
    <w:p w14:paraId="036906F1" w14:textId="77777777" w:rsidR="00FD47F5" w:rsidRPr="00704E8D" w:rsidRDefault="00FD47F5" w:rsidP="00DA4C3E">
      <w:pPr>
        <w:pStyle w:val="ListBullet1"/>
        <w:numPr>
          <w:ilvl w:val="0"/>
          <w:numId w:val="0"/>
        </w:numPr>
        <w:ind w:left="680"/>
        <w:rPr>
          <w:rFonts w:ascii="Courier New" w:hAnsi="Courier New"/>
          <w:color w:val="000000"/>
          <w:sz w:val="20"/>
        </w:rPr>
      </w:pPr>
    </w:p>
    <w:p w14:paraId="6F3C0039" w14:textId="77777777" w:rsidR="00FD47F5" w:rsidRPr="00704E8D" w:rsidRDefault="00FD47F5" w:rsidP="00FD47F5">
      <w:pPr>
        <w:pStyle w:val="ListBullet1"/>
        <w:numPr>
          <w:ilvl w:val="0"/>
          <w:numId w:val="15"/>
        </w:numPr>
        <w:tabs>
          <w:tab w:val="clear" w:pos="680"/>
        </w:tabs>
        <w:suppressAutoHyphens/>
        <w:contextualSpacing w:val="0"/>
        <w:rPr>
          <w:rFonts w:ascii="Courier New" w:hAnsi="Courier New"/>
          <w:color w:val="000000"/>
        </w:rPr>
      </w:pPr>
      <w:r>
        <w:rPr>
          <w:color w:val="000000"/>
        </w:rPr>
        <w:t>Method</w:t>
      </w:r>
      <w:r>
        <w:t>: Callback called when a group file transfer group delivery info status/reasonCode is changed for a single recipient only.</w:t>
      </w:r>
    </w:p>
    <w:p w14:paraId="6BE17F25" w14:textId="77777777" w:rsidR="00FD47F5" w:rsidRDefault="00FD47F5" w:rsidP="00DA4C3E">
      <w:pPr>
        <w:pStyle w:val="ListBullet1"/>
        <w:ind w:left="720"/>
        <w:rPr>
          <w:color w:val="000000"/>
        </w:rPr>
      </w:pPr>
      <w:r w:rsidRPr="00704E8D">
        <w:rPr>
          <w:rFonts w:ascii="Courier New" w:hAnsi="Courier New"/>
          <w:color w:val="000000"/>
        </w:rPr>
        <w:t>void onDeliveryInfoChanged(String chatId, String transferId, ContactId contact, GroupDeliveryInfo.Status status, GroupDeliveryInfo.ReasonCode reasonCode)</w:t>
      </w:r>
    </w:p>
    <w:p w14:paraId="44D792C5" w14:textId="77777777" w:rsidR="00FD47F5" w:rsidRPr="00704E8D" w:rsidRDefault="00FD47F5" w:rsidP="00FD47F5">
      <w:pPr>
        <w:pStyle w:val="ListBullet1"/>
        <w:numPr>
          <w:ilvl w:val="0"/>
          <w:numId w:val="24"/>
        </w:numPr>
        <w:tabs>
          <w:tab w:val="clear" w:pos="680"/>
        </w:tabs>
        <w:suppressAutoHyphens/>
        <w:contextualSpacing w:val="0"/>
        <w:rPr>
          <w:color w:val="000000"/>
        </w:rPr>
      </w:pPr>
      <w:r w:rsidRPr="00704E8D">
        <w:rPr>
          <w:color w:val="000000"/>
        </w:rPr>
        <w:t xml:space="preserve">Method: callback called when a delete operation completed that resulted in that one or several group file transfers </w:t>
      </w:r>
      <w:r>
        <w:rPr>
          <w:color w:val="000000"/>
        </w:rPr>
        <w:t>was deleted specified by the transferIds parameter corresponding to a specific group chat.</w:t>
      </w:r>
    </w:p>
    <w:p w14:paraId="1D2671CD" w14:textId="77777777" w:rsidR="00FD47F5" w:rsidRDefault="00FD47F5" w:rsidP="00DA4C3E">
      <w:pPr>
        <w:pStyle w:val="ASN1Code"/>
        <w:ind w:left="680"/>
        <w:rPr>
          <w:color w:val="000000"/>
          <w:szCs w:val="20"/>
        </w:rPr>
      </w:pPr>
      <w:proofErr w:type="gramStart"/>
      <w:r>
        <w:rPr>
          <w:color w:val="000000"/>
          <w:szCs w:val="20"/>
        </w:rPr>
        <w:t>void</w:t>
      </w:r>
      <w:proofErr w:type="gramEnd"/>
      <w:r>
        <w:rPr>
          <w:color w:val="000000"/>
          <w:szCs w:val="20"/>
        </w:rPr>
        <w:t xml:space="preserve"> on</w:t>
      </w:r>
      <w:r>
        <w:rPr>
          <w:color w:val="000000"/>
        </w:rPr>
        <w:t>Delete</w:t>
      </w:r>
      <w:r>
        <w:rPr>
          <w:color w:val="000000"/>
          <w:szCs w:val="20"/>
        </w:rPr>
        <w:t>d(String chatId, Set&lt;String&gt; transferIds)</w:t>
      </w:r>
    </w:p>
    <w:p w14:paraId="66E87DF7" w14:textId="77777777" w:rsidR="00FD47F5" w:rsidRDefault="00FD47F5" w:rsidP="00DA4C3E">
      <w:pPr>
        <w:pStyle w:val="ASN1Code"/>
        <w:ind w:left="680"/>
        <w:rPr>
          <w:color w:val="000000"/>
          <w:szCs w:val="20"/>
        </w:rPr>
      </w:pPr>
    </w:p>
    <w:p w14:paraId="00356B4A" w14:textId="77777777" w:rsidR="00FD47F5" w:rsidRPr="00704E8D" w:rsidRDefault="00FD47F5" w:rsidP="00DA4C3E">
      <w:r>
        <w:rPr>
          <w:color w:val="000000"/>
        </w:rPr>
        <w:t xml:space="preserve">Class </w:t>
      </w:r>
      <w:r>
        <w:rPr>
          <w:b/>
          <w:color w:val="000000"/>
        </w:rPr>
        <w:t>FileTransferServiceConfiguration</w:t>
      </w:r>
      <w:r>
        <w:rPr>
          <w:color w:val="000000"/>
        </w:rPr>
        <w:t>:</w:t>
      </w:r>
    </w:p>
    <w:p w14:paraId="1C61A158" w14:textId="77777777" w:rsidR="00FD47F5" w:rsidRDefault="00FD47F5" w:rsidP="00DA4C3E">
      <w:r>
        <w:t>This class represents the particular configuration of a FT Service.</w:t>
      </w:r>
    </w:p>
    <w:p w14:paraId="68776DEE" w14:textId="77777777" w:rsidR="00FD47F5" w:rsidRPr="00704E8D" w:rsidRDefault="00FD47F5" w:rsidP="00DA4C3E"/>
    <w:p w14:paraId="48C13E31" w14:textId="77777777" w:rsidR="00FD47F5" w:rsidRDefault="00FD47F5" w:rsidP="00FD47F5">
      <w:pPr>
        <w:pStyle w:val="ListBullet1"/>
        <w:numPr>
          <w:ilvl w:val="0"/>
          <w:numId w:val="24"/>
        </w:numPr>
        <w:tabs>
          <w:tab w:val="clear" w:pos="680"/>
        </w:tabs>
        <w:suppressAutoHyphens/>
        <w:contextualSpacing w:val="0"/>
        <w:rPr>
          <w:b/>
          <w:bCs/>
          <w:color w:val="000000"/>
        </w:rPr>
      </w:pPr>
      <w:r w:rsidRPr="00704E8D">
        <w:t xml:space="preserve">Enum: the image resize </w:t>
      </w:r>
      <w:r>
        <w:t>options</w:t>
      </w:r>
      <w:r w:rsidRPr="00704E8D">
        <w:t>.</w:t>
      </w:r>
    </w:p>
    <w:p w14:paraId="387BCBDF" w14:textId="77777777" w:rsidR="00FD47F5" w:rsidRDefault="00FD47F5" w:rsidP="00DA4C3E">
      <w:pPr>
        <w:pStyle w:val="ASN1Code"/>
        <w:ind w:left="720"/>
        <w:rPr>
          <w:color w:val="000000"/>
        </w:rPr>
      </w:pPr>
      <w:proofErr w:type="gramStart"/>
      <w:r>
        <w:rPr>
          <w:b/>
          <w:bCs/>
          <w:color w:val="000000"/>
        </w:rPr>
        <w:t>e</w:t>
      </w:r>
      <w:r>
        <w:rPr>
          <w:color w:val="000000"/>
        </w:rPr>
        <w:t>num</w:t>
      </w:r>
      <w:proofErr w:type="gramEnd"/>
      <w:r>
        <w:rPr>
          <w:color w:val="000000"/>
        </w:rPr>
        <w:t xml:space="preserve"> ImageResizeOption { ALWAYS_RESIZE(0), ALWAYS_ASK(1), NEVER_RESIZE(2) }</w:t>
      </w:r>
    </w:p>
    <w:p w14:paraId="0048FD56" w14:textId="77777777" w:rsidR="00FD47F5" w:rsidRDefault="00FD47F5" w:rsidP="00DA4C3E">
      <w:pPr>
        <w:pStyle w:val="ASN1Code"/>
        <w:rPr>
          <w:color w:val="000000"/>
        </w:rPr>
      </w:pPr>
    </w:p>
    <w:p w14:paraId="0B2B7F1F"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file size warning of a File Transfer configuration. It can return zero if this value was not set by the auto-configuration server (no need to warn).</w:t>
      </w:r>
    </w:p>
    <w:p w14:paraId="1EB8888E" w14:textId="77777777" w:rsidR="00FD47F5" w:rsidRDefault="00FD47F5" w:rsidP="00DA4C3E">
      <w:pPr>
        <w:pStyle w:val="ASN1Code"/>
        <w:ind w:left="680"/>
        <w:rPr>
          <w:color w:val="000000"/>
          <w:szCs w:val="20"/>
        </w:rPr>
      </w:pPr>
      <w:proofErr w:type="gramStart"/>
      <w:r>
        <w:rPr>
          <w:color w:val="000000"/>
        </w:rPr>
        <w:t>long</w:t>
      </w:r>
      <w:proofErr w:type="gramEnd"/>
      <w:r>
        <w:rPr>
          <w:color w:val="000000"/>
        </w:rPr>
        <w:t xml:space="preserve"> getWarnSize()</w:t>
      </w:r>
    </w:p>
    <w:p w14:paraId="285B6B99" w14:textId="77777777" w:rsidR="00FD47F5" w:rsidRDefault="00FD47F5" w:rsidP="00DA4C3E">
      <w:pPr>
        <w:pStyle w:val="ASN1Code"/>
        <w:ind w:left="680"/>
        <w:rPr>
          <w:color w:val="000000"/>
          <w:szCs w:val="20"/>
        </w:rPr>
      </w:pPr>
    </w:p>
    <w:p w14:paraId="563B83C4"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max file size of a File Transfer configuration. It can return null if this value was not set by the auto-configuration server.</w:t>
      </w:r>
    </w:p>
    <w:p w14:paraId="443ADAB8" w14:textId="77777777" w:rsidR="00FD47F5" w:rsidRDefault="00FD47F5" w:rsidP="00DA4C3E">
      <w:pPr>
        <w:pStyle w:val="ASN1Code"/>
        <w:ind w:left="680"/>
        <w:rPr>
          <w:color w:val="000000"/>
        </w:rPr>
      </w:pPr>
      <w:proofErr w:type="gramStart"/>
      <w:r>
        <w:rPr>
          <w:color w:val="000000"/>
        </w:rPr>
        <w:t>long</w:t>
      </w:r>
      <w:proofErr w:type="gramEnd"/>
      <w:r>
        <w:rPr>
          <w:color w:val="000000"/>
        </w:rPr>
        <w:t xml:space="preserve"> getMaxSize()</w:t>
      </w:r>
    </w:p>
    <w:p w14:paraId="20E5A534" w14:textId="77777777" w:rsidR="00FD47F5" w:rsidRDefault="00FD47F5" w:rsidP="00DA4C3E">
      <w:pPr>
        <w:pStyle w:val="ASN1Code"/>
        <w:ind w:left="680"/>
        <w:rPr>
          <w:color w:val="000000"/>
        </w:rPr>
      </w:pPr>
    </w:p>
    <w:p w14:paraId="24FF85FF" w14:textId="77777777" w:rsidR="00FD47F5" w:rsidRDefault="00FD47F5" w:rsidP="00FD47F5">
      <w:pPr>
        <w:pStyle w:val="ListBullet1"/>
        <w:numPr>
          <w:ilvl w:val="0"/>
          <w:numId w:val="52"/>
        </w:numPr>
      </w:pPr>
      <w:r>
        <w:t>Method: returns the max duration in milliseconds of an audio message. It returns the default value of 600 000 milliseconds if this value has not been set by the auto-configuration server.</w:t>
      </w:r>
    </w:p>
    <w:p w14:paraId="79C453C3" w14:textId="77777777" w:rsidR="00FD47F5" w:rsidRDefault="00FD47F5" w:rsidP="00DA4C3E">
      <w:pPr>
        <w:pStyle w:val="ASN1Code"/>
        <w:ind w:left="680"/>
        <w:rPr>
          <w:color w:val="000000"/>
          <w:szCs w:val="20"/>
        </w:rPr>
      </w:pPr>
      <w:proofErr w:type="gramStart"/>
      <w:r>
        <w:rPr>
          <w:rFonts w:cs="Courier New"/>
        </w:rPr>
        <w:t>long</w:t>
      </w:r>
      <w:proofErr w:type="gramEnd"/>
      <w:r>
        <w:rPr>
          <w:rFonts w:cs="Courier New"/>
        </w:rPr>
        <w:t xml:space="preserve"> getMaxAudioMessageDuration()</w:t>
      </w:r>
    </w:p>
    <w:p w14:paraId="7BCE4EA8" w14:textId="77777777" w:rsidR="00FD47F5" w:rsidRDefault="00FD47F5" w:rsidP="00DA4C3E">
      <w:pPr>
        <w:pStyle w:val="ASN1Code"/>
        <w:ind w:left="680"/>
        <w:rPr>
          <w:color w:val="000000"/>
          <w:szCs w:val="20"/>
        </w:rPr>
      </w:pPr>
    </w:p>
    <w:p w14:paraId="34AC75BF"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rPr>
        <w:t>Method: returns the Auto Accept Mode of a File Transfer configuration.</w:t>
      </w:r>
      <w:r>
        <w:rPr>
          <w:rFonts w:cs="Courier New"/>
          <w:color w:val="000000"/>
          <w:szCs w:val="20"/>
        </w:rPr>
        <w:tab/>
      </w:r>
    </w:p>
    <w:p w14:paraId="572DFDD2" w14:textId="77777777" w:rsidR="00FD47F5" w:rsidRDefault="00FD47F5" w:rsidP="00DA4C3E">
      <w:pPr>
        <w:pStyle w:val="ASN1Code"/>
        <w:ind w:left="680"/>
        <w:rPr>
          <w:color w:val="000000"/>
          <w:szCs w:val="20"/>
        </w:rPr>
      </w:pPr>
      <w:proofErr w:type="gramStart"/>
      <w:r>
        <w:rPr>
          <w:color w:val="000000"/>
          <w:szCs w:val="20"/>
        </w:rPr>
        <w:t>boolean</w:t>
      </w:r>
      <w:proofErr w:type="gramEnd"/>
      <w:r>
        <w:rPr>
          <w:color w:val="000000"/>
          <w:szCs w:val="20"/>
        </w:rPr>
        <w:t xml:space="preserve"> isAutoAcceptEnabled()</w:t>
      </w:r>
    </w:p>
    <w:p w14:paraId="1A6F4E8A" w14:textId="77777777" w:rsidR="00FD47F5" w:rsidRDefault="00FD47F5" w:rsidP="00DA4C3E">
      <w:pPr>
        <w:pStyle w:val="ASN1Code"/>
        <w:rPr>
          <w:color w:val="000000"/>
          <w:szCs w:val="20"/>
        </w:rPr>
      </w:pPr>
    </w:p>
    <w:p w14:paraId="3B24B12A" w14:textId="77777777" w:rsidR="00FD47F5" w:rsidRDefault="00FD47F5" w:rsidP="00FD47F5">
      <w:pPr>
        <w:pStyle w:val="ListBullet1"/>
        <w:numPr>
          <w:ilvl w:val="0"/>
          <w:numId w:val="26"/>
        </w:numPr>
        <w:tabs>
          <w:tab w:val="clear" w:pos="680"/>
        </w:tabs>
        <w:suppressAutoHyphens/>
        <w:contextualSpacing w:val="0"/>
        <w:rPr>
          <w:color w:val="000000"/>
        </w:rPr>
      </w:pPr>
      <w:r>
        <w:rPr>
          <w:color w:val="000000"/>
        </w:rPr>
        <w:lastRenderedPageBreak/>
        <w:t>Method: set the Auto Accept Mode of a File Transfer configuration. The Auto Accept Mode can only be modified by client application if isAutoAcceptChangeable is true.</w:t>
      </w:r>
    </w:p>
    <w:p w14:paraId="09AD7878" w14:textId="77777777" w:rsidR="00FD47F5" w:rsidRDefault="00FD47F5" w:rsidP="00DA4C3E">
      <w:pPr>
        <w:pStyle w:val="ASN1Code"/>
        <w:rPr>
          <w:color w:val="000000"/>
        </w:rPr>
      </w:pPr>
      <w:r>
        <w:rPr>
          <w:color w:val="000000"/>
        </w:rPr>
        <w:tab/>
      </w:r>
      <w:proofErr w:type="gramStart"/>
      <w:r>
        <w:rPr>
          <w:color w:val="000000"/>
        </w:rPr>
        <w:t>void</w:t>
      </w:r>
      <w:proofErr w:type="gramEnd"/>
      <w:r>
        <w:rPr>
          <w:color w:val="000000"/>
        </w:rPr>
        <w:t xml:space="preserve"> setAutoAccept(boolean enable)</w:t>
      </w:r>
    </w:p>
    <w:p w14:paraId="5EF34FC2" w14:textId="77777777" w:rsidR="00FD47F5" w:rsidRDefault="00FD47F5" w:rsidP="00DA4C3E">
      <w:pPr>
        <w:pStyle w:val="ASN1Code"/>
        <w:rPr>
          <w:color w:val="000000"/>
        </w:rPr>
      </w:pPr>
    </w:p>
    <w:p w14:paraId="3747C036"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rPr>
        <w:t>Method:</w:t>
      </w:r>
      <w:r>
        <w:t xml:space="preserve"> returns True if client is allowed to change the Auto Accept mode (both in normal or roaming modes) in file transfer</w:t>
      </w:r>
    </w:p>
    <w:p w14:paraId="56A59F53" w14:textId="77777777" w:rsidR="00FD47F5" w:rsidRDefault="00FD47F5" w:rsidP="00DA4C3E">
      <w:pPr>
        <w:pStyle w:val="ASN1Code"/>
        <w:rPr>
          <w:color w:val="000000"/>
          <w:szCs w:val="20"/>
        </w:rPr>
      </w:pPr>
      <w:r>
        <w:rPr>
          <w:color w:val="000000"/>
          <w:szCs w:val="20"/>
        </w:rPr>
        <w:tab/>
      </w:r>
      <w:proofErr w:type="gramStart"/>
      <w:r>
        <w:rPr>
          <w:color w:val="000000"/>
          <w:szCs w:val="20"/>
        </w:rPr>
        <w:t>boolean</w:t>
      </w:r>
      <w:proofErr w:type="gramEnd"/>
      <w:r>
        <w:rPr>
          <w:color w:val="000000"/>
          <w:szCs w:val="20"/>
        </w:rPr>
        <w:t xml:space="preserve"> isAutoAcceptModeChangeable()</w:t>
      </w:r>
    </w:p>
    <w:p w14:paraId="2ADE0679" w14:textId="77777777" w:rsidR="00FD47F5" w:rsidRDefault="00FD47F5" w:rsidP="00DA4C3E">
      <w:pPr>
        <w:pStyle w:val="ASN1Code"/>
        <w:rPr>
          <w:color w:val="000000"/>
          <w:szCs w:val="20"/>
        </w:rPr>
      </w:pPr>
    </w:p>
    <w:p w14:paraId="22AB2933" w14:textId="77777777" w:rsidR="00FD47F5" w:rsidRDefault="00FD47F5" w:rsidP="00FD47F5">
      <w:pPr>
        <w:pStyle w:val="ListBullet1"/>
        <w:numPr>
          <w:ilvl w:val="0"/>
          <w:numId w:val="24"/>
        </w:numPr>
        <w:tabs>
          <w:tab w:val="clear" w:pos="680"/>
        </w:tabs>
        <w:suppressAutoHyphens/>
        <w:contextualSpacing w:val="0"/>
        <w:rPr>
          <w:color w:val="000000"/>
          <w:szCs w:val="20"/>
        </w:rPr>
      </w:pPr>
      <w:r>
        <w:t>Method: returns the Auto Accept Mode of a File Transfer configuration while roaming. This parameter is only applicable if auto accept is active for File Transfer in normal conditions (see above isAutoAcceptEnabled)</w:t>
      </w:r>
    </w:p>
    <w:p w14:paraId="1B5849D2" w14:textId="77777777" w:rsidR="00FD47F5" w:rsidRDefault="00FD47F5" w:rsidP="00DA4C3E">
      <w:pPr>
        <w:pStyle w:val="ASN1Code"/>
        <w:ind w:left="720"/>
        <w:rPr>
          <w:color w:val="000000"/>
        </w:rPr>
      </w:pPr>
      <w:proofErr w:type="gramStart"/>
      <w:r>
        <w:rPr>
          <w:color w:val="000000"/>
          <w:szCs w:val="20"/>
        </w:rPr>
        <w:t>boolean</w:t>
      </w:r>
      <w:proofErr w:type="gramEnd"/>
      <w:r>
        <w:rPr>
          <w:color w:val="000000"/>
          <w:szCs w:val="20"/>
        </w:rPr>
        <w:t xml:space="preserve"> isAutoAcceptInRoamingEnabled()</w:t>
      </w:r>
    </w:p>
    <w:p w14:paraId="2514AAEC" w14:textId="77777777" w:rsidR="00FD47F5" w:rsidRPr="0013580C" w:rsidRDefault="00FD47F5" w:rsidP="00DA4C3E">
      <w:pPr>
        <w:pStyle w:val="ASN1Code"/>
        <w:ind w:left="720"/>
        <w:rPr>
          <w:color w:val="000000"/>
        </w:rPr>
      </w:pPr>
    </w:p>
    <w:p w14:paraId="24EDEAF7" w14:textId="77777777" w:rsidR="00FD47F5" w:rsidRDefault="00FD47F5" w:rsidP="00FD47F5">
      <w:pPr>
        <w:pStyle w:val="ListBullet1"/>
        <w:numPr>
          <w:ilvl w:val="0"/>
          <w:numId w:val="26"/>
        </w:numPr>
        <w:tabs>
          <w:tab w:val="clear" w:pos="680"/>
        </w:tabs>
        <w:suppressAutoHyphens/>
        <w:contextualSpacing w:val="0"/>
        <w:rPr>
          <w:color w:val="000000"/>
        </w:rPr>
      </w:pPr>
      <w:r>
        <w:rPr>
          <w:color w:val="000000"/>
        </w:rPr>
        <w:t>Method: set the Auto Accept Mode of a File Transfer configuration while roaming. The AutoAcceptInRoaming can only be modified by client application if isAutoAcceptModeChangeable is true and if the AutoAccept Mode in normal conditions is true.</w:t>
      </w:r>
    </w:p>
    <w:p w14:paraId="565BC74B" w14:textId="77777777" w:rsidR="00FD47F5" w:rsidRDefault="00FD47F5" w:rsidP="00DA4C3E">
      <w:pPr>
        <w:pStyle w:val="ASN1Code"/>
        <w:rPr>
          <w:color w:val="000000"/>
        </w:rPr>
      </w:pPr>
      <w:r>
        <w:rPr>
          <w:color w:val="000000"/>
        </w:rPr>
        <w:tab/>
      </w:r>
      <w:proofErr w:type="gramStart"/>
      <w:r>
        <w:rPr>
          <w:color w:val="000000"/>
        </w:rPr>
        <w:t>void</w:t>
      </w:r>
      <w:proofErr w:type="gramEnd"/>
      <w:r>
        <w:rPr>
          <w:color w:val="000000"/>
        </w:rPr>
        <w:t xml:space="preserve"> setAutoAcceptInRoaming(boolean enable)</w:t>
      </w:r>
    </w:p>
    <w:p w14:paraId="19F95F9D" w14:textId="77777777" w:rsidR="00FD47F5" w:rsidRDefault="00FD47F5" w:rsidP="00DA4C3E">
      <w:pPr>
        <w:pStyle w:val="ASN1Code"/>
        <w:rPr>
          <w:color w:val="000000"/>
        </w:rPr>
      </w:pPr>
    </w:p>
    <w:p w14:paraId="0ED5DBEF" w14:textId="77777777" w:rsidR="00FD47F5" w:rsidRDefault="00FD47F5" w:rsidP="00FD47F5">
      <w:pPr>
        <w:pStyle w:val="ListBullet1"/>
        <w:numPr>
          <w:ilvl w:val="0"/>
          <w:numId w:val="24"/>
        </w:numPr>
        <w:tabs>
          <w:tab w:val="clear" w:pos="680"/>
        </w:tabs>
        <w:suppressAutoHyphens/>
        <w:contextualSpacing w:val="0"/>
        <w:rPr>
          <w:color w:val="000000"/>
        </w:rPr>
      </w:pPr>
      <w:r>
        <w:t xml:space="preserve">Method: returns the image resize option </w:t>
      </w:r>
    </w:p>
    <w:p w14:paraId="3D6327C2" w14:textId="77777777" w:rsidR="00FD47F5" w:rsidRDefault="00FD47F5" w:rsidP="00DA4C3E">
      <w:pPr>
        <w:pStyle w:val="ASN1Code"/>
        <w:rPr>
          <w:color w:val="000000"/>
        </w:rPr>
      </w:pPr>
      <w:r>
        <w:rPr>
          <w:color w:val="000000"/>
        </w:rPr>
        <w:tab/>
      </w:r>
      <w:r>
        <w:rPr>
          <w:rFonts w:cs="Arial"/>
          <w:color w:val="000000"/>
        </w:rPr>
        <w:t>ImageResizeOption</w:t>
      </w:r>
      <w:r>
        <w:rPr>
          <w:color w:val="000000"/>
        </w:rPr>
        <w:t xml:space="preserve"> </w:t>
      </w:r>
      <w:proofErr w:type="gramStart"/>
      <w:r>
        <w:rPr>
          <w:color w:val="000000"/>
        </w:rPr>
        <w:t>getImageResizeOption()</w:t>
      </w:r>
      <w:proofErr w:type="gramEnd"/>
    </w:p>
    <w:p w14:paraId="1FF8FF57" w14:textId="77777777" w:rsidR="00FD47F5" w:rsidRDefault="00FD47F5" w:rsidP="00DA4C3E">
      <w:pPr>
        <w:pStyle w:val="ASN1Code"/>
        <w:ind w:left="680"/>
        <w:rPr>
          <w:color w:val="000000"/>
        </w:rPr>
      </w:pPr>
    </w:p>
    <w:p w14:paraId="2E68797C" w14:textId="77777777" w:rsidR="00FD47F5" w:rsidRDefault="00FD47F5" w:rsidP="00FD47F5">
      <w:pPr>
        <w:pStyle w:val="ListBullet1"/>
        <w:numPr>
          <w:ilvl w:val="0"/>
          <w:numId w:val="26"/>
        </w:numPr>
        <w:tabs>
          <w:tab w:val="clear" w:pos="680"/>
        </w:tabs>
        <w:suppressAutoHyphens/>
        <w:contextualSpacing w:val="0"/>
        <w:rPr>
          <w:color w:val="000000"/>
        </w:rPr>
      </w:pPr>
      <w:r>
        <w:rPr>
          <w:bCs/>
          <w:color w:val="000000"/>
        </w:rPr>
        <w:t>Method: set the image resize option for file transfer.</w:t>
      </w:r>
    </w:p>
    <w:p w14:paraId="79094B75" w14:textId="77777777" w:rsidR="00FD47F5" w:rsidRDefault="00FD47F5" w:rsidP="00DA4C3E">
      <w:pPr>
        <w:pStyle w:val="ASN1Code"/>
        <w:ind w:left="680"/>
        <w:rPr>
          <w:color w:val="000000"/>
        </w:rPr>
      </w:pPr>
      <w:proofErr w:type="gramStart"/>
      <w:r>
        <w:rPr>
          <w:color w:val="000000"/>
        </w:rPr>
        <w:t>void</w:t>
      </w:r>
      <w:proofErr w:type="gramEnd"/>
      <w:r>
        <w:rPr>
          <w:color w:val="000000"/>
        </w:rPr>
        <w:t xml:space="preserve"> setImageResizeOption(ImageResizeOption option)</w:t>
      </w:r>
    </w:p>
    <w:p w14:paraId="74A0B74B" w14:textId="77777777" w:rsidR="00FD47F5" w:rsidRDefault="00FD47F5" w:rsidP="00DA4C3E">
      <w:pPr>
        <w:pStyle w:val="ASN1Code"/>
        <w:ind w:left="680"/>
        <w:rPr>
          <w:color w:val="000000"/>
        </w:rPr>
      </w:pPr>
    </w:p>
    <w:p w14:paraId="54A4B8BF"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max number of simultaneous file transfers.</w:t>
      </w:r>
    </w:p>
    <w:p w14:paraId="4E506502" w14:textId="77777777" w:rsidR="00FD47F5" w:rsidRDefault="00FD47F5" w:rsidP="00DA4C3E">
      <w:pPr>
        <w:pStyle w:val="ASN1Code"/>
        <w:ind w:left="680"/>
        <w:rPr>
          <w:color w:val="000000"/>
        </w:rPr>
      </w:pPr>
      <w:proofErr w:type="gramStart"/>
      <w:r>
        <w:rPr>
          <w:color w:val="000000"/>
        </w:rPr>
        <w:t>int</w:t>
      </w:r>
      <w:proofErr w:type="gramEnd"/>
      <w:r>
        <w:rPr>
          <w:color w:val="000000"/>
        </w:rPr>
        <w:t xml:space="preserve"> getMaxFileTransfers()</w:t>
      </w:r>
    </w:p>
    <w:p w14:paraId="7D3FCD99" w14:textId="77777777" w:rsidR="00FD47F5" w:rsidRDefault="00FD47F5" w:rsidP="00DA4C3E">
      <w:pPr>
        <w:ind w:left="720"/>
        <w:rPr>
          <w:rFonts w:ascii="Courier New" w:hAnsi="Courier New" w:cs="Courier New"/>
          <w:color w:val="000000"/>
          <w:szCs w:val="22"/>
        </w:rPr>
      </w:pPr>
    </w:p>
    <w:p w14:paraId="13BF588D"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rPr>
        <w:t>Method:</w:t>
      </w:r>
      <w:r>
        <w:rPr>
          <w:lang w:eastAsia="en-US"/>
        </w:rPr>
        <w:t xml:space="preserve"> returns </w:t>
      </w:r>
      <w:proofErr w:type="gramStart"/>
      <w:r>
        <w:rPr>
          <w:lang w:eastAsia="en-US"/>
        </w:rPr>
        <w:t>True</w:t>
      </w:r>
      <w:proofErr w:type="gramEnd"/>
      <w:r>
        <w:rPr>
          <w:lang w:eastAsia="en-US"/>
        </w:rPr>
        <w:t xml:space="preserve"> if group file transfer is supported, else returns False.</w:t>
      </w:r>
    </w:p>
    <w:p w14:paraId="2EB4D757" w14:textId="77777777" w:rsidR="00FD47F5" w:rsidRDefault="00FD47F5" w:rsidP="00DA4C3E">
      <w:pPr>
        <w:pStyle w:val="ASN1Code"/>
        <w:ind w:left="680"/>
        <w:rPr>
          <w:color w:val="000000"/>
          <w:lang w:eastAsia="en-US"/>
        </w:rPr>
      </w:pPr>
      <w:proofErr w:type="gramStart"/>
      <w:r>
        <w:rPr>
          <w:color w:val="000000"/>
          <w:szCs w:val="20"/>
        </w:rPr>
        <w:t>boolean</w:t>
      </w:r>
      <w:proofErr w:type="gramEnd"/>
      <w:r>
        <w:rPr>
          <w:color w:val="000000"/>
          <w:szCs w:val="20"/>
        </w:rPr>
        <w:t xml:space="preserve"> isGroupFileTransferSupported()</w:t>
      </w:r>
    </w:p>
    <w:p w14:paraId="6AB5EE55" w14:textId="77777777" w:rsidR="00FD47F5" w:rsidRDefault="00FD47F5" w:rsidP="00DA4C3E">
      <w:pPr>
        <w:pStyle w:val="ASN1Code"/>
        <w:ind w:left="680"/>
        <w:rPr>
          <w:color w:val="000000"/>
          <w:lang w:eastAsia="en-US"/>
        </w:rPr>
      </w:pPr>
    </w:p>
    <w:p w14:paraId="608528E4" w14:textId="77777777" w:rsidR="00FD47F5" w:rsidRDefault="00FD47F5" w:rsidP="00FD47F5">
      <w:pPr>
        <w:pStyle w:val="Heading4"/>
        <w:numPr>
          <w:ilvl w:val="3"/>
          <w:numId w:val="38"/>
        </w:numPr>
        <w:suppressAutoHyphens/>
      </w:pPr>
      <w:r>
        <w:t>Intents</w:t>
      </w:r>
    </w:p>
    <w:p w14:paraId="6F7E8FE3" w14:textId="77777777" w:rsidR="00FD47F5" w:rsidRDefault="00FD47F5" w:rsidP="00DA4C3E">
      <w:pPr>
        <w:rPr>
          <w:rFonts w:eastAsia="Arial"/>
        </w:rPr>
      </w:pPr>
      <w:r>
        <w:t>Intent broadcasted when a new file transfer invitation has been received. This Intent contains the following extra:</w:t>
      </w:r>
    </w:p>
    <w:p w14:paraId="6562E83B" w14:textId="77777777" w:rsidR="00FD47F5" w:rsidRDefault="00FD47F5" w:rsidP="00DA4C3E">
      <w:pPr>
        <w:rPr>
          <w:rFonts w:eastAsia="Arial"/>
        </w:rPr>
      </w:pPr>
    </w:p>
    <w:p w14:paraId="1E740783" w14:textId="77777777" w:rsidR="00FD47F5" w:rsidRDefault="00FD47F5" w:rsidP="00FD47F5">
      <w:pPr>
        <w:pStyle w:val="Listepuces21"/>
        <w:numPr>
          <w:ilvl w:val="1"/>
          <w:numId w:val="20"/>
        </w:numPr>
        <w:rPr>
          <w:color w:val="000000"/>
          <w:szCs w:val="20"/>
          <w:lang w:eastAsia="en-US"/>
        </w:rPr>
      </w:pPr>
      <w:r>
        <w:rPr>
          <w:rFonts w:eastAsia="Arial"/>
          <w:color w:val="000000"/>
        </w:rPr>
        <w:t>“</w:t>
      </w:r>
      <w:proofErr w:type="gramStart"/>
      <w:r>
        <w:rPr>
          <w:color w:val="000000"/>
        </w:rPr>
        <w:t>transferId</w:t>
      </w:r>
      <w:proofErr w:type="gramEnd"/>
      <w:r>
        <w:rPr>
          <w:color w:val="000000"/>
        </w:rPr>
        <w:t>”: (String) unique ID of the file transfer.</w:t>
      </w:r>
    </w:p>
    <w:p w14:paraId="6450EB87" w14:textId="77777777" w:rsidR="00FD47F5" w:rsidRDefault="00FD47F5" w:rsidP="00DA4C3E">
      <w:pPr>
        <w:pStyle w:val="ASN1Code"/>
        <w:ind w:left="680"/>
        <w:rPr>
          <w:color w:val="000000"/>
          <w:szCs w:val="20"/>
          <w:lang w:eastAsia="en-US"/>
        </w:rPr>
      </w:pPr>
      <w:r>
        <w:rPr>
          <w:color w:val="000000"/>
          <w:szCs w:val="20"/>
          <w:lang w:eastAsia="en-US"/>
        </w:rPr>
        <w:t>com.gsma.services.rcs.filetransfer.action.NEW_FILE_TRANSFER</w:t>
      </w:r>
    </w:p>
    <w:p w14:paraId="0F688A10" w14:textId="77777777" w:rsidR="00FD47F5" w:rsidRDefault="00FD47F5" w:rsidP="00DA4C3E">
      <w:pPr>
        <w:pStyle w:val="ASN1Code"/>
        <w:ind w:left="680"/>
        <w:rPr>
          <w:color w:val="000000"/>
          <w:szCs w:val="20"/>
          <w:lang w:eastAsia="en-US"/>
        </w:rPr>
      </w:pPr>
    </w:p>
    <w:p w14:paraId="3885507E" w14:textId="77777777" w:rsidR="00FD47F5" w:rsidRDefault="00FD47F5" w:rsidP="00DA4C3E">
      <w:pPr>
        <w:rPr>
          <w:rFonts w:eastAsia="Arial"/>
        </w:rPr>
      </w:pPr>
      <w:r>
        <w:t>Intent broadcasted when a file transfer is resumed automatically by the stack. This Intent contains the following extra:</w:t>
      </w:r>
    </w:p>
    <w:p w14:paraId="6D6DD2F4" w14:textId="77777777" w:rsidR="00FD47F5" w:rsidRDefault="00FD47F5" w:rsidP="00DA4C3E">
      <w:pPr>
        <w:rPr>
          <w:rFonts w:eastAsia="Arial"/>
        </w:rPr>
      </w:pPr>
    </w:p>
    <w:p w14:paraId="2942CB09" w14:textId="77777777" w:rsidR="00FD47F5" w:rsidRPr="00704E8D" w:rsidRDefault="00FD47F5" w:rsidP="00FD47F5">
      <w:pPr>
        <w:pStyle w:val="Listepuces21"/>
        <w:numPr>
          <w:ilvl w:val="1"/>
          <w:numId w:val="20"/>
        </w:numPr>
        <w:rPr>
          <w:rStyle w:val="SourceText"/>
        </w:rPr>
      </w:pPr>
      <w:r>
        <w:rPr>
          <w:rFonts w:eastAsia="Arial"/>
          <w:color w:val="000000"/>
        </w:rPr>
        <w:lastRenderedPageBreak/>
        <w:t>“</w:t>
      </w:r>
      <w:proofErr w:type="gramStart"/>
      <w:r>
        <w:rPr>
          <w:color w:val="000000"/>
        </w:rPr>
        <w:t>transferId</w:t>
      </w:r>
      <w:proofErr w:type="gramEnd"/>
      <w:r>
        <w:rPr>
          <w:color w:val="000000"/>
        </w:rPr>
        <w:t>”: (String) unique ID of the file transfer.</w:t>
      </w:r>
    </w:p>
    <w:p w14:paraId="0273DD6F" w14:textId="77777777" w:rsidR="00FD47F5" w:rsidRPr="00704E8D" w:rsidRDefault="00FD47F5" w:rsidP="00DA4C3E">
      <w:pPr>
        <w:pStyle w:val="ASN1Code"/>
        <w:ind w:left="680"/>
        <w:rPr>
          <w:color w:val="000000"/>
        </w:rPr>
      </w:pPr>
      <w:r w:rsidRPr="0097106A">
        <w:rPr>
          <w:rStyle w:val="SourceText"/>
          <w:szCs w:val="20"/>
        </w:rPr>
        <w:t>com.gsma.</w:t>
      </w:r>
      <w:r w:rsidRPr="00704E8D">
        <w:rPr>
          <w:rStyle w:val="SourceText"/>
        </w:rPr>
        <w:t>services</w:t>
      </w:r>
      <w:r w:rsidRPr="0097106A">
        <w:rPr>
          <w:rStyle w:val="SourceText"/>
          <w:szCs w:val="20"/>
        </w:rPr>
        <w:t>.rcs.filetransfer.action.RESUME_FILE_TRANSFER</w:t>
      </w:r>
    </w:p>
    <w:p w14:paraId="3202918A" w14:textId="77777777" w:rsidR="00FD47F5" w:rsidRDefault="00FD47F5" w:rsidP="00DA4C3E">
      <w:pPr>
        <w:pStyle w:val="ASN1Code"/>
        <w:ind w:left="680"/>
        <w:rPr>
          <w:color w:val="000000"/>
          <w:szCs w:val="20"/>
          <w:lang w:eastAsia="en-US"/>
        </w:rPr>
      </w:pPr>
    </w:p>
    <w:p w14:paraId="2796270A" w14:textId="77777777" w:rsidR="00FD47F5" w:rsidRDefault="00FD47F5" w:rsidP="00DA4C3E">
      <w:pPr>
        <w:rPr>
          <w:rFonts w:eastAsia="Arial"/>
        </w:rPr>
      </w:pPr>
      <w:r>
        <w:t>Intent broadcasted when there is a file transfer delivery timeout detected corresponding to the contact as specified in the intent parameter. This Intent contains the following extras:</w:t>
      </w:r>
    </w:p>
    <w:p w14:paraId="46647530" w14:textId="77777777" w:rsidR="00FD47F5" w:rsidRDefault="00FD47F5" w:rsidP="00DA4C3E">
      <w:pPr>
        <w:rPr>
          <w:rFonts w:eastAsia="Arial"/>
        </w:rPr>
      </w:pPr>
    </w:p>
    <w:p w14:paraId="16F08204" w14:textId="77777777" w:rsidR="00FD47F5" w:rsidRDefault="00FD47F5" w:rsidP="00FD47F5">
      <w:pPr>
        <w:pStyle w:val="Listepuces21"/>
        <w:numPr>
          <w:ilvl w:val="1"/>
          <w:numId w:val="20"/>
        </w:numPr>
        <w:rPr>
          <w:rFonts w:eastAsia="Arial"/>
          <w:color w:val="000000"/>
          <w:szCs w:val="20"/>
        </w:rPr>
      </w:pPr>
      <w:r>
        <w:rPr>
          <w:rFonts w:eastAsia="Arial"/>
          <w:color w:val="000000"/>
        </w:rPr>
        <w:t>“</w:t>
      </w:r>
      <w:proofErr w:type="gramStart"/>
      <w:r>
        <w:rPr>
          <w:color w:val="000000"/>
        </w:rPr>
        <w:t>contact</w:t>
      </w:r>
      <w:proofErr w:type="gramEnd"/>
      <w:r>
        <w:rPr>
          <w:color w:val="000000"/>
        </w:rPr>
        <w:t>”: (ContactId) ContactId of the contact corresponding to the conversation.</w:t>
      </w:r>
    </w:p>
    <w:p w14:paraId="23B8832F" w14:textId="77777777" w:rsidR="00FD47F5" w:rsidRDefault="00FD47F5" w:rsidP="00FD47F5">
      <w:pPr>
        <w:pStyle w:val="Listepuces21"/>
        <w:numPr>
          <w:ilvl w:val="1"/>
          <w:numId w:val="20"/>
        </w:numPr>
        <w:rPr>
          <w:color w:val="000000"/>
          <w:szCs w:val="20"/>
        </w:rPr>
      </w:pPr>
      <w:r>
        <w:rPr>
          <w:rFonts w:eastAsia="Arial"/>
          <w:color w:val="000000"/>
          <w:szCs w:val="20"/>
        </w:rPr>
        <w:t>“</w:t>
      </w:r>
      <w:proofErr w:type="gramStart"/>
      <w:r>
        <w:rPr>
          <w:color w:val="000000"/>
          <w:szCs w:val="20"/>
        </w:rPr>
        <w:t>transferId</w:t>
      </w:r>
      <w:proofErr w:type="gramEnd"/>
      <w:r>
        <w:rPr>
          <w:color w:val="000000"/>
          <w:szCs w:val="20"/>
        </w:rPr>
        <w:t>”: (String) unique ID of the file transfer.</w:t>
      </w:r>
    </w:p>
    <w:p w14:paraId="788D7099" w14:textId="77777777" w:rsidR="00FD47F5" w:rsidRDefault="00FD47F5" w:rsidP="00DA4C3E">
      <w:pPr>
        <w:pStyle w:val="ASN1Code"/>
        <w:ind w:left="680"/>
        <w:rPr>
          <w:color w:val="000000"/>
          <w:szCs w:val="20"/>
        </w:rPr>
      </w:pPr>
      <w:r>
        <w:rPr>
          <w:color w:val="000000"/>
          <w:szCs w:val="20"/>
        </w:rPr>
        <w:t>com.gsma.services.rcs.filetransfer.</w:t>
      </w:r>
      <w:r>
        <w:rPr>
          <w:color w:val="000000"/>
          <w:szCs w:val="20"/>
          <w:lang w:eastAsia="en-US"/>
        </w:rPr>
        <w:t>action.FILE_TRANSFER_DELIVERY_EXPIRED</w:t>
      </w:r>
    </w:p>
    <w:p w14:paraId="6B74242F" w14:textId="77777777" w:rsidR="00FD47F5" w:rsidRDefault="00FD47F5" w:rsidP="00FD47F5">
      <w:pPr>
        <w:pStyle w:val="Heading4"/>
        <w:numPr>
          <w:ilvl w:val="3"/>
          <w:numId w:val="38"/>
        </w:numPr>
        <w:suppressAutoHyphens/>
      </w:pPr>
      <w:r>
        <w:t>Content Providers</w:t>
      </w:r>
    </w:p>
    <w:p w14:paraId="619D086C" w14:textId="77777777" w:rsidR="00FD47F5" w:rsidRDefault="00FD47F5" w:rsidP="00DA4C3E">
      <w:pPr>
        <w:rPr>
          <w:lang w:eastAsia="en-US"/>
        </w:rPr>
      </w:pPr>
      <w:r>
        <w:rPr>
          <w:lang w:eastAsia="en-US"/>
        </w:rPr>
        <w:t>A content provider is used to store the file transfer history persistently. There is one entry per file transfer.</w:t>
      </w:r>
    </w:p>
    <w:p w14:paraId="51641DB5" w14:textId="77777777" w:rsidR="00FD47F5" w:rsidRDefault="00FD47F5" w:rsidP="00DA4C3E">
      <w:r>
        <w:rPr>
          <w:lang w:eastAsia="en-US"/>
        </w:rPr>
        <w:t xml:space="preserve">Class </w:t>
      </w:r>
      <w:r>
        <w:rPr>
          <w:b/>
          <w:lang w:eastAsia="en-US"/>
        </w:rPr>
        <w:t>FileTransferLog:</w:t>
      </w:r>
    </w:p>
    <w:p w14:paraId="08D495EE" w14:textId="77777777" w:rsidR="00FD47F5" w:rsidRPr="00704E8D" w:rsidRDefault="00FD47F5" w:rsidP="00DA4C3E">
      <w:pPr>
        <w:jc w:val="left"/>
        <w:rPr>
          <w:rFonts w:ascii="Courier New" w:hAnsi="Courier New"/>
          <w:sz w:val="20"/>
        </w:rPr>
      </w:pPr>
      <w:r>
        <w:t>Event log provider member id used when merging the data from this provider with other registered event log provider members data into a common cursor:</w:t>
      </w:r>
    </w:p>
    <w:p w14:paraId="5E887186" w14:textId="77777777" w:rsidR="00FD47F5" w:rsidRPr="00704E8D" w:rsidRDefault="00FD47F5" w:rsidP="00DA4C3E">
      <w:pPr>
        <w:jc w:val="left"/>
      </w:pPr>
      <w:proofErr w:type="gramStart"/>
      <w:r>
        <w:rPr>
          <w:rFonts w:ascii="Courier New" w:hAnsi="Courier New" w:cs="Courier New"/>
          <w:sz w:val="20"/>
        </w:rPr>
        <w:t>static</w:t>
      </w:r>
      <w:proofErr w:type="gramEnd"/>
      <w:r>
        <w:rPr>
          <w:rFonts w:ascii="Courier New" w:hAnsi="Courier New" w:cs="Courier New"/>
          <w:sz w:val="20"/>
        </w:rPr>
        <w:t xml:space="preserve"> final int HISTORYLOG_MEMBER_ID = 2</w:t>
      </w:r>
    </w:p>
    <w:p w14:paraId="33780602" w14:textId="77777777" w:rsidR="00FD47F5" w:rsidRPr="00704E8D" w:rsidRDefault="00FD47F5" w:rsidP="00DA4C3E">
      <w:pPr>
        <w:jc w:val="left"/>
        <w:rPr>
          <w:rFonts w:ascii="Courier New" w:hAnsi="Courier New"/>
          <w:sz w:val="20"/>
        </w:rPr>
      </w:pPr>
      <w:r>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1E8B5CE3" w14:textId="77777777" w:rsidR="00FD47F5" w:rsidRPr="00704E8D" w:rsidRDefault="00FD47F5" w:rsidP="00DA4C3E">
      <w:pPr>
        <w:jc w:val="left"/>
      </w:pPr>
      <w:proofErr w:type="gramStart"/>
      <w:r>
        <w:rPr>
          <w:rFonts w:ascii="Courier New" w:hAnsi="Courier New" w:cs="Courier New"/>
          <w:sz w:val="20"/>
        </w:rPr>
        <w:t>static</w:t>
      </w:r>
      <w:proofErr w:type="gramEnd"/>
      <w:r>
        <w:rPr>
          <w:rFonts w:ascii="Courier New" w:hAnsi="Courier New" w:cs="Courier New"/>
          <w:sz w:val="20"/>
        </w:rPr>
        <w:t xml:space="preserve"> final Uri CONTENT_URI = "content://com.gsma.services.rcs.provider.filetransfer/filetransfer"</w:t>
      </w:r>
    </w:p>
    <w:p w14:paraId="637721FE" w14:textId="77777777" w:rsidR="00FD47F5" w:rsidRDefault="00FD47F5" w:rsidP="00DA4C3E">
      <w:pPr>
        <w:jc w:val="left"/>
        <w:rPr>
          <w:szCs w:val="22"/>
        </w:rPr>
      </w:pPr>
      <w:r>
        <w:t>The “FT_ID” column below is defined as the unique primary key and can be references with adding a path segment to the CONTENT_URI + “/” + &lt;primary key&gt;</w:t>
      </w:r>
    </w:p>
    <w:p w14:paraId="6C5FE995" w14:textId="77777777" w:rsidR="00FD47F5" w:rsidRPr="00704E8D" w:rsidRDefault="00FD47F5" w:rsidP="00DA4C3E">
      <w:pPr>
        <w:jc w:val="left"/>
        <w:rPr>
          <w:rFonts w:ascii="Courier New" w:hAnsi="Courier New"/>
          <w:sz w:val="20"/>
        </w:rPr>
      </w:pPr>
      <w:r>
        <w:rPr>
          <w:szCs w:val="22"/>
        </w:rPr>
        <w:t>Column name definition constants to be used when accessing this provider:</w:t>
      </w:r>
    </w:p>
    <w:p w14:paraId="3690F0F1"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BASECOLUMN_ID = “_id”</w:t>
      </w:r>
    </w:p>
    <w:p w14:paraId="7178121C"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FT_ID = "ft_id"</w:t>
      </w:r>
    </w:p>
    <w:p w14:paraId="265B9DBB"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CHAT_ID = "chat_id"</w:t>
      </w:r>
    </w:p>
    <w:p w14:paraId="23BED598"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CONTACT = "contact"</w:t>
      </w:r>
    </w:p>
    <w:p w14:paraId="6B14E6B5"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FILE = "file"</w:t>
      </w:r>
    </w:p>
    <w:p w14:paraId="1BE39A54"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FILE_EXPIRATION = "file_expiration"</w:t>
      </w:r>
    </w:p>
    <w:p w14:paraId="05A443A3"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FILENAME = "filename"</w:t>
      </w:r>
    </w:p>
    <w:p w14:paraId="09C383C2"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MIME_TYPE = "mime_type"</w:t>
      </w:r>
    </w:p>
    <w:p w14:paraId="2CA25E27"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FILEICON = "fileicon"</w:t>
      </w:r>
    </w:p>
    <w:p w14:paraId="6C02CC3E" w14:textId="77777777" w:rsidR="00FD47F5" w:rsidRDefault="00FD47F5" w:rsidP="00DA4C3E">
      <w:pPr>
        <w:rPr>
          <w:ins w:id="307" w:author="E Ersoz" w:date="2016-02-08T10:17:00Z"/>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FILEICON_MIME_TYPE = "fileicon_mime_type"</w:t>
      </w:r>
    </w:p>
    <w:p w14:paraId="785BC8B4" w14:textId="20827A3F" w:rsidR="008A4F3C" w:rsidRDefault="008A4F3C" w:rsidP="00DA4C3E">
      <w:pPr>
        <w:rPr>
          <w:rFonts w:ascii="Courier New" w:hAnsi="Courier New" w:cs="Courier New"/>
          <w:sz w:val="20"/>
        </w:rPr>
      </w:pPr>
      <w:proofErr w:type="gramStart"/>
      <w:ins w:id="308" w:author="E Ersoz" w:date="2016-02-08T10:17:00Z">
        <w:r>
          <w:rPr>
            <w:rFonts w:ascii="Courier New" w:hAnsi="Courier New" w:cs="Courier New"/>
            <w:sz w:val="20"/>
          </w:rPr>
          <w:t>static</w:t>
        </w:r>
        <w:proofErr w:type="gramEnd"/>
        <w:r>
          <w:rPr>
            <w:rFonts w:ascii="Courier New" w:hAnsi="Courier New" w:cs="Courier New"/>
            <w:sz w:val="20"/>
          </w:rPr>
          <w:t xml:space="preserve"> final String DISPOSITION = "disposition"</w:t>
        </w:r>
      </w:ins>
    </w:p>
    <w:p w14:paraId="42624AB4"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DIRECTION = "direction"</w:t>
      </w:r>
    </w:p>
    <w:p w14:paraId="4FD8AFAF"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FILESIZE = "filesize"</w:t>
      </w:r>
    </w:p>
    <w:p w14:paraId="46D8B3AD"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TRANSFERRED = "transferred"</w:t>
      </w:r>
    </w:p>
    <w:p w14:paraId="0271CB4B"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TIMESTAMP = "timestamp"</w:t>
      </w:r>
    </w:p>
    <w:p w14:paraId="6290AEBF" w14:textId="77777777" w:rsidR="00FD47F5" w:rsidRDefault="00FD47F5" w:rsidP="00DA4C3E">
      <w:pPr>
        <w:rPr>
          <w:rFonts w:ascii="Courier New" w:hAnsi="Courier New" w:cs="Courier New"/>
          <w:sz w:val="20"/>
        </w:rPr>
      </w:pPr>
      <w:proofErr w:type="gramStart"/>
      <w:r>
        <w:rPr>
          <w:rFonts w:ascii="Courier New" w:hAnsi="Courier New" w:cs="Courier New"/>
          <w:sz w:val="20"/>
        </w:rPr>
        <w:lastRenderedPageBreak/>
        <w:t>static</w:t>
      </w:r>
      <w:proofErr w:type="gramEnd"/>
      <w:r>
        <w:rPr>
          <w:rFonts w:ascii="Courier New" w:hAnsi="Courier New" w:cs="Courier New"/>
          <w:sz w:val="20"/>
        </w:rPr>
        <w:t xml:space="preserve"> final String TIMESTAMP_SENT = "timestamp_sent"</w:t>
      </w:r>
    </w:p>
    <w:p w14:paraId="638CBF90"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TIMESTAMP_DELIVERED = "timestamp_delivered"</w:t>
      </w:r>
    </w:p>
    <w:p w14:paraId="299DD08E"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TIMESTAMP_DISPLAYED = "timestamp_displayed"      </w:t>
      </w:r>
    </w:p>
    <w:p w14:paraId="265697E0"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EXPIRED_DELIVERY = “expired_delivery”</w:t>
      </w:r>
    </w:p>
    <w:p w14:paraId="630D405E"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STATE = "state"</w:t>
      </w:r>
    </w:p>
    <w:p w14:paraId="0E6B47BE"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REASON_CODE = "reason_code"</w:t>
      </w:r>
    </w:p>
    <w:p w14:paraId="44AC0596"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READ_STATUS = "read_status"</w:t>
      </w:r>
    </w:p>
    <w:p w14:paraId="165F22DD" w14:textId="77777777" w:rsidR="00FD47F5" w:rsidRDefault="00FD47F5" w:rsidP="00DA4C3E">
      <w:pPr>
        <w:rPr>
          <w:rFonts w:ascii="Courier New" w:hAnsi="Courier New" w:cs="Courier New"/>
          <w:sz w:val="20"/>
        </w:rPr>
      </w:pPr>
    </w:p>
    <w:p w14:paraId="5AC923D1" w14:textId="77777777" w:rsidR="00FD47F5" w:rsidRDefault="00FD47F5" w:rsidP="00846F7F">
      <w:pPr>
        <w:pStyle w:val="NormalParagraph"/>
      </w:pPr>
      <w:r>
        <w:t>The content provider has the following columns:</w:t>
      </w:r>
    </w:p>
    <w:p w14:paraId="716FF738" w14:textId="77777777" w:rsidR="00FD47F5" w:rsidRDefault="00FD47F5" w:rsidP="00846F7F">
      <w:pPr>
        <w:pStyle w:val="NormalParagraph"/>
      </w:pPr>
      <w:r>
        <w:t>FILETRANSFER</w:t>
      </w:r>
    </w:p>
    <w:tbl>
      <w:tblPr>
        <w:tblW w:w="9002" w:type="dxa"/>
        <w:tblInd w:w="123" w:type="dxa"/>
        <w:tblLayout w:type="fixed"/>
        <w:tblLook w:val="0000" w:firstRow="0" w:lastRow="0" w:firstColumn="0" w:lastColumn="0" w:noHBand="0" w:noVBand="0"/>
      </w:tblPr>
      <w:tblGrid>
        <w:gridCol w:w="2685"/>
        <w:gridCol w:w="1980"/>
        <w:gridCol w:w="4337"/>
      </w:tblGrid>
      <w:tr w:rsidR="00FD47F5" w14:paraId="5B384236" w14:textId="77777777" w:rsidTr="008A4F3C">
        <w:trPr>
          <w:tblHeader/>
        </w:trPr>
        <w:tc>
          <w:tcPr>
            <w:tcW w:w="2685" w:type="dxa"/>
            <w:tcBorders>
              <w:top w:val="single" w:sz="4" w:space="0" w:color="000000"/>
              <w:left w:val="single" w:sz="4" w:space="0" w:color="000000"/>
              <w:bottom w:val="single" w:sz="4" w:space="0" w:color="000000"/>
            </w:tcBorders>
            <w:shd w:val="clear" w:color="auto" w:fill="DE002B"/>
          </w:tcPr>
          <w:p w14:paraId="6F6C0791" w14:textId="77777777" w:rsidR="00FD47F5" w:rsidRPr="00704E8D" w:rsidRDefault="00FD47F5" w:rsidP="00DA4C3E">
            <w:pPr>
              <w:pStyle w:val="TableHeader"/>
            </w:pPr>
            <w:r w:rsidRPr="00704E8D">
              <w:t>Data</w:t>
            </w:r>
          </w:p>
        </w:tc>
        <w:tc>
          <w:tcPr>
            <w:tcW w:w="1980" w:type="dxa"/>
            <w:tcBorders>
              <w:top w:val="single" w:sz="4" w:space="0" w:color="000000"/>
              <w:left w:val="single" w:sz="4" w:space="0" w:color="000000"/>
              <w:bottom w:val="single" w:sz="4" w:space="0" w:color="000000"/>
            </w:tcBorders>
            <w:shd w:val="clear" w:color="auto" w:fill="DE002B"/>
          </w:tcPr>
          <w:p w14:paraId="1E6B38FE" w14:textId="77777777" w:rsidR="00FD47F5" w:rsidRPr="00704E8D" w:rsidRDefault="00FD47F5" w:rsidP="00DA4C3E">
            <w:pPr>
              <w:pStyle w:val="TableHeader"/>
            </w:pPr>
            <w:r w:rsidRPr="00704E8D">
              <w:t>Data type</w:t>
            </w:r>
          </w:p>
        </w:tc>
        <w:tc>
          <w:tcPr>
            <w:tcW w:w="4337" w:type="dxa"/>
            <w:tcBorders>
              <w:top w:val="single" w:sz="4" w:space="0" w:color="000000"/>
              <w:left w:val="single" w:sz="4" w:space="0" w:color="000000"/>
              <w:bottom w:val="single" w:sz="4" w:space="0" w:color="000000"/>
              <w:right w:val="single" w:sz="4" w:space="0" w:color="000000"/>
            </w:tcBorders>
            <w:shd w:val="clear" w:color="auto" w:fill="DE002B"/>
          </w:tcPr>
          <w:p w14:paraId="127630BB" w14:textId="77777777" w:rsidR="00FD47F5" w:rsidRPr="00704E8D" w:rsidRDefault="00FD47F5" w:rsidP="00DA4C3E">
            <w:pPr>
              <w:pStyle w:val="TableHeader"/>
              <w:rPr>
                <w:color w:val="000000"/>
              </w:rPr>
            </w:pPr>
            <w:r w:rsidRPr="00704E8D">
              <w:t>Comment</w:t>
            </w:r>
          </w:p>
        </w:tc>
      </w:tr>
      <w:tr w:rsidR="00FD47F5" w14:paraId="7D6DD3A1" w14:textId="77777777" w:rsidTr="008A4F3C">
        <w:tc>
          <w:tcPr>
            <w:tcW w:w="2685" w:type="dxa"/>
            <w:tcBorders>
              <w:top w:val="single" w:sz="4" w:space="0" w:color="000000"/>
              <w:left w:val="single" w:sz="4" w:space="0" w:color="000000"/>
              <w:bottom w:val="single" w:sz="4" w:space="0" w:color="000000"/>
            </w:tcBorders>
            <w:shd w:val="clear" w:color="auto" w:fill="auto"/>
          </w:tcPr>
          <w:p w14:paraId="1850E803" w14:textId="77777777" w:rsidR="00FD47F5" w:rsidRDefault="00FD47F5" w:rsidP="00DA4C3E">
            <w:pPr>
              <w:pStyle w:val="TableText"/>
              <w:rPr>
                <w:color w:val="000000"/>
              </w:rPr>
            </w:pPr>
            <w:r>
              <w:rPr>
                <w:color w:val="000000"/>
              </w:rPr>
              <w:t>BASECOLUMN_ID</w:t>
            </w:r>
          </w:p>
        </w:tc>
        <w:tc>
          <w:tcPr>
            <w:tcW w:w="1980" w:type="dxa"/>
            <w:tcBorders>
              <w:top w:val="single" w:sz="4" w:space="0" w:color="000000"/>
              <w:left w:val="single" w:sz="4" w:space="0" w:color="000000"/>
              <w:bottom w:val="single" w:sz="4" w:space="0" w:color="000000"/>
            </w:tcBorders>
            <w:shd w:val="clear" w:color="auto" w:fill="auto"/>
          </w:tcPr>
          <w:p w14:paraId="72E17F1F" w14:textId="77777777" w:rsidR="00FD47F5" w:rsidRDefault="00FD47F5" w:rsidP="00DA4C3E">
            <w:pPr>
              <w:pStyle w:val="TableText"/>
              <w:rPr>
                <w:color w:val="000000"/>
              </w:rPr>
            </w:pPr>
            <w:r>
              <w:rPr>
                <w:color w:val="000000"/>
              </w:rPr>
              <w:t>Long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4FD6C5C4" w14:textId="77777777" w:rsidR="00FD47F5" w:rsidRDefault="00FD47F5" w:rsidP="00DA4C3E">
            <w:pPr>
              <w:pStyle w:val="TableText"/>
              <w:rPr>
                <w:color w:val="000000"/>
              </w:rPr>
            </w:pPr>
            <w:r>
              <w:rPr>
                <w:color w:val="000000"/>
              </w:rPr>
              <w:t>Unique value (even across several history log members)</w:t>
            </w:r>
          </w:p>
        </w:tc>
      </w:tr>
      <w:tr w:rsidR="00FD47F5" w14:paraId="2F1C11A3" w14:textId="77777777" w:rsidTr="008A4F3C">
        <w:tc>
          <w:tcPr>
            <w:tcW w:w="2685" w:type="dxa"/>
            <w:tcBorders>
              <w:left w:val="single" w:sz="4" w:space="0" w:color="000000"/>
              <w:bottom w:val="single" w:sz="4" w:space="0" w:color="000000"/>
            </w:tcBorders>
            <w:shd w:val="clear" w:color="auto" w:fill="auto"/>
          </w:tcPr>
          <w:p w14:paraId="795CC91C" w14:textId="77777777" w:rsidR="00FD47F5" w:rsidRDefault="00FD47F5" w:rsidP="00DA4C3E">
            <w:pPr>
              <w:pStyle w:val="TableText"/>
              <w:rPr>
                <w:color w:val="000000"/>
              </w:rPr>
            </w:pPr>
            <w:r>
              <w:rPr>
                <w:color w:val="000000"/>
              </w:rPr>
              <w:t>FT_ID</w:t>
            </w:r>
          </w:p>
        </w:tc>
        <w:tc>
          <w:tcPr>
            <w:tcW w:w="1980" w:type="dxa"/>
            <w:tcBorders>
              <w:left w:val="single" w:sz="4" w:space="0" w:color="000000"/>
              <w:bottom w:val="single" w:sz="4" w:space="0" w:color="000000"/>
            </w:tcBorders>
            <w:shd w:val="clear" w:color="auto" w:fill="auto"/>
          </w:tcPr>
          <w:p w14:paraId="779C40AA" w14:textId="77777777" w:rsidR="00FD47F5" w:rsidRDefault="00FD47F5" w:rsidP="00DA4C3E">
            <w:pPr>
              <w:pStyle w:val="TableText"/>
              <w:rPr>
                <w:color w:val="000000"/>
              </w:rPr>
            </w:pPr>
            <w:r>
              <w:rPr>
                <w:color w:val="000000"/>
              </w:rPr>
              <w:t>String (primary key not null)</w:t>
            </w:r>
          </w:p>
        </w:tc>
        <w:tc>
          <w:tcPr>
            <w:tcW w:w="4337" w:type="dxa"/>
            <w:tcBorders>
              <w:left w:val="single" w:sz="4" w:space="0" w:color="000000"/>
              <w:bottom w:val="single" w:sz="4" w:space="0" w:color="000000"/>
              <w:right w:val="single" w:sz="4" w:space="0" w:color="000000"/>
            </w:tcBorders>
            <w:shd w:val="clear" w:color="auto" w:fill="auto"/>
          </w:tcPr>
          <w:p w14:paraId="40699F96" w14:textId="77777777" w:rsidR="00FD47F5" w:rsidRDefault="00FD47F5" w:rsidP="00DA4C3E">
            <w:pPr>
              <w:pStyle w:val="TableText"/>
              <w:rPr>
                <w:color w:val="000000"/>
              </w:rPr>
            </w:pPr>
            <w:r>
              <w:rPr>
                <w:color w:val="000000"/>
              </w:rPr>
              <w:t>Unique file transfer identifier</w:t>
            </w:r>
          </w:p>
        </w:tc>
      </w:tr>
      <w:tr w:rsidR="00FD47F5" w14:paraId="79069E0C" w14:textId="77777777" w:rsidTr="008A4F3C">
        <w:tc>
          <w:tcPr>
            <w:tcW w:w="2685" w:type="dxa"/>
            <w:tcBorders>
              <w:left w:val="single" w:sz="4" w:space="0" w:color="000000"/>
              <w:bottom w:val="single" w:sz="4" w:space="0" w:color="000000"/>
            </w:tcBorders>
            <w:shd w:val="clear" w:color="auto" w:fill="auto"/>
          </w:tcPr>
          <w:p w14:paraId="62DD7361" w14:textId="77777777" w:rsidR="00FD47F5" w:rsidRDefault="00FD47F5" w:rsidP="00DA4C3E">
            <w:pPr>
              <w:pStyle w:val="TableText"/>
              <w:snapToGrid w:val="0"/>
              <w:rPr>
                <w:color w:val="000000"/>
              </w:rPr>
            </w:pPr>
            <w:r>
              <w:rPr>
                <w:color w:val="000000"/>
              </w:rPr>
              <w:t>CHAT_ID</w:t>
            </w:r>
          </w:p>
        </w:tc>
        <w:tc>
          <w:tcPr>
            <w:tcW w:w="1980" w:type="dxa"/>
            <w:tcBorders>
              <w:left w:val="single" w:sz="4" w:space="0" w:color="000000"/>
              <w:bottom w:val="single" w:sz="4" w:space="0" w:color="000000"/>
            </w:tcBorders>
            <w:shd w:val="clear" w:color="auto" w:fill="auto"/>
          </w:tcPr>
          <w:p w14:paraId="64A02FEB" w14:textId="77777777" w:rsidR="00FD47F5" w:rsidRDefault="00FD47F5" w:rsidP="00DA4C3E">
            <w:pPr>
              <w:pStyle w:val="TableText"/>
              <w:snapToGrid w:val="0"/>
              <w:rPr>
                <w:color w:val="000000"/>
              </w:rPr>
            </w:pPr>
            <w:r>
              <w:rPr>
                <w:color w:val="000000"/>
              </w:rPr>
              <w:t>String (not null)</w:t>
            </w:r>
          </w:p>
        </w:tc>
        <w:tc>
          <w:tcPr>
            <w:tcW w:w="4337" w:type="dxa"/>
            <w:tcBorders>
              <w:left w:val="single" w:sz="4" w:space="0" w:color="000000"/>
              <w:bottom w:val="single" w:sz="4" w:space="0" w:color="000000"/>
              <w:right w:val="single" w:sz="4" w:space="0" w:color="000000"/>
            </w:tcBorders>
            <w:shd w:val="clear" w:color="auto" w:fill="auto"/>
          </w:tcPr>
          <w:p w14:paraId="705B48D9" w14:textId="77777777" w:rsidR="00FD47F5" w:rsidRDefault="00FD47F5" w:rsidP="00DA4C3E">
            <w:pPr>
              <w:pStyle w:val="TableText"/>
              <w:snapToGrid w:val="0"/>
              <w:rPr>
                <w:color w:val="000000"/>
              </w:rPr>
            </w:pPr>
            <w:r>
              <w:rPr>
                <w:color w:val="000000"/>
              </w:rPr>
              <w:t>Id of chat</w:t>
            </w:r>
          </w:p>
        </w:tc>
      </w:tr>
      <w:tr w:rsidR="00FD47F5" w14:paraId="5FF0AA57" w14:textId="77777777" w:rsidTr="008A4F3C">
        <w:tc>
          <w:tcPr>
            <w:tcW w:w="2685" w:type="dxa"/>
            <w:tcBorders>
              <w:top w:val="single" w:sz="4" w:space="0" w:color="000000"/>
              <w:left w:val="single" w:sz="4" w:space="0" w:color="000000"/>
              <w:bottom w:val="single" w:sz="4" w:space="0" w:color="000000"/>
            </w:tcBorders>
            <w:shd w:val="clear" w:color="auto" w:fill="auto"/>
          </w:tcPr>
          <w:p w14:paraId="0DEA1DE3" w14:textId="77777777" w:rsidR="00FD47F5" w:rsidRDefault="00FD47F5" w:rsidP="00DA4C3E">
            <w:pPr>
              <w:pStyle w:val="TableText"/>
              <w:rPr>
                <w:color w:val="000000"/>
              </w:rPr>
            </w:pPr>
            <w:r>
              <w:rPr>
                <w:color w:val="000000"/>
              </w:rPr>
              <w:t>CONTACT</w:t>
            </w:r>
          </w:p>
        </w:tc>
        <w:tc>
          <w:tcPr>
            <w:tcW w:w="1980" w:type="dxa"/>
            <w:tcBorders>
              <w:top w:val="single" w:sz="4" w:space="0" w:color="000000"/>
              <w:left w:val="single" w:sz="4" w:space="0" w:color="000000"/>
              <w:bottom w:val="single" w:sz="4" w:space="0" w:color="000000"/>
            </w:tcBorders>
            <w:shd w:val="clear" w:color="auto" w:fill="auto"/>
          </w:tcPr>
          <w:p w14:paraId="698933C0" w14:textId="77777777" w:rsidR="00FD47F5" w:rsidRDefault="00FD47F5" w:rsidP="00DA4C3E">
            <w:pPr>
              <w:pStyle w:val="TableText"/>
              <w:rPr>
                <w:color w:val="000000"/>
              </w:rPr>
            </w:pPr>
            <w:r>
              <w:rPr>
                <w:color w:val="000000"/>
              </w:rPr>
              <w:t>String</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4F9345FC" w14:textId="77777777" w:rsidR="00FD47F5" w:rsidRDefault="00FD47F5" w:rsidP="00DA4C3E">
            <w:pPr>
              <w:pStyle w:val="TableText"/>
              <w:rPr>
                <w:color w:val="000000"/>
              </w:rPr>
            </w:pPr>
            <w:r>
              <w:rPr>
                <w:color w:val="000000"/>
              </w:rPr>
              <w:t>ContactId formatted number of remote contact or null if the filetransfer is an outgoing group file transfer.</w:t>
            </w:r>
          </w:p>
        </w:tc>
      </w:tr>
      <w:tr w:rsidR="00FD47F5" w14:paraId="29EF1499" w14:textId="77777777" w:rsidTr="008A4F3C">
        <w:tc>
          <w:tcPr>
            <w:tcW w:w="2685" w:type="dxa"/>
            <w:tcBorders>
              <w:left w:val="single" w:sz="4" w:space="0" w:color="000000"/>
              <w:bottom w:val="single" w:sz="4" w:space="0" w:color="000000"/>
            </w:tcBorders>
            <w:shd w:val="clear" w:color="auto" w:fill="auto"/>
          </w:tcPr>
          <w:p w14:paraId="2EC3A49F" w14:textId="77777777" w:rsidR="00FD47F5" w:rsidRDefault="00FD47F5" w:rsidP="00DA4C3E">
            <w:pPr>
              <w:pStyle w:val="TableText"/>
              <w:rPr>
                <w:color w:val="000000"/>
              </w:rPr>
            </w:pPr>
            <w:r>
              <w:rPr>
                <w:color w:val="000000"/>
              </w:rPr>
              <w:t>FILE</w:t>
            </w:r>
          </w:p>
        </w:tc>
        <w:tc>
          <w:tcPr>
            <w:tcW w:w="1980" w:type="dxa"/>
            <w:tcBorders>
              <w:left w:val="single" w:sz="4" w:space="0" w:color="000000"/>
              <w:bottom w:val="single" w:sz="4" w:space="0" w:color="000000"/>
            </w:tcBorders>
            <w:shd w:val="clear" w:color="auto" w:fill="auto"/>
          </w:tcPr>
          <w:p w14:paraId="228F3983" w14:textId="77777777" w:rsidR="00FD47F5" w:rsidRDefault="00FD47F5" w:rsidP="00DA4C3E">
            <w:pPr>
              <w:pStyle w:val="TableText"/>
              <w:rPr>
                <w:color w:val="000000"/>
              </w:rPr>
            </w:pPr>
            <w:r>
              <w:rPr>
                <w:color w:val="000000"/>
              </w:rPr>
              <w:t>String (not null)</w:t>
            </w:r>
          </w:p>
        </w:tc>
        <w:tc>
          <w:tcPr>
            <w:tcW w:w="4337" w:type="dxa"/>
            <w:tcBorders>
              <w:left w:val="single" w:sz="4" w:space="0" w:color="000000"/>
              <w:bottom w:val="single" w:sz="4" w:space="0" w:color="000000"/>
              <w:right w:val="single" w:sz="4" w:space="0" w:color="000000"/>
            </w:tcBorders>
            <w:shd w:val="clear" w:color="auto" w:fill="auto"/>
          </w:tcPr>
          <w:p w14:paraId="6B9E1095" w14:textId="77777777" w:rsidR="00FD47F5" w:rsidRDefault="00FD47F5" w:rsidP="00DA4C3E">
            <w:pPr>
              <w:pStyle w:val="TableText"/>
              <w:rPr>
                <w:color w:val="000000"/>
              </w:rPr>
            </w:pPr>
            <w:r>
              <w:rPr>
                <w:color w:val="000000"/>
              </w:rPr>
              <w:t>URI of the file</w:t>
            </w:r>
          </w:p>
        </w:tc>
      </w:tr>
      <w:tr w:rsidR="00FD47F5" w14:paraId="54AACFCE" w14:textId="77777777" w:rsidTr="008A4F3C">
        <w:tc>
          <w:tcPr>
            <w:tcW w:w="2685" w:type="dxa"/>
            <w:tcBorders>
              <w:top w:val="single" w:sz="4" w:space="0" w:color="000000"/>
              <w:left w:val="single" w:sz="4" w:space="0" w:color="000000"/>
              <w:bottom w:val="single" w:sz="4" w:space="0" w:color="000000"/>
            </w:tcBorders>
            <w:shd w:val="clear" w:color="auto" w:fill="auto"/>
          </w:tcPr>
          <w:p w14:paraId="53F5FDC9" w14:textId="77777777" w:rsidR="00FD47F5" w:rsidRDefault="00FD47F5" w:rsidP="00DA4C3E">
            <w:pPr>
              <w:pStyle w:val="TableText"/>
              <w:rPr>
                <w:color w:val="000000"/>
              </w:rPr>
            </w:pPr>
            <w:r>
              <w:rPr>
                <w:color w:val="000000"/>
              </w:rPr>
              <w:t>FILE_EXPIRATION</w:t>
            </w:r>
          </w:p>
        </w:tc>
        <w:tc>
          <w:tcPr>
            <w:tcW w:w="1980" w:type="dxa"/>
            <w:tcBorders>
              <w:top w:val="single" w:sz="4" w:space="0" w:color="000000"/>
              <w:left w:val="single" w:sz="4" w:space="0" w:color="000000"/>
              <w:bottom w:val="single" w:sz="4" w:space="0" w:color="000000"/>
            </w:tcBorders>
            <w:shd w:val="clear" w:color="auto" w:fill="auto"/>
          </w:tcPr>
          <w:p w14:paraId="1F15D772" w14:textId="77777777" w:rsidR="00FD47F5" w:rsidRDefault="00FD47F5" w:rsidP="00DA4C3E">
            <w:pPr>
              <w:pStyle w:val="TableText"/>
              <w:rPr>
                <w:color w:val="000000"/>
              </w:rPr>
            </w:pPr>
            <w:r>
              <w:rPr>
                <w:color w:val="000000"/>
              </w:rPr>
              <w:t>Integer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23F6F892" w14:textId="77777777" w:rsidR="00FD47F5" w:rsidRDefault="00FD47F5" w:rsidP="00DA4C3E">
            <w:pPr>
              <w:pStyle w:val="TableText"/>
              <w:rPr>
                <w:color w:val="000000"/>
              </w:rPr>
            </w:pPr>
            <w:r>
              <w:rPr>
                <w:color w:val="000000"/>
              </w:rPr>
              <w:t>Time when the file on the content server is no longer valid to download.</w:t>
            </w:r>
          </w:p>
        </w:tc>
      </w:tr>
      <w:tr w:rsidR="00FD47F5" w14:paraId="4F808156" w14:textId="77777777" w:rsidTr="008A4F3C">
        <w:tc>
          <w:tcPr>
            <w:tcW w:w="2685" w:type="dxa"/>
            <w:tcBorders>
              <w:left w:val="single" w:sz="4" w:space="0" w:color="000000"/>
              <w:bottom w:val="single" w:sz="4" w:space="0" w:color="000000"/>
            </w:tcBorders>
            <w:shd w:val="clear" w:color="auto" w:fill="auto"/>
          </w:tcPr>
          <w:p w14:paraId="37F2F8B7" w14:textId="77777777" w:rsidR="00FD47F5" w:rsidRDefault="00FD47F5" w:rsidP="00DA4C3E">
            <w:pPr>
              <w:pStyle w:val="TableText"/>
              <w:rPr>
                <w:color w:val="000000"/>
              </w:rPr>
            </w:pPr>
            <w:r>
              <w:rPr>
                <w:color w:val="000000"/>
              </w:rPr>
              <w:t>FILEICON_EXPIRATION</w:t>
            </w:r>
          </w:p>
        </w:tc>
        <w:tc>
          <w:tcPr>
            <w:tcW w:w="1980" w:type="dxa"/>
            <w:tcBorders>
              <w:left w:val="single" w:sz="4" w:space="0" w:color="000000"/>
              <w:bottom w:val="single" w:sz="4" w:space="0" w:color="000000"/>
            </w:tcBorders>
            <w:shd w:val="clear" w:color="auto" w:fill="auto"/>
          </w:tcPr>
          <w:p w14:paraId="7F3C4703" w14:textId="77777777" w:rsidR="00FD47F5" w:rsidRDefault="00FD47F5" w:rsidP="00DA4C3E">
            <w:pPr>
              <w:pStyle w:val="TableText"/>
              <w:rPr>
                <w:color w:val="000000"/>
              </w:rPr>
            </w:pPr>
            <w:r>
              <w:rPr>
                <w:color w:val="000000"/>
              </w:rPr>
              <w:t>Integer (not null)</w:t>
            </w:r>
          </w:p>
        </w:tc>
        <w:tc>
          <w:tcPr>
            <w:tcW w:w="4337" w:type="dxa"/>
            <w:tcBorders>
              <w:left w:val="single" w:sz="4" w:space="0" w:color="000000"/>
              <w:bottom w:val="single" w:sz="4" w:space="0" w:color="000000"/>
              <w:right w:val="single" w:sz="4" w:space="0" w:color="000000"/>
            </w:tcBorders>
            <w:shd w:val="clear" w:color="auto" w:fill="auto"/>
          </w:tcPr>
          <w:p w14:paraId="467D49AE" w14:textId="77777777" w:rsidR="00FD47F5" w:rsidRDefault="00FD47F5" w:rsidP="00DA4C3E">
            <w:pPr>
              <w:pStyle w:val="TableText"/>
              <w:rPr>
                <w:color w:val="000000"/>
              </w:rPr>
            </w:pPr>
            <w:r>
              <w:rPr>
                <w:color w:val="000000"/>
              </w:rPr>
              <w:t>Time when the file icon on the content server is no longer valid to download.</w:t>
            </w:r>
          </w:p>
        </w:tc>
      </w:tr>
      <w:tr w:rsidR="00FD47F5" w14:paraId="7E604595" w14:textId="77777777" w:rsidTr="008A4F3C">
        <w:tc>
          <w:tcPr>
            <w:tcW w:w="2685" w:type="dxa"/>
            <w:tcBorders>
              <w:left w:val="single" w:sz="4" w:space="0" w:color="000000"/>
              <w:bottom w:val="single" w:sz="4" w:space="0" w:color="000000"/>
            </w:tcBorders>
            <w:shd w:val="clear" w:color="auto" w:fill="auto"/>
          </w:tcPr>
          <w:p w14:paraId="0FEE9404" w14:textId="77777777" w:rsidR="00FD47F5" w:rsidRDefault="00FD47F5" w:rsidP="00DA4C3E">
            <w:pPr>
              <w:pStyle w:val="TableText"/>
              <w:rPr>
                <w:color w:val="000000"/>
              </w:rPr>
            </w:pPr>
            <w:r>
              <w:rPr>
                <w:color w:val="000000"/>
              </w:rPr>
              <w:t>FILENAME</w:t>
            </w:r>
          </w:p>
        </w:tc>
        <w:tc>
          <w:tcPr>
            <w:tcW w:w="1980" w:type="dxa"/>
            <w:tcBorders>
              <w:left w:val="single" w:sz="4" w:space="0" w:color="000000"/>
              <w:bottom w:val="single" w:sz="4" w:space="0" w:color="000000"/>
            </w:tcBorders>
            <w:shd w:val="clear" w:color="auto" w:fill="auto"/>
          </w:tcPr>
          <w:p w14:paraId="4EB113C7" w14:textId="77777777" w:rsidR="00FD47F5" w:rsidRDefault="00FD47F5" w:rsidP="00DA4C3E">
            <w:pPr>
              <w:pStyle w:val="TableText"/>
              <w:rPr>
                <w:color w:val="000000"/>
              </w:rPr>
            </w:pPr>
            <w:r>
              <w:rPr>
                <w:color w:val="000000"/>
              </w:rPr>
              <w:t>String (not null)</w:t>
            </w:r>
          </w:p>
        </w:tc>
        <w:tc>
          <w:tcPr>
            <w:tcW w:w="4337" w:type="dxa"/>
            <w:tcBorders>
              <w:left w:val="single" w:sz="4" w:space="0" w:color="000000"/>
              <w:bottom w:val="single" w:sz="4" w:space="0" w:color="000000"/>
              <w:right w:val="single" w:sz="4" w:space="0" w:color="000000"/>
            </w:tcBorders>
            <w:shd w:val="clear" w:color="auto" w:fill="auto"/>
          </w:tcPr>
          <w:p w14:paraId="7A508737" w14:textId="77777777" w:rsidR="00FD47F5" w:rsidRDefault="00FD47F5" w:rsidP="00DA4C3E">
            <w:pPr>
              <w:pStyle w:val="TableText"/>
              <w:rPr>
                <w:color w:val="000000"/>
              </w:rPr>
            </w:pPr>
            <w:r>
              <w:rPr>
                <w:color w:val="000000"/>
              </w:rPr>
              <w:t>Filename</w:t>
            </w:r>
          </w:p>
        </w:tc>
      </w:tr>
      <w:tr w:rsidR="00FD47F5" w14:paraId="632C4F99" w14:textId="77777777" w:rsidTr="008A4F3C">
        <w:tc>
          <w:tcPr>
            <w:tcW w:w="2685" w:type="dxa"/>
            <w:tcBorders>
              <w:top w:val="single" w:sz="4" w:space="0" w:color="000000"/>
              <w:left w:val="single" w:sz="4" w:space="0" w:color="000000"/>
              <w:bottom w:val="single" w:sz="4" w:space="0" w:color="000000"/>
            </w:tcBorders>
            <w:shd w:val="clear" w:color="auto" w:fill="auto"/>
          </w:tcPr>
          <w:p w14:paraId="4E5A6807" w14:textId="77777777" w:rsidR="00FD47F5" w:rsidRDefault="00FD47F5" w:rsidP="00DA4C3E">
            <w:pPr>
              <w:pStyle w:val="TableText"/>
              <w:rPr>
                <w:color w:val="000000"/>
              </w:rPr>
            </w:pPr>
            <w:r>
              <w:rPr>
                <w:color w:val="000000"/>
              </w:rPr>
              <w:t>MIME_TYPE</w:t>
            </w:r>
          </w:p>
        </w:tc>
        <w:tc>
          <w:tcPr>
            <w:tcW w:w="1980" w:type="dxa"/>
            <w:tcBorders>
              <w:top w:val="single" w:sz="4" w:space="0" w:color="000000"/>
              <w:left w:val="single" w:sz="4" w:space="0" w:color="000000"/>
              <w:bottom w:val="single" w:sz="4" w:space="0" w:color="000000"/>
            </w:tcBorders>
            <w:shd w:val="clear" w:color="auto" w:fill="auto"/>
          </w:tcPr>
          <w:p w14:paraId="7D55BAF7" w14:textId="77777777" w:rsidR="00FD47F5" w:rsidRDefault="00FD47F5" w:rsidP="00DA4C3E">
            <w:pPr>
              <w:pStyle w:val="TableText"/>
              <w:rPr>
                <w:color w:val="000000"/>
              </w:rPr>
            </w:pPr>
            <w:r>
              <w:rPr>
                <w:color w:val="000000"/>
              </w:rPr>
              <w:t>String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5CF2A18C" w14:textId="77777777" w:rsidR="00FD47F5" w:rsidRDefault="00FD47F5" w:rsidP="00DA4C3E">
            <w:pPr>
              <w:pStyle w:val="TableText"/>
              <w:rPr>
                <w:color w:val="000000"/>
                <w:lang w:eastAsia="en-US"/>
              </w:rPr>
            </w:pPr>
            <w:r>
              <w:rPr>
                <w:color w:val="000000"/>
              </w:rPr>
              <w:t>Multipurpose Internet Mail Extensions (MIME) type of message</w:t>
            </w:r>
          </w:p>
        </w:tc>
      </w:tr>
      <w:tr w:rsidR="00FD47F5" w14:paraId="0AAA7882" w14:textId="77777777" w:rsidTr="008A4F3C">
        <w:tc>
          <w:tcPr>
            <w:tcW w:w="2685" w:type="dxa"/>
            <w:tcBorders>
              <w:top w:val="single" w:sz="4" w:space="0" w:color="000000"/>
              <w:left w:val="single" w:sz="4" w:space="0" w:color="000000"/>
              <w:bottom w:val="single" w:sz="4" w:space="0" w:color="000000"/>
            </w:tcBorders>
            <w:shd w:val="clear" w:color="auto" w:fill="auto"/>
          </w:tcPr>
          <w:p w14:paraId="35F69552" w14:textId="77777777" w:rsidR="00FD47F5" w:rsidRDefault="00FD47F5" w:rsidP="00DA4C3E">
            <w:pPr>
              <w:pStyle w:val="TableText"/>
              <w:rPr>
                <w:color w:val="000000"/>
                <w:lang w:eastAsia="en-US"/>
              </w:rPr>
            </w:pPr>
            <w:r>
              <w:rPr>
                <w:color w:val="000000"/>
                <w:lang w:eastAsia="en-US"/>
              </w:rPr>
              <w:t>FILEICON</w:t>
            </w:r>
          </w:p>
        </w:tc>
        <w:tc>
          <w:tcPr>
            <w:tcW w:w="1980" w:type="dxa"/>
            <w:tcBorders>
              <w:top w:val="single" w:sz="4" w:space="0" w:color="000000"/>
              <w:left w:val="single" w:sz="4" w:space="0" w:color="000000"/>
              <w:bottom w:val="single" w:sz="4" w:space="0" w:color="000000"/>
            </w:tcBorders>
            <w:shd w:val="clear" w:color="auto" w:fill="auto"/>
          </w:tcPr>
          <w:p w14:paraId="4FCB447A" w14:textId="77777777" w:rsidR="00FD47F5" w:rsidRDefault="00FD47F5" w:rsidP="00DA4C3E">
            <w:pPr>
              <w:pStyle w:val="TableText"/>
              <w:rPr>
                <w:color w:val="000000"/>
                <w:lang w:eastAsia="en-US"/>
              </w:rPr>
            </w:pPr>
            <w:r>
              <w:rPr>
                <w:color w:val="000000"/>
                <w:lang w:eastAsia="en-US"/>
              </w:rPr>
              <w:t>String</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440EE66B" w14:textId="77777777" w:rsidR="00FD47F5" w:rsidRDefault="00FD47F5" w:rsidP="00DA4C3E">
            <w:pPr>
              <w:pStyle w:val="TableText"/>
              <w:rPr>
                <w:color w:val="000000"/>
                <w:lang w:eastAsia="en-US"/>
              </w:rPr>
            </w:pPr>
            <w:r>
              <w:rPr>
                <w:color w:val="000000"/>
                <w:lang w:eastAsia="en-US"/>
              </w:rPr>
              <w:t>URI of the file icon</w:t>
            </w:r>
          </w:p>
        </w:tc>
      </w:tr>
      <w:tr w:rsidR="00FD47F5" w14:paraId="1BEB0BA9" w14:textId="77777777" w:rsidTr="008A4F3C">
        <w:tc>
          <w:tcPr>
            <w:tcW w:w="2685" w:type="dxa"/>
            <w:tcBorders>
              <w:top w:val="single" w:sz="4" w:space="0" w:color="000000"/>
              <w:left w:val="single" w:sz="4" w:space="0" w:color="000000"/>
              <w:bottom w:val="single" w:sz="4" w:space="0" w:color="000000"/>
            </w:tcBorders>
            <w:shd w:val="clear" w:color="auto" w:fill="auto"/>
          </w:tcPr>
          <w:p w14:paraId="48DDBA57" w14:textId="77777777" w:rsidR="00FD47F5" w:rsidRDefault="00FD47F5" w:rsidP="00DA4C3E">
            <w:pPr>
              <w:pStyle w:val="TableText"/>
              <w:rPr>
                <w:color w:val="000000"/>
                <w:lang w:eastAsia="en-US"/>
              </w:rPr>
            </w:pPr>
            <w:r>
              <w:rPr>
                <w:color w:val="000000"/>
                <w:lang w:eastAsia="en-US"/>
              </w:rPr>
              <w:t>FILEICON_MIME_TYPE</w:t>
            </w:r>
          </w:p>
        </w:tc>
        <w:tc>
          <w:tcPr>
            <w:tcW w:w="1980" w:type="dxa"/>
            <w:tcBorders>
              <w:top w:val="single" w:sz="4" w:space="0" w:color="000000"/>
              <w:left w:val="single" w:sz="4" w:space="0" w:color="000000"/>
              <w:bottom w:val="single" w:sz="4" w:space="0" w:color="000000"/>
            </w:tcBorders>
            <w:shd w:val="clear" w:color="auto" w:fill="auto"/>
          </w:tcPr>
          <w:p w14:paraId="7D426E66" w14:textId="77777777" w:rsidR="00FD47F5" w:rsidRDefault="00FD47F5" w:rsidP="00DA4C3E">
            <w:pPr>
              <w:pStyle w:val="TableText"/>
              <w:rPr>
                <w:color w:val="000000"/>
                <w:lang w:eastAsia="en-US"/>
              </w:rPr>
            </w:pPr>
            <w:r>
              <w:rPr>
                <w:color w:val="000000"/>
                <w:lang w:eastAsia="en-US"/>
              </w:rPr>
              <w:t>String</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7892343D" w14:textId="77777777" w:rsidR="00FD47F5" w:rsidRDefault="00FD47F5" w:rsidP="00DA4C3E">
            <w:pPr>
              <w:pStyle w:val="TableText"/>
              <w:rPr>
                <w:color w:val="000000"/>
              </w:rPr>
            </w:pPr>
            <w:r>
              <w:rPr>
                <w:color w:val="000000"/>
                <w:lang w:eastAsia="en-US"/>
              </w:rPr>
              <w:t>MIME type of the file icon</w:t>
            </w:r>
          </w:p>
        </w:tc>
      </w:tr>
      <w:tr w:rsidR="008A4F3C" w14:paraId="2FBB97FC" w14:textId="77777777" w:rsidTr="008A4F3C">
        <w:trPr>
          <w:ins w:id="309" w:author="E Ersoz" w:date="2016-02-08T10:17:00Z"/>
        </w:trPr>
        <w:tc>
          <w:tcPr>
            <w:tcW w:w="2685" w:type="dxa"/>
            <w:tcBorders>
              <w:top w:val="single" w:sz="4" w:space="0" w:color="000000"/>
              <w:left w:val="single" w:sz="4" w:space="0" w:color="000000"/>
              <w:bottom w:val="single" w:sz="4" w:space="0" w:color="000000"/>
            </w:tcBorders>
            <w:shd w:val="clear" w:color="auto" w:fill="auto"/>
          </w:tcPr>
          <w:p w14:paraId="572DE349" w14:textId="7D3FCCD1" w:rsidR="008A4F3C" w:rsidRDefault="008A4F3C" w:rsidP="008A4F3C">
            <w:pPr>
              <w:pStyle w:val="TableText"/>
              <w:rPr>
                <w:ins w:id="310" w:author="E Ersoz" w:date="2016-02-08T10:17:00Z"/>
                <w:color w:val="000000"/>
                <w:lang w:eastAsia="en-US"/>
              </w:rPr>
            </w:pPr>
            <w:ins w:id="311" w:author="E Ersoz" w:date="2016-02-08T10:18:00Z">
              <w:r>
                <w:rPr>
                  <w:color w:val="000000"/>
                </w:rPr>
                <w:t>DISPOSITION</w:t>
              </w:r>
            </w:ins>
          </w:p>
        </w:tc>
        <w:tc>
          <w:tcPr>
            <w:tcW w:w="1980" w:type="dxa"/>
            <w:tcBorders>
              <w:top w:val="single" w:sz="4" w:space="0" w:color="000000"/>
              <w:left w:val="single" w:sz="4" w:space="0" w:color="000000"/>
              <w:bottom w:val="single" w:sz="4" w:space="0" w:color="000000"/>
            </w:tcBorders>
            <w:shd w:val="clear" w:color="auto" w:fill="auto"/>
          </w:tcPr>
          <w:p w14:paraId="16755CDC" w14:textId="13A1624B" w:rsidR="008A4F3C" w:rsidRDefault="008A4F3C" w:rsidP="008A4F3C">
            <w:pPr>
              <w:pStyle w:val="TableText"/>
              <w:rPr>
                <w:ins w:id="312" w:author="E Ersoz" w:date="2016-02-08T10:17:00Z"/>
                <w:color w:val="000000"/>
                <w:lang w:eastAsia="en-US"/>
              </w:rPr>
            </w:pPr>
            <w:ins w:id="313" w:author="E Ersoz" w:date="2016-02-08T10:18:00Z">
              <w:r>
                <w:rPr>
                  <w:color w:val="000000"/>
                </w:rPr>
                <w:t>Integer (not null)</w:t>
              </w:r>
            </w:ins>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2F7828A2" w14:textId="31448E2B" w:rsidR="008A4F3C" w:rsidRDefault="008A4F3C" w:rsidP="008A4F3C">
            <w:pPr>
              <w:pStyle w:val="TableText"/>
              <w:rPr>
                <w:ins w:id="314" w:author="E Ersoz" w:date="2016-02-08T10:17:00Z"/>
                <w:color w:val="000000"/>
                <w:lang w:eastAsia="en-US"/>
              </w:rPr>
            </w:pPr>
            <w:ins w:id="315" w:author="E Ersoz" w:date="2016-02-08T10:18:00Z">
              <w:r>
                <w:rPr>
                  <w:color w:val="000000"/>
                </w:rPr>
                <w:t>File disposition: attachment or render. See enum Disposition.</w:t>
              </w:r>
            </w:ins>
          </w:p>
        </w:tc>
      </w:tr>
      <w:tr w:rsidR="00FD47F5" w14:paraId="14A4E211" w14:textId="77777777" w:rsidTr="008A4F3C">
        <w:tc>
          <w:tcPr>
            <w:tcW w:w="2685" w:type="dxa"/>
            <w:tcBorders>
              <w:top w:val="single" w:sz="4" w:space="0" w:color="000000"/>
              <w:left w:val="single" w:sz="4" w:space="0" w:color="000000"/>
              <w:bottom w:val="single" w:sz="4" w:space="0" w:color="000000"/>
            </w:tcBorders>
            <w:shd w:val="clear" w:color="auto" w:fill="auto"/>
          </w:tcPr>
          <w:p w14:paraId="232B23D8" w14:textId="77777777" w:rsidR="00FD47F5" w:rsidRDefault="00FD47F5" w:rsidP="00DA4C3E">
            <w:pPr>
              <w:pStyle w:val="TableText"/>
              <w:rPr>
                <w:color w:val="000000"/>
              </w:rPr>
            </w:pPr>
            <w:r>
              <w:rPr>
                <w:color w:val="000000"/>
              </w:rPr>
              <w:t>DIRECTION</w:t>
            </w:r>
          </w:p>
        </w:tc>
        <w:tc>
          <w:tcPr>
            <w:tcW w:w="1980" w:type="dxa"/>
            <w:tcBorders>
              <w:top w:val="single" w:sz="4" w:space="0" w:color="000000"/>
              <w:left w:val="single" w:sz="4" w:space="0" w:color="000000"/>
              <w:bottom w:val="single" w:sz="4" w:space="0" w:color="000000"/>
            </w:tcBorders>
            <w:shd w:val="clear" w:color="auto" w:fill="auto"/>
          </w:tcPr>
          <w:p w14:paraId="490AD9F4" w14:textId="77777777" w:rsidR="00FD47F5" w:rsidRDefault="00FD47F5" w:rsidP="00DA4C3E">
            <w:pPr>
              <w:pStyle w:val="TableText"/>
              <w:rPr>
                <w:color w:val="000000"/>
              </w:rPr>
            </w:pPr>
            <w:r>
              <w:rPr>
                <w:color w:val="000000"/>
              </w:rPr>
              <w:t>Integer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4058403B" w14:textId="77777777" w:rsidR="00FD47F5" w:rsidRDefault="00FD47F5" w:rsidP="00DA4C3E">
            <w:pPr>
              <w:pStyle w:val="TableText"/>
              <w:rPr>
                <w:color w:val="000000"/>
              </w:rPr>
            </w:pPr>
            <w:r>
              <w:rPr>
                <w:color w:val="000000"/>
              </w:rPr>
              <w:t>Incoming transfer or outgoing transfer. See enum Direction.</w:t>
            </w:r>
          </w:p>
        </w:tc>
      </w:tr>
      <w:tr w:rsidR="00FD47F5" w14:paraId="7245AAF0" w14:textId="77777777" w:rsidTr="008A4F3C">
        <w:tc>
          <w:tcPr>
            <w:tcW w:w="2685" w:type="dxa"/>
            <w:tcBorders>
              <w:top w:val="single" w:sz="4" w:space="0" w:color="000000"/>
              <w:left w:val="single" w:sz="4" w:space="0" w:color="000000"/>
              <w:bottom w:val="single" w:sz="4" w:space="0" w:color="000000"/>
            </w:tcBorders>
            <w:shd w:val="clear" w:color="auto" w:fill="auto"/>
          </w:tcPr>
          <w:p w14:paraId="1481565C" w14:textId="77777777" w:rsidR="00FD47F5" w:rsidRDefault="00FD47F5" w:rsidP="00DA4C3E">
            <w:pPr>
              <w:pStyle w:val="TableText"/>
              <w:rPr>
                <w:color w:val="000000"/>
              </w:rPr>
            </w:pPr>
            <w:r>
              <w:rPr>
                <w:color w:val="000000"/>
              </w:rPr>
              <w:t>FILESIZE</w:t>
            </w:r>
          </w:p>
        </w:tc>
        <w:tc>
          <w:tcPr>
            <w:tcW w:w="1980" w:type="dxa"/>
            <w:tcBorders>
              <w:top w:val="single" w:sz="4" w:space="0" w:color="000000"/>
              <w:left w:val="single" w:sz="4" w:space="0" w:color="000000"/>
              <w:bottom w:val="single" w:sz="4" w:space="0" w:color="000000"/>
            </w:tcBorders>
            <w:shd w:val="clear" w:color="auto" w:fill="auto"/>
          </w:tcPr>
          <w:p w14:paraId="40DAB308" w14:textId="77777777" w:rsidR="00FD47F5" w:rsidRDefault="00FD47F5" w:rsidP="00DA4C3E">
            <w:pPr>
              <w:pStyle w:val="TableText"/>
              <w:rPr>
                <w:color w:val="000000"/>
              </w:rPr>
            </w:pPr>
            <w:r>
              <w:rPr>
                <w:color w:val="000000"/>
              </w:rPr>
              <w:t>Long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211308CF" w14:textId="77777777" w:rsidR="00FD47F5" w:rsidRDefault="00FD47F5" w:rsidP="00DA4C3E">
            <w:pPr>
              <w:pStyle w:val="TableText"/>
              <w:rPr>
                <w:color w:val="000000"/>
              </w:rPr>
            </w:pPr>
            <w:r>
              <w:rPr>
                <w:color w:val="000000"/>
              </w:rPr>
              <w:t>File size in bytes</w:t>
            </w:r>
          </w:p>
        </w:tc>
      </w:tr>
      <w:tr w:rsidR="00FD47F5" w14:paraId="0D4EA241" w14:textId="77777777" w:rsidTr="008A4F3C">
        <w:tc>
          <w:tcPr>
            <w:tcW w:w="2685" w:type="dxa"/>
            <w:tcBorders>
              <w:top w:val="single" w:sz="4" w:space="0" w:color="000000"/>
              <w:left w:val="single" w:sz="4" w:space="0" w:color="000000"/>
              <w:bottom w:val="single" w:sz="4" w:space="0" w:color="000000"/>
            </w:tcBorders>
            <w:shd w:val="clear" w:color="auto" w:fill="auto"/>
          </w:tcPr>
          <w:p w14:paraId="75BBACCD" w14:textId="77777777" w:rsidR="00FD47F5" w:rsidRDefault="00FD47F5" w:rsidP="00DA4C3E">
            <w:pPr>
              <w:pStyle w:val="TableText"/>
              <w:rPr>
                <w:color w:val="000000"/>
              </w:rPr>
            </w:pPr>
            <w:r>
              <w:rPr>
                <w:color w:val="000000"/>
              </w:rPr>
              <w:t>TRANSFERRED</w:t>
            </w:r>
          </w:p>
        </w:tc>
        <w:tc>
          <w:tcPr>
            <w:tcW w:w="1980" w:type="dxa"/>
            <w:tcBorders>
              <w:top w:val="single" w:sz="4" w:space="0" w:color="000000"/>
              <w:left w:val="single" w:sz="4" w:space="0" w:color="000000"/>
              <w:bottom w:val="single" w:sz="4" w:space="0" w:color="000000"/>
            </w:tcBorders>
            <w:shd w:val="clear" w:color="auto" w:fill="auto"/>
          </w:tcPr>
          <w:p w14:paraId="3BE118CD" w14:textId="77777777" w:rsidR="00FD47F5" w:rsidRDefault="00FD47F5" w:rsidP="00DA4C3E">
            <w:pPr>
              <w:pStyle w:val="TableText"/>
              <w:rPr>
                <w:color w:val="000000"/>
              </w:rPr>
            </w:pPr>
            <w:r>
              <w:rPr>
                <w:color w:val="000000"/>
              </w:rPr>
              <w:t>Long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458152B4" w14:textId="77777777" w:rsidR="00FD47F5" w:rsidRDefault="00FD47F5" w:rsidP="00DA4C3E">
            <w:pPr>
              <w:pStyle w:val="TableText"/>
              <w:rPr>
                <w:color w:val="000000"/>
              </w:rPr>
            </w:pPr>
            <w:r>
              <w:rPr>
                <w:color w:val="000000"/>
              </w:rPr>
              <w:t>Size transferred in bytes</w:t>
            </w:r>
          </w:p>
        </w:tc>
      </w:tr>
      <w:tr w:rsidR="00FD47F5" w14:paraId="27BDC697" w14:textId="77777777" w:rsidTr="008A4F3C">
        <w:tc>
          <w:tcPr>
            <w:tcW w:w="2685" w:type="dxa"/>
            <w:tcBorders>
              <w:top w:val="single" w:sz="4" w:space="0" w:color="000000"/>
              <w:left w:val="single" w:sz="4" w:space="0" w:color="000000"/>
              <w:bottom w:val="single" w:sz="4" w:space="0" w:color="000000"/>
            </w:tcBorders>
            <w:shd w:val="clear" w:color="auto" w:fill="auto"/>
          </w:tcPr>
          <w:p w14:paraId="1CB34971" w14:textId="77777777" w:rsidR="00FD47F5" w:rsidRDefault="00FD47F5" w:rsidP="00DA4C3E">
            <w:pPr>
              <w:pStyle w:val="TableText"/>
              <w:rPr>
                <w:color w:val="000000"/>
              </w:rPr>
            </w:pPr>
            <w:r>
              <w:rPr>
                <w:color w:val="000000"/>
              </w:rPr>
              <w:t>TIMESTAMP</w:t>
            </w:r>
          </w:p>
        </w:tc>
        <w:tc>
          <w:tcPr>
            <w:tcW w:w="1980" w:type="dxa"/>
            <w:tcBorders>
              <w:top w:val="single" w:sz="4" w:space="0" w:color="000000"/>
              <w:left w:val="single" w:sz="4" w:space="0" w:color="000000"/>
              <w:bottom w:val="single" w:sz="4" w:space="0" w:color="000000"/>
            </w:tcBorders>
            <w:shd w:val="clear" w:color="auto" w:fill="auto"/>
          </w:tcPr>
          <w:p w14:paraId="251545E0" w14:textId="77777777" w:rsidR="00FD47F5" w:rsidRDefault="00FD47F5" w:rsidP="00DA4C3E">
            <w:pPr>
              <w:pStyle w:val="TableText"/>
              <w:rPr>
                <w:color w:val="000000"/>
              </w:rPr>
            </w:pPr>
            <w:r>
              <w:rPr>
                <w:color w:val="000000"/>
              </w:rPr>
              <w:t>Long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3C266357" w14:textId="77777777" w:rsidR="00FD47F5" w:rsidRDefault="00FD47F5" w:rsidP="00DA4C3E">
            <w:pPr>
              <w:pStyle w:val="TableText"/>
              <w:rPr>
                <w:color w:val="000000"/>
              </w:rPr>
            </w:pPr>
            <w:r>
              <w:rPr>
                <w:color w:val="000000"/>
              </w:rPr>
              <w:t>Date of the transfer</w:t>
            </w:r>
          </w:p>
        </w:tc>
      </w:tr>
      <w:tr w:rsidR="00FD47F5" w14:paraId="4FF892FC" w14:textId="77777777" w:rsidTr="008A4F3C">
        <w:tc>
          <w:tcPr>
            <w:tcW w:w="2685" w:type="dxa"/>
            <w:tcBorders>
              <w:top w:val="single" w:sz="4" w:space="0" w:color="000000"/>
              <w:left w:val="single" w:sz="4" w:space="0" w:color="000000"/>
              <w:bottom w:val="single" w:sz="4" w:space="0" w:color="000000"/>
            </w:tcBorders>
            <w:shd w:val="clear" w:color="auto" w:fill="auto"/>
          </w:tcPr>
          <w:p w14:paraId="36785B5C" w14:textId="77777777" w:rsidR="00FD47F5" w:rsidRDefault="00FD47F5" w:rsidP="00DA4C3E">
            <w:pPr>
              <w:pStyle w:val="TableText"/>
              <w:rPr>
                <w:color w:val="000000"/>
              </w:rPr>
            </w:pPr>
            <w:r>
              <w:rPr>
                <w:color w:val="000000"/>
              </w:rPr>
              <w:t>TIMESTAMP_SENT</w:t>
            </w:r>
          </w:p>
        </w:tc>
        <w:tc>
          <w:tcPr>
            <w:tcW w:w="1980" w:type="dxa"/>
            <w:tcBorders>
              <w:top w:val="single" w:sz="4" w:space="0" w:color="000000"/>
              <w:left w:val="single" w:sz="4" w:space="0" w:color="000000"/>
              <w:bottom w:val="single" w:sz="4" w:space="0" w:color="000000"/>
            </w:tcBorders>
            <w:shd w:val="clear" w:color="auto" w:fill="auto"/>
          </w:tcPr>
          <w:p w14:paraId="42559D5B" w14:textId="77777777" w:rsidR="00FD47F5" w:rsidRDefault="00FD47F5" w:rsidP="00DA4C3E">
            <w:pPr>
              <w:pStyle w:val="TableText"/>
              <w:rPr>
                <w:color w:val="000000"/>
              </w:rPr>
            </w:pPr>
            <w:r>
              <w:rPr>
                <w:color w:val="000000"/>
              </w:rPr>
              <w:t>Long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69828A17" w14:textId="77777777" w:rsidR="00FD47F5" w:rsidRDefault="00FD47F5" w:rsidP="00DA4C3E">
            <w:pPr>
              <w:pStyle w:val="TableText"/>
              <w:rPr>
                <w:color w:val="000000"/>
              </w:rPr>
            </w:pPr>
            <w:r>
              <w:rPr>
                <w:color w:val="000000"/>
              </w:rPr>
              <w:t>Time when file is sent. If 0 means not sent.</w:t>
            </w:r>
          </w:p>
        </w:tc>
      </w:tr>
      <w:tr w:rsidR="00FD47F5" w14:paraId="243975B2" w14:textId="77777777" w:rsidTr="008A4F3C">
        <w:tc>
          <w:tcPr>
            <w:tcW w:w="2685" w:type="dxa"/>
            <w:tcBorders>
              <w:top w:val="single" w:sz="4" w:space="0" w:color="000000"/>
              <w:left w:val="single" w:sz="4" w:space="0" w:color="000000"/>
              <w:bottom w:val="single" w:sz="4" w:space="0" w:color="000000"/>
            </w:tcBorders>
            <w:shd w:val="clear" w:color="auto" w:fill="auto"/>
          </w:tcPr>
          <w:p w14:paraId="0E2BA657" w14:textId="77777777" w:rsidR="00FD47F5" w:rsidRDefault="00FD47F5" w:rsidP="00DA4C3E">
            <w:pPr>
              <w:pStyle w:val="TableText"/>
              <w:rPr>
                <w:color w:val="000000"/>
              </w:rPr>
            </w:pPr>
            <w:r>
              <w:rPr>
                <w:color w:val="000000"/>
              </w:rPr>
              <w:t>TIMESTAMP_DELIVERED</w:t>
            </w:r>
          </w:p>
        </w:tc>
        <w:tc>
          <w:tcPr>
            <w:tcW w:w="1980" w:type="dxa"/>
            <w:tcBorders>
              <w:top w:val="single" w:sz="4" w:space="0" w:color="000000"/>
              <w:left w:val="single" w:sz="4" w:space="0" w:color="000000"/>
              <w:bottom w:val="single" w:sz="4" w:space="0" w:color="000000"/>
            </w:tcBorders>
            <w:shd w:val="clear" w:color="auto" w:fill="auto"/>
          </w:tcPr>
          <w:p w14:paraId="3B991473" w14:textId="77777777" w:rsidR="00FD47F5" w:rsidRDefault="00FD47F5" w:rsidP="00DA4C3E">
            <w:pPr>
              <w:pStyle w:val="TableText"/>
              <w:rPr>
                <w:color w:val="000000"/>
              </w:rPr>
            </w:pPr>
            <w:r>
              <w:rPr>
                <w:color w:val="000000"/>
              </w:rPr>
              <w:t>Long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7AB24622" w14:textId="77777777" w:rsidR="00FD47F5" w:rsidRDefault="00FD47F5" w:rsidP="00DA4C3E">
            <w:pPr>
              <w:pStyle w:val="TableText"/>
              <w:rPr>
                <w:color w:val="000000"/>
              </w:rPr>
            </w:pPr>
            <w:r>
              <w:rPr>
                <w:color w:val="000000"/>
              </w:rPr>
              <w:t>Time when file is delivered. If 0 means not delivered.</w:t>
            </w:r>
          </w:p>
        </w:tc>
      </w:tr>
      <w:tr w:rsidR="00FD47F5" w14:paraId="7469A115" w14:textId="77777777" w:rsidTr="008A4F3C">
        <w:tc>
          <w:tcPr>
            <w:tcW w:w="2685" w:type="dxa"/>
            <w:tcBorders>
              <w:top w:val="single" w:sz="4" w:space="0" w:color="000000"/>
              <w:left w:val="single" w:sz="4" w:space="0" w:color="000000"/>
              <w:bottom w:val="single" w:sz="4" w:space="0" w:color="000000"/>
            </w:tcBorders>
            <w:shd w:val="clear" w:color="auto" w:fill="auto"/>
          </w:tcPr>
          <w:p w14:paraId="4B650481" w14:textId="77777777" w:rsidR="00FD47F5" w:rsidRDefault="00FD47F5" w:rsidP="00DA4C3E">
            <w:pPr>
              <w:pStyle w:val="TableText"/>
              <w:rPr>
                <w:color w:val="000000"/>
              </w:rPr>
            </w:pPr>
            <w:r>
              <w:rPr>
                <w:color w:val="000000"/>
              </w:rPr>
              <w:t>TIMESTAMP_ DISPLAYED</w:t>
            </w:r>
          </w:p>
        </w:tc>
        <w:tc>
          <w:tcPr>
            <w:tcW w:w="1980" w:type="dxa"/>
            <w:tcBorders>
              <w:top w:val="single" w:sz="4" w:space="0" w:color="000000"/>
              <w:left w:val="single" w:sz="4" w:space="0" w:color="000000"/>
              <w:bottom w:val="single" w:sz="4" w:space="0" w:color="000000"/>
            </w:tcBorders>
            <w:shd w:val="clear" w:color="auto" w:fill="auto"/>
          </w:tcPr>
          <w:p w14:paraId="7D6AB6B4" w14:textId="77777777" w:rsidR="00FD47F5" w:rsidRDefault="00FD47F5" w:rsidP="00DA4C3E">
            <w:pPr>
              <w:pStyle w:val="TableText"/>
              <w:rPr>
                <w:color w:val="000000"/>
              </w:rPr>
            </w:pPr>
            <w:r>
              <w:rPr>
                <w:color w:val="000000"/>
              </w:rPr>
              <w:t>Long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01F02289" w14:textId="77777777" w:rsidR="00FD47F5" w:rsidRDefault="00FD47F5" w:rsidP="00DA4C3E">
            <w:pPr>
              <w:pStyle w:val="TableText"/>
              <w:rPr>
                <w:color w:val="000000"/>
              </w:rPr>
            </w:pPr>
            <w:r>
              <w:rPr>
                <w:color w:val="000000"/>
              </w:rPr>
              <w:t>Time when file is displayed.</w:t>
            </w:r>
          </w:p>
        </w:tc>
      </w:tr>
      <w:tr w:rsidR="00FD47F5" w14:paraId="18EFD2C2" w14:textId="77777777" w:rsidTr="008A4F3C">
        <w:tc>
          <w:tcPr>
            <w:tcW w:w="2685" w:type="dxa"/>
            <w:tcBorders>
              <w:top w:val="single" w:sz="4" w:space="0" w:color="000000"/>
              <w:left w:val="single" w:sz="4" w:space="0" w:color="000000"/>
              <w:bottom w:val="single" w:sz="4" w:space="0" w:color="000000"/>
            </w:tcBorders>
            <w:shd w:val="clear" w:color="auto" w:fill="auto"/>
          </w:tcPr>
          <w:p w14:paraId="13558F21" w14:textId="77777777" w:rsidR="00FD47F5" w:rsidRDefault="00FD47F5" w:rsidP="00DA4C3E">
            <w:pPr>
              <w:pStyle w:val="TableText"/>
              <w:rPr>
                <w:color w:val="000000"/>
              </w:rPr>
            </w:pPr>
            <w:r>
              <w:rPr>
                <w:color w:val="000000"/>
              </w:rPr>
              <w:lastRenderedPageBreak/>
              <w:t>EXPIRED_DELIVERY</w:t>
            </w:r>
          </w:p>
        </w:tc>
        <w:tc>
          <w:tcPr>
            <w:tcW w:w="1980" w:type="dxa"/>
            <w:tcBorders>
              <w:top w:val="single" w:sz="4" w:space="0" w:color="000000"/>
              <w:left w:val="single" w:sz="4" w:space="0" w:color="000000"/>
              <w:bottom w:val="single" w:sz="4" w:space="0" w:color="000000"/>
            </w:tcBorders>
            <w:shd w:val="clear" w:color="auto" w:fill="auto"/>
          </w:tcPr>
          <w:p w14:paraId="5460B024" w14:textId="77777777" w:rsidR="00FD47F5" w:rsidRDefault="00FD47F5" w:rsidP="00DA4C3E">
            <w:pPr>
              <w:pStyle w:val="TableText"/>
              <w:rPr>
                <w:color w:val="000000"/>
              </w:rPr>
            </w:pPr>
            <w:r>
              <w:rPr>
                <w:color w:val="000000"/>
              </w:rPr>
              <w:t>Integer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1C52360A" w14:textId="77777777" w:rsidR="00FD47F5" w:rsidRDefault="00FD47F5" w:rsidP="00DA4C3E">
            <w:pPr>
              <w:pStyle w:val="TableText"/>
              <w:rPr>
                <w:color w:val="000000"/>
              </w:rPr>
            </w:pPr>
            <w:r>
              <w:rPr>
                <w:color w:val="000000"/>
              </w:rPr>
              <w:t xml:space="preserve">If delivery has expired for this file. Values: 1 (true), 0 (false) </w:t>
            </w:r>
          </w:p>
        </w:tc>
      </w:tr>
      <w:tr w:rsidR="00FD47F5" w14:paraId="5C92CCAD" w14:textId="77777777" w:rsidTr="008A4F3C">
        <w:tc>
          <w:tcPr>
            <w:tcW w:w="2685" w:type="dxa"/>
            <w:tcBorders>
              <w:left w:val="single" w:sz="4" w:space="0" w:color="000000"/>
              <w:bottom w:val="single" w:sz="4" w:space="0" w:color="000000"/>
            </w:tcBorders>
            <w:shd w:val="clear" w:color="auto" w:fill="auto"/>
          </w:tcPr>
          <w:p w14:paraId="43752E00" w14:textId="77777777" w:rsidR="00FD47F5" w:rsidRDefault="00FD47F5" w:rsidP="00DA4C3E">
            <w:pPr>
              <w:pStyle w:val="TableText"/>
              <w:rPr>
                <w:color w:val="000000"/>
              </w:rPr>
            </w:pPr>
            <w:r>
              <w:rPr>
                <w:color w:val="000000"/>
              </w:rPr>
              <w:t>STATE</w:t>
            </w:r>
          </w:p>
        </w:tc>
        <w:tc>
          <w:tcPr>
            <w:tcW w:w="1980" w:type="dxa"/>
            <w:tcBorders>
              <w:left w:val="single" w:sz="4" w:space="0" w:color="000000"/>
              <w:bottom w:val="single" w:sz="4" w:space="0" w:color="000000"/>
            </w:tcBorders>
            <w:shd w:val="clear" w:color="auto" w:fill="auto"/>
          </w:tcPr>
          <w:p w14:paraId="01728175" w14:textId="77777777" w:rsidR="00FD47F5" w:rsidRDefault="00FD47F5" w:rsidP="00DA4C3E">
            <w:pPr>
              <w:pStyle w:val="TableText"/>
              <w:rPr>
                <w:color w:val="000000"/>
              </w:rPr>
            </w:pPr>
            <w:r>
              <w:rPr>
                <w:color w:val="000000"/>
              </w:rPr>
              <w:t>Integer (not null)</w:t>
            </w:r>
          </w:p>
        </w:tc>
        <w:tc>
          <w:tcPr>
            <w:tcW w:w="4337" w:type="dxa"/>
            <w:tcBorders>
              <w:left w:val="single" w:sz="4" w:space="0" w:color="000000"/>
              <w:bottom w:val="single" w:sz="4" w:space="0" w:color="000000"/>
              <w:right w:val="single" w:sz="4" w:space="0" w:color="000000"/>
            </w:tcBorders>
            <w:shd w:val="clear" w:color="auto" w:fill="auto"/>
          </w:tcPr>
          <w:p w14:paraId="20DD159C" w14:textId="77777777" w:rsidR="00FD47F5" w:rsidRDefault="00FD47F5" w:rsidP="00DA4C3E">
            <w:pPr>
              <w:pStyle w:val="TableText"/>
              <w:rPr>
                <w:color w:val="000000"/>
              </w:rPr>
            </w:pPr>
            <w:r>
              <w:rPr>
                <w:color w:val="000000"/>
              </w:rPr>
              <w:t>See note below for the list of states</w:t>
            </w:r>
          </w:p>
        </w:tc>
      </w:tr>
      <w:tr w:rsidR="00FD47F5" w14:paraId="272388D8" w14:textId="77777777" w:rsidTr="008A4F3C">
        <w:tc>
          <w:tcPr>
            <w:tcW w:w="2685" w:type="dxa"/>
            <w:tcBorders>
              <w:top w:val="single" w:sz="4" w:space="0" w:color="000000"/>
              <w:left w:val="single" w:sz="4" w:space="0" w:color="000000"/>
              <w:bottom w:val="single" w:sz="4" w:space="0" w:color="000000"/>
            </w:tcBorders>
            <w:shd w:val="clear" w:color="auto" w:fill="auto"/>
          </w:tcPr>
          <w:p w14:paraId="06C2E760" w14:textId="77777777" w:rsidR="00FD47F5" w:rsidRDefault="00FD47F5" w:rsidP="00DA4C3E">
            <w:pPr>
              <w:pStyle w:val="TableText"/>
              <w:rPr>
                <w:color w:val="000000"/>
              </w:rPr>
            </w:pPr>
            <w:r>
              <w:rPr>
                <w:color w:val="000000"/>
              </w:rPr>
              <w:t>REASON_CODE</w:t>
            </w:r>
          </w:p>
        </w:tc>
        <w:tc>
          <w:tcPr>
            <w:tcW w:w="1980" w:type="dxa"/>
            <w:tcBorders>
              <w:top w:val="single" w:sz="4" w:space="0" w:color="000000"/>
              <w:left w:val="single" w:sz="4" w:space="0" w:color="000000"/>
              <w:bottom w:val="single" w:sz="4" w:space="0" w:color="000000"/>
            </w:tcBorders>
            <w:shd w:val="clear" w:color="auto" w:fill="auto"/>
          </w:tcPr>
          <w:p w14:paraId="7E32F37C" w14:textId="77777777" w:rsidR="00FD47F5" w:rsidRDefault="00FD47F5" w:rsidP="00DA4C3E">
            <w:pPr>
              <w:pStyle w:val="TableText"/>
              <w:rPr>
                <w:color w:val="000000"/>
              </w:rPr>
            </w:pPr>
            <w:r>
              <w:rPr>
                <w:color w:val="000000"/>
              </w:rPr>
              <w:t>Integer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03B3E34C" w14:textId="77777777" w:rsidR="00FD47F5" w:rsidRDefault="00FD47F5" w:rsidP="00DA4C3E">
            <w:pPr>
              <w:pStyle w:val="TableText"/>
              <w:rPr>
                <w:color w:val="000000"/>
              </w:rPr>
            </w:pPr>
            <w:r>
              <w:rPr>
                <w:color w:val="000000"/>
              </w:rPr>
              <w:t>Reason code associated with the file transfer state. See enum FileTransfer.ReasonCode for possible reason codes.</w:t>
            </w:r>
          </w:p>
        </w:tc>
      </w:tr>
      <w:tr w:rsidR="00FD47F5" w14:paraId="704B44D4" w14:textId="77777777" w:rsidTr="008A4F3C">
        <w:tc>
          <w:tcPr>
            <w:tcW w:w="2685" w:type="dxa"/>
            <w:tcBorders>
              <w:left w:val="single" w:sz="4" w:space="0" w:color="000000"/>
              <w:bottom w:val="single" w:sz="4" w:space="0" w:color="000000"/>
            </w:tcBorders>
            <w:shd w:val="clear" w:color="auto" w:fill="auto"/>
          </w:tcPr>
          <w:p w14:paraId="19457CB8" w14:textId="77777777" w:rsidR="00FD47F5" w:rsidRDefault="00FD47F5" w:rsidP="00DA4C3E">
            <w:pPr>
              <w:pStyle w:val="TableText"/>
              <w:snapToGrid w:val="0"/>
              <w:rPr>
                <w:color w:val="000000"/>
              </w:rPr>
            </w:pPr>
            <w:r>
              <w:rPr>
                <w:color w:val="000000"/>
              </w:rPr>
              <w:t>READ_STATUS</w:t>
            </w:r>
          </w:p>
        </w:tc>
        <w:tc>
          <w:tcPr>
            <w:tcW w:w="1980" w:type="dxa"/>
            <w:tcBorders>
              <w:left w:val="single" w:sz="4" w:space="0" w:color="000000"/>
              <w:bottom w:val="single" w:sz="4" w:space="0" w:color="000000"/>
            </w:tcBorders>
            <w:shd w:val="clear" w:color="auto" w:fill="auto"/>
          </w:tcPr>
          <w:p w14:paraId="19CE65CE" w14:textId="77777777" w:rsidR="00FD47F5" w:rsidRDefault="00FD47F5" w:rsidP="00DA4C3E">
            <w:pPr>
              <w:pStyle w:val="TableText"/>
              <w:snapToGrid w:val="0"/>
              <w:rPr>
                <w:color w:val="000000"/>
              </w:rPr>
            </w:pPr>
            <w:r>
              <w:rPr>
                <w:color w:val="000000"/>
              </w:rPr>
              <w:t>Integer (not null)</w:t>
            </w:r>
          </w:p>
        </w:tc>
        <w:tc>
          <w:tcPr>
            <w:tcW w:w="4337" w:type="dxa"/>
            <w:tcBorders>
              <w:left w:val="single" w:sz="4" w:space="0" w:color="000000"/>
              <w:bottom w:val="single" w:sz="4" w:space="0" w:color="000000"/>
              <w:right w:val="single" w:sz="4" w:space="0" w:color="000000"/>
            </w:tcBorders>
            <w:shd w:val="clear" w:color="auto" w:fill="auto"/>
          </w:tcPr>
          <w:p w14:paraId="1E2443D7" w14:textId="77777777" w:rsidR="00FD47F5" w:rsidRPr="00704E8D" w:rsidRDefault="00FD47F5" w:rsidP="00DA4C3E">
            <w:pPr>
              <w:pStyle w:val="TableText"/>
              <w:snapToGrid w:val="0"/>
            </w:pPr>
            <w:r>
              <w:rPr>
                <w:color w:val="000000"/>
              </w:rPr>
              <w:t>This is set on the receiver side when the message has been marked as read. See enum ReadStatus for the list of statuses.</w:t>
            </w:r>
          </w:p>
        </w:tc>
      </w:tr>
    </w:tbl>
    <w:p w14:paraId="129C5BED" w14:textId="77777777" w:rsidR="00FD47F5" w:rsidRDefault="00FD47F5" w:rsidP="00DA4C3E">
      <w:pPr>
        <w:pStyle w:val="NormalParagraph"/>
        <w:rPr>
          <w:color w:val="000000"/>
          <w:lang w:val="en-US"/>
        </w:rPr>
      </w:pPr>
    </w:p>
    <w:p w14:paraId="137F3D96" w14:textId="14CE440C" w:rsidR="00FD47F5" w:rsidDel="008A4F3C" w:rsidRDefault="00FD47F5" w:rsidP="00DA4C3E">
      <w:pPr>
        <w:rPr>
          <w:del w:id="316" w:author="E Ersoz" w:date="2016-02-08T10:18:00Z"/>
          <w:lang w:val="en-US"/>
        </w:rPr>
      </w:pPr>
      <w:del w:id="317" w:author="E Ersoz" w:date="2016-02-08T10:18:00Z">
        <w:r w:rsidDel="008A4F3C">
          <w:rPr>
            <w:lang w:val="en-US"/>
          </w:rPr>
          <w:delText>Class</w:delText>
        </w:r>
        <w:r w:rsidDel="008A4F3C">
          <w:rPr>
            <w:bCs/>
            <w:lang w:val="en-US"/>
          </w:rPr>
          <w:delText xml:space="preserve"> </w:delText>
        </w:r>
        <w:r w:rsidRPr="006E69ED" w:rsidDel="008A4F3C">
          <w:rPr>
            <w:b/>
            <w:lang w:val="en-US"/>
          </w:rPr>
          <w:delText>FileTransferLog.MimeType:</w:delText>
        </w:r>
      </w:del>
    </w:p>
    <w:p w14:paraId="136A5699" w14:textId="48154B4A" w:rsidR="00FD47F5" w:rsidDel="008A4F3C" w:rsidRDefault="00FD47F5" w:rsidP="00DA4C3E">
      <w:pPr>
        <w:pStyle w:val="ASN1Code"/>
        <w:ind w:left="720"/>
        <w:rPr>
          <w:del w:id="318" w:author="E Ersoz" w:date="2016-02-08T10:18:00Z"/>
          <w:lang w:val="en-US"/>
        </w:rPr>
      </w:pPr>
      <w:del w:id="319" w:author="E Ersoz" w:date="2016-02-08T10:18:00Z">
        <w:r w:rsidDel="008A4F3C">
          <w:rPr>
            <w:lang w:val="en-US"/>
          </w:rPr>
          <w:br/>
          <w:delText>static final AUDIO_MESSAGE = “application/audio-message”</w:delText>
        </w:r>
      </w:del>
    </w:p>
    <w:p w14:paraId="2A2FDC24" w14:textId="531893A1" w:rsidR="00FD47F5" w:rsidRPr="006E69ED" w:rsidDel="008A4F3C" w:rsidRDefault="00FD47F5" w:rsidP="00954968">
      <w:pPr>
        <w:pStyle w:val="NormalParagraph"/>
        <w:rPr>
          <w:del w:id="320" w:author="E Ersoz" w:date="2016-02-08T10:18:00Z"/>
          <w:lang w:val="en-US" w:eastAsia="en-US" w:bidi="bn-BD"/>
        </w:rPr>
      </w:pPr>
      <w:del w:id="321" w:author="E Ersoz" w:date="2016-02-08T10:18:00Z">
        <w:r w:rsidDel="008A4F3C">
          <w:rPr>
            <w:lang w:val="en-US" w:eastAsia="en-US" w:bidi="bn-BD"/>
          </w:rPr>
          <w:delText xml:space="preserve">This mime-type is used at the API level. This mime-type is not the one used to convey the audio message in </w:delText>
        </w:r>
        <w:r w:rsidRPr="00846F7F" w:rsidDel="008A4F3C">
          <w:delText>the</w:delText>
        </w:r>
        <w:r w:rsidDel="008A4F3C">
          <w:rPr>
            <w:lang w:val="en-US" w:eastAsia="en-US" w:bidi="bn-BD"/>
          </w:rPr>
          <w:delText xml:space="preserve"> network payload. </w:delText>
        </w:r>
        <w:r w:rsidR="00D3287D" w:rsidDel="008A4F3C">
          <w:rPr>
            <w:lang w:val="en-US" w:eastAsia="en-US" w:bidi="bn-BD"/>
          </w:rPr>
          <w:delText>The s</w:delText>
        </w:r>
        <w:r w:rsidDel="008A4F3C">
          <w:rPr>
            <w:lang w:val="en-US" w:eastAsia="en-US" w:bidi="bn-BD"/>
          </w:rPr>
          <w:delText>ame logic is applied for geolocation messages of chat sessions.</w:delText>
        </w:r>
      </w:del>
    </w:p>
    <w:p w14:paraId="091D1D6F" w14:textId="77777777" w:rsidR="00FD47F5" w:rsidRDefault="00FD47F5" w:rsidP="00FD47F5">
      <w:pPr>
        <w:pStyle w:val="Heading4"/>
        <w:numPr>
          <w:ilvl w:val="3"/>
          <w:numId w:val="38"/>
        </w:numPr>
        <w:suppressAutoHyphens/>
      </w:pPr>
      <w:r>
        <w:t>Permissions</w:t>
      </w:r>
    </w:p>
    <w:p w14:paraId="3CFEE252" w14:textId="77777777" w:rsidR="00FD47F5" w:rsidRDefault="00FD47F5" w:rsidP="00846F7F">
      <w:pPr>
        <w:pStyle w:val="NormalParagraph"/>
      </w:pPr>
      <w:r>
        <w:t>Access to the File Transfer API and read acccess to the file transfer provider requires the following permissions:</w:t>
      </w:r>
    </w:p>
    <w:p w14:paraId="193D4A12" w14:textId="5A30B0E6" w:rsidR="00FD47F5" w:rsidRPr="00E1637E" w:rsidRDefault="00FD47F5" w:rsidP="00FD47F5">
      <w:pPr>
        <w:pStyle w:val="ListBullet1"/>
        <w:numPr>
          <w:ilvl w:val="0"/>
          <w:numId w:val="24"/>
        </w:numPr>
        <w:tabs>
          <w:tab w:val="clear" w:pos="680"/>
        </w:tabs>
        <w:suppressAutoHyphens/>
        <w:contextualSpacing w:val="0"/>
        <w:rPr>
          <w:color w:val="000000"/>
        </w:rPr>
      </w:pPr>
      <w:r w:rsidRPr="00704E8D">
        <w:t>com.gsma.services.</w:t>
      </w:r>
      <w:r>
        <w:t>permission</w:t>
      </w:r>
      <w:r w:rsidRPr="00704E8D">
        <w:t>.RCS</w:t>
      </w:r>
      <w:r>
        <w:t xml:space="preserve">: </w:t>
      </w:r>
      <w:r w:rsidRPr="00704E8D">
        <w:t xml:space="preserve">this is a </w:t>
      </w:r>
      <w:r>
        <w:t>general</w:t>
      </w:r>
      <w:r w:rsidRPr="00704E8D">
        <w:t xml:space="preserve"> permission that </w:t>
      </w:r>
      <w:r>
        <w:t>governs access</w:t>
      </w:r>
      <w:r w:rsidRPr="00704E8D">
        <w:t xml:space="preserve"> to </w:t>
      </w:r>
      <w:r>
        <w:t>RCS services</w:t>
      </w:r>
      <w:r w:rsidRPr="00704E8D">
        <w:t>.</w:t>
      </w:r>
    </w:p>
    <w:p w14:paraId="5F4F45B1" w14:textId="77777777" w:rsidR="00FD47F5" w:rsidRDefault="00FD47F5" w:rsidP="00FD47F5">
      <w:pPr>
        <w:pStyle w:val="Heading4"/>
        <w:numPr>
          <w:ilvl w:val="3"/>
          <w:numId w:val="38"/>
        </w:numPr>
        <w:suppressAutoHyphens/>
        <w:rPr>
          <w:color w:val="000000"/>
        </w:rPr>
      </w:pPr>
      <w:r>
        <w:t>Package</w:t>
      </w:r>
    </w:p>
    <w:p w14:paraId="7F317721" w14:textId="77777777" w:rsidR="00FD47F5" w:rsidRPr="00E1637E" w:rsidRDefault="00FD47F5" w:rsidP="00DA4C3E">
      <w:r w:rsidRPr="00E1637E">
        <w:rPr>
          <w:color w:val="000000"/>
        </w:rPr>
        <w:t xml:space="preserve">Package name </w:t>
      </w:r>
      <w:r w:rsidRPr="00704E8D">
        <w:rPr>
          <w:b/>
          <w:color w:val="000000"/>
        </w:rPr>
        <w:t>com.gsma.services.rcs.</w:t>
      </w:r>
      <w:r w:rsidRPr="000230CC">
        <w:rPr>
          <w:b/>
          <w:color w:val="000000"/>
        </w:rPr>
        <w:t>groupdelivery</w:t>
      </w:r>
    </w:p>
    <w:p w14:paraId="27B43968" w14:textId="77777777" w:rsidR="00FD47F5" w:rsidRPr="00704E8D" w:rsidRDefault="00FD47F5" w:rsidP="00FD47F5">
      <w:pPr>
        <w:pStyle w:val="Heading4"/>
        <w:numPr>
          <w:ilvl w:val="3"/>
          <w:numId w:val="38"/>
        </w:numPr>
        <w:suppressAutoHyphens/>
        <w:rPr>
          <w:b w:val="0"/>
        </w:rPr>
      </w:pPr>
      <w:r>
        <w:t>Methods and Callbacks</w:t>
      </w:r>
    </w:p>
    <w:p w14:paraId="480B0D8B" w14:textId="77777777" w:rsidR="00FD47F5" w:rsidRDefault="00FD47F5" w:rsidP="00DA4C3E">
      <w:r>
        <w:rPr>
          <w:lang w:eastAsia="en-US"/>
        </w:rPr>
        <w:t xml:space="preserve">Class </w:t>
      </w:r>
      <w:r w:rsidRPr="00E1637E">
        <w:rPr>
          <w:b/>
          <w:lang w:eastAsia="en-US"/>
        </w:rPr>
        <w:t>GroupDeliveryInfo</w:t>
      </w:r>
      <w:r>
        <w:rPr>
          <w:b/>
          <w:lang w:eastAsia="en-US"/>
        </w:rPr>
        <w:t>:</w:t>
      </w:r>
    </w:p>
    <w:p w14:paraId="6B136143" w14:textId="77777777" w:rsidR="00FD47F5" w:rsidRDefault="00FD47F5" w:rsidP="00DA4C3E">
      <w:r>
        <w:rPr>
          <w:szCs w:val="22"/>
        </w:rPr>
        <w:t>This class contains group delivery information for group chat messages and group file transfers.</w:t>
      </w:r>
    </w:p>
    <w:p w14:paraId="61874A63" w14:textId="77777777" w:rsidR="00FD47F5" w:rsidRDefault="00FD47F5" w:rsidP="00DA4C3E"/>
    <w:p w14:paraId="1E3DAC55" w14:textId="77777777" w:rsidR="00FD47F5" w:rsidRPr="00704E8D" w:rsidRDefault="00FD47F5" w:rsidP="00FD47F5">
      <w:pPr>
        <w:pStyle w:val="ListBullet1"/>
        <w:numPr>
          <w:ilvl w:val="0"/>
          <w:numId w:val="41"/>
        </w:numPr>
        <w:tabs>
          <w:tab w:val="clear" w:pos="680"/>
        </w:tabs>
        <w:suppressAutoHyphens/>
        <w:contextualSpacing w:val="0"/>
      </w:pPr>
      <w:r>
        <w:rPr>
          <w:color w:val="000000"/>
        </w:rPr>
        <w:t>Enum: states associated with the group delivery info provider.</w:t>
      </w:r>
    </w:p>
    <w:p w14:paraId="3F08EFBA" w14:textId="77777777" w:rsidR="00FD47F5" w:rsidRDefault="00FD47F5" w:rsidP="00DA4C3E">
      <w:pPr>
        <w:pStyle w:val="ASN1Code"/>
        <w:ind w:left="340"/>
      </w:pPr>
      <w:proofErr w:type="gramStart"/>
      <w:r>
        <w:t>enum</w:t>
      </w:r>
      <w:proofErr w:type="gramEnd"/>
      <w:r>
        <w:t xml:space="preserve"> Status { UNSUPPORTED(0), NOT_DELIVERED(1), DELIVERED(2), DISPLAYED(3), FAILED(4) }</w:t>
      </w:r>
    </w:p>
    <w:p w14:paraId="54E18AE9" w14:textId="77777777" w:rsidR="00FD47F5" w:rsidRDefault="00FD47F5" w:rsidP="00DA4C3E">
      <w:pPr>
        <w:pStyle w:val="ASN1Code"/>
      </w:pPr>
    </w:p>
    <w:p w14:paraId="6B9AEC67" w14:textId="77777777" w:rsidR="00FD47F5" w:rsidRDefault="00FD47F5" w:rsidP="00FD47F5">
      <w:pPr>
        <w:pStyle w:val="ListBullet1"/>
        <w:numPr>
          <w:ilvl w:val="0"/>
          <w:numId w:val="41"/>
        </w:numPr>
        <w:tabs>
          <w:tab w:val="clear" w:pos="680"/>
        </w:tabs>
        <w:suppressAutoHyphens/>
        <w:contextualSpacing w:val="0"/>
        <w:rPr>
          <w:color w:val="000000"/>
        </w:rPr>
      </w:pPr>
      <w:r>
        <w:rPr>
          <w:color w:val="000000"/>
        </w:rPr>
        <w:t>Enum:  reason code associated with the group delivery info provider.</w:t>
      </w:r>
    </w:p>
    <w:p w14:paraId="316C0A81" w14:textId="77777777" w:rsidR="00FD47F5" w:rsidRPr="00704E8D" w:rsidRDefault="00FD47F5" w:rsidP="00DA4C3E">
      <w:pPr>
        <w:pStyle w:val="ASN1Code"/>
        <w:ind w:left="340"/>
        <w:rPr>
          <w:color w:val="000000"/>
        </w:rPr>
      </w:pPr>
      <w:proofErr w:type="gramStart"/>
      <w:r w:rsidRPr="00704E8D">
        <w:rPr>
          <w:color w:val="000000"/>
        </w:rPr>
        <w:t>enum</w:t>
      </w:r>
      <w:proofErr w:type="gramEnd"/>
      <w:r w:rsidRPr="00704E8D">
        <w:rPr>
          <w:color w:val="000000"/>
        </w:rPr>
        <w:t xml:space="preserve"> ReasonCode { UNSPECIFIED(0), FAILED_DELIVERY(1), FAILED_DISPLAY(2)}</w:t>
      </w:r>
    </w:p>
    <w:p w14:paraId="18DBBDAC" w14:textId="77777777" w:rsidR="00FD47F5" w:rsidRPr="00704E8D" w:rsidRDefault="00FD47F5" w:rsidP="00DA4C3E">
      <w:pPr>
        <w:pStyle w:val="ASN1Code"/>
        <w:ind w:left="340"/>
        <w:rPr>
          <w:color w:val="000000"/>
        </w:rPr>
      </w:pPr>
    </w:p>
    <w:p w14:paraId="41083BE9" w14:textId="77777777" w:rsidR="00FD47F5" w:rsidRDefault="00FD47F5" w:rsidP="00FD47F5">
      <w:pPr>
        <w:pStyle w:val="Heading4"/>
        <w:numPr>
          <w:ilvl w:val="3"/>
          <w:numId w:val="38"/>
        </w:numPr>
        <w:suppressAutoHyphens/>
      </w:pPr>
      <w:r>
        <w:t>Content Providers</w:t>
      </w:r>
    </w:p>
    <w:p w14:paraId="73EF3DF8" w14:textId="77777777" w:rsidR="00FD47F5" w:rsidRPr="00704E8D" w:rsidRDefault="00FD47F5" w:rsidP="00846F7F">
      <w:pPr>
        <w:pStyle w:val="NormalParagraph"/>
      </w:pPr>
      <w:r>
        <w:t>A content provider</w:t>
      </w:r>
      <w:r w:rsidRPr="00704E8D">
        <w:t xml:space="preserve"> is </w:t>
      </w:r>
      <w:r>
        <w:t>used to store the group delivery information persistently. There</w:t>
      </w:r>
      <w:r w:rsidRPr="00704E8D">
        <w:t xml:space="preserve"> is </w:t>
      </w:r>
      <w:r>
        <w:t>one entry per recipient of a group chat message or</w:t>
      </w:r>
      <w:r w:rsidRPr="00704E8D">
        <w:t xml:space="preserve"> a </w:t>
      </w:r>
      <w:r>
        <w:t>group</w:t>
      </w:r>
      <w:r w:rsidRPr="00704E8D">
        <w:t xml:space="preserve"> file transfer.</w:t>
      </w:r>
    </w:p>
    <w:p w14:paraId="19AC6E14" w14:textId="77777777" w:rsidR="00FD47F5" w:rsidRDefault="00FD47F5" w:rsidP="00DA4C3E">
      <w:r>
        <w:rPr>
          <w:lang w:eastAsia="en-US"/>
        </w:rPr>
        <w:t xml:space="preserve">Class </w:t>
      </w:r>
      <w:r w:rsidRPr="00E1637E">
        <w:rPr>
          <w:b/>
          <w:lang w:eastAsia="en-US"/>
        </w:rPr>
        <w:t>GroupDeliveryInfo</w:t>
      </w:r>
      <w:r>
        <w:rPr>
          <w:b/>
          <w:lang w:eastAsia="en-US"/>
        </w:rPr>
        <w:t>Log</w:t>
      </w:r>
      <w:r w:rsidRPr="00704E8D">
        <w:rPr>
          <w:b/>
        </w:rPr>
        <w:t>:</w:t>
      </w:r>
    </w:p>
    <w:p w14:paraId="0707B928" w14:textId="77777777" w:rsidR="00FD47F5" w:rsidRPr="00704E8D" w:rsidRDefault="00FD47F5" w:rsidP="00DA4C3E">
      <w:pPr>
        <w:jc w:val="left"/>
        <w:rPr>
          <w:rFonts w:ascii="Courier New" w:hAnsi="Courier New"/>
          <w:sz w:val="20"/>
        </w:rPr>
      </w:pPr>
      <w:r>
        <w:lastRenderedPageBreak/>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4E56D65F" w14:textId="77777777" w:rsidR="00FD47F5" w:rsidRPr="00704E8D" w:rsidRDefault="00FD47F5" w:rsidP="00DA4C3E">
      <w:pPr>
        <w:jc w:val="left"/>
      </w:pPr>
      <w:proofErr w:type="gramStart"/>
      <w:r>
        <w:rPr>
          <w:rFonts w:ascii="Courier New" w:hAnsi="Courier New" w:cs="Courier New"/>
          <w:sz w:val="20"/>
        </w:rPr>
        <w:t>static</w:t>
      </w:r>
      <w:proofErr w:type="gramEnd"/>
      <w:r>
        <w:rPr>
          <w:rFonts w:ascii="Courier New" w:hAnsi="Courier New" w:cs="Courier New"/>
          <w:sz w:val="20"/>
        </w:rPr>
        <w:t xml:space="preserve"> final Uri CONTENT_URI = "content://com.gsma.services.rcs.provider.groupdeliveryinfo/groupdeliveryinfo"</w:t>
      </w:r>
    </w:p>
    <w:p w14:paraId="746AE61B" w14:textId="77777777" w:rsidR="00FD47F5" w:rsidRDefault="00FD47F5" w:rsidP="00DA4C3E">
      <w:pPr>
        <w:jc w:val="left"/>
        <w:rPr>
          <w:szCs w:val="22"/>
        </w:rPr>
      </w:pPr>
      <w:r>
        <w:t>The “ID” column together with the “CONTACT” column below is defined as the unique primary key * but can’t be referenced with adding a path segment to the CONTENT_URI.</w:t>
      </w:r>
    </w:p>
    <w:p w14:paraId="440A93B8" w14:textId="77777777" w:rsidR="00FD47F5" w:rsidRPr="00704E8D" w:rsidRDefault="00FD47F5" w:rsidP="00DA4C3E">
      <w:pPr>
        <w:jc w:val="left"/>
        <w:rPr>
          <w:rFonts w:ascii="Courier New" w:hAnsi="Courier New"/>
          <w:sz w:val="20"/>
        </w:rPr>
      </w:pPr>
      <w:r>
        <w:rPr>
          <w:szCs w:val="22"/>
        </w:rPr>
        <w:t>Column name definition constants to be used when accessing this provider:</w:t>
      </w:r>
    </w:p>
    <w:p w14:paraId="64D1C1B3" w14:textId="77777777" w:rsidR="00FD47F5" w:rsidRDefault="00FD47F5" w:rsidP="00DA4C3E">
      <w:pPr>
        <w:jc w:val="left"/>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BASECOLUMN_ID = “_id”</w:t>
      </w:r>
    </w:p>
    <w:p w14:paraId="5E00D148" w14:textId="77777777" w:rsidR="00FD47F5" w:rsidRDefault="00FD47F5" w:rsidP="00DA4C3E">
      <w:pPr>
        <w:jc w:val="left"/>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ID = "id"</w:t>
      </w:r>
    </w:p>
    <w:p w14:paraId="6069AE84" w14:textId="77777777" w:rsidR="00FD47F5" w:rsidRDefault="00FD47F5" w:rsidP="00DA4C3E">
      <w:pPr>
        <w:jc w:val="left"/>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CONTACT = "contact"</w:t>
      </w:r>
    </w:p>
    <w:p w14:paraId="5158E55A" w14:textId="77777777" w:rsidR="00FD47F5" w:rsidRDefault="00FD47F5" w:rsidP="00DA4C3E">
      <w:pPr>
        <w:jc w:val="left"/>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CHAT_ID = "chat_id"</w:t>
      </w:r>
    </w:p>
    <w:p w14:paraId="5A63A102" w14:textId="77777777" w:rsidR="00FD47F5" w:rsidRDefault="00FD47F5" w:rsidP="00DA4C3E">
      <w:pPr>
        <w:jc w:val="left"/>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TIMESTAMP_DELIVERED = "timestamp_delivered"</w:t>
      </w:r>
    </w:p>
    <w:p w14:paraId="3B24B879" w14:textId="77777777" w:rsidR="00FD47F5" w:rsidRDefault="00FD47F5" w:rsidP="00DA4C3E">
      <w:pPr>
        <w:jc w:val="left"/>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TIMESTAMP_DISPLAYED = "timestamp_displayed"</w:t>
      </w:r>
    </w:p>
    <w:p w14:paraId="0AC5BF45" w14:textId="77777777" w:rsidR="00FD47F5" w:rsidRDefault="00FD47F5" w:rsidP="00DA4C3E">
      <w:pPr>
        <w:jc w:val="left"/>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STATUS = "status"</w:t>
      </w:r>
    </w:p>
    <w:p w14:paraId="5F476E37" w14:textId="77777777" w:rsidR="00FD47F5" w:rsidRDefault="00FD47F5" w:rsidP="00DA4C3E">
      <w:pPr>
        <w:jc w:val="left"/>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REASON_CODE = "reason_code"</w:t>
      </w:r>
    </w:p>
    <w:p w14:paraId="525C1E01" w14:textId="77777777" w:rsidR="00FD47F5" w:rsidRDefault="00FD47F5" w:rsidP="00DA4C3E">
      <w:pPr>
        <w:jc w:val="left"/>
        <w:rPr>
          <w:rFonts w:ascii="Courier New" w:hAnsi="Courier New" w:cs="Courier New"/>
          <w:sz w:val="20"/>
        </w:rPr>
      </w:pPr>
    </w:p>
    <w:p w14:paraId="32F7E707" w14:textId="77777777" w:rsidR="00FD47F5" w:rsidRDefault="00FD47F5" w:rsidP="00846F7F">
      <w:pPr>
        <w:pStyle w:val="NormalParagraph"/>
      </w:pPr>
      <w:r>
        <w:t>The content provider (common to both group chat messages and group file transfers) has the following columns:</w:t>
      </w:r>
    </w:p>
    <w:p w14:paraId="6B66C923" w14:textId="77777777" w:rsidR="00FD47F5" w:rsidRDefault="00FD47F5" w:rsidP="00846F7F">
      <w:pPr>
        <w:pStyle w:val="NormalParagraph"/>
      </w:pPr>
      <w:r>
        <w:t>GROUPDELIVERYINFO</w:t>
      </w:r>
    </w:p>
    <w:tbl>
      <w:tblPr>
        <w:tblW w:w="9150" w:type="dxa"/>
        <w:tblInd w:w="123" w:type="dxa"/>
        <w:tblLayout w:type="fixed"/>
        <w:tblLook w:val="0000" w:firstRow="0" w:lastRow="0" w:firstColumn="0" w:lastColumn="0" w:noHBand="0" w:noVBand="0"/>
      </w:tblPr>
      <w:tblGrid>
        <w:gridCol w:w="2685"/>
        <w:gridCol w:w="2610"/>
        <w:gridCol w:w="3855"/>
      </w:tblGrid>
      <w:tr w:rsidR="00FD47F5" w14:paraId="61A7231D" w14:textId="77777777" w:rsidTr="00DA4C3E">
        <w:tc>
          <w:tcPr>
            <w:tcW w:w="2685" w:type="dxa"/>
            <w:tcBorders>
              <w:top w:val="single" w:sz="4" w:space="0" w:color="000000"/>
              <w:left w:val="single" w:sz="4" w:space="0" w:color="000000"/>
              <w:bottom w:val="single" w:sz="4" w:space="0" w:color="000000"/>
            </w:tcBorders>
            <w:shd w:val="clear" w:color="auto" w:fill="DE002B"/>
          </w:tcPr>
          <w:p w14:paraId="613F3C7F" w14:textId="77777777" w:rsidR="00FD47F5" w:rsidRPr="00875203" w:rsidRDefault="00FD47F5" w:rsidP="00DA4C3E">
            <w:pPr>
              <w:pStyle w:val="TableHeader"/>
              <w:snapToGrid w:val="0"/>
            </w:pPr>
            <w:r w:rsidRPr="00875203">
              <w:t>Data</w:t>
            </w:r>
          </w:p>
        </w:tc>
        <w:tc>
          <w:tcPr>
            <w:tcW w:w="2610" w:type="dxa"/>
            <w:tcBorders>
              <w:top w:val="single" w:sz="4" w:space="0" w:color="000000"/>
              <w:left w:val="single" w:sz="4" w:space="0" w:color="000000"/>
              <w:bottom w:val="single" w:sz="4" w:space="0" w:color="000000"/>
            </w:tcBorders>
            <w:shd w:val="clear" w:color="auto" w:fill="DE002B"/>
          </w:tcPr>
          <w:p w14:paraId="5200CCD8" w14:textId="77777777" w:rsidR="00FD47F5" w:rsidRPr="00875203" w:rsidRDefault="00FD47F5" w:rsidP="00DA4C3E">
            <w:pPr>
              <w:pStyle w:val="TableHeader"/>
              <w:snapToGrid w:val="0"/>
            </w:pPr>
            <w:r w:rsidRPr="00875203">
              <w:t>Data Type</w:t>
            </w:r>
          </w:p>
        </w:tc>
        <w:tc>
          <w:tcPr>
            <w:tcW w:w="3855" w:type="dxa"/>
            <w:tcBorders>
              <w:top w:val="single" w:sz="4" w:space="0" w:color="000000"/>
              <w:left w:val="single" w:sz="4" w:space="0" w:color="000000"/>
              <w:bottom w:val="single" w:sz="4" w:space="0" w:color="000000"/>
              <w:right w:val="single" w:sz="4" w:space="0" w:color="000000"/>
            </w:tcBorders>
            <w:shd w:val="clear" w:color="auto" w:fill="DE002B"/>
          </w:tcPr>
          <w:p w14:paraId="03BF6C37" w14:textId="77777777" w:rsidR="00FD47F5" w:rsidRPr="00875203" w:rsidRDefault="00FD47F5" w:rsidP="00DA4C3E">
            <w:pPr>
              <w:pStyle w:val="TableHeader"/>
              <w:snapToGrid w:val="0"/>
              <w:rPr>
                <w:color w:val="000000"/>
              </w:rPr>
            </w:pPr>
            <w:r w:rsidRPr="00875203">
              <w:t>Description</w:t>
            </w:r>
          </w:p>
        </w:tc>
      </w:tr>
      <w:tr w:rsidR="00FD47F5" w14:paraId="6B86654B" w14:textId="77777777" w:rsidTr="00DA4C3E">
        <w:tc>
          <w:tcPr>
            <w:tcW w:w="2685" w:type="dxa"/>
            <w:tcBorders>
              <w:left w:val="single" w:sz="4" w:space="0" w:color="000000"/>
              <w:bottom w:val="single" w:sz="4" w:space="0" w:color="000000"/>
            </w:tcBorders>
            <w:shd w:val="clear" w:color="auto" w:fill="auto"/>
          </w:tcPr>
          <w:p w14:paraId="63FB0505" w14:textId="77777777" w:rsidR="00FD47F5" w:rsidRDefault="00FD47F5" w:rsidP="00DA4C3E">
            <w:pPr>
              <w:pStyle w:val="TableText"/>
              <w:snapToGrid w:val="0"/>
              <w:rPr>
                <w:color w:val="000000"/>
              </w:rPr>
            </w:pPr>
            <w:r>
              <w:rPr>
                <w:color w:val="000000"/>
              </w:rPr>
              <w:t>BASECOLUMN_ID</w:t>
            </w:r>
          </w:p>
        </w:tc>
        <w:tc>
          <w:tcPr>
            <w:tcW w:w="2610" w:type="dxa"/>
            <w:tcBorders>
              <w:left w:val="single" w:sz="4" w:space="0" w:color="000000"/>
              <w:bottom w:val="single" w:sz="4" w:space="0" w:color="000000"/>
            </w:tcBorders>
            <w:shd w:val="clear" w:color="auto" w:fill="auto"/>
          </w:tcPr>
          <w:p w14:paraId="2FFC89D4" w14:textId="77777777" w:rsidR="00FD47F5" w:rsidRDefault="00FD47F5" w:rsidP="00DA4C3E">
            <w:pPr>
              <w:pStyle w:val="TableText"/>
              <w:snapToGrid w:val="0"/>
              <w:rPr>
                <w:color w:val="000000"/>
              </w:rPr>
            </w:pPr>
            <w:r>
              <w:rPr>
                <w:color w:val="000000"/>
              </w:rPr>
              <w:t>Long (not null)</w:t>
            </w:r>
          </w:p>
        </w:tc>
        <w:tc>
          <w:tcPr>
            <w:tcW w:w="3855" w:type="dxa"/>
            <w:tcBorders>
              <w:left w:val="single" w:sz="4" w:space="0" w:color="000000"/>
              <w:bottom w:val="single" w:sz="4" w:space="0" w:color="000000"/>
              <w:right w:val="single" w:sz="4" w:space="0" w:color="000000"/>
            </w:tcBorders>
            <w:shd w:val="clear" w:color="auto" w:fill="auto"/>
          </w:tcPr>
          <w:p w14:paraId="06404AE8" w14:textId="77777777" w:rsidR="00FD47F5" w:rsidRDefault="00FD47F5" w:rsidP="00DA4C3E">
            <w:pPr>
              <w:pStyle w:val="TableText"/>
              <w:snapToGrid w:val="0"/>
              <w:rPr>
                <w:color w:val="000000"/>
              </w:rPr>
            </w:pPr>
            <w:r>
              <w:rPr>
                <w:color w:val="000000"/>
              </w:rPr>
              <w:t>Unique value</w:t>
            </w:r>
          </w:p>
        </w:tc>
      </w:tr>
      <w:tr w:rsidR="00FD47F5" w14:paraId="3D2232E8" w14:textId="77777777" w:rsidTr="00DA4C3E">
        <w:tc>
          <w:tcPr>
            <w:tcW w:w="2685" w:type="dxa"/>
            <w:tcBorders>
              <w:left w:val="single" w:sz="4" w:space="0" w:color="000000"/>
              <w:bottom w:val="single" w:sz="4" w:space="0" w:color="000000"/>
            </w:tcBorders>
            <w:shd w:val="clear" w:color="auto" w:fill="auto"/>
          </w:tcPr>
          <w:p w14:paraId="1DE8E53C" w14:textId="77777777" w:rsidR="00FD47F5" w:rsidRDefault="00FD47F5" w:rsidP="00DA4C3E">
            <w:pPr>
              <w:pStyle w:val="TableText"/>
              <w:snapToGrid w:val="0"/>
              <w:rPr>
                <w:color w:val="000000"/>
              </w:rPr>
            </w:pPr>
            <w:r>
              <w:rPr>
                <w:color w:val="000000"/>
              </w:rPr>
              <w:t>ID</w:t>
            </w:r>
          </w:p>
        </w:tc>
        <w:tc>
          <w:tcPr>
            <w:tcW w:w="2610" w:type="dxa"/>
            <w:tcBorders>
              <w:left w:val="single" w:sz="4" w:space="0" w:color="000000"/>
              <w:bottom w:val="single" w:sz="4" w:space="0" w:color="000000"/>
            </w:tcBorders>
            <w:shd w:val="clear" w:color="auto" w:fill="auto"/>
          </w:tcPr>
          <w:p w14:paraId="0AAEF35C" w14:textId="77777777" w:rsidR="00FD47F5" w:rsidRDefault="00FD47F5" w:rsidP="00DA4C3E">
            <w:pPr>
              <w:pStyle w:val="TableText"/>
              <w:snapToGrid w:val="0"/>
              <w:rPr>
                <w:color w:val="000000"/>
              </w:rPr>
            </w:pPr>
            <w:r>
              <w:rPr>
                <w:color w:val="000000"/>
              </w:rPr>
              <w:t>String (part of primary key* not null)</w:t>
            </w:r>
          </w:p>
        </w:tc>
        <w:tc>
          <w:tcPr>
            <w:tcW w:w="3855" w:type="dxa"/>
            <w:tcBorders>
              <w:left w:val="single" w:sz="4" w:space="0" w:color="000000"/>
              <w:bottom w:val="single" w:sz="4" w:space="0" w:color="000000"/>
              <w:right w:val="single" w:sz="4" w:space="0" w:color="000000"/>
            </w:tcBorders>
            <w:shd w:val="clear" w:color="auto" w:fill="auto"/>
          </w:tcPr>
          <w:p w14:paraId="74BACB9D" w14:textId="77777777" w:rsidR="00FD47F5" w:rsidRDefault="00FD47F5" w:rsidP="00DA4C3E">
            <w:pPr>
              <w:pStyle w:val="TableText"/>
              <w:snapToGrid w:val="0"/>
              <w:rPr>
                <w:color w:val="000000"/>
              </w:rPr>
            </w:pPr>
            <w:r>
              <w:rPr>
                <w:color w:val="000000"/>
              </w:rPr>
              <w:t>Unique Id of the chat message (“msg_id”) or file transfer (“ft_id”)</w:t>
            </w:r>
          </w:p>
        </w:tc>
      </w:tr>
      <w:tr w:rsidR="00FD47F5" w14:paraId="46E57480" w14:textId="77777777" w:rsidTr="00DA4C3E">
        <w:tc>
          <w:tcPr>
            <w:tcW w:w="2685" w:type="dxa"/>
            <w:tcBorders>
              <w:top w:val="single" w:sz="4" w:space="0" w:color="000000"/>
              <w:left w:val="single" w:sz="4" w:space="0" w:color="000000"/>
              <w:bottom w:val="single" w:sz="4" w:space="0" w:color="000000"/>
            </w:tcBorders>
            <w:shd w:val="clear" w:color="auto" w:fill="auto"/>
          </w:tcPr>
          <w:p w14:paraId="6407C545" w14:textId="77777777" w:rsidR="00FD47F5" w:rsidRDefault="00FD47F5" w:rsidP="00DA4C3E">
            <w:pPr>
              <w:pStyle w:val="TableText"/>
              <w:snapToGrid w:val="0"/>
              <w:rPr>
                <w:color w:val="000000"/>
              </w:rPr>
            </w:pPr>
            <w:r>
              <w:rPr>
                <w:color w:val="000000"/>
              </w:rPr>
              <w:t>CONTACT</w:t>
            </w:r>
          </w:p>
        </w:tc>
        <w:tc>
          <w:tcPr>
            <w:tcW w:w="2610" w:type="dxa"/>
            <w:tcBorders>
              <w:top w:val="single" w:sz="4" w:space="0" w:color="000000"/>
              <w:left w:val="single" w:sz="4" w:space="0" w:color="000000"/>
              <w:bottom w:val="single" w:sz="4" w:space="0" w:color="000000"/>
            </w:tcBorders>
            <w:shd w:val="clear" w:color="auto" w:fill="auto"/>
          </w:tcPr>
          <w:p w14:paraId="1927E3DA" w14:textId="77777777" w:rsidR="00FD47F5" w:rsidRDefault="00FD47F5" w:rsidP="00DA4C3E">
            <w:pPr>
              <w:pStyle w:val="TableText"/>
              <w:snapToGrid w:val="0"/>
              <w:rPr>
                <w:color w:val="000000"/>
              </w:rPr>
            </w:pPr>
            <w:r>
              <w:rPr>
                <w:color w:val="000000"/>
              </w:rPr>
              <w:t>String (part of primary key* not null)</w:t>
            </w:r>
          </w:p>
        </w:tc>
        <w:tc>
          <w:tcPr>
            <w:tcW w:w="3855" w:type="dxa"/>
            <w:tcBorders>
              <w:top w:val="single" w:sz="4" w:space="0" w:color="000000"/>
              <w:left w:val="single" w:sz="4" w:space="0" w:color="000000"/>
              <w:bottom w:val="single" w:sz="4" w:space="0" w:color="000000"/>
              <w:right w:val="single" w:sz="4" w:space="0" w:color="000000"/>
            </w:tcBorders>
            <w:shd w:val="clear" w:color="auto" w:fill="auto"/>
          </w:tcPr>
          <w:p w14:paraId="2A5CD85F" w14:textId="77777777" w:rsidR="00FD47F5" w:rsidRDefault="00FD47F5" w:rsidP="00DA4C3E">
            <w:pPr>
              <w:pStyle w:val="TableText"/>
              <w:snapToGrid w:val="0"/>
              <w:rPr>
                <w:color w:val="000000"/>
              </w:rPr>
            </w:pPr>
            <w:r>
              <w:rPr>
                <w:color w:val="000000"/>
              </w:rPr>
              <w:t>ContactId formatted number of the remote contact of the group chat message or the group file transfer</w:t>
            </w:r>
          </w:p>
        </w:tc>
      </w:tr>
      <w:tr w:rsidR="00FD47F5" w14:paraId="57817DDF" w14:textId="77777777" w:rsidTr="00DA4C3E">
        <w:tc>
          <w:tcPr>
            <w:tcW w:w="2685" w:type="dxa"/>
            <w:tcBorders>
              <w:top w:val="single" w:sz="4" w:space="0" w:color="000000"/>
              <w:left w:val="single" w:sz="4" w:space="0" w:color="000000"/>
              <w:bottom w:val="single" w:sz="4" w:space="0" w:color="000000"/>
            </w:tcBorders>
            <w:shd w:val="clear" w:color="auto" w:fill="auto"/>
          </w:tcPr>
          <w:p w14:paraId="6BB330FB" w14:textId="77777777" w:rsidR="00FD47F5" w:rsidRDefault="00FD47F5" w:rsidP="00DA4C3E">
            <w:pPr>
              <w:pStyle w:val="TableText"/>
              <w:snapToGrid w:val="0"/>
              <w:rPr>
                <w:color w:val="000000"/>
              </w:rPr>
            </w:pPr>
            <w:r>
              <w:rPr>
                <w:color w:val="000000"/>
              </w:rPr>
              <w:t>CHAT_ID</w:t>
            </w:r>
          </w:p>
        </w:tc>
        <w:tc>
          <w:tcPr>
            <w:tcW w:w="2610" w:type="dxa"/>
            <w:tcBorders>
              <w:top w:val="single" w:sz="4" w:space="0" w:color="000000"/>
              <w:left w:val="single" w:sz="4" w:space="0" w:color="000000"/>
              <w:bottom w:val="single" w:sz="4" w:space="0" w:color="000000"/>
            </w:tcBorders>
            <w:shd w:val="clear" w:color="auto" w:fill="auto"/>
          </w:tcPr>
          <w:p w14:paraId="546B0F42" w14:textId="77777777" w:rsidR="00FD47F5" w:rsidRDefault="00FD47F5" w:rsidP="00DA4C3E">
            <w:pPr>
              <w:pStyle w:val="TableText"/>
              <w:snapToGrid w:val="0"/>
              <w:rPr>
                <w:color w:val="000000"/>
              </w:rPr>
            </w:pPr>
            <w:r>
              <w:rPr>
                <w:color w:val="000000"/>
              </w:rPr>
              <w:t>String (not null)</w:t>
            </w:r>
          </w:p>
        </w:tc>
        <w:tc>
          <w:tcPr>
            <w:tcW w:w="3855" w:type="dxa"/>
            <w:tcBorders>
              <w:top w:val="single" w:sz="4" w:space="0" w:color="000000"/>
              <w:left w:val="single" w:sz="4" w:space="0" w:color="000000"/>
              <w:bottom w:val="single" w:sz="4" w:space="0" w:color="000000"/>
              <w:right w:val="single" w:sz="4" w:space="0" w:color="000000"/>
            </w:tcBorders>
            <w:shd w:val="clear" w:color="auto" w:fill="auto"/>
          </w:tcPr>
          <w:p w14:paraId="2A353D68" w14:textId="77777777" w:rsidR="00FD47F5" w:rsidRDefault="00FD47F5" w:rsidP="00DA4C3E">
            <w:pPr>
              <w:pStyle w:val="TableText"/>
              <w:snapToGrid w:val="0"/>
              <w:rPr>
                <w:color w:val="000000"/>
              </w:rPr>
            </w:pPr>
            <w:r>
              <w:rPr>
                <w:color w:val="000000"/>
              </w:rPr>
              <w:t>Id of chat room</w:t>
            </w:r>
          </w:p>
        </w:tc>
      </w:tr>
      <w:tr w:rsidR="00FD47F5" w14:paraId="429D8AC6" w14:textId="77777777" w:rsidTr="00DA4C3E">
        <w:tc>
          <w:tcPr>
            <w:tcW w:w="2685" w:type="dxa"/>
            <w:tcBorders>
              <w:top w:val="single" w:sz="4" w:space="0" w:color="000000"/>
              <w:left w:val="single" w:sz="4" w:space="0" w:color="000000"/>
              <w:bottom w:val="single" w:sz="4" w:space="0" w:color="000000"/>
            </w:tcBorders>
            <w:shd w:val="clear" w:color="auto" w:fill="auto"/>
          </w:tcPr>
          <w:p w14:paraId="1DC6AB9B" w14:textId="77777777" w:rsidR="00FD47F5" w:rsidRDefault="00FD47F5" w:rsidP="00DA4C3E">
            <w:pPr>
              <w:pStyle w:val="TableText"/>
              <w:snapToGrid w:val="0"/>
              <w:rPr>
                <w:color w:val="000000"/>
              </w:rPr>
            </w:pPr>
            <w:r>
              <w:rPr>
                <w:color w:val="000000"/>
              </w:rPr>
              <w:t>TIMESTAMP_DELIVERED</w:t>
            </w:r>
          </w:p>
        </w:tc>
        <w:tc>
          <w:tcPr>
            <w:tcW w:w="2610" w:type="dxa"/>
            <w:tcBorders>
              <w:top w:val="single" w:sz="4" w:space="0" w:color="000000"/>
              <w:left w:val="single" w:sz="4" w:space="0" w:color="000000"/>
              <w:bottom w:val="single" w:sz="4" w:space="0" w:color="000000"/>
            </w:tcBorders>
            <w:shd w:val="clear" w:color="auto" w:fill="auto"/>
          </w:tcPr>
          <w:p w14:paraId="69B219BF" w14:textId="77777777" w:rsidR="00FD47F5" w:rsidRDefault="00FD47F5" w:rsidP="00DA4C3E">
            <w:pPr>
              <w:pStyle w:val="TableText"/>
              <w:snapToGrid w:val="0"/>
              <w:rPr>
                <w:color w:val="000000"/>
              </w:rPr>
            </w:pPr>
            <w:r>
              <w:rPr>
                <w:color w:val="000000"/>
              </w:rPr>
              <w:t>Long (not null)</w:t>
            </w:r>
          </w:p>
        </w:tc>
        <w:tc>
          <w:tcPr>
            <w:tcW w:w="3855" w:type="dxa"/>
            <w:tcBorders>
              <w:top w:val="single" w:sz="4" w:space="0" w:color="000000"/>
              <w:left w:val="single" w:sz="4" w:space="0" w:color="000000"/>
              <w:bottom w:val="single" w:sz="4" w:space="0" w:color="000000"/>
              <w:right w:val="single" w:sz="4" w:space="0" w:color="000000"/>
            </w:tcBorders>
            <w:shd w:val="clear" w:color="auto" w:fill="auto"/>
          </w:tcPr>
          <w:p w14:paraId="70929651" w14:textId="77777777" w:rsidR="00FD47F5" w:rsidRDefault="00FD47F5" w:rsidP="00DA4C3E">
            <w:pPr>
              <w:pStyle w:val="TableText"/>
              <w:snapToGrid w:val="0"/>
              <w:rPr>
                <w:color w:val="000000"/>
              </w:rPr>
            </w:pPr>
            <w:r>
              <w:rPr>
                <w:color w:val="000000"/>
              </w:rPr>
              <w:t>Time when message delivered. If 0 means not delivered.</w:t>
            </w:r>
          </w:p>
        </w:tc>
      </w:tr>
      <w:tr w:rsidR="00FD47F5" w14:paraId="2CA51301" w14:textId="77777777" w:rsidTr="00DA4C3E">
        <w:tc>
          <w:tcPr>
            <w:tcW w:w="2685" w:type="dxa"/>
            <w:tcBorders>
              <w:top w:val="single" w:sz="4" w:space="0" w:color="000000"/>
              <w:left w:val="single" w:sz="4" w:space="0" w:color="000000"/>
              <w:bottom w:val="single" w:sz="4" w:space="0" w:color="000000"/>
            </w:tcBorders>
            <w:shd w:val="clear" w:color="auto" w:fill="auto"/>
          </w:tcPr>
          <w:p w14:paraId="30E1B6C1" w14:textId="77777777" w:rsidR="00FD47F5" w:rsidRDefault="00FD47F5" w:rsidP="00DA4C3E">
            <w:pPr>
              <w:pStyle w:val="TableText"/>
              <w:snapToGrid w:val="0"/>
              <w:rPr>
                <w:color w:val="000000"/>
              </w:rPr>
            </w:pPr>
            <w:r>
              <w:rPr>
                <w:color w:val="000000"/>
              </w:rPr>
              <w:t>TIMESTAMP_DISPLAYED</w:t>
            </w:r>
          </w:p>
        </w:tc>
        <w:tc>
          <w:tcPr>
            <w:tcW w:w="2610" w:type="dxa"/>
            <w:tcBorders>
              <w:top w:val="single" w:sz="4" w:space="0" w:color="000000"/>
              <w:left w:val="single" w:sz="4" w:space="0" w:color="000000"/>
              <w:bottom w:val="single" w:sz="4" w:space="0" w:color="000000"/>
            </w:tcBorders>
            <w:shd w:val="clear" w:color="auto" w:fill="auto"/>
          </w:tcPr>
          <w:p w14:paraId="5E2CE85F" w14:textId="77777777" w:rsidR="00FD47F5" w:rsidRDefault="00FD47F5" w:rsidP="00DA4C3E">
            <w:pPr>
              <w:pStyle w:val="TableText"/>
              <w:snapToGrid w:val="0"/>
              <w:rPr>
                <w:color w:val="000000"/>
              </w:rPr>
            </w:pPr>
            <w:r>
              <w:rPr>
                <w:color w:val="000000"/>
              </w:rPr>
              <w:t>Long (not null)</w:t>
            </w:r>
          </w:p>
        </w:tc>
        <w:tc>
          <w:tcPr>
            <w:tcW w:w="3855" w:type="dxa"/>
            <w:tcBorders>
              <w:top w:val="single" w:sz="4" w:space="0" w:color="000000"/>
              <w:left w:val="single" w:sz="4" w:space="0" w:color="000000"/>
              <w:bottom w:val="single" w:sz="4" w:space="0" w:color="000000"/>
              <w:right w:val="single" w:sz="4" w:space="0" w:color="000000"/>
            </w:tcBorders>
            <w:shd w:val="clear" w:color="auto" w:fill="auto"/>
          </w:tcPr>
          <w:p w14:paraId="7BDB71AE" w14:textId="77777777" w:rsidR="00FD47F5" w:rsidRDefault="00FD47F5" w:rsidP="00DA4C3E">
            <w:pPr>
              <w:pStyle w:val="TableText"/>
              <w:snapToGrid w:val="0"/>
              <w:rPr>
                <w:color w:val="000000"/>
              </w:rPr>
            </w:pPr>
            <w:r>
              <w:rPr>
                <w:color w:val="000000"/>
              </w:rPr>
              <w:t>Time when message displayed. If 0 means not displayed.</w:t>
            </w:r>
          </w:p>
        </w:tc>
      </w:tr>
      <w:tr w:rsidR="00FD47F5" w14:paraId="12F7D444" w14:textId="77777777" w:rsidTr="00DA4C3E">
        <w:tc>
          <w:tcPr>
            <w:tcW w:w="2685" w:type="dxa"/>
            <w:tcBorders>
              <w:top w:val="single" w:sz="4" w:space="0" w:color="000000"/>
              <w:left w:val="single" w:sz="4" w:space="0" w:color="000000"/>
              <w:bottom w:val="single" w:sz="4" w:space="0" w:color="000000"/>
            </w:tcBorders>
            <w:shd w:val="clear" w:color="auto" w:fill="auto"/>
          </w:tcPr>
          <w:p w14:paraId="53D6CB54" w14:textId="77777777" w:rsidR="00FD47F5" w:rsidRDefault="00FD47F5" w:rsidP="00DA4C3E">
            <w:pPr>
              <w:pStyle w:val="TableText"/>
              <w:snapToGrid w:val="0"/>
              <w:rPr>
                <w:color w:val="000000"/>
              </w:rPr>
            </w:pPr>
            <w:r>
              <w:rPr>
                <w:color w:val="000000"/>
              </w:rPr>
              <w:t>STATUS</w:t>
            </w:r>
          </w:p>
        </w:tc>
        <w:tc>
          <w:tcPr>
            <w:tcW w:w="2610" w:type="dxa"/>
            <w:tcBorders>
              <w:top w:val="single" w:sz="4" w:space="0" w:color="000000"/>
              <w:left w:val="single" w:sz="4" w:space="0" w:color="000000"/>
              <w:bottom w:val="single" w:sz="4" w:space="0" w:color="000000"/>
            </w:tcBorders>
            <w:shd w:val="clear" w:color="auto" w:fill="auto"/>
          </w:tcPr>
          <w:p w14:paraId="724337AB" w14:textId="77777777" w:rsidR="00FD47F5" w:rsidRDefault="00FD47F5" w:rsidP="00DA4C3E">
            <w:pPr>
              <w:pStyle w:val="TableText"/>
              <w:snapToGrid w:val="0"/>
              <w:rPr>
                <w:color w:val="000000"/>
              </w:rPr>
            </w:pPr>
            <w:r>
              <w:rPr>
                <w:color w:val="000000"/>
              </w:rPr>
              <w:t>Integer (not null)</w:t>
            </w:r>
          </w:p>
        </w:tc>
        <w:tc>
          <w:tcPr>
            <w:tcW w:w="3855" w:type="dxa"/>
            <w:tcBorders>
              <w:top w:val="single" w:sz="4" w:space="0" w:color="000000"/>
              <w:left w:val="single" w:sz="4" w:space="0" w:color="000000"/>
              <w:bottom w:val="single" w:sz="4" w:space="0" w:color="000000"/>
              <w:right w:val="single" w:sz="4" w:space="0" w:color="000000"/>
            </w:tcBorders>
            <w:shd w:val="clear" w:color="auto" w:fill="auto"/>
          </w:tcPr>
          <w:p w14:paraId="17BB9961" w14:textId="77777777" w:rsidR="00FD47F5" w:rsidRDefault="00FD47F5" w:rsidP="00DA4C3E">
            <w:pPr>
              <w:pStyle w:val="TableText"/>
              <w:snapToGrid w:val="0"/>
              <w:rPr>
                <w:color w:val="000000"/>
              </w:rPr>
            </w:pPr>
            <w:r>
              <w:rPr>
                <w:color w:val="000000"/>
              </w:rPr>
              <w:t>See enum GroupDeliveryInfo.Status for the list of statuses.</w:t>
            </w:r>
          </w:p>
        </w:tc>
      </w:tr>
      <w:tr w:rsidR="00FD47F5" w14:paraId="6DC3C0A5" w14:textId="77777777" w:rsidTr="00DA4C3E">
        <w:tc>
          <w:tcPr>
            <w:tcW w:w="2685" w:type="dxa"/>
            <w:tcBorders>
              <w:top w:val="single" w:sz="4" w:space="0" w:color="000000"/>
              <w:left w:val="single" w:sz="4" w:space="0" w:color="000000"/>
              <w:bottom w:val="single" w:sz="4" w:space="0" w:color="000000"/>
            </w:tcBorders>
            <w:shd w:val="clear" w:color="auto" w:fill="auto"/>
          </w:tcPr>
          <w:p w14:paraId="4896E6C1" w14:textId="77777777" w:rsidR="00FD47F5" w:rsidRDefault="00FD47F5" w:rsidP="00DA4C3E">
            <w:pPr>
              <w:pStyle w:val="TableText"/>
              <w:snapToGrid w:val="0"/>
              <w:rPr>
                <w:color w:val="000000"/>
              </w:rPr>
            </w:pPr>
            <w:r>
              <w:rPr>
                <w:color w:val="000000"/>
              </w:rPr>
              <w:t>REASON_CODE</w:t>
            </w:r>
          </w:p>
        </w:tc>
        <w:tc>
          <w:tcPr>
            <w:tcW w:w="2610" w:type="dxa"/>
            <w:tcBorders>
              <w:top w:val="single" w:sz="4" w:space="0" w:color="000000"/>
              <w:left w:val="single" w:sz="4" w:space="0" w:color="000000"/>
              <w:bottom w:val="single" w:sz="4" w:space="0" w:color="000000"/>
            </w:tcBorders>
            <w:shd w:val="clear" w:color="auto" w:fill="auto"/>
          </w:tcPr>
          <w:p w14:paraId="601F60D7" w14:textId="77777777" w:rsidR="00FD47F5" w:rsidRDefault="00FD47F5" w:rsidP="00DA4C3E">
            <w:pPr>
              <w:pStyle w:val="TableText"/>
              <w:snapToGrid w:val="0"/>
              <w:rPr>
                <w:color w:val="000000"/>
              </w:rPr>
            </w:pPr>
            <w:r>
              <w:rPr>
                <w:color w:val="000000"/>
              </w:rPr>
              <w:t>Integer (not null)</w:t>
            </w:r>
          </w:p>
        </w:tc>
        <w:tc>
          <w:tcPr>
            <w:tcW w:w="3855" w:type="dxa"/>
            <w:tcBorders>
              <w:top w:val="single" w:sz="4" w:space="0" w:color="000000"/>
              <w:left w:val="single" w:sz="4" w:space="0" w:color="000000"/>
              <w:bottom w:val="single" w:sz="4" w:space="0" w:color="000000"/>
              <w:right w:val="single" w:sz="4" w:space="0" w:color="000000"/>
            </w:tcBorders>
            <w:shd w:val="clear" w:color="auto" w:fill="auto"/>
          </w:tcPr>
          <w:p w14:paraId="2ED2F312" w14:textId="77777777" w:rsidR="00FD47F5" w:rsidRDefault="00FD47F5" w:rsidP="00DA4C3E">
            <w:pPr>
              <w:pStyle w:val="TableText"/>
              <w:snapToGrid w:val="0"/>
            </w:pPr>
            <w:r>
              <w:rPr>
                <w:color w:val="000000"/>
              </w:rPr>
              <w:t>See enum GroupDeliveryInfo.ReasonCode for the list of reason codes.</w:t>
            </w:r>
          </w:p>
        </w:tc>
      </w:tr>
    </w:tbl>
    <w:p w14:paraId="09C2623F" w14:textId="77777777" w:rsidR="00FD47F5" w:rsidRDefault="00FD47F5" w:rsidP="00FD47F5">
      <w:pPr>
        <w:pStyle w:val="Heading4"/>
        <w:numPr>
          <w:ilvl w:val="3"/>
          <w:numId w:val="38"/>
        </w:numPr>
        <w:suppressAutoHyphens/>
      </w:pPr>
      <w:r>
        <w:t>Permissions</w:t>
      </w:r>
    </w:p>
    <w:p w14:paraId="013FB85F" w14:textId="77777777" w:rsidR="00FD47F5" w:rsidRDefault="00FD47F5" w:rsidP="00846F7F">
      <w:pPr>
        <w:pStyle w:val="NormalParagraph"/>
        <w:rPr>
          <w:color w:val="000000"/>
        </w:rPr>
      </w:pPr>
      <w:r>
        <w:t>Read access to the group delivery info provider requires the following permissions:</w:t>
      </w:r>
    </w:p>
    <w:p w14:paraId="0490D1CF" w14:textId="77777777" w:rsidR="00FD47F5" w:rsidRPr="00846416" w:rsidRDefault="00FD47F5" w:rsidP="00846F7F">
      <w:pPr>
        <w:pStyle w:val="ListBullet1"/>
        <w:rPr>
          <w:szCs w:val="20"/>
        </w:rPr>
      </w:pPr>
      <w:r>
        <w:t>com.gsma.</w:t>
      </w:r>
      <w:r w:rsidRPr="00846F7F">
        <w:t>services</w:t>
      </w:r>
      <w:r>
        <w:t xml:space="preserve">.permission.RCS: </w:t>
      </w:r>
    </w:p>
    <w:p w14:paraId="42CD95A4" w14:textId="77777777" w:rsidR="00FD47F5" w:rsidRDefault="00FD47F5" w:rsidP="00FD47F5">
      <w:pPr>
        <w:pStyle w:val="Heading3"/>
        <w:numPr>
          <w:ilvl w:val="2"/>
          <w:numId w:val="38"/>
        </w:numPr>
        <w:suppressAutoHyphens/>
      </w:pPr>
      <w:bookmarkStart w:id="322" w:name="_Toc375229891"/>
      <w:bookmarkStart w:id="323" w:name="_Toc419808144"/>
      <w:bookmarkStart w:id="324" w:name="_Toc419808364"/>
      <w:bookmarkStart w:id="325" w:name="_Toc441167681"/>
      <w:bookmarkStart w:id="326" w:name="_Toc442431884"/>
      <w:r>
        <w:rPr>
          <w:lang w:bidi="ar-SA"/>
        </w:rPr>
        <w:lastRenderedPageBreak/>
        <w:t>Image Share API</w:t>
      </w:r>
      <w:bookmarkEnd w:id="322"/>
      <w:bookmarkEnd w:id="323"/>
      <w:bookmarkEnd w:id="324"/>
      <w:bookmarkEnd w:id="325"/>
      <w:bookmarkEnd w:id="326"/>
    </w:p>
    <w:p w14:paraId="63F296B1" w14:textId="77777777" w:rsidR="00FD47F5" w:rsidRDefault="00FD47F5" w:rsidP="00846F7F">
      <w:pPr>
        <w:pStyle w:val="NormalParagraph"/>
      </w:pPr>
      <w:r>
        <w:t>This API exposes all functionality related to transferring images during a Circuit Switched (CS) call via the Image Share Service. It allows:</w:t>
      </w:r>
    </w:p>
    <w:p w14:paraId="6C8BE448" w14:textId="77777777" w:rsidR="00FD47F5" w:rsidRPr="00AB0AE1" w:rsidRDefault="00FD47F5">
      <w:pPr>
        <w:pStyle w:val="ListBullet1"/>
      </w:pPr>
      <w:r w:rsidRPr="00954968">
        <w:t>Send an image share request</w:t>
      </w:r>
    </w:p>
    <w:p w14:paraId="4DC19225" w14:textId="77777777" w:rsidR="00FD47F5" w:rsidRPr="00AB0AE1" w:rsidRDefault="00FD47F5">
      <w:pPr>
        <w:pStyle w:val="ListBullet1"/>
      </w:pPr>
      <w:r w:rsidRPr="00AB0AE1">
        <w:t>Receive notifications about an incoming image share invitation and sharing events.</w:t>
      </w:r>
    </w:p>
    <w:p w14:paraId="1610762D" w14:textId="77777777" w:rsidR="00FD47F5" w:rsidRPr="00AB0AE1" w:rsidRDefault="00FD47F5">
      <w:pPr>
        <w:pStyle w:val="ListBullet1"/>
      </w:pPr>
      <w:r w:rsidRPr="00AB0AE1">
        <w:t>Monitors an image share’s progress.</w:t>
      </w:r>
    </w:p>
    <w:p w14:paraId="109262EF" w14:textId="77777777" w:rsidR="00FD47F5" w:rsidRPr="00AB0AE1" w:rsidRDefault="00FD47F5">
      <w:pPr>
        <w:pStyle w:val="ListBullet1"/>
      </w:pPr>
      <w:r w:rsidRPr="00AB0AE1">
        <w:t>Cancel an image share in progress.</w:t>
      </w:r>
    </w:p>
    <w:p w14:paraId="5AEA2258" w14:textId="77777777" w:rsidR="00FD47F5" w:rsidRPr="00AB0AE1" w:rsidRDefault="00FD47F5">
      <w:pPr>
        <w:pStyle w:val="ListBullet1"/>
      </w:pPr>
      <w:r w:rsidRPr="00AB0AE1">
        <w:t>Accept/reject an incoming image share request.</w:t>
      </w:r>
    </w:p>
    <w:p w14:paraId="63347AA9" w14:textId="77777777" w:rsidR="00FD47F5" w:rsidRPr="00AB0AE1" w:rsidRDefault="00FD47F5">
      <w:pPr>
        <w:pStyle w:val="ListBullet1"/>
      </w:pPr>
      <w:r w:rsidRPr="00AB0AE1">
        <w:t>Read configuration elements affecting image share.</w:t>
      </w:r>
    </w:p>
    <w:p w14:paraId="6F52866D" w14:textId="77777777" w:rsidR="00FD47F5" w:rsidRPr="00B141F7" w:rsidRDefault="00FD47F5" w:rsidP="00FD47F5">
      <w:pPr>
        <w:pStyle w:val="Heading4"/>
        <w:numPr>
          <w:ilvl w:val="3"/>
          <w:numId w:val="38"/>
        </w:numPr>
        <w:suppressAutoHyphens/>
        <w:rPr>
          <w:color w:val="000000"/>
        </w:rPr>
      </w:pPr>
      <w:r>
        <w:t>Package</w:t>
      </w:r>
    </w:p>
    <w:p w14:paraId="4BFBE60E" w14:textId="77777777" w:rsidR="00FD47F5" w:rsidRPr="00B141F7" w:rsidRDefault="00FD47F5" w:rsidP="00DA4C3E">
      <w:r>
        <w:rPr>
          <w:color w:val="000000"/>
          <w:lang w:eastAsia="en-US"/>
        </w:rPr>
        <w:t xml:space="preserve">Package name </w:t>
      </w:r>
      <w:r>
        <w:rPr>
          <w:b/>
          <w:color w:val="000000"/>
          <w:lang w:eastAsia="en-US"/>
        </w:rPr>
        <w:t>com.gsma.services.rcs.sharing.image</w:t>
      </w:r>
    </w:p>
    <w:p w14:paraId="19B574A4" w14:textId="77777777" w:rsidR="00FD47F5" w:rsidRPr="00B141F7" w:rsidRDefault="00FD47F5" w:rsidP="00FD47F5">
      <w:pPr>
        <w:pStyle w:val="Heading4"/>
        <w:numPr>
          <w:ilvl w:val="3"/>
          <w:numId w:val="38"/>
        </w:numPr>
        <w:suppressAutoHyphens/>
        <w:rPr>
          <w:color w:val="000000"/>
        </w:rPr>
      </w:pPr>
      <w:r>
        <w:t>Methods and Callbacks</w:t>
      </w:r>
    </w:p>
    <w:p w14:paraId="61486AFA" w14:textId="77777777" w:rsidR="00FD47F5" w:rsidRPr="00B141F7" w:rsidRDefault="00FD47F5" w:rsidP="00DA4C3E">
      <w:r>
        <w:rPr>
          <w:color w:val="000000"/>
        </w:rPr>
        <w:t xml:space="preserve">Class </w:t>
      </w:r>
      <w:r>
        <w:rPr>
          <w:b/>
          <w:bCs/>
          <w:color w:val="000000"/>
        </w:rPr>
        <w:t>ImageSharingService</w:t>
      </w:r>
      <w:r>
        <w:rPr>
          <w:color w:val="000000"/>
        </w:rPr>
        <w:t>:</w:t>
      </w:r>
    </w:p>
    <w:p w14:paraId="323CE9E3" w14:textId="77777777" w:rsidR="00FD47F5" w:rsidRDefault="00FD47F5" w:rsidP="00DA4C3E">
      <w:r>
        <w:t>This class offers the main entry point to share images during a CS call, when the call hangs up the sharing is automatically stopped. Several applications may connect/disconnect to the API.</w:t>
      </w:r>
    </w:p>
    <w:p w14:paraId="65E586F9" w14:textId="77777777" w:rsidR="00FD47F5" w:rsidRDefault="00FD47F5" w:rsidP="00DA4C3E"/>
    <w:p w14:paraId="3177F2AC"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connects to the API.</w:t>
      </w:r>
    </w:p>
    <w:p w14:paraId="61A57FC2"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connect()</w:t>
      </w:r>
    </w:p>
    <w:p w14:paraId="25231610" w14:textId="77777777" w:rsidR="00FD47F5" w:rsidRDefault="00FD47F5" w:rsidP="00DA4C3E">
      <w:pPr>
        <w:pStyle w:val="ASN1Code"/>
        <w:ind w:left="680"/>
        <w:rPr>
          <w:color w:val="000000"/>
          <w:szCs w:val="20"/>
        </w:rPr>
      </w:pPr>
    </w:p>
    <w:p w14:paraId="4E121C75"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disconnects from the API.</w:t>
      </w:r>
    </w:p>
    <w:p w14:paraId="27DA9AA2" w14:textId="77777777" w:rsidR="00FD47F5" w:rsidRDefault="00FD47F5" w:rsidP="00DA4C3E">
      <w:pPr>
        <w:pStyle w:val="ASN1Code"/>
        <w:ind w:left="680"/>
        <w:rPr>
          <w:color w:val="000000"/>
        </w:rPr>
      </w:pPr>
      <w:proofErr w:type="gramStart"/>
      <w:r>
        <w:rPr>
          <w:color w:val="000000"/>
        </w:rPr>
        <w:t>void</w:t>
      </w:r>
      <w:proofErr w:type="gramEnd"/>
      <w:r>
        <w:rPr>
          <w:color w:val="000000"/>
        </w:rPr>
        <w:t xml:space="preserve"> disconnect()</w:t>
      </w:r>
    </w:p>
    <w:p w14:paraId="086B026F" w14:textId="77777777" w:rsidR="00FD47F5" w:rsidRDefault="00FD47F5" w:rsidP="00DA4C3E">
      <w:pPr>
        <w:pStyle w:val="ASN1Code"/>
        <w:ind w:left="680"/>
        <w:rPr>
          <w:color w:val="000000"/>
        </w:rPr>
      </w:pPr>
    </w:p>
    <w:p w14:paraId="0C491E0A" w14:textId="77777777" w:rsidR="00FD47F5" w:rsidRPr="00B141F7" w:rsidRDefault="00FD47F5" w:rsidP="00FD47F5">
      <w:pPr>
        <w:pStyle w:val="ListBullet1"/>
        <w:numPr>
          <w:ilvl w:val="0"/>
          <w:numId w:val="24"/>
        </w:numPr>
        <w:tabs>
          <w:tab w:val="clear" w:pos="680"/>
        </w:tabs>
        <w:suppressAutoHyphens/>
        <w:contextualSpacing w:val="0"/>
        <w:rPr>
          <w:color w:val="000000"/>
        </w:rPr>
      </w:pPr>
      <w:r>
        <w:rPr>
          <w:color w:val="000000"/>
        </w:rPr>
        <w:t xml:space="preserve">Method: </w:t>
      </w:r>
      <w:r>
        <w:t>Method: returns a current image sharing from its unique ID. If no ongoing ImageSharing matching the sharingId if found then a reference to a historical ImageSharing is returned so that calls to the methods on that still can be performed.</w:t>
      </w:r>
    </w:p>
    <w:p w14:paraId="6C122492" w14:textId="77777777" w:rsidR="00FD47F5" w:rsidRPr="0097106A" w:rsidRDefault="00FD47F5" w:rsidP="00DA4C3E">
      <w:pPr>
        <w:pStyle w:val="ASN1Code"/>
        <w:ind w:left="680"/>
        <w:rPr>
          <w:color w:val="000000"/>
        </w:rPr>
      </w:pPr>
      <w:r w:rsidRPr="0097106A">
        <w:rPr>
          <w:color w:val="000000"/>
        </w:rPr>
        <w:t>ImageSharing</w:t>
      </w:r>
      <w:r w:rsidRPr="0097106A">
        <w:rPr>
          <w:color w:val="000000"/>
          <w:szCs w:val="20"/>
        </w:rPr>
        <w:t xml:space="preserve"> </w:t>
      </w:r>
      <w:proofErr w:type="gramStart"/>
      <w:r w:rsidRPr="0097106A">
        <w:rPr>
          <w:color w:val="000000"/>
        </w:rPr>
        <w:t>getImageSharing(</w:t>
      </w:r>
      <w:proofErr w:type="gramEnd"/>
      <w:r w:rsidRPr="0097106A">
        <w:rPr>
          <w:color w:val="000000"/>
        </w:rPr>
        <w:t>String sharingId)</w:t>
      </w:r>
    </w:p>
    <w:p w14:paraId="0F11E50F" w14:textId="77777777" w:rsidR="00FD47F5" w:rsidRDefault="00FD47F5" w:rsidP="00DA4C3E">
      <w:pPr>
        <w:pStyle w:val="ASN1Code"/>
        <w:ind w:left="680"/>
        <w:rPr>
          <w:color w:val="000000"/>
        </w:rPr>
      </w:pPr>
    </w:p>
    <w:p w14:paraId="3C8D3935"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 xml:space="preserve">Method: shares an image with a contact. The parameter file contains the URI of the image to be shared </w:t>
      </w:r>
      <w:r>
        <w:rPr>
          <w:color w:val="000000"/>
          <w:lang w:eastAsia="en-US"/>
        </w:rPr>
        <w:t>(for a local or a remote image)</w:t>
      </w:r>
      <w:r>
        <w:rPr>
          <w:color w:val="000000"/>
        </w:rPr>
        <w:t>. An exception if thrown if there is no on-going CS call.</w:t>
      </w:r>
    </w:p>
    <w:p w14:paraId="10D8680B" w14:textId="77777777" w:rsidR="00FD47F5" w:rsidRDefault="00FD47F5" w:rsidP="00DA4C3E">
      <w:pPr>
        <w:pStyle w:val="ASN1Code"/>
        <w:ind w:left="680"/>
        <w:rPr>
          <w:color w:val="000000"/>
        </w:rPr>
      </w:pPr>
      <w:r>
        <w:rPr>
          <w:color w:val="000000"/>
        </w:rPr>
        <w:t>ImageSharing</w:t>
      </w:r>
      <w:r>
        <w:rPr>
          <w:color w:val="000000"/>
          <w:szCs w:val="20"/>
        </w:rPr>
        <w:t xml:space="preserve"> </w:t>
      </w:r>
      <w:proofErr w:type="gramStart"/>
      <w:r>
        <w:rPr>
          <w:color w:val="000000"/>
          <w:szCs w:val="20"/>
        </w:rPr>
        <w:t>shareImage(</w:t>
      </w:r>
      <w:proofErr w:type="gramEnd"/>
      <w:r>
        <w:rPr>
          <w:color w:val="000000"/>
          <w:szCs w:val="20"/>
        </w:rPr>
        <w:t>ContactId contact, Uri file)</w:t>
      </w:r>
    </w:p>
    <w:p w14:paraId="591C33E7" w14:textId="77777777" w:rsidR="00FD47F5" w:rsidRDefault="00FD47F5" w:rsidP="00DA4C3E">
      <w:pPr>
        <w:pStyle w:val="ASN1Code"/>
        <w:ind w:left="680"/>
        <w:rPr>
          <w:color w:val="000000"/>
        </w:rPr>
      </w:pPr>
    </w:p>
    <w:p w14:paraId="2A0010D1"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configuration for image share service.</w:t>
      </w:r>
    </w:p>
    <w:p w14:paraId="5F91EAFB" w14:textId="77777777" w:rsidR="00FD47F5" w:rsidRDefault="00FD47F5" w:rsidP="00DA4C3E">
      <w:pPr>
        <w:pStyle w:val="ASN1Code"/>
        <w:ind w:left="680"/>
        <w:rPr>
          <w:color w:val="000000"/>
          <w:szCs w:val="20"/>
        </w:rPr>
      </w:pPr>
      <w:r>
        <w:rPr>
          <w:color w:val="000000"/>
        </w:rPr>
        <w:t>ImageSharingServiceConfiguration</w:t>
      </w:r>
      <w:r>
        <w:rPr>
          <w:color w:val="000000"/>
          <w:szCs w:val="20"/>
        </w:rPr>
        <w:t xml:space="preserve"> </w:t>
      </w:r>
      <w:proofErr w:type="gramStart"/>
      <w:r>
        <w:rPr>
          <w:color w:val="000000"/>
          <w:szCs w:val="20"/>
        </w:rPr>
        <w:t>getConfiguration()</w:t>
      </w:r>
      <w:proofErr w:type="gramEnd"/>
    </w:p>
    <w:p w14:paraId="7BF07CD7" w14:textId="77777777" w:rsidR="00FD47F5" w:rsidRDefault="00FD47F5" w:rsidP="00DA4C3E">
      <w:pPr>
        <w:pStyle w:val="ASN1Code"/>
        <w:ind w:left="680"/>
        <w:rPr>
          <w:color w:val="000000"/>
          <w:szCs w:val="20"/>
        </w:rPr>
      </w:pPr>
    </w:p>
    <w:p w14:paraId="53F24641"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adds a new image share invitation listener.</w:t>
      </w:r>
    </w:p>
    <w:p w14:paraId="107E1916"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w:t>
      </w:r>
      <w:r>
        <w:rPr>
          <w:color w:val="000000"/>
          <w:shd w:val="clear" w:color="auto" w:fill="FFFFFF"/>
        </w:rPr>
        <w:t>addEventListener</w:t>
      </w:r>
      <w:r>
        <w:rPr>
          <w:color w:val="000000"/>
        </w:rPr>
        <w:t>(ImageSharingListener listener)</w:t>
      </w:r>
    </w:p>
    <w:p w14:paraId="509522EE" w14:textId="77777777" w:rsidR="00FD47F5" w:rsidRDefault="00FD47F5" w:rsidP="00DA4C3E">
      <w:pPr>
        <w:pStyle w:val="ASN1Code"/>
        <w:ind w:left="680"/>
        <w:rPr>
          <w:color w:val="000000"/>
          <w:szCs w:val="20"/>
        </w:rPr>
      </w:pPr>
    </w:p>
    <w:p w14:paraId="0469D84F"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removes a new image share invitation listener.</w:t>
      </w:r>
    </w:p>
    <w:p w14:paraId="6B9C0BFD" w14:textId="77777777" w:rsidR="00FD47F5" w:rsidRDefault="00FD47F5" w:rsidP="00DA4C3E">
      <w:pPr>
        <w:pStyle w:val="ASN1Code"/>
        <w:ind w:left="680"/>
        <w:rPr>
          <w:color w:val="000000"/>
          <w:szCs w:val="20"/>
        </w:rPr>
      </w:pPr>
      <w:proofErr w:type="gramStart"/>
      <w:r>
        <w:rPr>
          <w:color w:val="000000"/>
        </w:rPr>
        <w:lastRenderedPageBreak/>
        <w:t>void</w:t>
      </w:r>
      <w:proofErr w:type="gramEnd"/>
      <w:r>
        <w:rPr>
          <w:color w:val="000000"/>
        </w:rPr>
        <w:t xml:space="preserve"> </w:t>
      </w:r>
      <w:r>
        <w:rPr>
          <w:color w:val="000000"/>
          <w:shd w:val="clear" w:color="auto" w:fill="FFFFFF"/>
        </w:rPr>
        <w:t>removeEventListener</w:t>
      </w:r>
      <w:r>
        <w:rPr>
          <w:color w:val="000000"/>
        </w:rPr>
        <w:t>(ImageSharingListener listener)</w:t>
      </w:r>
    </w:p>
    <w:p w14:paraId="5C84D914" w14:textId="77777777" w:rsidR="00FD47F5" w:rsidRDefault="00FD47F5" w:rsidP="00DA4C3E">
      <w:pPr>
        <w:pStyle w:val="ASN1Code"/>
        <w:ind w:left="680"/>
        <w:rPr>
          <w:color w:val="000000"/>
          <w:szCs w:val="20"/>
        </w:rPr>
      </w:pPr>
    </w:p>
    <w:p w14:paraId="6F88AAF5" w14:textId="77777777" w:rsidR="00FD47F5" w:rsidRDefault="00FD47F5" w:rsidP="00FD47F5">
      <w:pPr>
        <w:pStyle w:val="ListBullet1"/>
        <w:numPr>
          <w:ilvl w:val="0"/>
          <w:numId w:val="26"/>
        </w:numPr>
        <w:tabs>
          <w:tab w:val="clear" w:pos="680"/>
        </w:tabs>
        <w:suppressAutoHyphens/>
        <w:contextualSpacing w:val="0"/>
        <w:rPr>
          <w:color w:val="000000"/>
        </w:rPr>
      </w:pPr>
      <w:r>
        <w:rPr>
          <w:color w:val="000000"/>
        </w:rPr>
        <w:t>Method: deletes all image sharings from history and abort/reject corresponding sessions if such are ongoing.</w:t>
      </w:r>
    </w:p>
    <w:p w14:paraId="691358E9"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deleteImageSharings()</w:t>
      </w:r>
    </w:p>
    <w:p w14:paraId="2646CFAB" w14:textId="77777777" w:rsidR="00FD47F5" w:rsidRDefault="00FD47F5" w:rsidP="00DA4C3E">
      <w:pPr>
        <w:pStyle w:val="ASN1Code"/>
        <w:ind w:left="680"/>
        <w:rPr>
          <w:color w:val="000000"/>
          <w:szCs w:val="20"/>
        </w:rPr>
      </w:pPr>
    </w:p>
    <w:p w14:paraId="0599919D" w14:textId="77777777" w:rsidR="00FD47F5" w:rsidRDefault="00FD47F5" w:rsidP="00FD47F5">
      <w:pPr>
        <w:pStyle w:val="ListBullet1"/>
        <w:numPr>
          <w:ilvl w:val="0"/>
          <w:numId w:val="26"/>
        </w:numPr>
        <w:tabs>
          <w:tab w:val="clear" w:pos="680"/>
        </w:tabs>
        <w:suppressAutoHyphens/>
        <w:contextualSpacing w:val="0"/>
        <w:rPr>
          <w:color w:val="000000"/>
        </w:rPr>
      </w:pPr>
      <w:r>
        <w:rPr>
          <w:color w:val="000000"/>
        </w:rPr>
        <w:t>Method: deletes image sharings with a given contact from history and abort/reject corresponding sessions if such are ongoing.</w:t>
      </w:r>
    </w:p>
    <w:p w14:paraId="6F73FA3E"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deleteImageSharings(</w:t>
      </w:r>
      <w:r>
        <w:rPr>
          <w:color w:val="000000"/>
          <w:szCs w:val="20"/>
        </w:rPr>
        <w:t>ContactId</w:t>
      </w:r>
      <w:r>
        <w:rPr>
          <w:color w:val="000000"/>
        </w:rPr>
        <w:t xml:space="preserve"> contact)</w:t>
      </w:r>
    </w:p>
    <w:p w14:paraId="4F53FDEE" w14:textId="77777777" w:rsidR="00FD47F5" w:rsidRDefault="00FD47F5" w:rsidP="00DA4C3E">
      <w:pPr>
        <w:pStyle w:val="ASN1Code"/>
        <w:ind w:left="680"/>
        <w:rPr>
          <w:color w:val="000000"/>
          <w:szCs w:val="20"/>
        </w:rPr>
      </w:pPr>
    </w:p>
    <w:p w14:paraId="64417265" w14:textId="77777777" w:rsidR="00FD47F5" w:rsidRDefault="00FD47F5" w:rsidP="00FD47F5">
      <w:pPr>
        <w:pStyle w:val="ListBullet1"/>
        <w:numPr>
          <w:ilvl w:val="0"/>
          <w:numId w:val="26"/>
        </w:numPr>
        <w:tabs>
          <w:tab w:val="clear" w:pos="680"/>
        </w:tabs>
        <w:suppressAutoHyphens/>
        <w:contextualSpacing w:val="0"/>
        <w:rPr>
          <w:color w:val="000000"/>
          <w:szCs w:val="20"/>
        </w:rPr>
      </w:pPr>
      <w:r>
        <w:rPr>
          <w:color w:val="000000"/>
        </w:rPr>
        <w:t>Method: deletes an image sharing from its sharing ID from history and abort/reject corresponding sessions if such are ongoing.</w:t>
      </w:r>
    </w:p>
    <w:p w14:paraId="3DCE6BDA" w14:textId="77777777" w:rsidR="00FD47F5" w:rsidRDefault="00FD47F5" w:rsidP="00DA4C3E">
      <w:pPr>
        <w:pStyle w:val="ASN1Code"/>
        <w:ind w:left="680"/>
        <w:rPr>
          <w:color w:val="000000"/>
        </w:rPr>
      </w:pPr>
      <w:proofErr w:type="gramStart"/>
      <w:r>
        <w:rPr>
          <w:color w:val="000000"/>
          <w:szCs w:val="20"/>
        </w:rPr>
        <w:t>void</w:t>
      </w:r>
      <w:proofErr w:type="gramEnd"/>
      <w:r>
        <w:rPr>
          <w:color w:val="000000"/>
          <w:szCs w:val="20"/>
        </w:rPr>
        <w:t xml:space="preserve"> deleteImageSharing(String sharingId)</w:t>
      </w:r>
    </w:p>
    <w:p w14:paraId="330C57E6" w14:textId="77777777" w:rsidR="00FD47F5" w:rsidRDefault="00FD47F5" w:rsidP="00DA4C3E">
      <w:pPr>
        <w:pStyle w:val="ASN1Code"/>
        <w:ind w:left="680"/>
        <w:rPr>
          <w:color w:val="000000"/>
        </w:rPr>
      </w:pPr>
    </w:p>
    <w:p w14:paraId="7B94D3E4" w14:textId="77777777" w:rsidR="00FD47F5" w:rsidRPr="00B141F7" w:rsidRDefault="00FD47F5" w:rsidP="00DA4C3E">
      <w:r>
        <w:rPr>
          <w:color w:val="000000"/>
        </w:rPr>
        <w:t xml:space="preserve">Class </w:t>
      </w:r>
      <w:r>
        <w:rPr>
          <w:b/>
          <w:color w:val="000000"/>
        </w:rPr>
        <w:t>ImageSharing</w:t>
      </w:r>
      <w:r>
        <w:rPr>
          <w:color w:val="000000"/>
        </w:rPr>
        <w:t>:</w:t>
      </w:r>
    </w:p>
    <w:p w14:paraId="1791BAA8" w14:textId="77777777" w:rsidR="00FD47F5" w:rsidRDefault="00FD47F5" w:rsidP="00DA4C3E">
      <w:r>
        <w:t>This class maintains the information related to an image share and offers methods to manage the sharing.</w:t>
      </w:r>
    </w:p>
    <w:p w14:paraId="4CB27701" w14:textId="77777777" w:rsidR="00FD47F5" w:rsidRDefault="00FD47F5" w:rsidP="00DA4C3E"/>
    <w:p w14:paraId="758C2F23"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Enum: the ImageSharing state.</w:t>
      </w:r>
    </w:p>
    <w:p w14:paraId="1DF94063" w14:textId="77777777" w:rsidR="00FD47F5" w:rsidRPr="00B141F7" w:rsidRDefault="00FD47F5" w:rsidP="00DA4C3E">
      <w:pPr>
        <w:pStyle w:val="ASN1Code"/>
        <w:ind w:left="720"/>
      </w:pPr>
      <w:r>
        <w:rPr>
          <w:color w:val="000000"/>
        </w:rPr>
        <w:t>enum State { INVITED(0), INITIATING(1), STARTED(2), ABORTED(3), FAILED(4), TRANSFERRED(5), REJECTED(6), RINGING(7), ACCEPTING(8) }</w:t>
      </w:r>
    </w:p>
    <w:p w14:paraId="7E27D460" w14:textId="77777777" w:rsidR="00FD47F5" w:rsidRDefault="00FD47F5" w:rsidP="00DA4C3E">
      <w:pPr>
        <w:pStyle w:val="ASN1Code"/>
        <w:ind w:left="1440"/>
      </w:pPr>
    </w:p>
    <w:p w14:paraId="590B72D7"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Enum: the reason code for the image sharing.</w:t>
      </w:r>
    </w:p>
    <w:p w14:paraId="274187A3" w14:textId="77777777" w:rsidR="00FD47F5" w:rsidRDefault="00FD47F5" w:rsidP="00DA4C3E">
      <w:pPr>
        <w:pStyle w:val="ASN1Code"/>
        <w:ind w:left="680"/>
        <w:rPr>
          <w:color w:val="000000"/>
        </w:rPr>
      </w:pPr>
      <w:r>
        <w:rPr>
          <w:color w:val="000000"/>
        </w:rPr>
        <w:t>enum ReasonCode { UNSPECIFIED(0), ABORTED_BY_USER(1), ABORTED_BY_REMOTE(2), ABORTED_BY_SYSTEM(3),  REJECTED_BY_SECONDARY_DEVICE(4)</w:t>
      </w:r>
      <w:r>
        <w:rPr>
          <w:rFonts w:cs="Arial"/>
          <w:color w:val="000000"/>
        </w:rPr>
        <w:t xml:space="preserve"> , REJECTED_SPAM(5)</w:t>
      </w:r>
      <w:r>
        <w:rPr>
          <w:color w:val="000000"/>
        </w:rPr>
        <w:t>, REJECTED_BY_TIMEOUT(6) REJECTED_LOW_SPACE(7), REJECTED_MAX_SIZE(8), REJECTED_MAX_SHARING_SESSIONS(9), REJECTED_BY_USER(10), REJECTED_BY_REMOTE(11), REJECTED_BY_SYSTEM(12), FAILED_INITIATION(13), FAILED_SHARING(14), FAILED_SAVING(15) }</w:t>
      </w:r>
    </w:p>
    <w:p w14:paraId="17FD306A" w14:textId="77777777" w:rsidR="00FD47F5" w:rsidRDefault="00FD47F5" w:rsidP="00DA4C3E">
      <w:pPr>
        <w:pStyle w:val="ASN1Code"/>
        <w:ind w:left="680"/>
        <w:rPr>
          <w:color w:val="000000"/>
        </w:rPr>
      </w:pPr>
    </w:p>
    <w:p w14:paraId="67370ED3"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sharing ID of the image sharing.</w:t>
      </w:r>
    </w:p>
    <w:p w14:paraId="464096F5" w14:textId="77777777" w:rsidR="00FD47F5" w:rsidRDefault="00FD47F5" w:rsidP="00DA4C3E">
      <w:pPr>
        <w:pStyle w:val="ASN1Code"/>
        <w:ind w:left="680"/>
        <w:rPr>
          <w:color w:val="000000"/>
          <w:szCs w:val="20"/>
        </w:rPr>
      </w:pPr>
      <w:r>
        <w:rPr>
          <w:color w:val="000000"/>
        </w:rPr>
        <w:t xml:space="preserve">String </w:t>
      </w:r>
      <w:proofErr w:type="gramStart"/>
      <w:r>
        <w:rPr>
          <w:color w:val="000000"/>
        </w:rPr>
        <w:t>getSharingId()</w:t>
      </w:r>
      <w:proofErr w:type="gramEnd"/>
    </w:p>
    <w:p w14:paraId="36EC1AD5" w14:textId="77777777" w:rsidR="00FD47F5" w:rsidRDefault="00FD47F5" w:rsidP="00DA4C3E">
      <w:pPr>
        <w:pStyle w:val="ASN1Code"/>
        <w:ind w:left="680"/>
        <w:rPr>
          <w:color w:val="000000"/>
          <w:szCs w:val="20"/>
        </w:rPr>
      </w:pPr>
    </w:p>
    <w:p w14:paraId="1ACE3173"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rPr>
        <w:t>Method: returns the remote contact.</w:t>
      </w:r>
    </w:p>
    <w:p w14:paraId="734BDAF9" w14:textId="77777777" w:rsidR="00FD47F5" w:rsidRDefault="00FD47F5" w:rsidP="00DA4C3E">
      <w:pPr>
        <w:pStyle w:val="ASN1Code"/>
        <w:ind w:left="680"/>
        <w:rPr>
          <w:color w:val="000000"/>
          <w:szCs w:val="20"/>
        </w:rPr>
      </w:pPr>
      <w:r>
        <w:rPr>
          <w:color w:val="000000"/>
          <w:szCs w:val="20"/>
        </w:rPr>
        <w:t>ContactId</w:t>
      </w:r>
      <w:r>
        <w:rPr>
          <w:color w:val="000000"/>
        </w:rPr>
        <w:t xml:space="preserve"> </w:t>
      </w:r>
      <w:proofErr w:type="gramStart"/>
      <w:r>
        <w:rPr>
          <w:color w:val="000000"/>
        </w:rPr>
        <w:t>getRemoteContact()</w:t>
      </w:r>
      <w:proofErr w:type="gramEnd"/>
    </w:p>
    <w:p w14:paraId="401C6643" w14:textId="77777777" w:rsidR="00FD47F5" w:rsidRDefault="00FD47F5" w:rsidP="00DA4C3E">
      <w:pPr>
        <w:pStyle w:val="ASN1Code"/>
        <w:ind w:left="680"/>
        <w:rPr>
          <w:color w:val="000000"/>
          <w:szCs w:val="20"/>
        </w:rPr>
      </w:pPr>
    </w:p>
    <w:p w14:paraId="1C8BF015" w14:textId="77777777" w:rsidR="00FD47F5" w:rsidRDefault="00FD47F5" w:rsidP="00FD47F5">
      <w:pPr>
        <w:pStyle w:val="ListBullet1"/>
        <w:numPr>
          <w:ilvl w:val="0"/>
          <w:numId w:val="33"/>
        </w:numPr>
        <w:tabs>
          <w:tab w:val="clear" w:pos="680"/>
        </w:tabs>
        <w:suppressAutoHyphens/>
        <w:contextualSpacing w:val="0"/>
        <w:rPr>
          <w:color w:val="000000"/>
          <w:szCs w:val="20"/>
        </w:rPr>
      </w:pPr>
      <w:r>
        <w:rPr>
          <w:color w:val="000000"/>
        </w:rPr>
        <w:t>Method: returns the URI of the file to be shared.</w:t>
      </w:r>
    </w:p>
    <w:p w14:paraId="3F862401" w14:textId="77777777" w:rsidR="00FD47F5" w:rsidRDefault="00FD47F5" w:rsidP="00DA4C3E">
      <w:pPr>
        <w:pStyle w:val="ASN1Code"/>
        <w:ind w:left="680"/>
        <w:rPr>
          <w:color w:val="000000"/>
          <w:szCs w:val="20"/>
        </w:rPr>
      </w:pPr>
      <w:r>
        <w:rPr>
          <w:color w:val="000000"/>
          <w:szCs w:val="20"/>
        </w:rPr>
        <w:t xml:space="preserve">Uri </w:t>
      </w:r>
      <w:proofErr w:type="gramStart"/>
      <w:r>
        <w:rPr>
          <w:color w:val="000000"/>
          <w:szCs w:val="20"/>
        </w:rPr>
        <w:t>getFile()</w:t>
      </w:r>
      <w:proofErr w:type="gramEnd"/>
    </w:p>
    <w:p w14:paraId="1820140E" w14:textId="77777777" w:rsidR="00FD47F5" w:rsidRDefault="00FD47F5" w:rsidP="00DA4C3E">
      <w:pPr>
        <w:pStyle w:val="ASN1Code"/>
        <w:ind w:left="680"/>
        <w:rPr>
          <w:color w:val="000000"/>
          <w:szCs w:val="20"/>
        </w:rPr>
      </w:pPr>
    </w:p>
    <w:p w14:paraId="21AE20D3"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 xml:space="preserve">Method: returns the </w:t>
      </w:r>
      <w:proofErr w:type="gramStart"/>
      <w:r>
        <w:rPr>
          <w:color w:val="000000"/>
        </w:rPr>
        <w:t>filename  of</w:t>
      </w:r>
      <w:proofErr w:type="gramEnd"/>
      <w:r>
        <w:rPr>
          <w:color w:val="000000"/>
        </w:rPr>
        <w:t>-the file to be shared.</w:t>
      </w:r>
    </w:p>
    <w:p w14:paraId="302DF9EC" w14:textId="77777777" w:rsidR="00FD47F5" w:rsidRDefault="00FD47F5" w:rsidP="00DA4C3E">
      <w:pPr>
        <w:pStyle w:val="ASN1Code"/>
        <w:ind w:left="680"/>
        <w:rPr>
          <w:color w:val="000000"/>
          <w:szCs w:val="20"/>
        </w:rPr>
      </w:pPr>
      <w:r>
        <w:rPr>
          <w:color w:val="000000"/>
        </w:rPr>
        <w:t xml:space="preserve">String </w:t>
      </w:r>
      <w:proofErr w:type="gramStart"/>
      <w:r>
        <w:rPr>
          <w:color w:val="000000"/>
        </w:rPr>
        <w:t>getFileName()</w:t>
      </w:r>
      <w:proofErr w:type="gramEnd"/>
    </w:p>
    <w:p w14:paraId="6ED9A035" w14:textId="77777777" w:rsidR="00FD47F5" w:rsidRDefault="00FD47F5" w:rsidP="00DA4C3E">
      <w:pPr>
        <w:pStyle w:val="ASN1Code"/>
        <w:ind w:left="680"/>
        <w:rPr>
          <w:color w:val="000000"/>
          <w:szCs w:val="20"/>
        </w:rPr>
      </w:pPr>
    </w:p>
    <w:p w14:paraId="2DE40A6A"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lastRenderedPageBreak/>
        <w:t>Method: returns the size of the file to be shared (in bytes).</w:t>
      </w:r>
    </w:p>
    <w:p w14:paraId="20705369" w14:textId="77777777" w:rsidR="00FD47F5" w:rsidRDefault="00FD47F5" w:rsidP="00DA4C3E">
      <w:pPr>
        <w:pStyle w:val="ASN1Code"/>
        <w:ind w:left="680"/>
        <w:rPr>
          <w:color w:val="000000"/>
          <w:szCs w:val="20"/>
        </w:rPr>
      </w:pPr>
      <w:r>
        <w:rPr>
          <w:color w:val="000000"/>
        </w:rPr>
        <w:t xml:space="preserve">String </w:t>
      </w:r>
      <w:proofErr w:type="gramStart"/>
      <w:r>
        <w:rPr>
          <w:color w:val="000000"/>
        </w:rPr>
        <w:t>getFileSize()</w:t>
      </w:r>
      <w:proofErr w:type="gramEnd"/>
    </w:p>
    <w:p w14:paraId="103CA0E4" w14:textId="77777777" w:rsidR="00FD47F5" w:rsidRDefault="00FD47F5" w:rsidP="00DA4C3E">
      <w:pPr>
        <w:pStyle w:val="ASN1Code"/>
        <w:ind w:left="680"/>
        <w:rPr>
          <w:color w:val="000000"/>
          <w:szCs w:val="20"/>
        </w:rPr>
      </w:pPr>
    </w:p>
    <w:p w14:paraId="00F4F1B8"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MIME type of file to be shared.</w:t>
      </w:r>
    </w:p>
    <w:p w14:paraId="4FE9DDBC" w14:textId="77777777" w:rsidR="00FD47F5" w:rsidRDefault="00FD47F5" w:rsidP="00DA4C3E">
      <w:pPr>
        <w:pStyle w:val="ASN1Code"/>
        <w:ind w:left="680"/>
        <w:rPr>
          <w:color w:val="000000"/>
          <w:szCs w:val="20"/>
        </w:rPr>
      </w:pPr>
      <w:r>
        <w:rPr>
          <w:color w:val="000000"/>
        </w:rPr>
        <w:t xml:space="preserve">String </w:t>
      </w:r>
      <w:proofErr w:type="gramStart"/>
      <w:r>
        <w:rPr>
          <w:color w:val="000000"/>
        </w:rPr>
        <w:t>getMimeType()</w:t>
      </w:r>
      <w:proofErr w:type="gramEnd"/>
    </w:p>
    <w:p w14:paraId="59EC507C" w14:textId="77777777" w:rsidR="00FD47F5" w:rsidRDefault="00FD47F5" w:rsidP="00DA4C3E">
      <w:pPr>
        <w:pStyle w:val="ASN1Code"/>
        <w:ind w:left="680"/>
        <w:rPr>
          <w:color w:val="000000"/>
          <w:szCs w:val="20"/>
        </w:rPr>
      </w:pPr>
    </w:p>
    <w:p w14:paraId="59D88C86" w14:textId="77777777" w:rsidR="00FD47F5" w:rsidRPr="00B141F7" w:rsidRDefault="00FD47F5" w:rsidP="00FD47F5">
      <w:pPr>
        <w:pStyle w:val="ListBullet1"/>
        <w:numPr>
          <w:ilvl w:val="0"/>
          <w:numId w:val="24"/>
        </w:numPr>
        <w:tabs>
          <w:tab w:val="clear" w:pos="680"/>
        </w:tabs>
        <w:suppressAutoHyphens/>
        <w:contextualSpacing w:val="0"/>
        <w:rPr>
          <w:color w:val="000000"/>
        </w:rPr>
      </w:pPr>
      <w:r w:rsidRPr="00B141F7">
        <w:rPr>
          <w:color w:val="000000"/>
        </w:rPr>
        <w:t xml:space="preserve">Method: </w:t>
      </w:r>
      <w:r>
        <w:t>returns the local timestamp of when the image sharing was initiated for outgoing image sharing or the local timestamp of when the image sharing invitation was received for incoming image sharings.</w:t>
      </w:r>
    </w:p>
    <w:p w14:paraId="6393C499" w14:textId="77777777" w:rsidR="00FD47F5" w:rsidRDefault="00FD47F5" w:rsidP="00DA4C3E">
      <w:pPr>
        <w:pStyle w:val="ASN1Code"/>
        <w:ind w:left="720"/>
        <w:rPr>
          <w:color w:val="000000"/>
        </w:rPr>
      </w:pPr>
      <w:proofErr w:type="gramStart"/>
      <w:r>
        <w:rPr>
          <w:color w:val="000000"/>
        </w:rPr>
        <w:t>long</w:t>
      </w:r>
      <w:proofErr w:type="gramEnd"/>
      <w:r>
        <w:rPr>
          <w:color w:val="000000"/>
        </w:rPr>
        <w:t xml:space="preserve"> getTimeStamp()</w:t>
      </w:r>
    </w:p>
    <w:p w14:paraId="36EA0C35" w14:textId="77777777" w:rsidR="00FD47F5" w:rsidRDefault="00FD47F5" w:rsidP="00DA4C3E">
      <w:pPr>
        <w:pStyle w:val="ASN1Code"/>
        <w:ind w:left="720"/>
        <w:rPr>
          <w:color w:val="000000"/>
        </w:rPr>
      </w:pPr>
    </w:p>
    <w:p w14:paraId="4BE312F0"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 xml:space="preserve">Method: returns the state of the image share. </w:t>
      </w:r>
    </w:p>
    <w:p w14:paraId="615A582D" w14:textId="77777777" w:rsidR="00FD47F5" w:rsidRDefault="00FD47F5" w:rsidP="00DA4C3E">
      <w:pPr>
        <w:pStyle w:val="ASN1Code"/>
        <w:ind w:left="680"/>
        <w:rPr>
          <w:color w:val="000000"/>
        </w:rPr>
      </w:pPr>
      <w:r>
        <w:rPr>
          <w:color w:val="000000"/>
        </w:rPr>
        <w:t xml:space="preserve">State </w:t>
      </w:r>
      <w:proofErr w:type="gramStart"/>
      <w:r>
        <w:rPr>
          <w:color w:val="000000"/>
        </w:rPr>
        <w:t>getState()</w:t>
      </w:r>
      <w:proofErr w:type="gramEnd"/>
    </w:p>
    <w:p w14:paraId="61F5B221" w14:textId="77777777" w:rsidR="00FD47F5" w:rsidRDefault="00FD47F5" w:rsidP="00DA4C3E">
      <w:pPr>
        <w:pStyle w:val="ASN1Code"/>
        <w:ind w:left="680"/>
        <w:rPr>
          <w:color w:val="000000"/>
        </w:rPr>
      </w:pPr>
    </w:p>
    <w:p w14:paraId="29BF7887"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rPr>
        <w:t xml:space="preserve">Method: returns the reason code of the image share. </w:t>
      </w:r>
    </w:p>
    <w:p w14:paraId="317F9308" w14:textId="77777777" w:rsidR="00FD47F5" w:rsidRDefault="00FD47F5" w:rsidP="00DA4C3E">
      <w:pPr>
        <w:pStyle w:val="ASN1Code"/>
        <w:ind w:left="680"/>
        <w:rPr>
          <w:color w:val="000000"/>
          <w:szCs w:val="20"/>
        </w:rPr>
      </w:pPr>
      <w:r>
        <w:rPr>
          <w:color w:val="000000"/>
          <w:szCs w:val="20"/>
        </w:rPr>
        <w:t xml:space="preserve">ReasonCode </w:t>
      </w:r>
      <w:proofErr w:type="gramStart"/>
      <w:r>
        <w:rPr>
          <w:color w:val="000000"/>
          <w:szCs w:val="20"/>
        </w:rPr>
        <w:t>getReasonCode()</w:t>
      </w:r>
      <w:proofErr w:type="gramEnd"/>
    </w:p>
    <w:p w14:paraId="06387865" w14:textId="77777777" w:rsidR="00FD47F5" w:rsidRDefault="00FD47F5" w:rsidP="00DA4C3E">
      <w:pPr>
        <w:pStyle w:val="ASN1Code"/>
        <w:rPr>
          <w:color w:val="000000"/>
          <w:szCs w:val="20"/>
        </w:rPr>
      </w:pPr>
    </w:p>
    <w:p w14:paraId="3F6F700A"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direction of the sharing.</w:t>
      </w:r>
    </w:p>
    <w:p w14:paraId="312A1610" w14:textId="77777777" w:rsidR="00FD47F5" w:rsidRDefault="00FD47F5" w:rsidP="00DA4C3E">
      <w:pPr>
        <w:pStyle w:val="ASN1Code"/>
        <w:ind w:left="680"/>
        <w:rPr>
          <w:color w:val="000000"/>
          <w:szCs w:val="20"/>
        </w:rPr>
      </w:pPr>
      <w:proofErr w:type="gramStart"/>
      <w:r>
        <w:rPr>
          <w:rFonts w:cs="Arial"/>
          <w:color w:val="000000"/>
        </w:rPr>
        <w:t>com.gsma.services.rcs</w:t>
      </w:r>
      <w:r>
        <w:rPr>
          <w:color w:val="000000"/>
        </w:rPr>
        <w:t>.</w:t>
      </w:r>
      <w:r>
        <w:t>RcsService.</w:t>
      </w:r>
      <w:r>
        <w:rPr>
          <w:color w:val="000000"/>
        </w:rPr>
        <w:t>Direction</w:t>
      </w:r>
      <w:proofErr w:type="gramEnd"/>
      <w:r>
        <w:rPr>
          <w:color w:val="000000"/>
        </w:rPr>
        <w:t xml:space="preserve"> getDirection()</w:t>
      </w:r>
    </w:p>
    <w:p w14:paraId="369D22E7" w14:textId="77777777" w:rsidR="00FD47F5" w:rsidRDefault="00FD47F5" w:rsidP="00DA4C3E">
      <w:pPr>
        <w:pStyle w:val="ASN1Code"/>
        <w:ind w:left="680"/>
        <w:rPr>
          <w:color w:val="000000"/>
          <w:szCs w:val="20"/>
        </w:rPr>
      </w:pPr>
    </w:p>
    <w:p w14:paraId="4550CF82"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accepts image share invitation.</w:t>
      </w:r>
    </w:p>
    <w:p w14:paraId="48359507"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acceptInvitation()</w:t>
      </w:r>
    </w:p>
    <w:p w14:paraId="4AA30F79" w14:textId="77777777" w:rsidR="00FD47F5" w:rsidRDefault="00FD47F5" w:rsidP="00DA4C3E">
      <w:pPr>
        <w:pStyle w:val="ASN1Code"/>
        <w:ind w:left="680"/>
        <w:rPr>
          <w:color w:val="000000"/>
          <w:szCs w:val="20"/>
        </w:rPr>
      </w:pPr>
    </w:p>
    <w:p w14:paraId="6C957E4E"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rejects image share invitation.</w:t>
      </w:r>
    </w:p>
    <w:p w14:paraId="3E1B5F03"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rejectInvitation()</w:t>
      </w:r>
    </w:p>
    <w:p w14:paraId="3B18C67D" w14:textId="77777777" w:rsidR="00FD47F5" w:rsidRDefault="00FD47F5" w:rsidP="00DA4C3E">
      <w:pPr>
        <w:pStyle w:val="ASN1Code"/>
        <w:ind w:left="680"/>
        <w:rPr>
          <w:color w:val="000000"/>
          <w:szCs w:val="20"/>
        </w:rPr>
      </w:pPr>
    </w:p>
    <w:p w14:paraId="40837F6E"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aborts the sharing.</w:t>
      </w:r>
    </w:p>
    <w:p w14:paraId="0FBC6685"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abortSharing()</w:t>
      </w:r>
    </w:p>
    <w:p w14:paraId="49B5C1B3" w14:textId="77777777" w:rsidR="00FD47F5" w:rsidRDefault="00FD47F5" w:rsidP="00DA4C3E">
      <w:pPr>
        <w:pStyle w:val="ASN1Code"/>
        <w:ind w:left="680"/>
        <w:rPr>
          <w:color w:val="000000"/>
          <w:szCs w:val="20"/>
        </w:rPr>
      </w:pPr>
    </w:p>
    <w:p w14:paraId="5CD4D182" w14:textId="77777777" w:rsidR="00FD47F5" w:rsidRPr="00B141F7" w:rsidRDefault="00FD47F5" w:rsidP="00DA4C3E">
      <w:r>
        <w:rPr>
          <w:color w:val="000000"/>
        </w:rPr>
        <w:t xml:space="preserve">Class </w:t>
      </w:r>
      <w:r>
        <w:rPr>
          <w:b/>
          <w:color w:val="000000"/>
        </w:rPr>
        <w:t>ImageSharingListener</w:t>
      </w:r>
      <w:r>
        <w:rPr>
          <w:color w:val="000000"/>
        </w:rPr>
        <w:t>:</w:t>
      </w:r>
    </w:p>
    <w:p w14:paraId="6B764E20" w14:textId="77777777" w:rsidR="00FD47F5" w:rsidRDefault="00FD47F5" w:rsidP="00DA4C3E">
      <w:r>
        <w:t>This class offers callback methods on image sharing events.</w:t>
      </w:r>
    </w:p>
    <w:p w14:paraId="34A02307" w14:textId="77777777" w:rsidR="00FD47F5" w:rsidRDefault="00FD47F5" w:rsidP="00DA4C3E"/>
    <w:p w14:paraId="7E6C91B1"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rPr>
        <w:t>Method: callback called when the image sharing state/reasonCode has been changed</w:t>
      </w:r>
    </w:p>
    <w:p w14:paraId="261E1E73" w14:textId="77777777" w:rsidR="00FD47F5" w:rsidRDefault="00FD47F5" w:rsidP="00DA4C3E">
      <w:pPr>
        <w:pStyle w:val="ASN1Code"/>
        <w:ind w:left="680"/>
        <w:rPr>
          <w:color w:val="000000"/>
          <w:szCs w:val="20"/>
        </w:rPr>
      </w:pPr>
      <w:proofErr w:type="gramStart"/>
      <w:r>
        <w:rPr>
          <w:color w:val="000000"/>
          <w:szCs w:val="20"/>
        </w:rPr>
        <w:t>void</w:t>
      </w:r>
      <w:proofErr w:type="gramEnd"/>
      <w:r>
        <w:rPr>
          <w:color w:val="000000"/>
          <w:szCs w:val="20"/>
        </w:rPr>
        <w:t xml:space="preserve"> </w:t>
      </w:r>
      <w:r>
        <w:t>onStateChanged(ContactId contact, String sharingId, ImageSharing.State state, ImageSharing.ReasonCode reasonCode)</w:t>
      </w:r>
    </w:p>
    <w:p w14:paraId="6C82F206" w14:textId="77777777" w:rsidR="00FD47F5" w:rsidRDefault="00FD47F5" w:rsidP="00DA4C3E">
      <w:pPr>
        <w:pStyle w:val="ASN1Code"/>
        <w:rPr>
          <w:color w:val="000000"/>
          <w:szCs w:val="20"/>
        </w:rPr>
      </w:pPr>
    </w:p>
    <w:p w14:paraId="768BBE9F"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callback called during the sharing progress.</w:t>
      </w:r>
    </w:p>
    <w:p w14:paraId="6A1CD012"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onProgressUpdate(</w:t>
      </w:r>
      <w:r>
        <w:t xml:space="preserve">ContactId contact, String sharingId, </w:t>
      </w:r>
      <w:r>
        <w:rPr>
          <w:color w:val="000000"/>
        </w:rPr>
        <w:t>long currentSize, long totalSize)</w:t>
      </w:r>
    </w:p>
    <w:p w14:paraId="6E673B8C" w14:textId="77777777" w:rsidR="00FD47F5" w:rsidRDefault="00FD47F5" w:rsidP="00DA4C3E">
      <w:pPr>
        <w:pStyle w:val="ASN1Code"/>
        <w:rPr>
          <w:color w:val="000000"/>
          <w:szCs w:val="20"/>
        </w:rPr>
      </w:pPr>
    </w:p>
    <w:p w14:paraId="0964511D" w14:textId="77777777" w:rsidR="00FD47F5" w:rsidRPr="00B141F7" w:rsidRDefault="00FD47F5" w:rsidP="00FD47F5">
      <w:pPr>
        <w:pStyle w:val="ListBullet1"/>
        <w:numPr>
          <w:ilvl w:val="0"/>
          <w:numId w:val="24"/>
        </w:numPr>
        <w:tabs>
          <w:tab w:val="clear" w:pos="680"/>
        </w:tabs>
        <w:suppressAutoHyphens/>
        <w:contextualSpacing w:val="0"/>
        <w:rPr>
          <w:color w:val="000000"/>
        </w:rPr>
      </w:pPr>
      <w:r w:rsidRPr="00B141F7">
        <w:rPr>
          <w:color w:val="000000"/>
        </w:rPr>
        <w:lastRenderedPageBreak/>
        <w:t xml:space="preserve">Method: callback called when a delete operation completed that resulted in that one or several image sharings </w:t>
      </w:r>
      <w:r>
        <w:rPr>
          <w:color w:val="000000"/>
        </w:rPr>
        <w:t>was deleted specified by the sharingIds parameter corresponding to a specific contact.</w:t>
      </w:r>
    </w:p>
    <w:p w14:paraId="688884B3" w14:textId="77777777" w:rsidR="00FD47F5" w:rsidRDefault="00FD47F5" w:rsidP="00DA4C3E">
      <w:pPr>
        <w:pStyle w:val="ASN1Code"/>
        <w:ind w:left="680"/>
        <w:rPr>
          <w:color w:val="000000"/>
          <w:szCs w:val="20"/>
        </w:rPr>
      </w:pPr>
      <w:proofErr w:type="gramStart"/>
      <w:r>
        <w:rPr>
          <w:color w:val="000000"/>
          <w:szCs w:val="20"/>
        </w:rPr>
        <w:t>void</w:t>
      </w:r>
      <w:proofErr w:type="gramEnd"/>
      <w:r>
        <w:rPr>
          <w:color w:val="000000"/>
          <w:szCs w:val="20"/>
        </w:rPr>
        <w:t xml:space="preserve"> on</w:t>
      </w:r>
      <w:r>
        <w:rPr>
          <w:color w:val="000000"/>
        </w:rPr>
        <w:t>Delete</w:t>
      </w:r>
      <w:r>
        <w:rPr>
          <w:color w:val="000000"/>
          <w:szCs w:val="20"/>
        </w:rPr>
        <w:t>d(ContactId contact, Set&lt;String&gt; sharingIds)</w:t>
      </w:r>
    </w:p>
    <w:p w14:paraId="5857A596" w14:textId="77777777" w:rsidR="00FD47F5" w:rsidRDefault="00FD47F5" w:rsidP="00DA4C3E">
      <w:pPr>
        <w:pStyle w:val="ASN1Code"/>
        <w:ind w:left="680"/>
        <w:rPr>
          <w:color w:val="000000"/>
          <w:szCs w:val="20"/>
        </w:rPr>
      </w:pPr>
    </w:p>
    <w:p w14:paraId="35784E2C" w14:textId="77777777" w:rsidR="00FD47F5" w:rsidRPr="00B141F7" w:rsidRDefault="00FD47F5" w:rsidP="00DA4C3E">
      <w:r>
        <w:rPr>
          <w:color w:val="000000"/>
        </w:rPr>
        <w:t>Class</w:t>
      </w:r>
      <w:r>
        <w:rPr>
          <w:b/>
          <w:color w:val="000000"/>
        </w:rPr>
        <w:t xml:space="preserve"> </w:t>
      </w:r>
      <w:r>
        <w:rPr>
          <w:b/>
          <w:bCs/>
          <w:color w:val="000000"/>
        </w:rPr>
        <w:t>ImageSharingServiceConfiguration</w:t>
      </w:r>
      <w:r>
        <w:rPr>
          <w:color w:val="000000"/>
        </w:rPr>
        <w:t>:</w:t>
      </w:r>
    </w:p>
    <w:p w14:paraId="635BD04A" w14:textId="77777777" w:rsidR="00FD47F5" w:rsidRDefault="00FD47F5" w:rsidP="00DA4C3E">
      <w:r>
        <w:t>This class represents the particular configuration of the Image Sharing Service.</w:t>
      </w:r>
    </w:p>
    <w:p w14:paraId="54528CB6" w14:textId="77777777" w:rsidR="00FD47F5" w:rsidRDefault="00FD47F5" w:rsidP="00DA4C3E">
      <w:pPr>
        <w:pStyle w:val="ASN1Code"/>
        <w:ind w:left="680"/>
        <w:rPr>
          <w:color w:val="000000"/>
          <w:szCs w:val="20"/>
        </w:rPr>
      </w:pPr>
    </w:p>
    <w:p w14:paraId="7DECF62F"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max file size of the Image Sharing configuration. It can return 0 if this value was not set by the auto-configuration server.</w:t>
      </w:r>
    </w:p>
    <w:p w14:paraId="06AD61A3" w14:textId="77777777" w:rsidR="00FD47F5" w:rsidRDefault="00FD47F5" w:rsidP="00DA4C3E">
      <w:pPr>
        <w:pStyle w:val="ASN1Code"/>
        <w:ind w:left="680"/>
        <w:rPr>
          <w:color w:val="000000"/>
        </w:rPr>
      </w:pPr>
      <w:proofErr w:type="gramStart"/>
      <w:r>
        <w:rPr>
          <w:color w:val="000000"/>
        </w:rPr>
        <w:t>long</w:t>
      </w:r>
      <w:proofErr w:type="gramEnd"/>
      <w:r>
        <w:rPr>
          <w:color w:val="000000"/>
        </w:rPr>
        <w:t xml:space="preserve"> getMaxSize()</w:t>
      </w:r>
    </w:p>
    <w:p w14:paraId="448767BB" w14:textId="77777777" w:rsidR="00FD47F5" w:rsidRDefault="00FD47F5" w:rsidP="00DA4C3E">
      <w:pPr>
        <w:pStyle w:val="ASN1Code"/>
        <w:ind w:left="680"/>
      </w:pPr>
    </w:p>
    <w:p w14:paraId="19A34FA5" w14:textId="77777777" w:rsidR="00FD47F5" w:rsidRDefault="00FD47F5" w:rsidP="00FD47F5">
      <w:pPr>
        <w:pStyle w:val="Heading4"/>
        <w:numPr>
          <w:ilvl w:val="3"/>
          <w:numId w:val="38"/>
        </w:numPr>
        <w:suppressAutoHyphens/>
      </w:pPr>
      <w:r>
        <w:t>Intents</w:t>
      </w:r>
    </w:p>
    <w:p w14:paraId="29333732" w14:textId="77777777" w:rsidR="00FD47F5" w:rsidRDefault="00FD47F5" w:rsidP="00DA4C3E">
      <w:pPr>
        <w:rPr>
          <w:rFonts w:eastAsia="Arial"/>
        </w:rPr>
      </w:pPr>
      <w:r>
        <w:t>Intent broadcasted when a new image sharing invitation has been received. This Intent contains the following extra:</w:t>
      </w:r>
      <w:r>
        <w:rPr>
          <w:rFonts w:eastAsia="Arial"/>
        </w:rPr>
        <w:t xml:space="preserve"> </w:t>
      </w:r>
    </w:p>
    <w:p w14:paraId="2CD9533B" w14:textId="77777777" w:rsidR="00FD47F5" w:rsidRDefault="00FD47F5" w:rsidP="00DA4C3E">
      <w:pPr>
        <w:rPr>
          <w:rFonts w:eastAsia="Arial"/>
        </w:rPr>
      </w:pPr>
    </w:p>
    <w:p w14:paraId="285ABEA6" w14:textId="77777777" w:rsidR="00FD47F5" w:rsidRDefault="00FD47F5" w:rsidP="00FD47F5">
      <w:pPr>
        <w:pStyle w:val="Listepuces21"/>
        <w:numPr>
          <w:ilvl w:val="0"/>
          <w:numId w:val="24"/>
        </w:numPr>
        <w:rPr>
          <w:color w:val="000000"/>
        </w:rPr>
      </w:pPr>
      <w:r>
        <w:rPr>
          <w:rFonts w:eastAsia="Arial"/>
          <w:color w:val="000000"/>
        </w:rPr>
        <w:t>“</w:t>
      </w:r>
      <w:proofErr w:type="gramStart"/>
      <w:r>
        <w:rPr>
          <w:color w:val="000000"/>
        </w:rPr>
        <w:t>sharingId</w:t>
      </w:r>
      <w:proofErr w:type="gramEnd"/>
      <w:r>
        <w:rPr>
          <w:color w:val="000000"/>
        </w:rPr>
        <w:t>”: (String) unique ID of the image sharing.</w:t>
      </w:r>
    </w:p>
    <w:p w14:paraId="3C50B355" w14:textId="77777777" w:rsidR="00FD47F5" w:rsidRDefault="00FD47F5" w:rsidP="00DA4C3E">
      <w:pPr>
        <w:pStyle w:val="ASN1Code"/>
        <w:ind w:left="680"/>
        <w:rPr>
          <w:color w:val="000000"/>
        </w:rPr>
      </w:pPr>
      <w:r>
        <w:rPr>
          <w:color w:val="000000"/>
        </w:rPr>
        <w:t>com.gsma.services.rcs.ish.action.NEW_</w:t>
      </w:r>
      <w:r>
        <w:rPr>
          <w:rFonts w:cs="Arial"/>
          <w:color w:val="000000"/>
        </w:rPr>
        <w:t>IMAGE_SHARING</w:t>
      </w:r>
    </w:p>
    <w:p w14:paraId="7EFC9339" w14:textId="77777777" w:rsidR="00FD47F5" w:rsidRDefault="00FD47F5" w:rsidP="00DA4C3E">
      <w:pPr>
        <w:pStyle w:val="ASN1Code"/>
        <w:ind w:left="680"/>
        <w:rPr>
          <w:color w:val="000000"/>
        </w:rPr>
      </w:pPr>
    </w:p>
    <w:p w14:paraId="3AA8FF9F" w14:textId="77777777" w:rsidR="00FD47F5" w:rsidRDefault="00FD47F5" w:rsidP="00FD47F5">
      <w:pPr>
        <w:pStyle w:val="Heading4"/>
        <w:numPr>
          <w:ilvl w:val="3"/>
          <w:numId w:val="38"/>
        </w:numPr>
        <w:suppressAutoHyphens/>
      </w:pPr>
      <w:r>
        <w:t>Content Providers</w:t>
      </w:r>
    </w:p>
    <w:p w14:paraId="006351CE" w14:textId="77777777" w:rsidR="00FD47F5" w:rsidRDefault="00FD47F5" w:rsidP="00DA4C3E">
      <w:pPr>
        <w:rPr>
          <w:lang w:eastAsia="en-US"/>
        </w:rPr>
      </w:pPr>
      <w:r>
        <w:rPr>
          <w:lang w:eastAsia="en-US"/>
        </w:rPr>
        <w:t>A content provider is used to store the image sharing history persistently. There is one entry per image sharing.</w:t>
      </w:r>
    </w:p>
    <w:p w14:paraId="7D45F38B" w14:textId="77777777" w:rsidR="00FD47F5" w:rsidRDefault="00FD47F5" w:rsidP="00DA4C3E">
      <w:pPr>
        <w:spacing w:before="240"/>
      </w:pPr>
      <w:r>
        <w:rPr>
          <w:lang w:eastAsia="en-US"/>
        </w:rPr>
        <w:t xml:space="preserve">Class </w:t>
      </w:r>
      <w:r w:rsidRPr="00E1637E">
        <w:rPr>
          <w:b/>
          <w:lang w:eastAsia="en-US"/>
        </w:rPr>
        <w:t>ImageSharingLog</w:t>
      </w:r>
      <w:r w:rsidRPr="00B141F7">
        <w:rPr>
          <w:b/>
        </w:rPr>
        <w:t>:</w:t>
      </w:r>
    </w:p>
    <w:p w14:paraId="7F9D2609" w14:textId="77777777" w:rsidR="00FD47F5" w:rsidRPr="00B141F7" w:rsidRDefault="00FD47F5" w:rsidP="00DA4C3E">
      <w:pPr>
        <w:jc w:val="left"/>
        <w:rPr>
          <w:rFonts w:ascii="Courier New" w:hAnsi="Courier New"/>
          <w:sz w:val="20"/>
        </w:rPr>
      </w:pPr>
      <w:r>
        <w:t>Event log provider member id used when merging the data from this provider with other registered event log provider members data into a common cursor:</w:t>
      </w:r>
    </w:p>
    <w:p w14:paraId="4AC93050" w14:textId="77777777" w:rsidR="00FD47F5" w:rsidRPr="00B141F7" w:rsidRDefault="00FD47F5" w:rsidP="00DA4C3E">
      <w:pPr>
        <w:jc w:val="left"/>
      </w:pPr>
      <w:proofErr w:type="gramStart"/>
      <w:r>
        <w:rPr>
          <w:rFonts w:ascii="Courier New" w:hAnsi="Courier New" w:cs="Courier New"/>
          <w:sz w:val="20"/>
        </w:rPr>
        <w:t>static</w:t>
      </w:r>
      <w:proofErr w:type="gramEnd"/>
      <w:r>
        <w:rPr>
          <w:rFonts w:ascii="Courier New" w:hAnsi="Courier New" w:cs="Courier New"/>
          <w:sz w:val="20"/>
        </w:rPr>
        <w:t xml:space="preserve"> final int HISTORYLOG_MEMBER_ID = 3</w:t>
      </w:r>
    </w:p>
    <w:p w14:paraId="234F4F72" w14:textId="77777777" w:rsidR="00FD47F5" w:rsidRPr="00B141F7" w:rsidRDefault="00FD47F5" w:rsidP="00DA4C3E">
      <w:pPr>
        <w:jc w:val="left"/>
        <w:rPr>
          <w:rFonts w:ascii="Courier New" w:hAnsi="Courier New"/>
          <w:sz w:val="20"/>
        </w:rPr>
      </w:pPr>
      <w:r>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34A78ED9" w14:textId="77777777" w:rsidR="00FD47F5" w:rsidRPr="00B141F7" w:rsidRDefault="00FD47F5" w:rsidP="00DA4C3E">
      <w:pPr>
        <w:jc w:val="left"/>
      </w:pPr>
      <w:proofErr w:type="gramStart"/>
      <w:r>
        <w:rPr>
          <w:rFonts w:ascii="Courier New" w:hAnsi="Courier New" w:cs="Courier New"/>
          <w:sz w:val="20"/>
        </w:rPr>
        <w:t>static</w:t>
      </w:r>
      <w:proofErr w:type="gramEnd"/>
      <w:r>
        <w:rPr>
          <w:rFonts w:ascii="Courier New" w:hAnsi="Courier New" w:cs="Courier New"/>
          <w:sz w:val="20"/>
        </w:rPr>
        <w:t xml:space="preserve"> final Uri CONTENT_URI = "content://com.gsma.services.rcs.provider.imageshare/imageshare"</w:t>
      </w:r>
    </w:p>
    <w:p w14:paraId="1B1FEAC8" w14:textId="77777777" w:rsidR="00FD47F5" w:rsidRDefault="00FD47F5" w:rsidP="00DA4C3E">
      <w:pPr>
        <w:jc w:val="left"/>
        <w:rPr>
          <w:szCs w:val="22"/>
        </w:rPr>
      </w:pPr>
      <w:r>
        <w:t>The “SHARING_ID” column is defined as the unique primary key and can be references with adding a path segment to the CONTENT_URI + “/” + &lt;primary key&gt;</w:t>
      </w:r>
    </w:p>
    <w:p w14:paraId="327ECD3A" w14:textId="77777777" w:rsidR="00FD47F5" w:rsidRPr="00B141F7" w:rsidRDefault="00FD47F5" w:rsidP="00DA4C3E">
      <w:pPr>
        <w:jc w:val="left"/>
        <w:rPr>
          <w:rFonts w:ascii="Courier New" w:hAnsi="Courier New"/>
          <w:sz w:val="20"/>
        </w:rPr>
      </w:pPr>
      <w:r>
        <w:rPr>
          <w:szCs w:val="22"/>
        </w:rPr>
        <w:t>Column name definition constants to be used when accessing this provider:</w:t>
      </w:r>
    </w:p>
    <w:p w14:paraId="45940A5A"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BASECOLUMN_ID = “_id”</w:t>
      </w:r>
    </w:p>
    <w:p w14:paraId="5B5E0831"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SHARING_ID = "sharing_id"</w:t>
      </w:r>
    </w:p>
    <w:p w14:paraId="416D366A"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CONTACT = "contact"</w:t>
      </w:r>
    </w:p>
    <w:p w14:paraId="15CD4897"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FILE = "file"</w:t>
      </w:r>
    </w:p>
    <w:p w14:paraId="7F6698A7"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FILENAME = "filename"</w:t>
      </w:r>
    </w:p>
    <w:p w14:paraId="1DFB29AB"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MIME_TYPE = "mime_type"</w:t>
      </w:r>
    </w:p>
    <w:p w14:paraId="477A4748" w14:textId="77777777" w:rsidR="00FD47F5" w:rsidRDefault="00FD47F5" w:rsidP="00DA4C3E">
      <w:pPr>
        <w:rPr>
          <w:rFonts w:ascii="Courier New" w:hAnsi="Courier New" w:cs="Courier New"/>
          <w:sz w:val="20"/>
        </w:rPr>
      </w:pPr>
      <w:proofErr w:type="gramStart"/>
      <w:r>
        <w:rPr>
          <w:rFonts w:ascii="Courier New" w:hAnsi="Courier New" w:cs="Courier New"/>
          <w:sz w:val="20"/>
        </w:rPr>
        <w:lastRenderedPageBreak/>
        <w:t>static</w:t>
      </w:r>
      <w:proofErr w:type="gramEnd"/>
      <w:r>
        <w:rPr>
          <w:rFonts w:ascii="Courier New" w:hAnsi="Courier New" w:cs="Courier New"/>
          <w:sz w:val="20"/>
        </w:rPr>
        <w:t xml:space="preserve"> final String DIRECTION = "direction"</w:t>
      </w:r>
    </w:p>
    <w:p w14:paraId="390D7DE8"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FILESIZE = "filesize"</w:t>
      </w:r>
    </w:p>
    <w:p w14:paraId="55A40492"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TRANSFERRED = "transferred"</w:t>
      </w:r>
    </w:p>
    <w:p w14:paraId="10504655"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TIMESTAMP = "timestamp"</w:t>
      </w:r>
    </w:p>
    <w:p w14:paraId="72A6F6EE"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STATE = "state"</w:t>
      </w:r>
    </w:p>
    <w:p w14:paraId="0A5BF051"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REASON_CODE = "reason_code"</w:t>
      </w:r>
    </w:p>
    <w:p w14:paraId="041EFD9D" w14:textId="77777777" w:rsidR="00FD47F5" w:rsidRDefault="00FD47F5" w:rsidP="00DA4C3E">
      <w:pPr>
        <w:rPr>
          <w:rFonts w:ascii="Courier New" w:hAnsi="Courier New" w:cs="Courier New"/>
          <w:sz w:val="20"/>
        </w:rPr>
      </w:pPr>
    </w:p>
    <w:p w14:paraId="33F42DA1" w14:textId="77777777" w:rsidR="00FD47F5" w:rsidRDefault="00FD47F5" w:rsidP="00846F7F">
      <w:pPr>
        <w:pStyle w:val="NormalParagraph"/>
      </w:pPr>
      <w:r>
        <w:t>The content provider has the following columns:</w:t>
      </w:r>
    </w:p>
    <w:p w14:paraId="398738CE" w14:textId="77777777" w:rsidR="00FD47F5" w:rsidRDefault="00FD47F5" w:rsidP="00846F7F">
      <w:pPr>
        <w:pStyle w:val="NormalParagraph"/>
      </w:pPr>
      <w:r>
        <w:t>IMAGESHARE</w:t>
      </w:r>
    </w:p>
    <w:tbl>
      <w:tblPr>
        <w:tblW w:w="0" w:type="auto"/>
        <w:tblInd w:w="123" w:type="dxa"/>
        <w:tblLayout w:type="fixed"/>
        <w:tblLook w:val="0000" w:firstRow="0" w:lastRow="0" w:firstColumn="0" w:lastColumn="0" w:noHBand="0" w:noVBand="0"/>
      </w:tblPr>
      <w:tblGrid>
        <w:gridCol w:w="2055"/>
        <w:gridCol w:w="2700"/>
        <w:gridCol w:w="4247"/>
      </w:tblGrid>
      <w:tr w:rsidR="00FD47F5" w14:paraId="546C51A7" w14:textId="77777777" w:rsidTr="00DA4C3E">
        <w:trPr>
          <w:tblHeader/>
        </w:trPr>
        <w:tc>
          <w:tcPr>
            <w:tcW w:w="2055" w:type="dxa"/>
            <w:tcBorders>
              <w:top w:val="single" w:sz="4" w:space="0" w:color="000000"/>
              <w:left w:val="single" w:sz="4" w:space="0" w:color="000000"/>
              <w:bottom w:val="single" w:sz="4" w:space="0" w:color="000000"/>
            </w:tcBorders>
            <w:shd w:val="clear" w:color="auto" w:fill="DE002B"/>
          </w:tcPr>
          <w:p w14:paraId="139AFCF9" w14:textId="77777777" w:rsidR="00FD47F5" w:rsidRPr="00B141F7" w:rsidRDefault="00FD47F5" w:rsidP="00DA4C3E">
            <w:pPr>
              <w:pStyle w:val="TableHeader"/>
            </w:pPr>
            <w:r w:rsidRPr="00B141F7">
              <w:t>Data</w:t>
            </w:r>
          </w:p>
        </w:tc>
        <w:tc>
          <w:tcPr>
            <w:tcW w:w="2700" w:type="dxa"/>
            <w:tcBorders>
              <w:top w:val="single" w:sz="4" w:space="0" w:color="000000"/>
              <w:left w:val="single" w:sz="4" w:space="0" w:color="000000"/>
              <w:bottom w:val="single" w:sz="4" w:space="0" w:color="000000"/>
            </w:tcBorders>
            <w:shd w:val="clear" w:color="auto" w:fill="DE002B"/>
          </w:tcPr>
          <w:p w14:paraId="3BE79088" w14:textId="77777777" w:rsidR="00FD47F5" w:rsidRPr="00B141F7" w:rsidRDefault="00FD47F5" w:rsidP="00DA4C3E">
            <w:pPr>
              <w:pStyle w:val="TableHeader"/>
            </w:pPr>
            <w:r w:rsidRPr="00B141F7">
              <w:t>Data type</w:t>
            </w:r>
          </w:p>
        </w:tc>
        <w:tc>
          <w:tcPr>
            <w:tcW w:w="4247" w:type="dxa"/>
            <w:tcBorders>
              <w:top w:val="single" w:sz="4" w:space="0" w:color="000000"/>
              <w:left w:val="single" w:sz="4" w:space="0" w:color="000000"/>
              <w:bottom w:val="single" w:sz="4" w:space="0" w:color="000000"/>
              <w:right w:val="single" w:sz="4" w:space="0" w:color="000000"/>
            </w:tcBorders>
            <w:shd w:val="clear" w:color="auto" w:fill="DE002B"/>
          </w:tcPr>
          <w:p w14:paraId="3DA09476" w14:textId="77777777" w:rsidR="00FD47F5" w:rsidRPr="00B141F7" w:rsidRDefault="00FD47F5" w:rsidP="00DA4C3E">
            <w:pPr>
              <w:pStyle w:val="TableHeader"/>
              <w:rPr>
                <w:color w:val="000000"/>
              </w:rPr>
            </w:pPr>
            <w:r w:rsidRPr="00B141F7">
              <w:t>Comment</w:t>
            </w:r>
          </w:p>
        </w:tc>
      </w:tr>
      <w:tr w:rsidR="00FD47F5" w14:paraId="3E3347D2" w14:textId="77777777" w:rsidTr="00DA4C3E">
        <w:tc>
          <w:tcPr>
            <w:tcW w:w="2055" w:type="dxa"/>
            <w:tcBorders>
              <w:top w:val="single" w:sz="4" w:space="0" w:color="000000"/>
              <w:left w:val="single" w:sz="4" w:space="0" w:color="000000"/>
              <w:bottom w:val="single" w:sz="4" w:space="0" w:color="000000"/>
            </w:tcBorders>
            <w:shd w:val="clear" w:color="auto" w:fill="auto"/>
          </w:tcPr>
          <w:p w14:paraId="5A8544E4" w14:textId="77777777" w:rsidR="00FD47F5" w:rsidRDefault="00FD47F5" w:rsidP="00DA4C3E">
            <w:pPr>
              <w:pStyle w:val="TableText"/>
              <w:rPr>
                <w:color w:val="000000"/>
              </w:rPr>
            </w:pPr>
            <w:r>
              <w:rPr>
                <w:color w:val="000000"/>
              </w:rPr>
              <w:t>BASECOLUMN_ID</w:t>
            </w:r>
          </w:p>
        </w:tc>
        <w:tc>
          <w:tcPr>
            <w:tcW w:w="2700" w:type="dxa"/>
            <w:tcBorders>
              <w:top w:val="single" w:sz="4" w:space="0" w:color="000000"/>
              <w:left w:val="single" w:sz="4" w:space="0" w:color="000000"/>
              <w:bottom w:val="single" w:sz="4" w:space="0" w:color="000000"/>
            </w:tcBorders>
            <w:shd w:val="clear" w:color="auto" w:fill="auto"/>
          </w:tcPr>
          <w:p w14:paraId="45B0B4C5" w14:textId="77777777" w:rsidR="00FD47F5" w:rsidRDefault="00FD47F5" w:rsidP="00DA4C3E">
            <w:pPr>
              <w:pStyle w:val="TableText"/>
              <w:rPr>
                <w:color w:val="000000"/>
              </w:rPr>
            </w:pPr>
            <w:r>
              <w:rPr>
                <w:color w:val="000000"/>
              </w:rPr>
              <w:t>Long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2713D085" w14:textId="77777777" w:rsidR="00FD47F5" w:rsidRDefault="00FD47F5" w:rsidP="00DA4C3E">
            <w:pPr>
              <w:pStyle w:val="TableText"/>
              <w:rPr>
                <w:color w:val="000000"/>
              </w:rPr>
            </w:pPr>
            <w:r>
              <w:rPr>
                <w:color w:val="000000"/>
              </w:rPr>
              <w:t>Unique value (even across several history log members)</w:t>
            </w:r>
          </w:p>
        </w:tc>
      </w:tr>
      <w:tr w:rsidR="00FD47F5" w14:paraId="44BFF8EA" w14:textId="77777777" w:rsidTr="00DA4C3E">
        <w:tc>
          <w:tcPr>
            <w:tcW w:w="2055" w:type="dxa"/>
            <w:tcBorders>
              <w:left w:val="single" w:sz="4" w:space="0" w:color="000000"/>
              <w:bottom w:val="single" w:sz="4" w:space="0" w:color="000000"/>
            </w:tcBorders>
            <w:shd w:val="clear" w:color="auto" w:fill="auto"/>
          </w:tcPr>
          <w:p w14:paraId="50572465" w14:textId="77777777" w:rsidR="00FD47F5" w:rsidRDefault="00FD47F5" w:rsidP="00DA4C3E">
            <w:pPr>
              <w:pStyle w:val="TableText"/>
              <w:rPr>
                <w:color w:val="000000"/>
              </w:rPr>
            </w:pPr>
            <w:r>
              <w:rPr>
                <w:color w:val="000000"/>
              </w:rPr>
              <w:t>SHARING_ID</w:t>
            </w:r>
          </w:p>
        </w:tc>
        <w:tc>
          <w:tcPr>
            <w:tcW w:w="2700" w:type="dxa"/>
            <w:tcBorders>
              <w:left w:val="single" w:sz="4" w:space="0" w:color="000000"/>
              <w:bottom w:val="single" w:sz="4" w:space="0" w:color="000000"/>
            </w:tcBorders>
            <w:shd w:val="clear" w:color="auto" w:fill="auto"/>
          </w:tcPr>
          <w:p w14:paraId="3A1C201E" w14:textId="77777777" w:rsidR="00FD47F5" w:rsidRDefault="00FD47F5" w:rsidP="00DA4C3E">
            <w:pPr>
              <w:pStyle w:val="TableText"/>
              <w:rPr>
                <w:color w:val="000000"/>
              </w:rPr>
            </w:pPr>
            <w:r>
              <w:rPr>
                <w:color w:val="000000"/>
              </w:rPr>
              <w:t>String (primary key not null)</w:t>
            </w:r>
          </w:p>
        </w:tc>
        <w:tc>
          <w:tcPr>
            <w:tcW w:w="4247" w:type="dxa"/>
            <w:tcBorders>
              <w:left w:val="single" w:sz="4" w:space="0" w:color="000000"/>
              <w:bottom w:val="single" w:sz="4" w:space="0" w:color="000000"/>
              <w:right w:val="single" w:sz="4" w:space="0" w:color="000000"/>
            </w:tcBorders>
            <w:shd w:val="clear" w:color="auto" w:fill="auto"/>
          </w:tcPr>
          <w:p w14:paraId="6408E82D" w14:textId="77777777" w:rsidR="00FD47F5" w:rsidRDefault="00FD47F5" w:rsidP="00DA4C3E">
            <w:pPr>
              <w:pStyle w:val="TableText"/>
              <w:rPr>
                <w:color w:val="000000"/>
              </w:rPr>
            </w:pPr>
            <w:r>
              <w:rPr>
                <w:color w:val="000000"/>
              </w:rPr>
              <w:t>Unique sharing identifier</w:t>
            </w:r>
          </w:p>
        </w:tc>
      </w:tr>
      <w:tr w:rsidR="00FD47F5" w14:paraId="1D8345A8" w14:textId="77777777" w:rsidTr="00DA4C3E">
        <w:tc>
          <w:tcPr>
            <w:tcW w:w="2055" w:type="dxa"/>
            <w:tcBorders>
              <w:top w:val="single" w:sz="4" w:space="0" w:color="000000"/>
              <w:left w:val="single" w:sz="4" w:space="0" w:color="000000"/>
              <w:bottom w:val="single" w:sz="4" w:space="0" w:color="000000"/>
            </w:tcBorders>
            <w:shd w:val="clear" w:color="auto" w:fill="auto"/>
          </w:tcPr>
          <w:p w14:paraId="13BCF86F" w14:textId="77777777" w:rsidR="00FD47F5" w:rsidRDefault="00FD47F5" w:rsidP="00DA4C3E">
            <w:pPr>
              <w:pStyle w:val="TableText"/>
              <w:rPr>
                <w:color w:val="000000"/>
              </w:rPr>
            </w:pPr>
            <w:r>
              <w:rPr>
                <w:color w:val="000000"/>
              </w:rPr>
              <w:t>CONTACT</w:t>
            </w:r>
          </w:p>
        </w:tc>
        <w:tc>
          <w:tcPr>
            <w:tcW w:w="2700" w:type="dxa"/>
            <w:tcBorders>
              <w:top w:val="single" w:sz="4" w:space="0" w:color="000000"/>
              <w:left w:val="single" w:sz="4" w:space="0" w:color="000000"/>
              <w:bottom w:val="single" w:sz="4" w:space="0" w:color="000000"/>
            </w:tcBorders>
            <w:shd w:val="clear" w:color="auto" w:fill="auto"/>
          </w:tcPr>
          <w:p w14:paraId="5393827B" w14:textId="77777777" w:rsidR="00FD47F5" w:rsidRDefault="00FD47F5" w:rsidP="00DA4C3E">
            <w:pPr>
              <w:pStyle w:val="TableText"/>
              <w:rPr>
                <w:color w:val="000000"/>
              </w:rPr>
            </w:pPr>
            <w:r>
              <w:rPr>
                <w:color w:val="000000"/>
              </w:rPr>
              <w:t>String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5D017F73" w14:textId="77777777" w:rsidR="00FD47F5" w:rsidRDefault="00FD47F5" w:rsidP="00DA4C3E">
            <w:pPr>
              <w:pStyle w:val="TableText"/>
              <w:rPr>
                <w:color w:val="000000"/>
              </w:rPr>
            </w:pPr>
            <w:r>
              <w:rPr>
                <w:color w:val="000000"/>
              </w:rPr>
              <w:t>ContactId formatted number of the remote contact</w:t>
            </w:r>
          </w:p>
        </w:tc>
      </w:tr>
      <w:tr w:rsidR="00FD47F5" w14:paraId="384F7BE5" w14:textId="77777777" w:rsidTr="00DA4C3E">
        <w:tc>
          <w:tcPr>
            <w:tcW w:w="2055" w:type="dxa"/>
            <w:tcBorders>
              <w:left w:val="single" w:sz="4" w:space="0" w:color="000000"/>
              <w:bottom w:val="single" w:sz="4" w:space="0" w:color="000000"/>
            </w:tcBorders>
            <w:shd w:val="clear" w:color="auto" w:fill="auto"/>
          </w:tcPr>
          <w:p w14:paraId="50140091" w14:textId="77777777" w:rsidR="00FD47F5" w:rsidRDefault="00FD47F5" w:rsidP="00DA4C3E">
            <w:pPr>
              <w:pStyle w:val="TableText"/>
              <w:rPr>
                <w:color w:val="000000"/>
              </w:rPr>
            </w:pPr>
            <w:r>
              <w:rPr>
                <w:color w:val="000000"/>
              </w:rPr>
              <w:t>FILE</w:t>
            </w:r>
          </w:p>
        </w:tc>
        <w:tc>
          <w:tcPr>
            <w:tcW w:w="2700" w:type="dxa"/>
            <w:tcBorders>
              <w:left w:val="single" w:sz="4" w:space="0" w:color="000000"/>
              <w:bottom w:val="single" w:sz="4" w:space="0" w:color="000000"/>
            </w:tcBorders>
            <w:shd w:val="clear" w:color="auto" w:fill="auto"/>
          </w:tcPr>
          <w:p w14:paraId="2A669FE8" w14:textId="77777777" w:rsidR="00FD47F5" w:rsidRDefault="00FD47F5" w:rsidP="00DA4C3E">
            <w:pPr>
              <w:pStyle w:val="TableText"/>
              <w:rPr>
                <w:color w:val="000000"/>
              </w:rPr>
            </w:pPr>
            <w:r>
              <w:rPr>
                <w:color w:val="000000"/>
              </w:rPr>
              <w:t>String (not null)</w:t>
            </w:r>
          </w:p>
        </w:tc>
        <w:tc>
          <w:tcPr>
            <w:tcW w:w="4247" w:type="dxa"/>
            <w:tcBorders>
              <w:left w:val="single" w:sz="4" w:space="0" w:color="000000"/>
              <w:bottom w:val="single" w:sz="4" w:space="0" w:color="000000"/>
              <w:right w:val="single" w:sz="4" w:space="0" w:color="000000"/>
            </w:tcBorders>
            <w:shd w:val="clear" w:color="auto" w:fill="auto"/>
          </w:tcPr>
          <w:p w14:paraId="3E1149F8" w14:textId="77777777" w:rsidR="00FD47F5" w:rsidRDefault="00FD47F5" w:rsidP="00DA4C3E">
            <w:pPr>
              <w:pStyle w:val="TableText"/>
              <w:rPr>
                <w:color w:val="000000"/>
              </w:rPr>
            </w:pPr>
            <w:r>
              <w:rPr>
                <w:color w:val="000000"/>
              </w:rPr>
              <w:t>URI of the file</w:t>
            </w:r>
          </w:p>
        </w:tc>
      </w:tr>
      <w:tr w:rsidR="00FD47F5" w14:paraId="1568E09E" w14:textId="77777777" w:rsidTr="00DA4C3E">
        <w:tc>
          <w:tcPr>
            <w:tcW w:w="2055" w:type="dxa"/>
            <w:tcBorders>
              <w:top w:val="single" w:sz="4" w:space="0" w:color="000000"/>
              <w:left w:val="single" w:sz="4" w:space="0" w:color="000000"/>
              <w:bottom w:val="single" w:sz="4" w:space="0" w:color="000000"/>
            </w:tcBorders>
            <w:shd w:val="clear" w:color="auto" w:fill="auto"/>
          </w:tcPr>
          <w:p w14:paraId="5C50E0FF" w14:textId="77777777" w:rsidR="00FD47F5" w:rsidRDefault="00FD47F5" w:rsidP="00DA4C3E">
            <w:pPr>
              <w:pStyle w:val="TableText"/>
              <w:rPr>
                <w:color w:val="000000"/>
              </w:rPr>
            </w:pPr>
            <w:r>
              <w:rPr>
                <w:color w:val="000000"/>
              </w:rPr>
              <w:t>FILENAME</w:t>
            </w:r>
          </w:p>
        </w:tc>
        <w:tc>
          <w:tcPr>
            <w:tcW w:w="2700" w:type="dxa"/>
            <w:tcBorders>
              <w:top w:val="single" w:sz="4" w:space="0" w:color="000000"/>
              <w:left w:val="single" w:sz="4" w:space="0" w:color="000000"/>
              <w:bottom w:val="single" w:sz="4" w:space="0" w:color="000000"/>
            </w:tcBorders>
            <w:shd w:val="clear" w:color="auto" w:fill="auto"/>
          </w:tcPr>
          <w:p w14:paraId="25D48A8D" w14:textId="77777777" w:rsidR="00FD47F5" w:rsidRDefault="00FD47F5" w:rsidP="00DA4C3E">
            <w:pPr>
              <w:pStyle w:val="TableText"/>
              <w:rPr>
                <w:color w:val="000000"/>
              </w:rPr>
            </w:pPr>
            <w:r>
              <w:rPr>
                <w:color w:val="000000"/>
              </w:rPr>
              <w:t>String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65D41CFC" w14:textId="77777777" w:rsidR="00FD47F5" w:rsidRDefault="00FD47F5" w:rsidP="00DA4C3E">
            <w:pPr>
              <w:pStyle w:val="TableText"/>
              <w:rPr>
                <w:color w:val="000000"/>
              </w:rPr>
            </w:pPr>
            <w:r>
              <w:rPr>
                <w:color w:val="000000"/>
              </w:rPr>
              <w:t>Filename</w:t>
            </w:r>
          </w:p>
        </w:tc>
      </w:tr>
      <w:tr w:rsidR="00FD47F5" w14:paraId="708F39C7" w14:textId="77777777" w:rsidTr="00DA4C3E">
        <w:tc>
          <w:tcPr>
            <w:tcW w:w="2055" w:type="dxa"/>
            <w:tcBorders>
              <w:top w:val="single" w:sz="4" w:space="0" w:color="000000"/>
              <w:left w:val="single" w:sz="4" w:space="0" w:color="000000"/>
              <w:bottom w:val="single" w:sz="4" w:space="0" w:color="000000"/>
            </w:tcBorders>
            <w:shd w:val="clear" w:color="auto" w:fill="auto"/>
          </w:tcPr>
          <w:p w14:paraId="737DC48B" w14:textId="77777777" w:rsidR="00FD47F5" w:rsidRDefault="00FD47F5" w:rsidP="00DA4C3E">
            <w:pPr>
              <w:pStyle w:val="TableText"/>
              <w:rPr>
                <w:color w:val="000000"/>
              </w:rPr>
            </w:pPr>
            <w:r>
              <w:rPr>
                <w:color w:val="000000"/>
              </w:rPr>
              <w:t>MIME_TYPE</w:t>
            </w:r>
          </w:p>
        </w:tc>
        <w:tc>
          <w:tcPr>
            <w:tcW w:w="2700" w:type="dxa"/>
            <w:tcBorders>
              <w:top w:val="single" w:sz="4" w:space="0" w:color="000000"/>
              <w:left w:val="single" w:sz="4" w:space="0" w:color="000000"/>
              <w:bottom w:val="single" w:sz="4" w:space="0" w:color="000000"/>
            </w:tcBorders>
            <w:shd w:val="clear" w:color="auto" w:fill="auto"/>
          </w:tcPr>
          <w:p w14:paraId="3AE9FCB6" w14:textId="77777777" w:rsidR="00FD47F5" w:rsidRDefault="00FD47F5" w:rsidP="00DA4C3E">
            <w:pPr>
              <w:pStyle w:val="TableText"/>
              <w:rPr>
                <w:color w:val="000000"/>
              </w:rPr>
            </w:pPr>
            <w:r>
              <w:rPr>
                <w:color w:val="000000"/>
              </w:rPr>
              <w:t>String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3D90A177" w14:textId="77777777" w:rsidR="00FD47F5" w:rsidRDefault="00FD47F5" w:rsidP="00DA4C3E">
            <w:pPr>
              <w:pStyle w:val="TableText"/>
              <w:rPr>
                <w:color w:val="000000"/>
              </w:rPr>
            </w:pPr>
            <w:r>
              <w:rPr>
                <w:color w:val="000000"/>
              </w:rPr>
              <w:t>Multipurpose Internet Mail Extensions (MIME) type of file</w:t>
            </w:r>
          </w:p>
        </w:tc>
      </w:tr>
      <w:tr w:rsidR="00FD47F5" w14:paraId="0672E5D0" w14:textId="77777777" w:rsidTr="00DA4C3E">
        <w:tc>
          <w:tcPr>
            <w:tcW w:w="2055" w:type="dxa"/>
            <w:tcBorders>
              <w:top w:val="single" w:sz="4" w:space="0" w:color="000000"/>
              <w:left w:val="single" w:sz="4" w:space="0" w:color="000000"/>
              <w:bottom w:val="single" w:sz="4" w:space="0" w:color="000000"/>
            </w:tcBorders>
            <w:shd w:val="clear" w:color="auto" w:fill="auto"/>
          </w:tcPr>
          <w:p w14:paraId="41A8888B" w14:textId="77777777" w:rsidR="00FD47F5" w:rsidRDefault="00FD47F5" w:rsidP="00DA4C3E">
            <w:pPr>
              <w:pStyle w:val="TableText"/>
              <w:rPr>
                <w:color w:val="000000"/>
              </w:rPr>
            </w:pPr>
            <w:r>
              <w:rPr>
                <w:color w:val="000000"/>
              </w:rPr>
              <w:t>DIRECTION</w:t>
            </w:r>
          </w:p>
        </w:tc>
        <w:tc>
          <w:tcPr>
            <w:tcW w:w="2700" w:type="dxa"/>
            <w:tcBorders>
              <w:top w:val="single" w:sz="4" w:space="0" w:color="000000"/>
              <w:left w:val="single" w:sz="4" w:space="0" w:color="000000"/>
              <w:bottom w:val="single" w:sz="4" w:space="0" w:color="000000"/>
            </w:tcBorders>
            <w:shd w:val="clear" w:color="auto" w:fill="auto"/>
          </w:tcPr>
          <w:p w14:paraId="798B2312" w14:textId="77777777" w:rsidR="00FD47F5" w:rsidRDefault="00FD47F5" w:rsidP="00DA4C3E">
            <w:pPr>
              <w:pStyle w:val="TableText"/>
              <w:rPr>
                <w:color w:val="000000"/>
              </w:rPr>
            </w:pPr>
            <w:r>
              <w:rPr>
                <w:color w:val="000000"/>
              </w:rPr>
              <w:t>Integer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69CD5CED" w14:textId="77777777" w:rsidR="00FD47F5" w:rsidRDefault="00FD47F5" w:rsidP="00DA4C3E">
            <w:pPr>
              <w:pStyle w:val="TableText"/>
              <w:rPr>
                <w:color w:val="000000"/>
              </w:rPr>
            </w:pPr>
            <w:r>
              <w:rPr>
                <w:color w:val="000000"/>
              </w:rPr>
              <w:t>Incoming sharing or outgoing sharing. See enum Direction</w:t>
            </w:r>
          </w:p>
        </w:tc>
      </w:tr>
      <w:tr w:rsidR="00FD47F5" w14:paraId="6B03BC5D" w14:textId="77777777" w:rsidTr="00DA4C3E">
        <w:tc>
          <w:tcPr>
            <w:tcW w:w="2055" w:type="dxa"/>
            <w:tcBorders>
              <w:top w:val="single" w:sz="4" w:space="0" w:color="000000"/>
              <w:left w:val="single" w:sz="4" w:space="0" w:color="000000"/>
              <w:bottom w:val="single" w:sz="4" w:space="0" w:color="000000"/>
            </w:tcBorders>
            <w:shd w:val="clear" w:color="auto" w:fill="auto"/>
          </w:tcPr>
          <w:p w14:paraId="00E71DC1" w14:textId="77777777" w:rsidR="00FD47F5" w:rsidRDefault="00FD47F5" w:rsidP="00DA4C3E">
            <w:pPr>
              <w:pStyle w:val="TableText"/>
              <w:rPr>
                <w:color w:val="000000"/>
              </w:rPr>
            </w:pPr>
            <w:r>
              <w:rPr>
                <w:color w:val="000000"/>
              </w:rPr>
              <w:t>FILESIZE</w:t>
            </w:r>
          </w:p>
        </w:tc>
        <w:tc>
          <w:tcPr>
            <w:tcW w:w="2700" w:type="dxa"/>
            <w:tcBorders>
              <w:top w:val="single" w:sz="4" w:space="0" w:color="000000"/>
              <w:left w:val="single" w:sz="4" w:space="0" w:color="000000"/>
              <w:bottom w:val="single" w:sz="4" w:space="0" w:color="000000"/>
            </w:tcBorders>
            <w:shd w:val="clear" w:color="auto" w:fill="auto"/>
          </w:tcPr>
          <w:p w14:paraId="3D6D29A3" w14:textId="77777777" w:rsidR="00FD47F5" w:rsidRDefault="00FD47F5" w:rsidP="00DA4C3E">
            <w:pPr>
              <w:pStyle w:val="TableText"/>
              <w:rPr>
                <w:color w:val="000000"/>
              </w:rPr>
            </w:pPr>
            <w:r>
              <w:rPr>
                <w:color w:val="000000"/>
              </w:rPr>
              <w:t>Long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1FE338B8" w14:textId="77777777" w:rsidR="00FD47F5" w:rsidRDefault="00FD47F5" w:rsidP="00DA4C3E">
            <w:pPr>
              <w:pStyle w:val="TableText"/>
              <w:rPr>
                <w:color w:val="000000"/>
              </w:rPr>
            </w:pPr>
            <w:r>
              <w:rPr>
                <w:color w:val="000000"/>
              </w:rPr>
              <w:t>File size in bytes</w:t>
            </w:r>
          </w:p>
        </w:tc>
      </w:tr>
      <w:tr w:rsidR="00FD47F5" w14:paraId="667352A6" w14:textId="77777777" w:rsidTr="00DA4C3E">
        <w:tc>
          <w:tcPr>
            <w:tcW w:w="2055" w:type="dxa"/>
            <w:tcBorders>
              <w:top w:val="single" w:sz="4" w:space="0" w:color="000000"/>
              <w:left w:val="single" w:sz="4" w:space="0" w:color="000000"/>
              <w:bottom w:val="single" w:sz="4" w:space="0" w:color="000000"/>
            </w:tcBorders>
            <w:shd w:val="clear" w:color="auto" w:fill="auto"/>
          </w:tcPr>
          <w:p w14:paraId="095E2D9B" w14:textId="77777777" w:rsidR="00FD47F5" w:rsidRDefault="00FD47F5" w:rsidP="00DA4C3E">
            <w:pPr>
              <w:pStyle w:val="TableText"/>
              <w:rPr>
                <w:color w:val="000000"/>
              </w:rPr>
            </w:pPr>
            <w:r>
              <w:rPr>
                <w:color w:val="000000"/>
              </w:rPr>
              <w:t>TRANSFERRED</w:t>
            </w:r>
          </w:p>
        </w:tc>
        <w:tc>
          <w:tcPr>
            <w:tcW w:w="2700" w:type="dxa"/>
            <w:tcBorders>
              <w:top w:val="single" w:sz="4" w:space="0" w:color="000000"/>
              <w:left w:val="single" w:sz="4" w:space="0" w:color="000000"/>
              <w:bottom w:val="single" w:sz="4" w:space="0" w:color="000000"/>
            </w:tcBorders>
            <w:shd w:val="clear" w:color="auto" w:fill="auto"/>
          </w:tcPr>
          <w:p w14:paraId="7D08437C" w14:textId="77777777" w:rsidR="00FD47F5" w:rsidRDefault="00FD47F5" w:rsidP="00DA4C3E">
            <w:pPr>
              <w:pStyle w:val="TableText"/>
              <w:rPr>
                <w:color w:val="000000"/>
              </w:rPr>
            </w:pPr>
            <w:r>
              <w:rPr>
                <w:color w:val="000000"/>
              </w:rPr>
              <w:t>Long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4111E462" w14:textId="77777777" w:rsidR="00FD47F5" w:rsidRDefault="00FD47F5" w:rsidP="00DA4C3E">
            <w:pPr>
              <w:pStyle w:val="TableText"/>
              <w:rPr>
                <w:color w:val="000000"/>
              </w:rPr>
            </w:pPr>
            <w:r>
              <w:rPr>
                <w:color w:val="000000"/>
              </w:rPr>
              <w:t>Size transferred in bytes</w:t>
            </w:r>
          </w:p>
        </w:tc>
      </w:tr>
      <w:tr w:rsidR="00FD47F5" w14:paraId="7345C9AF" w14:textId="77777777" w:rsidTr="00DA4C3E">
        <w:tc>
          <w:tcPr>
            <w:tcW w:w="2055" w:type="dxa"/>
            <w:tcBorders>
              <w:top w:val="single" w:sz="4" w:space="0" w:color="000000"/>
              <w:left w:val="single" w:sz="4" w:space="0" w:color="000000"/>
              <w:bottom w:val="single" w:sz="4" w:space="0" w:color="000000"/>
            </w:tcBorders>
            <w:shd w:val="clear" w:color="auto" w:fill="auto"/>
          </w:tcPr>
          <w:p w14:paraId="71369C58" w14:textId="77777777" w:rsidR="00FD47F5" w:rsidRDefault="00FD47F5" w:rsidP="00DA4C3E">
            <w:pPr>
              <w:pStyle w:val="TableText"/>
              <w:rPr>
                <w:color w:val="000000"/>
              </w:rPr>
            </w:pPr>
            <w:r>
              <w:rPr>
                <w:color w:val="000000"/>
              </w:rPr>
              <w:t>TIMESTAMP</w:t>
            </w:r>
          </w:p>
        </w:tc>
        <w:tc>
          <w:tcPr>
            <w:tcW w:w="2700" w:type="dxa"/>
            <w:tcBorders>
              <w:top w:val="single" w:sz="4" w:space="0" w:color="000000"/>
              <w:left w:val="single" w:sz="4" w:space="0" w:color="000000"/>
              <w:bottom w:val="single" w:sz="4" w:space="0" w:color="000000"/>
            </w:tcBorders>
            <w:shd w:val="clear" w:color="auto" w:fill="auto"/>
          </w:tcPr>
          <w:p w14:paraId="5718C757" w14:textId="77777777" w:rsidR="00FD47F5" w:rsidRDefault="00FD47F5" w:rsidP="00DA4C3E">
            <w:pPr>
              <w:pStyle w:val="TableText"/>
              <w:rPr>
                <w:color w:val="000000"/>
              </w:rPr>
            </w:pPr>
            <w:r>
              <w:rPr>
                <w:color w:val="000000"/>
              </w:rPr>
              <w:t>Long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6CA439AE" w14:textId="77777777" w:rsidR="00FD47F5" w:rsidRDefault="00FD47F5" w:rsidP="00DA4C3E">
            <w:pPr>
              <w:pStyle w:val="TableText"/>
              <w:rPr>
                <w:color w:val="000000"/>
              </w:rPr>
            </w:pPr>
            <w:r>
              <w:rPr>
                <w:color w:val="000000"/>
              </w:rPr>
              <w:t>Date of the sharing</w:t>
            </w:r>
          </w:p>
        </w:tc>
      </w:tr>
      <w:tr w:rsidR="00FD47F5" w14:paraId="61244A66" w14:textId="77777777" w:rsidTr="00DA4C3E">
        <w:tc>
          <w:tcPr>
            <w:tcW w:w="2055" w:type="dxa"/>
            <w:tcBorders>
              <w:top w:val="single" w:sz="4" w:space="0" w:color="000000"/>
              <w:left w:val="single" w:sz="4" w:space="0" w:color="000000"/>
              <w:bottom w:val="single" w:sz="4" w:space="0" w:color="000000"/>
            </w:tcBorders>
            <w:shd w:val="clear" w:color="auto" w:fill="auto"/>
          </w:tcPr>
          <w:p w14:paraId="575739FB" w14:textId="77777777" w:rsidR="00FD47F5" w:rsidRDefault="00FD47F5" w:rsidP="00DA4C3E">
            <w:pPr>
              <w:pStyle w:val="TableText"/>
              <w:rPr>
                <w:color w:val="000000"/>
              </w:rPr>
            </w:pPr>
            <w:r>
              <w:rPr>
                <w:color w:val="000000"/>
              </w:rPr>
              <w:t>STATE</w:t>
            </w:r>
          </w:p>
        </w:tc>
        <w:tc>
          <w:tcPr>
            <w:tcW w:w="2700" w:type="dxa"/>
            <w:tcBorders>
              <w:top w:val="single" w:sz="4" w:space="0" w:color="000000"/>
              <w:left w:val="single" w:sz="4" w:space="0" w:color="000000"/>
              <w:bottom w:val="single" w:sz="4" w:space="0" w:color="000000"/>
            </w:tcBorders>
            <w:shd w:val="clear" w:color="auto" w:fill="auto"/>
          </w:tcPr>
          <w:p w14:paraId="48583251" w14:textId="77777777" w:rsidR="00FD47F5" w:rsidRDefault="00FD47F5" w:rsidP="00DA4C3E">
            <w:pPr>
              <w:pStyle w:val="TableText"/>
              <w:rPr>
                <w:color w:val="000000"/>
              </w:rPr>
            </w:pPr>
            <w:r>
              <w:rPr>
                <w:color w:val="000000"/>
              </w:rPr>
              <w:t>Integer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7A8F28FC" w14:textId="77777777" w:rsidR="00FD47F5" w:rsidRDefault="00FD47F5" w:rsidP="00DA4C3E">
            <w:pPr>
              <w:pStyle w:val="TableText"/>
              <w:rPr>
                <w:color w:val="000000"/>
              </w:rPr>
            </w:pPr>
            <w:r>
              <w:rPr>
                <w:color w:val="000000"/>
              </w:rPr>
              <w:t>See enum ImageSharing.State for the list of states</w:t>
            </w:r>
          </w:p>
        </w:tc>
      </w:tr>
      <w:tr w:rsidR="00FD47F5" w14:paraId="6D6D9202" w14:textId="77777777" w:rsidTr="00DA4C3E">
        <w:tc>
          <w:tcPr>
            <w:tcW w:w="2055" w:type="dxa"/>
            <w:tcBorders>
              <w:top w:val="single" w:sz="4" w:space="0" w:color="000000"/>
              <w:left w:val="single" w:sz="4" w:space="0" w:color="000000"/>
              <w:bottom w:val="single" w:sz="4" w:space="0" w:color="000000"/>
            </w:tcBorders>
            <w:shd w:val="clear" w:color="auto" w:fill="auto"/>
          </w:tcPr>
          <w:p w14:paraId="484718D3" w14:textId="77777777" w:rsidR="00FD47F5" w:rsidRDefault="00FD47F5" w:rsidP="00DA4C3E">
            <w:pPr>
              <w:pStyle w:val="TableText"/>
              <w:snapToGrid w:val="0"/>
              <w:rPr>
                <w:color w:val="000000"/>
              </w:rPr>
            </w:pPr>
            <w:r>
              <w:rPr>
                <w:color w:val="000000"/>
              </w:rPr>
              <w:t>REASON_CODE</w:t>
            </w:r>
          </w:p>
        </w:tc>
        <w:tc>
          <w:tcPr>
            <w:tcW w:w="2700" w:type="dxa"/>
            <w:tcBorders>
              <w:top w:val="single" w:sz="4" w:space="0" w:color="000000"/>
              <w:left w:val="single" w:sz="4" w:space="0" w:color="000000"/>
              <w:bottom w:val="single" w:sz="4" w:space="0" w:color="000000"/>
            </w:tcBorders>
            <w:shd w:val="clear" w:color="auto" w:fill="auto"/>
          </w:tcPr>
          <w:p w14:paraId="6A903476" w14:textId="77777777" w:rsidR="00FD47F5" w:rsidRDefault="00FD47F5" w:rsidP="00DA4C3E">
            <w:pPr>
              <w:pStyle w:val="TableText"/>
              <w:snapToGrid w:val="0"/>
              <w:rPr>
                <w:color w:val="000000"/>
              </w:rPr>
            </w:pPr>
            <w:r>
              <w:rPr>
                <w:color w:val="000000"/>
              </w:rPr>
              <w:t>Integer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39397C97" w14:textId="77777777" w:rsidR="00FD47F5" w:rsidRPr="00B141F7" w:rsidRDefault="00FD47F5" w:rsidP="00DA4C3E">
            <w:pPr>
              <w:pStyle w:val="TableText"/>
              <w:snapToGrid w:val="0"/>
            </w:pPr>
            <w:r>
              <w:rPr>
                <w:color w:val="000000"/>
              </w:rPr>
              <w:t>Reason code associated with the image sharing state. enum ImageSharing.ReasonCode for the list of reason codes</w:t>
            </w:r>
          </w:p>
        </w:tc>
      </w:tr>
    </w:tbl>
    <w:p w14:paraId="1F8738CF" w14:textId="77777777" w:rsidR="00FD47F5" w:rsidRDefault="00FD47F5" w:rsidP="00FD47F5">
      <w:pPr>
        <w:pStyle w:val="Heading4"/>
        <w:numPr>
          <w:ilvl w:val="3"/>
          <w:numId w:val="38"/>
        </w:numPr>
        <w:suppressAutoHyphens/>
      </w:pPr>
      <w:r>
        <w:t>Permissions</w:t>
      </w:r>
    </w:p>
    <w:p w14:paraId="219B2E33" w14:textId="77777777" w:rsidR="00FD47F5" w:rsidRDefault="00FD47F5" w:rsidP="00846F7F">
      <w:pPr>
        <w:pStyle w:val="NormalParagraph"/>
      </w:pPr>
      <w:r>
        <w:t>Access to the Image Share API and read access to the image share provider requires the following permissions:</w:t>
      </w:r>
    </w:p>
    <w:p w14:paraId="59481B90" w14:textId="18FF40CC" w:rsidR="00FD47F5" w:rsidRPr="00B141F7" w:rsidRDefault="00FD47F5" w:rsidP="00FD47F5">
      <w:pPr>
        <w:pStyle w:val="ListBullet1"/>
        <w:numPr>
          <w:ilvl w:val="0"/>
          <w:numId w:val="24"/>
        </w:numPr>
        <w:tabs>
          <w:tab w:val="clear" w:pos="680"/>
        </w:tabs>
        <w:suppressAutoHyphens/>
        <w:contextualSpacing w:val="0"/>
      </w:pPr>
      <w:r w:rsidRPr="00B141F7">
        <w:t>com.gsma.services.</w:t>
      </w:r>
      <w:r>
        <w:t>permission</w:t>
      </w:r>
      <w:r w:rsidRPr="00B141F7">
        <w:t>.RCS</w:t>
      </w:r>
      <w:r>
        <w:t xml:space="preserve">: </w:t>
      </w:r>
      <w:r w:rsidRPr="00B141F7">
        <w:t xml:space="preserve">this is a </w:t>
      </w:r>
      <w:r>
        <w:t>general</w:t>
      </w:r>
      <w:r w:rsidRPr="00B141F7">
        <w:t xml:space="preserve"> permission that </w:t>
      </w:r>
      <w:r>
        <w:t>governs access</w:t>
      </w:r>
      <w:r w:rsidRPr="00B141F7">
        <w:t xml:space="preserve"> to </w:t>
      </w:r>
      <w:r>
        <w:t xml:space="preserve">RCS </w:t>
      </w:r>
      <w:r w:rsidRPr="00B141F7">
        <w:t>services.</w:t>
      </w:r>
    </w:p>
    <w:p w14:paraId="3E5656A1" w14:textId="77777777" w:rsidR="00FD47F5" w:rsidRDefault="00FD47F5" w:rsidP="00FD47F5">
      <w:pPr>
        <w:pStyle w:val="Heading3"/>
        <w:numPr>
          <w:ilvl w:val="2"/>
          <w:numId w:val="38"/>
        </w:numPr>
        <w:suppressAutoHyphens/>
      </w:pPr>
      <w:bookmarkStart w:id="327" w:name="_Toc375229892"/>
      <w:bookmarkStart w:id="328" w:name="_Toc419808145"/>
      <w:bookmarkStart w:id="329" w:name="_Toc419808365"/>
      <w:bookmarkStart w:id="330" w:name="_Toc441167682"/>
      <w:bookmarkStart w:id="331" w:name="_Toc442431885"/>
      <w:r>
        <w:rPr>
          <w:lang w:bidi="ar-SA"/>
        </w:rPr>
        <w:t>Video Share API</w:t>
      </w:r>
      <w:bookmarkEnd w:id="327"/>
      <w:bookmarkEnd w:id="328"/>
      <w:bookmarkEnd w:id="329"/>
      <w:bookmarkEnd w:id="330"/>
      <w:bookmarkEnd w:id="331"/>
    </w:p>
    <w:p w14:paraId="114626DF" w14:textId="77777777" w:rsidR="00FD47F5" w:rsidRDefault="00FD47F5" w:rsidP="00DA4C3E">
      <w:pPr>
        <w:pStyle w:val="NormalParagraph"/>
      </w:pPr>
      <w:r>
        <w:t>This API exposes all functionality related to sharing a live video stream during a CS call via the Video Share Service. It allows:</w:t>
      </w:r>
    </w:p>
    <w:p w14:paraId="4B4DFE52" w14:textId="77777777" w:rsidR="00FD47F5" w:rsidRDefault="00FD47F5" w:rsidP="00DA4C3E">
      <w:pPr>
        <w:pStyle w:val="ListBullet1"/>
      </w:pPr>
      <w:r>
        <w:t>Send a video share request.</w:t>
      </w:r>
    </w:p>
    <w:p w14:paraId="0A226A4E" w14:textId="77777777" w:rsidR="00FD47F5" w:rsidRDefault="00FD47F5" w:rsidP="00DA4C3E">
      <w:pPr>
        <w:pStyle w:val="ListBullet1"/>
      </w:pPr>
      <w:r>
        <w:lastRenderedPageBreak/>
        <w:t>Receive notifications about incoming video share invitation and sharing events.</w:t>
      </w:r>
    </w:p>
    <w:p w14:paraId="6554F5FF" w14:textId="77777777" w:rsidR="00FD47F5" w:rsidRDefault="00FD47F5" w:rsidP="00DA4C3E">
      <w:pPr>
        <w:pStyle w:val="ListBullet1"/>
      </w:pPr>
      <w:r>
        <w:t>Cancel an on-going video share.</w:t>
      </w:r>
    </w:p>
    <w:p w14:paraId="076E124E" w14:textId="77777777" w:rsidR="00FD47F5" w:rsidRDefault="00FD47F5" w:rsidP="00DA4C3E">
      <w:pPr>
        <w:pStyle w:val="ListBullet1"/>
      </w:pPr>
      <w:r>
        <w:t>Accept/reject an incoming video share request.</w:t>
      </w:r>
    </w:p>
    <w:p w14:paraId="24C0E592" w14:textId="77777777" w:rsidR="00FD47F5" w:rsidRDefault="00FD47F5" w:rsidP="00DA4C3E">
      <w:pPr>
        <w:pStyle w:val="ListBullet1"/>
      </w:pPr>
      <w:r>
        <w:t>Read configuration elements affecting video share.</w:t>
      </w:r>
    </w:p>
    <w:p w14:paraId="1733E477" w14:textId="77777777" w:rsidR="00FD47F5" w:rsidRDefault="00FD47F5" w:rsidP="00DA4C3E">
      <w:pPr>
        <w:pStyle w:val="ListBullet1"/>
      </w:pPr>
      <w:r>
        <w:t>Can use an external codec for video share.</w:t>
      </w:r>
    </w:p>
    <w:p w14:paraId="3CD05537" w14:textId="77777777" w:rsidR="00FD47F5" w:rsidRPr="00B141F7" w:rsidRDefault="00FD47F5" w:rsidP="00DA4C3E">
      <w:pPr>
        <w:pStyle w:val="ListBullet1"/>
      </w:pPr>
      <w:r>
        <w:t>External codec: Programmer’s externally customized codec.</w:t>
      </w:r>
    </w:p>
    <w:p w14:paraId="1F61EA5C" w14:textId="77777777" w:rsidR="00FD47F5" w:rsidRDefault="00FD47F5" w:rsidP="00FD47F5">
      <w:pPr>
        <w:pStyle w:val="Heading4"/>
        <w:numPr>
          <w:ilvl w:val="3"/>
          <w:numId w:val="38"/>
        </w:numPr>
        <w:suppressAutoHyphens/>
      </w:pPr>
      <w:r>
        <w:t>Package</w:t>
      </w:r>
    </w:p>
    <w:p w14:paraId="0A689AED" w14:textId="77777777" w:rsidR="00FD47F5" w:rsidRPr="00B141F7" w:rsidRDefault="00FD47F5" w:rsidP="00DA4C3E">
      <w:pPr>
        <w:pStyle w:val="NormalParagraph"/>
        <w:rPr>
          <w:b/>
          <w:color w:val="000000"/>
        </w:rPr>
      </w:pPr>
      <w:r>
        <w:t xml:space="preserve">Package name </w:t>
      </w:r>
      <w:r>
        <w:rPr>
          <w:b/>
        </w:rPr>
        <w:t>com.gsma.services.rcs.sharing.video</w:t>
      </w:r>
    </w:p>
    <w:p w14:paraId="6A0C1EDB" w14:textId="77777777" w:rsidR="00FD47F5" w:rsidRDefault="00FD47F5" w:rsidP="00FD47F5">
      <w:pPr>
        <w:pStyle w:val="Heading4"/>
        <w:numPr>
          <w:ilvl w:val="3"/>
          <w:numId w:val="38"/>
        </w:numPr>
        <w:suppressAutoHyphens/>
      </w:pPr>
      <w:r>
        <w:t xml:space="preserve">Methods and Callbacks </w:t>
      </w:r>
    </w:p>
    <w:p w14:paraId="6E08B091" w14:textId="77777777" w:rsidR="00FD47F5" w:rsidRPr="00B141F7" w:rsidRDefault="00FD47F5" w:rsidP="00846F7F">
      <w:pPr>
        <w:tabs>
          <w:tab w:val="left" w:pos="680"/>
        </w:tabs>
        <w:spacing w:before="0" w:after="200" w:line="276" w:lineRule="auto"/>
        <w:jc w:val="left"/>
      </w:pPr>
      <w:r>
        <w:rPr>
          <w:color w:val="000000"/>
          <w:szCs w:val="22"/>
          <w:lang w:eastAsia="ar-SA" w:bidi="ar-SA"/>
        </w:rPr>
        <w:t xml:space="preserve">Class </w:t>
      </w:r>
      <w:r>
        <w:rPr>
          <w:b/>
          <w:color w:val="000000"/>
          <w:szCs w:val="22"/>
          <w:lang w:eastAsia="ar-SA" w:bidi="ar-SA"/>
        </w:rPr>
        <w:t>VideoSharingService</w:t>
      </w:r>
      <w:r>
        <w:rPr>
          <w:color w:val="000000"/>
          <w:szCs w:val="22"/>
          <w:lang w:eastAsia="ar-SA" w:bidi="ar-SA"/>
        </w:rPr>
        <w:t>:</w:t>
      </w:r>
    </w:p>
    <w:p w14:paraId="5E6A91ED" w14:textId="77777777" w:rsidR="00FD47F5" w:rsidRDefault="00FD47F5" w:rsidP="00846F7F">
      <w:pPr>
        <w:pStyle w:val="NormalParagraph"/>
        <w:rPr>
          <w:color w:val="000000"/>
          <w:lang w:eastAsia="ar-SA"/>
        </w:rPr>
      </w:pPr>
      <w:r>
        <w:t xml:space="preserve">This class </w:t>
      </w:r>
      <w:r>
        <w:rPr>
          <w:rFonts w:eastAsia="Malgun Gothic" w:cs="Courier New"/>
          <w:lang w:eastAsia="ar-SA"/>
        </w:rPr>
        <w:t>offers</w:t>
      </w:r>
      <w:r>
        <w:t xml:space="preserve"> the main entry point to share a live video during a CS call, when the call hangs up the sharing is automatically stopped. Several applications may connect/disconnect to the API.</w:t>
      </w:r>
      <w:r>
        <w:rPr>
          <w:color w:val="000000"/>
          <w:lang w:eastAsia="ar-SA"/>
        </w:rPr>
        <w:t xml:space="preserve"> </w:t>
      </w:r>
    </w:p>
    <w:p w14:paraId="396D16A0" w14:textId="77777777" w:rsidR="00FD47F5" w:rsidRPr="00B141F7" w:rsidRDefault="00FD47F5" w:rsidP="00FD47F5">
      <w:pPr>
        <w:numPr>
          <w:ilvl w:val="0"/>
          <w:numId w:val="32"/>
        </w:numPr>
        <w:tabs>
          <w:tab w:val="left" w:pos="0"/>
          <w:tab w:val="left" w:pos="680"/>
        </w:tabs>
        <w:suppressAutoHyphens/>
        <w:spacing w:before="0" w:after="200" w:line="276" w:lineRule="auto"/>
        <w:ind w:left="680" w:hanging="340"/>
        <w:jc w:val="left"/>
        <w:rPr>
          <w:rFonts w:ascii="Courier New" w:hAnsi="Courier New"/>
          <w:color w:val="000000"/>
          <w:sz w:val="20"/>
        </w:rPr>
      </w:pPr>
      <w:r>
        <w:rPr>
          <w:color w:val="000000"/>
          <w:szCs w:val="22"/>
          <w:lang w:eastAsia="ar-SA" w:bidi="ar-SA"/>
        </w:rPr>
        <w:t>Method: connects to the API.</w:t>
      </w:r>
    </w:p>
    <w:p w14:paraId="2909D6B0" w14:textId="77777777" w:rsidR="00FD47F5" w:rsidRDefault="00FD47F5" w:rsidP="00DA4C3E">
      <w:pPr>
        <w:spacing w:before="0" w:line="276" w:lineRule="auto"/>
        <w:ind w:left="680"/>
        <w:jc w:val="left"/>
        <w:rPr>
          <w:rFonts w:ascii="Courier New" w:hAnsi="Courier New" w:cs="Courier New"/>
          <w:color w:val="000000"/>
          <w:sz w:val="20"/>
          <w:lang w:eastAsia="ar-SA" w:bidi="ar-SA"/>
        </w:rPr>
      </w:pPr>
      <w:proofErr w:type="gramStart"/>
      <w:r>
        <w:rPr>
          <w:rFonts w:ascii="Courier New" w:hAnsi="Courier New" w:cs="Courier New"/>
          <w:color w:val="000000"/>
          <w:sz w:val="20"/>
          <w:szCs w:val="22"/>
          <w:lang w:eastAsia="ar-SA" w:bidi="ar-SA"/>
        </w:rPr>
        <w:t>void</w:t>
      </w:r>
      <w:proofErr w:type="gramEnd"/>
      <w:r>
        <w:rPr>
          <w:rFonts w:ascii="Courier New" w:hAnsi="Courier New" w:cs="Courier New"/>
          <w:color w:val="000000"/>
          <w:sz w:val="20"/>
          <w:szCs w:val="22"/>
          <w:lang w:eastAsia="ar-SA" w:bidi="ar-SA"/>
        </w:rPr>
        <w:t xml:space="preserve"> connect()</w:t>
      </w:r>
    </w:p>
    <w:p w14:paraId="797DDA40" w14:textId="77777777" w:rsidR="00FD47F5" w:rsidRDefault="00FD47F5" w:rsidP="00DA4C3E">
      <w:pPr>
        <w:spacing w:before="0" w:line="276" w:lineRule="auto"/>
        <w:ind w:left="680"/>
        <w:jc w:val="left"/>
        <w:rPr>
          <w:rFonts w:ascii="Courier New" w:hAnsi="Courier New" w:cs="Courier New"/>
          <w:color w:val="000000"/>
          <w:sz w:val="20"/>
          <w:lang w:eastAsia="ar-SA" w:bidi="ar-SA"/>
        </w:rPr>
      </w:pPr>
    </w:p>
    <w:p w14:paraId="6C2AD1EB" w14:textId="77777777" w:rsidR="00FD47F5" w:rsidRPr="00B141F7" w:rsidRDefault="00FD47F5" w:rsidP="00FD47F5">
      <w:pPr>
        <w:numPr>
          <w:ilvl w:val="0"/>
          <w:numId w:val="32"/>
        </w:numPr>
        <w:tabs>
          <w:tab w:val="left" w:pos="0"/>
          <w:tab w:val="left" w:pos="680"/>
        </w:tabs>
        <w:suppressAutoHyphens/>
        <w:spacing w:before="0" w:after="200" w:line="276" w:lineRule="auto"/>
        <w:ind w:left="680" w:hanging="340"/>
        <w:jc w:val="left"/>
        <w:rPr>
          <w:rFonts w:ascii="Courier New" w:hAnsi="Courier New"/>
          <w:color w:val="000000"/>
          <w:sz w:val="20"/>
        </w:rPr>
      </w:pPr>
      <w:r>
        <w:rPr>
          <w:rFonts w:eastAsia="Malgun Gothic" w:cs="Courier New"/>
          <w:szCs w:val="22"/>
          <w:lang w:eastAsia="ar-SA" w:bidi="ar-SA"/>
        </w:rPr>
        <w:t>Method</w:t>
      </w:r>
      <w:r>
        <w:rPr>
          <w:color w:val="000000"/>
          <w:szCs w:val="22"/>
          <w:lang w:eastAsia="ar-SA" w:bidi="ar-SA"/>
        </w:rPr>
        <w:t>: disconnects from the API.</w:t>
      </w:r>
    </w:p>
    <w:p w14:paraId="41C40A33" w14:textId="77777777" w:rsidR="00FD47F5" w:rsidRDefault="00FD47F5" w:rsidP="00DA4C3E">
      <w:pPr>
        <w:spacing w:before="0" w:line="276" w:lineRule="auto"/>
        <w:ind w:left="680"/>
        <w:jc w:val="left"/>
        <w:rPr>
          <w:rFonts w:ascii="Courier New" w:hAnsi="Courier New" w:cs="Courier New"/>
          <w:color w:val="000000"/>
          <w:sz w:val="20"/>
          <w:lang w:eastAsia="ar-SA" w:bidi="ar-SA"/>
        </w:rPr>
      </w:pPr>
      <w:proofErr w:type="gramStart"/>
      <w:r>
        <w:rPr>
          <w:rFonts w:ascii="Courier New" w:hAnsi="Courier New" w:cs="Courier New"/>
          <w:color w:val="000000"/>
          <w:sz w:val="20"/>
          <w:szCs w:val="22"/>
          <w:lang w:eastAsia="ar-SA" w:bidi="ar-SA"/>
        </w:rPr>
        <w:t>void</w:t>
      </w:r>
      <w:proofErr w:type="gramEnd"/>
      <w:r>
        <w:rPr>
          <w:rFonts w:ascii="Courier New" w:hAnsi="Courier New" w:cs="Courier New"/>
          <w:color w:val="000000"/>
          <w:sz w:val="20"/>
          <w:szCs w:val="22"/>
          <w:lang w:eastAsia="ar-SA" w:bidi="ar-SA"/>
        </w:rPr>
        <w:t xml:space="preserve"> disconnect()</w:t>
      </w:r>
    </w:p>
    <w:p w14:paraId="18C81AAD" w14:textId="77777777" w:rsidR="00FD47F5" w:rsidRDefault="00FD47F5" w:rsidP="00DA4C3E">
      <w:pPr>
        <w:spacing w:before="0" w:line="276" w:lineRule="auto"/>
        <w:ind w:left="680"/>
        <w:jc w:val="left"/>
        <w:rPr>
          <w:rFonts w:ascii="Courier New" w:hAnsi="Courier New" w:cs="Courier New"/>
          <w:color w:val="000000"/>
          <w:sz w:val="20"/>
          <w:lang w:eastAsia="ar-SA" w:bidi="ar-SA"/>
        </w:rPr>
      </w:pPr>
    </w:p>
    <w:p w14:paraId="4FB411A6" w14:textId="77777777" w:rsidR="00FD47F5" w:rsidRPr="00B141F7" w:rsidRDefault="00FD47F5" w:rsidP="00FD47F5">
      <w:pPr>
        <w:numPr>
          <w:ilvl w:val="0"/>
          <w:numId w:val="32"/>
        </w:numPr>
        <w:tabs>
          <w:tab w:val="left" w:pos="0"/>
          <w:tab w:val="left" w:pos="680"/>
        </w:tabs>
        <w:suppressAutoHyphens/>
        <w:spacing w:before="0" w:after="200" w:line="276" w:lineRule="auto"/>
        <w:ind w:left="680" w:hanging="340"/>
        <w:jc w:val="left"/>
        <w:rPr>
          <w:rFonts w:ascii="Courier New" w:hAnsi="Courier New"/>
          <w:color w:val="000000"/>
          <w:sz w:val="20"/>
        </w:rPr>
      </w:pPr>
      <w:r>
        <w:rPr>
          <w:rFonts w:eastAsia="Malgun Gothic" w:cs="Courier New"/>
          <w:szCs w:val="22"/>
          <w:lang w:eastAsia="ar-SA" w:bidi="ar-SA"/>
        </w:rPr>
        <w:t>Method</w:t>
      </w:r>
      <w:r>
        <w:rPr>
          <w:color w:val="000000"/>
          <w:szCs w:val="22"/>
          <w:lang w:eastAsia="ar-SA" w:bidi="ar-SA"/>
        </w:rPr>
        <w:t>: returns a video sharing from its unique ID.</w:t>
      </w:r>
      <w:r>
        <w:rPr>
          <w:color w:val="000000"/>
        </w:rPr>
        <w:t xml:space="preserve"> If no ongoing VideoSharing matching the sharingId if found then a reference to a historical VideoSharing is returned so that calls to the methods on that still can be performed.</w:t>
      </w:r>
    </w:p>
    <w:p w14:paraId="4A15ECFD" w14:textId="77777777" w:rsidR="00FD47F5" w:rsidRDefault="00FD47F5" w:rsidP="00DA4C3E">
      <w:pPr>
        <w:spacing w:before="0" w:line="276" w:lineRule="auto"/>
        <w:ind w:left="680"/>
        <w:jc w:val="left"/>
        <w:rPr>
          <w:rFonts w:ascii="Courier New" w:hAnsi="Courier New" w:cs="Courier New"/>
          <w:color w:val="000000"/>
          <w:sz w:val="20"/>
          <w:lang w:eastAsia="ar-SA" w:bidi="ar-SA"/>
        </w:rPr>
      </w:pPr>
      <w:r>
        <w:rPr>
          <w:rFonts w:ascii="Courier New" w:hAnsi="Courier New" w:cs="Courier New"/>
          <w:color w:val="000000"/>
          <w:sz w:val="20"/>
          <w:szCs w:val="22"/>
          <w:lang w:eastAsia="ar-SA" w:bidi="ar-SA"/>
        </w:rPr>
        <w:t>VideoSharing</w:t>
      </w:r>
      <w:r>
        <w:rPr>
          <w:rFonts w:ascii="Courier New" w:hAnsi="Courier New" w:cs="Courier New"/>
          <w:color w:val="000000"/>
          <w:sz w:val="20"/>
          <w:lang w:eastAsia="ar-SA" w:bidi="ar-SA"/>
        </w:rPr>
        <w:t xml:space="preserve"> </w:t>
      </w:r>
      <w:proofErr w:type="gramStart"/>
      <w:r>
        <w:rPr>
          <w:rFonts w:ascii="Courier New" w:hAnsi="Courier New" w:cs="Courier New"/>
          <w:color w:val="000000"/>
          <w:sz w:val="20"/>
          <w:szCs w:val="22"/>
          <w:lang w:eastAsia="ar-SA" w:bidi="ar-SA"/>
        </w:rPr>
        <w:t>getVideoSharing(</w:t>
      </w:r>
      <w:proofErr w:type="gramEnd"/>
      <w:r>
        <w:rPr>
          <w:rFonts w:ascii="Courier New" w:hAnsi="Courier New" w:cs="Courier New"/>
          <w:color w:val="000000"/>
          <w:sz w:val="20"/>
          <w:szCs w:val="22"/>
          <w:lang w:eastAsia="ar-SA" w:bidi="ar-SA"/>
        </w:rPr>
        <w:t>String sharingId)</w:t>
      </w:r>
    </w:p>
    <w:p w14:paraId="46317E07" w14:textId="77777777" w:rsidR="00FD47F5" w:rsidRDefault="00FD47F5" w:rsidP="00DA4C3E">
      <w:pPr>
        <w:spacing w:before="0" w:line="276" w:lineRule="auto"/>
        <w:ind w:left="680"/>
        <w:jc w:val="left"/>
        <w:rPr>
          <w:rFonts w:ascii="Courier New" w:hAnsi="Courier New" w:cs="Courier New"/>
          <w:color w:val="000000"/>
          <w:sz w:val="20"/>
          <w:lang w:eastAsia="ar-SA" w:bidi="ar-SA"/>
        </w:rPr>
      </w:pPr>
    </w:p>
    <w:p w14:paraId="73BC9D65" w14:textId="77777777" w:rsidR="00FD47F5" w:rsidRPr="00B141F7" w:rsidRDefault="00FD47F5" w:rsidP="00FD47F5">
      <w:pPr>
        <w:numPr>
          <w:ilvl w:val="0"/>
          <w:numId w:val="32"/>
        </w:numPr>
        <w:tabs>
          <w:tab w:val="left" w:pos="0"/>
          <w:tab w:val="left" w:pos="680"/>
        </w:tabs>
        <w:suppressAutoHyphens/>
        <w:spacing w:before="0" w:after="200" w:line="276" w:lineRule="auto"/>
        <w:ind w:left="680" w:hanging="340"/>
        <w:jc w:val="left"/>
        <w:rPr>
          <w:rFonts w:ascii="Courier New" w:hAnsi="Courier New"/>
          <w:color w:val="000000"/>
          <w:sz w:val="20"/>
        </w:rPr>
      </w:pPr>
      <w:r>
        <w:rPr>
          <w:color w:val="000000"/>
          <w:szCs w:val="22"/>
          <w:lang w:eastAsia="ar-SA" w:bidi="ar-SA"/>
        </w:rPr>
        <w:t>Method: shares a live video stream with a contact. The parameter player contains a media player which streams over RTP the live video from the camera. The media player is an interface which permits to have a player implementation independent from the RCS API. An exception is thrown if there is no on-going CS call.</w:t>
      </w:r>
      <w:r>
        <w:rPr>
          <w:rFonts w:eastAsia="Malgun Gothic"/>
          <w:color w:val="000000"/>
          <w:szCs w:val="22"/>
          <w:lang w:eastAsia="ar-SA" w:bidi="ar-SA"/>
        </w:rPr>
        <w:t xml:space="preserve"> </w:t>
      </w:r>
      <w:r>
        <w:rPr>
          <w:rFonts w:eastAsia="Malgun Gothic"/>
          <w:szCs w:val="22"/>
          <w:lang w:eastAsia="ar-SA" w:bidi="ar-SA"/>
        </w:rPr>
        <w:t>It’s for the external codec.</w:t>
      </w:r>
    </w:p>
    <w:p w14:paraId="25EF1724" w14:textId="77777777" w:rsidR="00FD47F5" w:rsidRDefault="00FD47F5" w:rsidP="00DA4C3E">
      <w:pPr>
        <w:spacing w:before="0" w:line="276" w:lineRule="auto"/>
        <w:ind w:left="680"/>
        <w:jc w:val="left"/>
        <w:rPr>
          <w:rFonts w:ascii="Courier New" w:eastAsia="Malgun Gothic" w:hAnsi="Courier New" w:cs="Courier New"/>
          <w:color w:val="000000"/>
          <w:sz w:val="20"/>
          <w:lang w:eastAsia="ar-SA" w:bidi="ar-SA"/>
        </w:rPr>
      </w:pPr>
      <w:r>
        <w:rPr>
          <w:rFonts w:ascii="Courier New" w:hAnsi="Courier New" w:cs="Courier New"/>
          <w:color w:val="000000"/>
          <w:sz w:val="20"/>
          <w:szCs w:val="22"/>
          <w:lang w:eastAsia="ar-SA" w:bidi="ar-SA"/>
        </w:rPr>
        <w:t xml:space="preserve">VideoSharing </w:t>
      </w:r>
      <w:proofErr w:type="gramStart"/>
      <w:r>
        <w:rPr>
          <w:rFonts w:ascii="Courier New" w:hAnsi="Courier New" w:cs="Courier New"/>
          <w:color w:val="000000"/>
          <w:sz w:val="20"/>
          <w:szCs w:val="22"/>
          <w:lang w:eastAsia="ar-SA" w:bidi="ar-SA"/>
        </w:rPr>
        <w:t>shareVideo(</w:t>
      </w:r>
      <w:proofErr w:type="gramEnd"/>
      <w:r>
        <w:rPr>
          <w:rFonts w:ascii="Courier New" w:hAnsi="Courier New" w:cs="Courier New"/>
          <w:color w:val="000000"/>
          <w:sz w:val="20"/>
          <w:lang w:eastAsia="ar-SA" w:bidi="ar-SA"/>
        </w:rPr>
        <w:t>ContactId</w:t>
      </w:r>
      <w:r>
        <w:rPr>
          <w:rFonts w:ascii="Courier New" w:hAnsi="Courier New" w:cs="Courier New"/>
          <w:color w:val="000000"/>
          <w:sz w:val="20"/>
          <w:szCs w:val="22"/>
          <w:lang w:eastAsia="ar-SA" w:bidi="ar-SA"/>
        </w:rPr>
        <w:t xml:space="preserve"> contact, VideoPlayer player)</w:t>
      </w:r>
    </w:p>
    <w:p w14:paraId="605785D6" w14:textId="77777777" w:rsidR="00FD47F5" w:rsidRDefault="00FD47F5" w:rsidP="00DA4C3E">
      <w:pPr>
        <w:spacing w:before="0" w:line="276" w:lineRule="auto"/>
        <w:ind w:left="680"/>
        <w:jc w:val="left"/>
        <w:rPr>
          <w:rFonts w:ascii="Courier New" w:eastAsia="Malgun Gothic" w:hAnsi="Courier New" w:cs="Courier New"/>
          <w:color w:val="000000"/>
          <w:sz w:val="20"/>
          <w:lang w:eastAsia="ar-SA" w:bidi="ar-SA"/>
        </w:rPr>
      </w:pPr>
    </w:p>
    <w:p w14:paraId="18B640B4" w14:textId="77777777" w:rsidR="00FD47F5" w:rsidRPr="00B141F7" w:rsidRDefault="00FD47F5" w:rsidP="00FD47F5">
      <w:pPr>
        <w:numPr>
          <w:ilvl w:val="0"/>
          <w:numId w:val="32"/>
        </w:numPr>
        <w:tabs>
          <w:tab w:val="left" w:pos="0"/>
          <w:tab w:val="left" w:pos="680"/>
        </w:tabs>
        <w:suppressAutoHyphens/>
        <w:spacing w:before="0" w:after="200" w:line="276" w:lineRule="auto"/>
        <w:ind w:left="680" w:hanging="340"/>
        <w:jc w:val="left"/>
        <w:rPr>
          <w:rFonts w:ascii="Courier New" w:hAnsi="Courier New"/>
          <w:color w:val="000000"/>
          <w:sz w:val="20"/>
        </w:rPr>
      </w:pPr>
      <w:r>
        <w:rPr>
          <w:lang w:eastAsia="ar-SA" w:bidi="ar-SA"/>
        </w:rPr>
        <w:t xml:space="preserve">Method: returns </w:t>
      </w:r>
      <w:r>
        <w:rPr>
          <w:rFonts w:eastAsia="Malgun Gothic" w:cs="Courier New"/>
          <w:szCs w:val="22"/>
          <w:lang w:eastAsia="ar-SA" w:bidi="ar-SA"/>
        </w:rPr>
        <w:t>the</w:t>
      </w:r>
      <w:r>
        <w:rPr>
          <w:lang w:eastAsia="ar-SA" w:bidi="ar-SA"/>
        </w:rPr>
        <w:t xml:space="preserve"> configuration for video share service.</w:t>
      </w:r>
    </w:p>
    <w:p w14:paraId="22DD0AB1" w14:textId="77777777" w:rsidR="00FD47F5" w:rsidRDefault="00FD47F5" w:rsidP="00DA4C3E">
      <w:pPr>
        <w:spacing w:before="0" w:line="276" w:lineRule="auto"/>
        <w:ind w:left="680"/>
        <w:jc w:val="left"/>
        <w:rPr>
          <w:rFonts w:ascii="Courier New" w:hAnsi="Courier New" w:cs="Courier New"/>
          <w:color w:val="000000"/>
          <w:sz w:val="20"/>
          <w:lang w:eastAsia="ar-SA" w:bidi="ar-SA"/>
        </w:rPr>
      </w:pPr>
      <w:r>
        <w:rPr>
          <w:rFonts w:ascii="Courier New" w:hAnsi="Courier New" w:cs="Courier New"/>
          <w:color w:val="000000"/>
          <w:sz w:val="20"/>
          <w:szCs w:val="22"/>
          <w:lang w:eastAsia="ar-SA" w:bidi="ar-SA"/>
        </w:rPr>
        <w:t xml:space="preserve">VideoSharingServiceConfiguration </w:t>
      </w:r>
      <w:proofErr w:type="gramStart"/>
      <w:r>
        <w:rPr>
          <w:rFonts w:ascii="Courier New" w:hAnsi="Courier New" w:cs="Courier New"/>
          <w:color w:val="000000"/>
          <w:sz w:val="20"/>
          <w:szCs w:val="22"/>
          <w:lang w:eastAsia="ar-SA" w:bidi="ar-SA"/>
        </w:rPr>
        <w:t>getConfiguration()</w:t>
      </w:r>
      <w:proofErr w:type="gramEnd"/>
    </w:p>
    <w:p w14:paraId="14EFDEDA" w14:textId="77777777" w:rsidR="00FD47F5" w:rsidRDefault="00FD47F5" w:rsidP="00DA4C3E">
      <w:pPr>
        <w:spacing w:before="0" w:line="276" w:lineRule="auto"/>
        <w:ind w:left="680"/>
        <w:jc w:val="left"/>
        <w:rPr>
          <w:rFonts w:ascii="Courier New" w:hAnsi="Courier New" w:cs="Courier New"/>
          <w:color w:val="000000"/>
          <w:sz w:val="20"/>
          <w:lang w:eastAsia="ar-SA" w:bidi="ar-SA"/>
        </w:rPr>
      </w:pPr>
    </w:p>
    <w:p w14:paraId="51450DA9" w14:textId="77777777" w:rsidR="00FD47F5" w:rsidRPr="00B141F7" w:rsidRDefault="00FD47F5" w:rsidP="00FD47F5">
      <w:pPr>
        <w:numPr>
          <w:ilvl w:val="0"/>
          <w:numId w:val="32"/>
        </w:numPr>
        <w:tabs>
          <w:tab w:val="left" w:pos="0"/>
          <w:tab w:val="left" w:pos="680"/>
        </w:tabs>
        <w:suppressAutoHyphens/>
        <w:spacing w:before="0" w:after="200" w:line="276" w:lineRule="auto"/>
        <w:ind w:left="680" w:hanging="340"/>
        <w:jc w:val="left"/>
        <w:rPr>
          <w:rFonts w:ascii="Courier New" w:hAnsi="Courier New"/>
          <w:color w:val="000000"/>
          <w:sz w:val="20"/>
        </w:rPr>
      </w:pPr>
      <w:r>
        <w:rPr>
          <w:color w:val="000000"/>
          <w:szCs w:val="22"/>
          <w:lang w:eastAsia="ar-SA" w:bidi="ar-SA"/>
        </w:rPr>
        <w:t>Method: adds a video share event listener.</w:t>
      </w:r>
    </w:p>
    <w:p w14:paraId="6129FCA3" w14:textId="77777777" w:rsidR="00FD47F5" w:rsidRDefault="00FD47F5" w:rsidP="00DA4C3E">
      <w:pPr>
        <w:spacing w:before="0" w:line="276" w:lineRule="auto"/>
        <w:ind w:left="680"/>
        <w:jc w:val="left"/>
        <w:rPr>
          <w:rFonts w:ascii="Courier New" w:hAnsi="Courier New" w:cs="Courier New"/>
          <w:color w:val="000000"/>
          <w:sz w:val="20"/>
          <w:lang w:eastAsia="ar-SA" w:bidi="ar-SA"/>
        </w:rPr>
      </w:pPr>
      <w:proofErr w:type="gramStart"/>
      <w:r>
        <w:rPr>
          <w:rFonts w:ascii="Courier New" w:hAnsi="Courier New" w:cs="Courier New"/>
          <w:color w:val="000000"/>
          <w:sz w:val="20"/>
          <w:szCs w:val="22"/>
          <w:lang w:eastAsia="ar-SA" w:bidi="ar-SA"/>
        </w:rPr>
        <w:t>void</w:t>
      </w:r>
      <w:proofErr w:type="gramEnd"/>
      <w:r>
        <w:rPr>
          <w:rFonts w:ascii="Courier New" w:hAnsi="Courier New" w:cs="Courier New"/>
          <w:color w:val="000000"/>
          <w:sz w:val="20"/>
          <w:szCs w:val="22"/>
          <w:lang w:eastAsia="ar-SA" w:bidi="ar-SA"/>
        </w:rPr>
        <w:t xml:space="preserve"> </w:t>
      </w:r>
      <w:r>
        <w:rPr>
          <w:rFonts w:ascii="Courier New" w:hAnsi="Courier New" w:cs="Courier New"/>
          <w:color w:val="000000"/>
          <w:sz w:val="20"/>
          <w:szCs w:val="22"/>
          <w:shd w:val="clear" w:color="auto" w:fill="FFFFFF"/>
          <w:lang w:eastAsia="ar-SA" w:bidi="ar-SA"/>
        </w:rPr>
        <w:t>addEventListener</w:t>
      </w:r>
      <w:r>
        <w:rPr>
          <w:rFonts w:ascii="Courier New" w:hAnsi="Courier New" w:cs="Courier New"/>
          <w:color w:val="000000"/>
          <w:sz w:val="20"/>
          <w:szCs w:val="22"/>
          <w:lang w:eastAsia="ar-SA" w:bidi="ar-SA"/>
        </w:rPr>
        <w:t>(VideoSharingListener listener)</w:t>
      </w:r>
    </w:p>
    <w:p w14:paraId="22CDD6CD" w14:textId="77777777" w:rsidR="00FD47F5" w:rsidRDefault="00FD47F5" w:rsidP="00DA4C3E">
      <w:pPr>
        <w:spacing w:before="0" w:line="276" w:lineRule="auto"/>
        <w:ind w:left="680"/>
        <w:jc w:val="left"/>
        <w:rPr>
          <w:rFonts w:ascii="Courier New" w:hAnsi="Courier New" w:cs="Courier New"/>
          <w:color w:val="000000"/>
          <w:sz w:val="20"/>
          <w:lang w:eastAsia="ar-SA" w:bidi="ar-SA"/>
        </w:rPr>
      </w:pPr>
    </w:p>
    <w:p w14:paraId="4DB64B4A" w14:textId="77777777" w:rsidR="00FD47F5" w:rsidRPr="00B141F7" w:rsidRDefault="00FD47F5" w:rsidP="00FD47F5">
      <w:pPr>
        <w:numPr>
          <w:ilvl w:val="0"/>
          <w:numId w:val="39"/>
        </w:numPr>
        <w:suppressAutoHyphens/>
        <w:spacing w:before="0" w:after="200" w:line="276" w:lineRule="auto"/>
        <w:jc w:val="left"/>
        <w:rPr>
          <w:rFonts w:ascii="Courier New" w:hAnsi="Courier New"/>
          <w:color w:val="000000"/>
          <w:sz w:val="20"/>
        </w:rPr>
      </w:pPr>
      <w:r>
        <w:rPr>
          <w:color w:val="000000"/>
          <w:szCs w:val="22"/>
          <w:lang w:eastAsia="ar-SA" w:bidi="ar-SA"/>
        </w:rPr>
        <w:t>Method: removes a video share event listener.</w:t>
      </w:r>
    </w:p>
    <w:p w14:paraId="65734766" w14:textId="77777777" w:rsidR="00FD47F5" w:rsidRDefault="00FD47F5" w:rsidP="00DA4C3E">
      <w:pPr>
        <w:spacing w:before="0" w:line="276" w:lineRule="auto"/>
        <w:ind w:left="680"/>
        <w:jc w:val="left"/>
        <w:rPr>
          <w:rFonts w:ascii="Courier New" w:hAnsi="Courier New" w:cs="Courier New"/>
          <w:color w:val="000000"/>
          <w:sz w:val="20"/>
          <w:lang w:eastAsia="ar-SA" w:bidi="ar-SA"/>
        </w:rPr>
      </w:pPr>
      <w:proofErr w:type="gramStart"/>
      <w:r>
        <w:rPr>
          <w:rFonts w:ascii="Courier New" w:hAnsi="Courier New" w:cs="Courier New"/>
          <w:color w:val="000000"/>
          <w:sz w:val="20"/>
          <w:szCs w:val="22"/>
          <w:lang w:eastAsia="ar-SA" w:bidi="ar-SA"/>
        </w:rPr>
        <w:t>void</w:t>
      </w:r>
      <w:proofErr w:type="gramEnd"/>
      <w:r>
        <w:rPr>
          <w:rFonts w:ascii="Courier New" w:hAnsi="Courier New" w:cs="Courier New"/>
          <w:color w:val="000000"/>
          <w:sz w:val="20"/>
          <w:szCs w:val="22"/>
          <w:lang w:eastAsia="ar-SA" w:bidi="ar-SA"/>
        </w:rPr>
        <w:t xml:space="preserve"> </w:t>
      </w:r>
      <w:r>
        <w:rPr>
          <w:rFonts w:ascii="Courier New" w:hAnsi="Courier New" w:cs="Courier New"/>
          <w:color w:val="000000"/>
          <w:sz w:val="20"/>
          <w:szCs w:val="22"/>
          <w:shd w:val="clear" w:color="auto" w:fill="FFFFFF"/>
          <w:lang w:eastAsia="ar-SA" w:bidi="ar-SA"/>
        </w:rPr>
        <w:t>removeEventListener</w:t>
      </w:r>
      <w:r>
        <w:rPr>
          <w:rFonts w:ascii="Courier New" w:hAnsi="Courier New" w:cs="Courier New"/>
          <w:color w:val="000000"/>
          <w:sz w:val="20"/>
          <w:szCs w:val="22"/>
          <w:lang w:eastAsia="ar-SA" w:bidi="ar-SA"/>
        </w:rPr>
        <w:t>(VideoSharingListener listener)</w:t>
      </w:r>
    </w:p>
    <w:p w14:paraId="1286F504" w14:textId="77777777" w:rsidR="00FD47F5" w:rsidRDefault="00FD47F5" w:rsidP="00DA4C3E">
      <w:pPr>
        <w:spacing w:before="0" w:line="276" w:lineRule="auto"/>
        <w:ind w:left="680"/>
        <w:jc w:val="left"/>
        <w:rPr>
          <w:rFonts w:ascii="Courier New" w:hAnsi="Courier New" w:cs="Courier New"/>
          <w:color w:val="000000"/>
          <w:sz w:val="20"/>
          <w:lang w:eastAsia="ar-SA" w:bidi="ar-SA"/>
        </w:rPr>
      </w:pPr>
    </w:p>
    <w:p w14:paraId="5E724F93" w14:textId="77777777" w:rsidR="00FD47F5" w:rsidRPr="00B141F7" w:rsidRDefault="00FD47F5" w:rsidP="00FD47F5">
      <w:pPr>
        <w:numPr>
          <w:ilvl w:val="0"/>
          <w:numId w:val="39"/>
        </w:numPr>
        <w:suppressAutoHyphens/>
        <w:spacing w:before="0" w:after="200" w:line="276" w:lineRule="auto"/>
        <w:jc w:val="left"/>
        <w:rPr>
          <w:rFonts w:ascii="Courier New" w:hAnsi="Courier New"/>
          <w:color w:val="000000"/>
          <w:sz w:val="20"/>
        </w:rPr>
      </w:pPr>
      <w:r>
        <w:rPr>
          <w:color w:val="000000"/>
          <w:szCs w:val="22"/>
          <w:lang w:eastAsia="ar-SA" w:bidi="ar-SA"/>
        </w:rPr>
        <w:lastRenderedPageBreak/>
        <w:t>Method: deletes all video sharings</w:t>
      </w:r>
      <w:r>
        <w:rPr>
          <w:color w:val="000000"/>
        </w:rPr>
        <w:t xml:space="preserve"> from history and abort/reject corresponding sessions if such are ongoing</w:t>
      </w:r>
      <w:r>
        <w:rPr>
          <w:color w:val="000000"/>
          <w:szCs w:val="22"/>
          <w:lang w:eastAsia="ar-SA" w:bidi="ar-SA"/>
        </w:rPr>
        <w:t>.</w:t>
      </w:r>
    </w:p>
    <w:p w14:paraId="6263B249" w14:textId="77777777" w:rsidR="00FD47F5" w:rsidRDefault="00FD47F5" w:rsidP="00DA4C3E">
      <w:pPr>
        <w:spacing w:before="0" w:line="276" w:lineRule="auto"/>
        <w:ind w:left="680"/>
        <w:jc w:val="left"/>
        <w:rPr>
          <w:rFonts w:ascii="Courier New" w:hAnsi="Courier New" w:cs="Courier New"/>
          <w:color w:val="000000"/>
          <w:sz w:val="20"/>
          <w:lang w:eastAsia="ar-SA" w:bidi="ar-SA"/>
        </w:rPr>
      </w:pPr>
      <w:proofErr w:type="gramStart"/>
      <w:r>
        <w:rPr>
          <w:rFonts w:ascii="Courier New" w:hAnsi="Courier New" w:cs="Courier New"/>
          <w:color w:val="000000"/>
          <w:sz w:val="20"/>
          <w:szCs w:val="22"/>
          <w:lang w:eastAsia="ar-SA" w:bidi="ar-SA"/>
        </w:rPr>
        <w:t>void</w:t>
      </w:r>
      <w:proofErr w:type="gramEnd"/>
      <w:r>
        <w:rPr>
          <w:rFonts w:ascii="Courier New" w:hAnsi="Courier New" w:cs="Courier New"/>
          <w:color w:val="000000"/>
          <w:sz w:val="20"/>
          <w:szCs w:val="22"/>
          <w:lang w:eastAsia="ar-SA" w:bidi="ar-SA"/>
        </w:rPr>
        <w:t xml:space="preserve"> deleteVideoSharings()</w:t>
      </w:r>
    </w:p>
    <w:p w14:paraId="25BB8C56" w14:textId="77777777" w:rsidR="00FD47F5" w:rsidRDefault="00FD47F5" w:rsidP="00DA4C3E">
      <w:pPr>
        <w:spacing w:before="0" w:line="276" w:lineRule="auto"/>
        <w:ind w:left="680"/>
        <w:jc w:val="left"/>
        <w:rPr>
          <w:rFonts w:ascii="Courier New" w:hAnsi="Courier New" w:cs="Courier New"/>
          <w:color w:val="000000"/>
          <w:sz w:val="20"/>
          <w:lang w:eastAsia="ar-SA" w:bidi="ar-SA"/>
        </w:rPr>
      </w:pPr>
    </w:p>
    <w:p w14:paraId="270395B6" w14:textId="77777777" w:rsidR="00FD47F5" w:rsidRPr="00B141F7" w:rsidRDefault="00FD47F5" w:rsidP="00FD47F5">
      <w:pPr>
        <w:numPr>
          <w:ilvl w:val="0"/>
          <w:numId w:val="29"/>
        </w:numPr>
        <w:suppressAutoHyphens/>
        <w:spacing w:before="0" w:after="200" w:line="276" w:lineRule="auto"/>
        <w:jc w:val="left"/>
        <w:rPr>
          <w:rFonts w:ascii="Courier New" w:hAnsi="Courier New"/>
          <w:color w:val="000000"/>
          <w:sz w:val="20"/>
        </w:rPr>
      </w:pPr>
      <w:r>
        <w:rPr>
          <w:color w:val="000000"/>
          <w:szCs w:val="22"/>
          <w:lang w:eastAsia="ar-SA" w:bidi="ar-SA"/>
        </w:rPr>
        <w:t>Method: deletes video sharings associated with a given contact from history</w:t>
      </w:r>
      <w:r>
        <w:rPr>
          <w:color w:val="000000"/>
        </w:rPr>
        <w:t xml:space="preserve"> and abort/reject corresponding sessions if such are ongoing</w:t>
      </w:r>
      <w:r>
        <w:rPr>
          <w:color w:val="000000"/>
          <w:szCs w:val="22"/>
          <w:lang w:eastAsia="ar-SA" w:bidi="ar-SA"/>
        </w:rPr>
        <w:t>.</w:t>
      </w:r>
    </w:p>
    <w:p w14:paraId="4F93321F" w14:textId="77777777" w:rsidR="00FD47F5" w:rsidRDefault="00FD47F5" w:rsidP="00DA4C3E">
      <w:pPr>
        <w:spacing w:before="0" w:line="276" w:lineRule="auto"/>
        <w:ind w:left="680"/>
        <w:jc w:val="left"/>
        <w:rPr>
          <w:rFonts w:ascii="Courier New" w:hAnsi="Courier New" w:cs="Courier New"/>
          <w:color w:val="000000"/>
          <w:sz w:val="20"/>
          <w:lang w:eastAsia="ar-SA" w:bidi="ar-SA"/>
        </w:rPr>
      </w:pPr>
      <w:proofErr w:type="gramStart"/>
      <w:r>
        <w:rPr>
          <w:rFonts w:ascii="Courier New" w:hAnsi="Courier New" w:cs="Courier New"/>
          <w:color w:val="000000"/>
          <w:sz w:val="20"/>
          <w:szCs w:val="22"/>
          <w:lang w:eastAsia="ar-SA" w:bidi="ar-SA"/>
        </w:rPr>
        <w:t>void</w:t>
      </w:r>
      <w:proofErr w:type="gramEnd"/>
      <w:r>
        <w:rPr>
          <w:rFonts w:ascii="Courier New" w:hAnsi="Courier New" w:cs="Courier New"/>
          <w:color w:val="000000"/>
          <w:sz w:val="20"/>
          <w:szCs w:val="22"/>
          <w:lang w:eastAsia="ar-SA" w:bidi="ar-SA"/>
        </w:rPr>
        <w:t xml:space="preserve"> deleteVideoSharings(</w:t>
      </w:r>
      <w:r>
        <w:rPr>
          <w:rFonts w:ascii="Courier New" w:hAnsi="Courier New" w:cs="Courier New"/>
          <w:color w:val="000000"/>
          <w:sz w:val="20"/>
          <w:lang w:eastAsia="ar-SA" w:bidi="ar-SA"/>
        </w:rPr>
        <w:t>ContactId</w:t>
      </w:r>
      <w:r>
        <w:rPr>
          <w:rFonts w:ascii="Courier New" w:hAnsi="Courier New" w:cs="Courier New"/>
          <w:color w:val="000000"/>
          <w:sz w:val="20"/>
          <w:szCs w:val="22"/>
          <w:lang w:eastAsia="ar-SA" w:bidi="ar-SA"/>
        </w:rPr>
        <w:t xml:space="preserve"> contact)</w:t>
      </w:r>
    </w:p>
    <w:p w14:paraId="5CF6A248" w14:textId="77777777" w:rsidR="00FD47F5" w:rsidRDefault="00FD47F5" w:rsidP="00DA4C3E">
      <w:pPr>
        <w:spacing w:before="0" w:line="276" w:lineRule="auto"/>
        <w:ind w:left="680"/>
        <w:jc w:val="left"/>
        <w:rPr>
          <w:rFonts w:ascii="Courier New" w:hAnsi="Courier New" w:cs="Courier New"/>
          <w:color w:val="000000"/>
          <w:sz w:val="20"/>
          <w:lang w:eastAsia="ar-SA" w:bidi="ar-SA"/>
        </w:rPr>
      </w:pPr>
    </w:p>
    <w:p w14:paraId="7CBC87E2" w14:textId="77777777" w:rsidR="00FD47F5" w:rsidRPr="00B141F7" w:rsidRDefault="00FD47F5" w:rsidP="00FD47F5">
      <w:pPr>
        <w:numPr>
          <w:ilvl w:val="0"/>
          <w:numId w:val="29"/>
        </w:numPr>
        <w:suppressAutoHyphens/>
        <w:spacing w:before="0" w:after="200" w:line="276" w:lineRule="auto"/>
        <w:jc w:val="left"/>
        <w:rPr>
          <w:rFonts w:ascii="Courier New" w:hAnsi="Courier New"/>
          <w:color w:val="000000"/>
          <w:sz w:val="20"/>
        </w:rPr>
      </w:pPr>
      <w:r>
        <w:rPr>
          <w:color w:val="000000"/>
          <w:szCs w:val="22"/>
          <w:lang w:eastAsia="ar-SA" w:bidi="ar-SA"/>
        </w:rPr>
        <w:t>Method: deletes a videosharing from its sharing ID from history</w:t>
      </w:r>
      <w:r>
        <w:rPr>
          <w:color w:val="000000"/>
        </w:rPr>
        <w:t xml:space="preserve"> and abort/reject corresponding sessions if such are ongoing</w:t>
      </w:r>
      <w:r>
        <w:rPr>
          <w:color w:val="000000"/>
          <w:szCs w:val="22"/>
          <w:lang w:eastAsia="ar-SA" w:bidi="ar-SA"/>
        </w:rPr>
        <w:t>.</w:t>
      </w:r>
    </w:p>
    <w:p w14:paraId="67B5E03C" w14:textId="77777777" w:rsidR="00FD47F5" w:rsidRPr="00B141F7" w:rsidRDefault="00FD47F5" w:rsidP="00DA4C3E">
      <w:pPr>
        <w:spacing w:before="0" w:line="276" w:lineRule="auto"/>
        <w:ind w:left="680"/>
        <w:jc w:val="left"/>
      </w:pPr>
      <w:proofErr w:type="gramStart"/>
      <w:r>
        <w:rPr>
          <w:rFonts w:ascii="Courier New" w:hAnsi="Courier New" w:cs="Courier New"/>
          <w:color w:val="000000"/>
          <w:sz w:val="20"/>
          <w:lang w:eastAsia="ar-SA" w:bidi="ar-SA"/>
        </w:rPr>
        <w:t>void</w:t>
      </w:r>
      <w:proofErr w:type="gramEnd"/>
      <w:r>
        <w:rPr>
          <w:rFonts w:ascii="Courier New" w:hAnsi="Courier New" w:cs="Courier New"/>
          <w:color w:val="000000"/>
          <w:sz w:val="20"/>
          <w:lang w:eastAsia="ar-SA" w:bidi="ar-SA"/>
        </w:rPr>
        <w:t xml:space="preserve"> deleteVideoSharing(String sharingId)</w:t>
      </w:r>
    </w:p>
    <w:p w14:paraId="476856CE" w14:textId="77777777" w:rsidR="00FD47F5" w:rsidRDefault="00FD47F5" w:rsidP="00DA4C3E">
      <w:pPr>
        <w:pStyle w:val="NormalParagraph"/>
      </w:pPr>
    </w:p>
    <w:p w14:paraId="08D70417" w14:textId="77777777" w:rsidR="00FD47F5" w:rsidRDefault="00FD47F5" w:rsidP="00DA4C3E">
      <w:pPr>
        <w:rPr>
          <w:color w:val="000000"/>
        </w:rPr>
      </w:pPr>
      <w:r>
        <w:rPr>
          <w:color w:val="000000"/>
        </w:rPr>
        <w:t xml:space="preserve">Class </w:t>
      </w:r>
      <w:r>
        <w:rPr>
          <w:b/>
          <w:bCs/>
          <w:color w:val="000000"/>
        </w:rPr>
        <w:t>VideoSharing</w:t>
      </w:r>
      <w:r>
        <w:rPr>
          <w:color w:val="000000"/>
        </w:rPr>
        <w:t>:</w:t>
      </w:r>
    </w:p>
    <w:p w14:paraId="3BC4A55F" w14:textId="77777777" w:rsidR="00FD47F5" w:rsidRDefault="00FD47F5" w:rsidP="00DA4C3E">
      <w:pPr>
        <w:pStyle w:val="ListContinue1"/>
        <w:ind w:left="0"/>
        <w:rPr>
          <w:color w:val="000000"/>
        </w:rPr>
      </w:pPr>
      <w:r>
        <w:rPr>
          <w:color w:val="000000"/>
        </w:rPr>
        <w:t>This class maintains the information related to a video sharing and offers methods to manage the sharing.</w:t>
      </w:r>
    </w:p>
    <w:p w14:paraId="0208FE23" w14:textId="77777777" w:rsidR="00FD47F5" w:rsidRPr="00B141F7" w:rsidRDefault="00FD47F5" w:rsidP="00DA4C3E">
      <w:pPr>
        <w:pStyle w:val="ListContinue1"/>
        <w:ind w:left="720"/>
        <w:rPr>
          <w:rFonts w:ascii="Courier New" w:hAnsi="Courier New"/>
          <w:color w:val="000000"/>
        </w:rPr>
      </w:pPr>
      <w:proofErr w:type="gramStart"/>
      <w:r>
        <w:rPr>
          <w:color w:val="000000"/>
        </w:rPr>
        <w:t>public</w:t>
      </w:r>
      <w:proofErr w:type="gramEnd"/>
      <w:r>
        <w:rPr>
          <w:color w:val="000000"/>
        </w:rPr>
        <w:t xml:space="preserve"> class </w:t>
      </w:r>
      <w:r>
        <w:rPr>
          <w:b/>
          <w:color w:val="000000"/>
        </w:rPr>
        <w:t>Encoding</w:t>
      </w:r>
      <w:r>
        <w:rPr>
          <w:color w:val="000000"/>
        </w:rPr>
        <w:t xml:space="preserve"> {</w:t>
      </w:r>
    </w:p>
    <w:p w14:paraId="2E0A4947" w14:textId="77777777" w:rsidR="00FD47F5" w:rsidRPr="00B141F7" w:rsidRDefault="00FD47F5" w:rsidP="00DA4C3E">
      <w:pPr>
        <w:pStyle w:val="ListContinue1"/>
        <w:ind w:left="720" w:firstLine="720"/>
        <w:rPr>
          <w:color w:val="000000"/>
        </w:rPr>
      </w:pPr>
      <w:proofErr w:type="gramStart"/>
      <w:r>
        <w:rPr>
          <w:rFonts w:ascii="Courier New" w:hAnsi="Courier New" w:cs="Courier New"/>
          <w:color w:val="000000"/>
        </w:rPr>
        <w:t>static</w:t>
      </w:r>
      <w:proofErr w:type="gramEnd"/>
      <w:r>
        <w:rPr>
          <w:rFonts w:ascii="Courier New" w:hAnsi="Courier New" w:cs="Courier New"/>
          <w:color w:val="000000"/>
        </w:rPr>
        <w:t xml:space="preserve"> String H264 = “H264”;</w:t>
      </w:r>
    </w:p>
    <w:p w14:paraId="5BA9E3FD" w14:textId="77777777" w:rsidR="00FD47F5" w:rsidRDefault="00FD47F5" w:rsidP="00DA4C3E">
      <w:pPr>
        <w:pStyle w:val="ListContinue1"/>
        <w:ind w:left="720"/>
        <w:rPr>
          <w:color w:val="000000"/>
          <w:lang w:eastAsia="ar-SA"/>
        </w:rPr>
      </w:pPr>
      <w:r>
        <w:rPr>
          <w:color w:val="000000"/>
        </w:rPr>
        <w:t>}</w:t>
      </w:r>
    </w:p>
    <w:p w14:paraId="1F9C3E6C" w14:textId="77777777" w:rsidR="00FD47F5" w:rsidRDefault="00FD47F5" w:rsidP="00FD47F5">
      <w:pPr>
        <w:numPr>
          <w:ilvl w:val="0"/>
          <w:numId w:val="29"/>
        </w:numPr>
        <w:suppressAutoHyphens/>
        <w:spacing w:before="0" w:after="200" w:line="276" w:lineRule="auto"/>
        <w:jc w:val="left"/>
        <w:rPr>
          <w:color w:val="000000"/>
        </w:rPr>
      </w:pPr>
      <w:r>
        <w:rPr>
          <w:color w:val="000000"/>
          <w:szCs w:val="22"/>
          <w:lang w:eastAsia="ar-SA" w:bidi="ar-SA"/>
        </w:rPr>
        <w:t>Enum</w:t>
      </w:r>
      <w:r>
        <w:rPr>
          <w:color w:val="000000"/>
        </w:rPr>
        <w:t>: the VideoSharing state.</w:t>
      </w:r>
    </w:p>
    <w:p w14:paraId="48138316" w14:textId="77777777" w:rsidR="00FD47F5" w:rsidRPr="00B141F7" w:rsidRDefault="00FD47F5" w:rsidP="00DA4C3E">
      <w:pPr>
        <w:pStyle w:val="ASN1Code"/>
        <w:ind w:left="680"/>
      </w:pPr>
      <w:r>
        <w:rPr>
          <w:color w:val="000000"/>
        </w:rPr>
        <w:t>enum State { INVITED(0), INITIATING(1), STARTED(2), ABORTED(3), FAILED(4), REJECTED(5), RINGING(6), ACCEPTING(7) }</w:t>
      </w:r>
    </w:p>
    <w:p w14:paraId="2F98B245" w14:textId="77777777" w:rsidR="00FD47F5" w:rsidRDefault="00FD47F5" w:rsidP="00DA4C3E">
      <w:pPr>
        <w:pStyle w:val="ASN1Code"/>
      </w:pPr>
    </w:p>
    <w:p w14:paraId="0FFBBB4A" w14:textId="77777777" w:rsidR="00FD47F5" w:rsidRDefault="00FD47F5" w:rsidP="00FD47F5">
      <w:pPr>
        <w:numPr>
          <w:ilvl w:val="0"/>
          <w:numId w:val="29"/>
        </w:numPr>
        <w:suppressAutoHyphens/>
        <w:spacing w:before="0" w:after="200" w:line="276" w:lineRule="auto"/>
        <w:jc w:val="left"/>
        <w:rPr>
          <w:color w:val="000000"/>
        </w:rPr>
      </w:pPr>
      <w:r>
        <w:rPr>
          <w:color w:val="000000"/>
        </w:rPr>
        <w:t>Enum: the reason code for the video sharing.</w:t>
      </w:r>
    </w:p>
    <w:p w14:paraId="474CBE87" w14:textId="77777777" w:rsidR="00FD47F5" w:rsidRDefault="00FD47F5" w:rsidP="00DA4C3E">
      <w:pPr>
        <w:pStyle w:val="ASN1Code"/>
        <w:rPr>
          <w:color w:val="000000"/>
        </w:rPr>
      </w:pPr>
      <w:r>
        <w:rPr>
          <w:color w:val="000000"/>
        </w:rPr>
        <w:t>enum ReasonCode { UNSPECIFIED(0), ABORTED_BY_USER(1), ABORTED_BY_REMOTE(2), ABORTED_BY_SYSTEM(3),  REJECTED_BY_SECONDARY_DEVICE(4)</w:t>
      </w:r>
      <w:r>
        <w:rPr>
          <w:rFonts w:cs="Arial"/>
          <w:color w:val="000000"/>
        </w:rPr>
        <w:t xml:space="preserve"> , REJECTED_SPAM(5)</w:t>
      </w:r>
      <w:r>
        <w:rPr>
          <w:color w:val="000000"/>
        </w:rPr>
        <w:t>, REJECTED_MAX_SHARING_SESSIONS(6), REJECTED_BY_USER(7) REJECTED_BY_REMOTE(8), REJECTED_BY_TIMEOUT(9), REJECTED_BY_SYSTEM(10), FAILED_INITIATION(11), FAILED_SHARING(12) }</w:t>
      </w:r>
    </w:p>
    <w:p w14:paraId="6636272B" w14:textId="77777777" w:rsidR="00FD47F5" w:rsidRDefault="00FD47F5" w:rsidP="00FD47F5">
      <w:pPr>
        <w:numPr>
          <w:ilvl w:val="0"/>
          <w:numId w:val="29"/>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sharing ID of the video sharing.</w:t>
      </w:r>
    </w:p>
    <w:p w14:paraId="46898C90" w14:textId="77777777" w:rsidR="00FD47F5" w:rsidRDefault="00FD47F5" w:rsidP="00DA4C3E">
      <w:pPr>
        <w:pStyle w:val="ASN1Code"/>
        <w:ind w:left="680"/>
        <w:rPr>
          <w:color w:val="000000"/>
          <w:szCs w:val="20"/>
        </w:rPr>
      </w:pPr>
      <w:r>
        <w:rPr>
          <w:color w:val="000000"/>
        </w:rPr>
        <w:t xml:space="preserve">String </w:t>
      </w:r>
      <w:proofErr w:type="gramStart"/>
      <w:r>
        <w:rPr>
          <w:color w:val="000000"/>
        </w:rPr>
        <w:t>getSharingId()</w:t>
      </w:r>
      <w:proofErr w:type="gramEnd"/>
    </w:p>
    <w:p w14:paraId="25E25864" w14:textId="77777777" w:rsidR="00FD47F5" w:rsidRDefault="00FD47F5" w:rsidP="00DA4C3E">
      <w:pPr>
        <w:pStyle w:val="ASN1Code"/>
        <w:ind w:left="680"/>
        <w:rPr>
          <w:color w:val="000000"/>
          <w:szCs w:val="20"/>
        </w:rPr>
      </w:pPr>
    </w:p>
    <w:p w14:paraId="7765B344" w14:textId="77777777" w:rsidR="00FD47F5" w:rsidRDefault="00FD47F5" w:rsidP="00FD47F5">
      <w:pPr>
        <w:numPr>
          <w:ilvl w:val="0"/>
          <w:numId w:val="29"/>
        </w:numPr>
        <w:suppressAutoHyphens/>
        <w:spacing w:before="0" w:after="200" w:line="276" w:lineRule="auto"/>
        <w:jc w:val="left"/>
        <w:rPr>
          <w:color w:val="000000"/>
        </w:rPr>
      </w:pPr>
      <w:r>
        <w:rPr>
          <w:color w:val="000000"/>
        </w:rPr>
        <w:t>Method: returns the remote contact.</w:t>
      </w:r>
    </w:p>
    <w:p w14:paraId="139B27B9" w14:textId="77777777" w:rsidR="00FD47F5" w:rsidRPr="00B141F7" w:rsidRDefault="00FD47F5" w:rsidP="00DA4C3E">
      <w:pPr>
        <w:pStyle w:val="ASN1Code"/>
        <w:ind w:left="680"/>
      </w:pPr>
      <w:r>
        <w:rPr>
          <w:color w:val="000000"/>
          <w:szCs w:val="20"/>
        </w:rPr>
        <w:t>ContactId</w:t>
      </w:r>
      <w:r>
        <w:rPr>
          <w:color w:val="000000"/>
        </w:rPr>
        <w:t xml:space="preserve"> </w:t>
      </w:r>
      <w:proofErr w:type="gramStart"/>
      <w:r>
        <w:rPr>
          <w:color w:val="000000"/>
        </w:rPr>
        <w:t>getRemoteContact()</w:t>
      </w:r>
      <w:proofErr w:type="gramEnd"/>
    </w:p>
    <w:p w14:paraId="424FACF6" w14:textId="77777777" w:rsidR="00FD47F5" w:rsidRDefault="00FD47F5" w:rsidP="00DA4C3E">
      <w:pPr>
        <w:pStyle w:val="ASN1Code"/>
        <w:rPr>
          <w:szCs w:val="20"/>
        </w:rPr>
      </w:pPr>
    </w:p>
    <w:p w14:paraId="05AB4185" w14:textId="77777777" w:rsidR="00FD47F5" w:rsidRPr="00B141F7" w:rsidRDefault="00FD47F5" w:rsidP="00FD47F5">
      <w:pPr>
        <w:numPr>
          <w:ilvl w:val="0"/>
          <w:numId w:val="29"/>
        </w:numPr>
        <w:suppressAutoHyphens/>
        <w:spacing w:before="0" w:after="200" w:line="276" w:lineRule="auto"/>
        <w:jc w:val="left"/>
        <w:rPr>
          <w:color w:val="000000"/>
        </w:rPr>
      </w:pPr>
      <w:r>
        <w:t>Method: get the remote video descriptor in case the video share direction is incoming, the local video descriptor in use in case of outgoing direction.</w:t>
      </w:r>
    </w:p>
    <w:p w14:paraId="15FD513A" w14:textId="77777777" w:rsidR="00FD47F5" w:rsidRDefault="00FD47F5" w:rsidP="00DA4C3E">
      <w:pPr>
        <w:pStyle w:val="ASN1Code"/>
        <w:ind w:left="720"/>
      </w:pPr>
      <w:r>
        <w:rPr>
          <w:rFonts w:eastAsia="Malgun Gothic"/>
          <w:color w:val="000000"/>
        </w:rPr>
        <w:t xml:space="preserve">VideoDescriptor </w:t>
      </w:r>
      <w:proofErr w:type="gramStart"/>
      <w:r>
        <w:rPr>
          <w:rFonts w:eastAsia="Malgun Gothic"/>
          <w:color w:val="000000"/>
        </w:rPr>
        <w:t>getVideoDescriptor()</w:t>
      </w:r>
      <w:proofErr w:type="gramEnd"/>
    </w:p>
    <w:p w14:paraId="3221E39B" w14:textId="77777777" w:rsidR="00FD47F5" w:rsidRDefault="00FD47F5" w:rsidP="00DA4C3E">
      <w:pPr>
        <w:pStyle w:val="ASN1Code"/>
      </w:pPr>
    </w:p>
    <w:p w14:paraId="59257A5D" w14:textId="77777777" w:rsidR="00FD47F5" w:rsidRDefault="00FD47F5" w:rsidP="00FD47F5">
      <w:pPr>
        <w:numPr>
          <w:ilvl w:val="0"/>
          <w:numId w:val="29"/>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state of the video share. </w:t>
      </w:r>
    </w:p>
    <w:p w14:paraId="0DD41F73" w14:textId="77777777" w:rsidR="00FD47F5" w:rsidRDefault="00FD47F5" w:rsidP="00DA4C3E">
      <w:pPr>
        <w:pStyle w:val="ASN1Code"/>
        <w:ind w:left="720"/>
        <w:rPr>
          <w:color w:val="000000"/>
        </w:rPr>
      </w:pPr>
      <w:r>
        <w:rPr>
          <w:color w:val="000000"/>
        </w:rPr>
        <w:t xml:space="preserve">State </w:t>
      </w:r>
      <w:proofErr w:type="gramStart"/>
      <w:r>
        <w:rPr>
          <w:color w:val="000000"/>
        </w:rPr>
        <w:t>getState()</w:t>
      </w:r>
      <w:proofErr w:type="gramEnd"/>
    </w:p>
    <w:p w14:paraId="1DC73434" w14:textId="77777777" w:rsidR="00FD47F5" w:rsidRDefault="00FD47F5" w:rsidP="00DA4C3E">
      <w:pPr>
        <w:pStyle w:val="ASN1Code"/>
        <w:ind w:left="720"/>
        <w:rPr>
          <w:color w:val="000000"/>
        </w:rPr>
      </w:pPr>
    </w:p>
    <w:p w14:paraId="7E2A75EB" w14:textId="77777777" w:rsidR="00FD47F5" w:rsidRDefault="00FD47F5" w:rsidP="00FD47F5">
      <w:pPr>
        <w:numPr>
          <w:ilvl w:val="0"/>
          <w:numId w:val="29"/>
        </w:numPr>
        <w:suppressAutoHyphens/>
        <w:spacing w:before="0" w:after="200" w:line="276" w:lineRule="auto"/>
        <w:jc w:val="left"/>
      </w:pPr>
      <w:r w:rsidRPr="00B141F7">
        <w:rPr>
          <w:color w:val="000000"/>
        </w:rPr>
        <w:t xml:space="preserve">Method: returns </w:t>
      </w:r>
      <w:r>
        <w:t>the reason code of the video sharing.</w:t>
      </w:r>
    </w:p>
    <w:p w14:paraId="3DFAC011" w14:textId="77777777" w:rsidR="00FD47F5" w:rsidRDefault="00FD47F5" w:rsidP="00DA4C3E">
      <w:pPr>
        <w:pStyle w:val="ASN1Code"/>
        <w:ind w:left="680"/>
      </w:pPr>
      <w:r>
        <w:lastRenderedPageBreak/>
        <w:t xml:space="preserve">ReasonCode </w:t>
      </w:r>
      <w:proofErr w:type="gramStart"/>
      <w:r>
        <w:t>getReasonCode()</w:t>
      </w:r>
      <w:proofErr w:type="gramEnd"/>
    </w:p>
    <w:p w14:paraId="57A72437" w14:textId="77777777" w:rsidR="00FD47F5" w:rsidRDefault="00FD47F5" w:rsidP="00DA4C3E">
      <w:pPr>
        <w:pStyle w:val="ASN1Code"/>
        <w:ind w:left="680"/>
      </w:pPr>
    </w:p>
    <w:p w14:paraId="42253C3B" w14:textId="77777777" w:rsidR="00FD47F5" w:rsidRDefault="00FD47F5" w:rsidP="00FD47F5">
      <w:pPr>
        <w:numPr>
          <w:ilvl w:val="0"/>
          <w:numId w:val="29"/>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direction of the sharing:</w:t>
      </w:r>
    </w:p>
    <w:p w14:paraId="29846CA4" w14:textId="77777777" w:rsidR="00FD47F5" w:rsidRDefault="00FD47F5" w:rsidP="00DA4C3E">
      <w:pPr>
        <w:pStyle w:val="ASN1Code"/>
        <w:ind w:left="720"/>
        <w:rPr>
          <w:color w:val="000000"/>
          <w:szCs w:val="20"/>
        </w:rPr>
      </w:pPr>
      <w:proofErr w:type="gramStart"/>
      <w:r>
        <w:rPr>
          <w:rFonts w:cs="Arial"/>
          <w:color w:val="000000"/>
        </w:rPr>
        <w:t>com.gsma.services.rcs</w:t>
      </w:r>
      <w:r>
        <w:rPr>
          <w:color w:val="000000"/>
        </w:rPr>
        <w:t>.</w:t>
      </w:r>
      <w:r>
        <w:t>RcsService.</w:t>
      </w:r>
      <w:r>
        <w:rPr>
          <w:color w:val="000000"/>
        </w:rPr>
        <w:t>Direction</w:t>
      </w:r>
      <w:proofErr w:type="gramEnd"/>
      <w:r>
        <w:rPr>
          <w:color w:val="000000"/>
        </w:rPr>
        <w:t xml:space="preserve"> getDirection()</w:t>
      </w:r>
    </w:p>
    <w:p w14:paraId="584894D0" w14:textId="77777777" w:rsidR="00FD47F5" w:rsidRDefault="00FD47F5" w:rsidP="00DA4C3E">
      <w:pPr>
        <w:pStyle w:val="ASN1Code"/>
        <w:ind w:left="680"/>
        <w:rPr>
          <w:color w:val="000000"/>
          <w:szCs w:val="20"/>
        </w:rPr>
      </w:pPr>
    </w:p>
    <w:p w14:paraId="7381C31B" w14:textId="77777777" w:rsidR="00FD47F5" w:rsidRPr="00B141F7" w:rsidRDefault="00FD47F5" w:rsidP="00FD47F5">
      <w:pPr>
        <w:pStyle w:val="ListBullet1"/>
        <w:numPr>
          <w:ilvl w:val="0"/>
          <w:numId w:val="32"/>
        </w:numPr>
        <w:tabs>
          <w:tab w:val="clear" w:pos="680"/>
          <w:tab w:val="left" w:pos="0"/>
        </w:tabs>
        <w:suppressAutoHyphens/>
        <w:ind w:left="680" w:hanging="340"/>
        <w:contextualSpacing w:val="0"/>
        <w:rPr>
          <w:color w:val="000000"/>
        </w:rPr>
      </w:pPr>
      <w:r>
        <w:rPr>
          <w:color w:val="000000"/>
        </w:rPr>
        <w:t>Method: accepts video share invitation with a given renderer.</w:t>
      </w:r>
      <w:r>
        <w:rPr>
          <w:rFonts w:eastAsia="Malgun Gothic"/>
          <w:color w:val="000000"/>
        </w:rPr>
        <w:t xml:space="preserve"> </w:t>
      </w:r>
      <w:r>
        <w:rPr>
          <w:rFonts w:eastAsia="Malgun Gothic"/>
        </w:rPr>
        <w:t>It’s for the external codec.</w:t>
      </w:r>
    </w:p>
    <w:p w14:paraId="5426D0F4" w14:textId="77777777" w:rsidR="00FD47F5" w:rsidRDefault="00FD47F5" w:rsidP="00DA4C3E">
      <w:pPr>
        <w:pStyle w:val="ASN1Code"/>
        <w:ind w:left="720"/>
        <w:rPr>
          <w:color w:val="000000"/>
          <w:szCs w:val="20"/>
        </w:rPr>
      </w:pPr>
      <w:proofErr w:type="gramStart"/>
      <w:r>
        <w:rPr>
          <w:color w:val="000000"/>
        </w:rPr>
        <w:t>void</w:t>
      </w:r>
      <w:proofErr w:type="gramEnd"/>
      <w:r>
        <w:rPr>
          <w:color w:val="000000"/>
        </w:rPr>
        <w:t xml:space="preserve"> acceptInvitation(</w:t>
      </w:r>
      <w:r>
        <w:rPr>
          <w:rFonts w:eastAsia="Malgun Gothic"/>
          <w:color w:val="000000"/>
        </w:rPr>
        <w:t>VideoPlayer player</w:t>
      </w:r>
      <w:r>
        <w:rPr>
          <w:color w:val="000000"/>
        </w:rPr>
        <w:t>)</w:t>
      </w:r>
    </w:p>
    <w:p w14:paraId="702AFB14" w14:textId="77777777" w:rsidR="00FD47F5" w:rsidRDefault="00FD47F5" w:rsidP="00DA4C3E">
      <w:pPr>
        <w:pStyle w:val="ASN1Code"/>
        <w:ind w:left="680"/>
        <w:rPr>
          <w:color w:val="000000"/>
          <w:szCs w:val="20"/>
        </w:rPr>
      </w:pPr>
    </w:p>
    <w:p w14:paraId="3BEF1152" w14:textId="77777777" w:rsidR="00FD47F5" w:rsidRDefault="00FD47F5" w:rsidP="00FD47F5">
      <w:pPr>
        <w:numPr>
          <w:ilvl w:val="0"/>
          <w:numId w:val="29"/>
        </w:numPr>
        <w:suppressAutoHyphens/>
        <w:spacing w:before="0" w:after="200" w:line="276" w:lineRule="auto"/>
        <w:jc w:val="left"/>
        <w:rPr>
          <w:color w:val="000000"/>
        </w:rPr>
      </w:pPr>
      <w:r>
        <w:rPr>
          <w:color w:val="000000"/>
        </w:rPr>
        <w:t xml:space="preserve">Method: rejects </w:t>
      </w:r>
      <w:r>
        <w:rPr>
          <w:color w:val="000000"/>
          <w:szCs w:val="22"/>
          <w:lang w:eastAsia="ar-SA" w:bidi="ar-SA"/>
        </w:rPr>
        <w:t>video</w:t>
      </w:r>
      <w:r>
        <w:rPr>
          <w:color w:val="000000"/>
        </w:rPr>
        <w:t xml:space="preserve"> share invitation.</w:t>
      </w:r>
    </w:p>
    <w:p w14:paraId="5D7855B9"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rejectInvitation()</w:t>
      </w:r>
    </w:p>
    <w:p w14:paraId="6C7D795D" w14:textId="77777777" w:rsidR="00FD47F5" w:rsidRDefault="00FD47F5" w:rsidP="00DA4C3E">
      <w:pPr>
        <w:pStyle w:val="ASN1Code"/>
        <w:ind w:left="680"/>
        <w:rPr>
          <w:color w:val="000000"/>
          <w:szCs w:val="20"/>
        </w:rPr>
      </w:pPr>
    </w:p>
    <w:p w14:paraId="24A5D8DA" w14:textId="77777777" w:rsidR="00FD47F5" w:rsidRDefault="00FD47F5" w:rsidP="00FD47F5">
      <w:pPr>
        <w:numPr>
          <w:ilvl w:val="0"/>
          <w:numId w:val="29"/>
        </w:numPr>
        <w:suppressAutoHyphens/>
        <w:spacing w:before="0" w:after="200" w:line="276" w:lineRule="auto"/>
        <w:jc w:val="left"/>
        <w:rPr>
          <w:color w:val="000000"/>
        </w:rPr>
      </w:pPr>
      <w:r>
        <w:rPr>
          <w:color w:val="000000"/>
        </w:rPr>
        <w:t xml:space="preserve">Method: </w:t>
      </w:r>
      <w:r>
        <w:rPr>
          <w:color w:val="000000"/>
          <w:szCs w:val="22"/>
          <w:lang w:eastAsia="ar-SA" w:bidi="ar-SA"/>
        </w:rPr>
        <w:t>aborts</w:t>
      </w:r>
      <w:r>
        <w:rPr>
          <w:color w:val="000000"/>
        </w:rPr>
        <w:t xml:space="preserve"> the sharing.</w:t>
      </w:r>
    </w:p>
    <w:p w14:paraId="097CE49D" w14:textId="77777777" w:rsidR="00FD47F5" w:rsidRDefault="00FD47F5" w:rsidP="00DA4C3E">
      <w:pPr>
        <w:pStyle w:val="ASN1Code"/>
        <w:ind w:left="680"/>
        <w:rPr>
          <w:rFonts w:eastAsia="Malgun Gothic"/>
          <w:color w:val="000000"/>
        </w:rPr>
      </w:pPr>
      <w:proofErr w:type="gramStart"/>
      <w:r>
        <w:rPr>
          <w:color w:val="000000"/>
        </w:rPr>
        <w:t>void</w:t>
      </w:r>
      <w:proofErr w:type="gramEnd"/>
      <w:r>
        <w:rPr>
          <w:color w:val="000000"/>
        </w:rPr>
        <w:t xml:space="preserve"> abortSharing()</w:t>
      </w:r>
    </w:p>
    <w:p w14:paraId="175AFE1B" w14:textId="77777777" w:rsidR="00FD47F5" w:rsidRDefault="00FD47F5" w:rsidP="00DA4C3E">
      <w:pPr>
        <w:pStyle w:val="ASN1Code"/>
        <w:ind w:left="680"/>
        <w:rPr>
          <w:rFonts w:eastAsia="Malgun Gothic"/>
          <w:color w:val="000000"/>
        </w:rPr>
      </w:pPr>
    </w:p>
    <w:p w14:paraId="18D30596" w14:textId="77777777" w:rsidR="00FD47F5" w:rsidRPr="00B141F7" w:rsidRDefault="00FD47F5" w:rsidP="00FD47F5">
      <w:pPr>
        <w:numPr>
          <w:ilvl w:val="0"/>
          <w:numId w:val="29"/>
        </w:numPr>
        <w:suppressAutoHyphens/>
        <w:spacing w:before="0" w:after="200" w:line="276" w:lineRule="auto"/>
        <w:jc w:val="left"/>
        <w:rPr>
          <w:color w:val="000000"/>
        </w:rPr>
      </w:pPr>
      <w:r w:rsidRPr="00B141F7">
        <w:rPr>
          <w:color w:val="000000"/>
        </w:rPr>
        <w:t xml:space="preserve">Method: </w:t>
      </w:r>
      <w:r>
        <w:t>returns the encoding of the video sharing.</w:t>
      </w:r>
    </w:p>
    <w:p w14:paraId="728A12AC" w14:textId="77777777" w:rsidR="00FD47F5" w:rsidRDefault="00FD47F5" w:rsidP="00DA4C3E">
      <w:pPr>
        <w:pStyle w:val="ASN1Code"/>
        <w:ind w:left="720"/>
        <w:rPr>
          <w:color w:val="000000"/>
        </w:rPr>
      </w:pPr>
      <w:r>
        <w:rPr>
          <w:color w:val="000000"/>
        </w:rPr>
        <w:t xml:space="preserve">String </w:t>
      </w:r>
      <w:proofErr w:type="gramStart"/>
      <w:r>
        <w:rPr>
          <w:color w:val="000000"/>
        </w:rPr>
        <w:t>getVideoEncoding()</w:t>
      </w:r>
      <w:proofErr w:type="gramEnd"/>
    </w:p>
    <w:p w14:paraId="35FB3FC1" w14:textId="77777777" w:rsidR="00FD47F5" w:rsidRDefault="00FD47F5" w:rsidP="00DA4C3E">
      <w:pPr>
        <w:pStyle w:val="ASN1Code"/>
        <w:rPr>
          <w:color w:val="000000"/>
        </w:rPr>
      </w:pPr>
    </w:p>
    <w:p w14:paraId="02C99EEA" w14:textId="77777777" w:rsidR="00FD47F5" w:rsidRPr="00B141F7" w:rsidRDefault="00FD47F5" w:rsidP="00FD47F5">
      <w:pPr>
        <w:pStyle w:val="ListBullet1"/>
        <w:numPr>
          <w:ilvl w:val="0"/>
          <w:numId w:val="24"/>
        </w:numPr>
        <w:tabs>
          <w:tab w:val="clear" w:pos="680"/>
        </w:tabs>
        <w:suppressAutoHyphens/>
        <w:contextualSpacing w:val="0"/>
        <w:rPr>
          <w:color w:val="000000"/>
        </w:rPr>
      </w:pPr>
      <w:r w:rsidRPr="00B141F7">
        <w:rPr>
          <w:color w:val="000000"/>
        </w:rPr>
        <w:t xml:space="preserve">Method: </w:t>
      </w:r>
      <w:r>
        <w:t>returns the local timestamp of when the video sharing was initiated for outgoing video sharing or the local timestamp of when the video sharing invitation was received for incoming video sharings.</w:t>
      </w:r>
    </w:p>
    <w:p w14:paraId="0BE23BA5" w14:textId="77777777" w:rsidR="00FD47F5" w:rsidRDefault="00FD47F5" w:rsidP="00DA4C3E">
      <w:pPr>
        <w:pStyle w:val="ASN1Code"/>
        <w:ind w:left="720"/>
        <w:rPr>
          <w:color w:val="000000"/>
        </w:rPr>
      </w:pPr>
      <w:proofErr w:type="gramStart"/>
      <w:r>
        <w:rPr>
          <w:color w:val="000000"/>
        </w:rPr>
        <w:t>long</w:t>
      </w:r>
      <w:proofErr w:type="gramEnd"/>
      <w:r>
        <w:rPr>
          <w:color w:val="000000"/>
        </w:rPr>
        <w:t xml:space="preserve"> getTimeStamp()</w:t>
      </w:r>
    </w:p>
    <w:p w14:paraId="0116EB1C" w14:textId="77777777" w:rsidR="00FD47F5" w:rsidRDefault="00FD47F5" w:rsidP="00DA4C3E">
      <w:pPr>
        <w:pStyle w:val="ASN1Code"/>
        <w:rPr>
          <w:color w:val="000000"/>
        </w:rPr>
      </w:pPr>
    </w:p>
    <w:p w14:paraId="67464430" w14:textId="77777777" w:rsidR="00FD47F5" w:rsidRPr="00B141F7" w:rsidRDefault="00FD47F5" w:rsidP="00FD47F5">
      <w:pPr>
        <w:pStyle w:val="ListBullet1"/>
        <w:numPr>
          <w:ilvl w:val="0"/>
          <w:numId w:val="24"/>
        </w:numPr>
        <w:tabs>
          <w:tab w:val="clear" w:pos="680"/>
        </w:tabs>
        <w:suppressAutoHyphens/>
        <w:contextualSpacing w:val="0"/>
        <w:rPr>
          <w:color w:val="000000"/>
        </w:rPr>
      </w:pPr>
      <w:r w:rsidRPr="00B141F7">
        <w:rPr>
          <w:color w:val="000000"/>
        </w:rPr>
        <w:t xml:space="preserve">Method: </w:t>
      </w:r>
      <w:r>
        <w:t>returns the duration of the video sharing in milliseconds.</w:t>
      </w:r>
    </w:p>
    <w:p w14:paraId="0DB2CAC6" w14:textId="77777777" w:rsidR="00FD47F5" w:rsidRDefault="00FD47F5" w:rsidP="00DA4C3E">
      <w:pPr>
        <w:pStyle w:val="ASN1Code"/>
        <w:ind w:left="720"/>
        <w:rPr>
          <w:color w:val="000000"/>
          <w:szCs w:val="20"/>
        </w:rPr>
      </w:pPr>
      <w:proofErr w:type="gramStart"/>
      <w:r>
        <w:rPr>
          <w:color w:val="000000"/>
        </w:rPr>
        <w:t>long</w:t>
      </w:r>
      <w:proofErr w:type="gramEnd"/>
      <w:r>
        <w:rPr>
          <w:color w:val="000000"/>
        </w:rPr>
        <w:t xml:space="preserve"> getDuration()</w:t>
      </w:r>
    </w:p>
    <w:p w14:paraId="1F19C41B" w14:textId="77777777" w:rsidR="00FD47F5" w:rsidRDefault="00FD47F5" w:rsidP="00DA4C3E">
      <w:pPr>
        <w:pStyle w:val="ASN1Code"/>
        <w:ind w:left="680"/>
        <w:rPr>
          <w:color w:val="000000"/>
          <w:szCs w:val="20"/>
        </w:rPr>
      </w:pPr>
    </w:p>
    <w:p w14:paraId="3A84FFCC" w14:textId="77777777" w:rsidR="00FD47F5" w:rsidRDefault="00FD47F5" w:rsidP="00DA4C3E">
      <w:pPr>
        <w:rPr>
          <w:color w:val="000000"/>
        </w:rPr>
      </w:pPr>
      <w:r>
        <w:rPr>
          <w:color w:val="000000"/>
        </w:rPr>
        <w:t xml:space="preserve">Class </w:t>
      </w:r>
      <w:r>
        <w:rPr>
          <w:b/>
          <w:color w:val="000000"/>
        </w:rPr>
        <w:t>VideoSharingListener</w:t>
      </w:r>
      <w:r>
        <w:rPr>
          <w:color w:val="000000"/>
        </w:rPr>
        <w:t>:</w:t>
      </w:r>
    </w:p>
    <w:p w14:paraId="1B561399" w14:textId="77777777" w:rsidR="00FD47F5" w:rsidRDefault="00FD47F5" w:rsidP="00DA4C3E">
      <w:pPr>
        <w:pStyle w:val="ListContinue1"/>
        <w:ind w:left="0"/>
        <w:rPr>
          <w:color w:val="000000"/>
        </w:rPr>
      </w:pPr>
      <w:r>
        <w:rPr>
          <w:color w:val="000000"/>
        </w:rPr>
        <w:t>This class offers callback methods on video sharing events.</w:t>
      </w:r>
    </w:p>
    <w:p w14:paraId="503A89EE" w14:textId="77777777" w:rsidR="00FD47F5" w:rsidRPr="00B141F7" w:rsidRDefault="00FD47F5" w:rsidP="00FD47F5">
      <w:pPr>
        <w:numPr>
          <w:ilvl w:val="0"/>
          <w:numId w:val="29"/>
        </w:numPr>
        <w:suppressAutoHyphens/>
        <w:spacing w:before="0" w:after="200" w:line="276" w:lineRule="auto"/>
        <w:jc w:val="left"/>
        <w:rPr>
          <w:color w:val="000000"/>
        </w:rPr>
      </w:pPr>
      <w:proofErr w:type="gramStart"/>
      <w:r>
        <w:rPr>
          <w:color w:val="000000"/>
        </w:rPr>
        <w:t>Method :</w:t>
      </w:r>
      <w:proofErr w:type="gramEnd"/>
      <w:r>
        <w:rPr>
          <w:color w:val="000000"/>
        </w:rPr>
        <w:t xml:space="preserve"> </w:t>
      </w:r>
      <w:r>
        <w:t>Callback called when the sharing state/reasonCode is changed</w:t>
      </w:r>
      <w:r>
        <w:rPr>
          <w:rFonts w:eastAsia="Malgun Gothic"/>
        </w:rPr>
        <w:t>.</w:t>
      </w:r>
    </w:p>
    <w:p w14:paraId="70CA55E3" w14:textId="77777777" w:rsidR="00FD47F5" w:rsidRDefault="00FD47F5" w:rsidP="00DA4C3E">
      <w:pPr>
        <w:pStyle w:val="ASN1Code"/>
        <w:ind w:left="720"/>
        <w:rPr>
          <w:color w:val="000000"/>
          <w:szCs w:val="20"/>
        </w:rPr>
      </w:pPr>
      <w:proofErr w:type="gramStart"/>
      <w:r>
        <w:rPr>
          <w:color w:val="000000"/>
          <w:szCs w:val="20"/>
        </w:rPr>
        <w:t>void</w:t>
      </w:r>
      <w:proofErr w:type="gramEnd"/>
      <w:r>
        <w:rPr>
          <w:color w:val="000000"/>
          <w:szCs w:val="20"/>
        </w:rPr>
        <w:t xml:space="preserve"> onStateChanged(</w:t>
      </w:r>
      <w:r>
        <w:t xml:space="preserve">ContactId contact, </w:t>
      </w:r>
      <w:r>
        <w:rPr>
          <w:color w:val="000000"/>
          <w:szCs w:val="20"/>
        </w:rPr>
        <w:t>String sharingId, VideoSharing.State state, VideoSharing.ReasonCode reasonCode)</w:t>
      </w:r>
    </w:p>
    <w:p w14:paraId="1D4DCAEC" w14:textId="77777777" w:rsidR="00FD47F5" w:rsidRDefault="00FD47F5" w:rsidP="00DA4C3E">
      <w:pPr>
        <w:pStyle w:val="ASN1Code"/>
        <w:ind w:left="720"/>
        <w:rPr>
          <w:color w:val="000000"/>
          <w:szCs w:val="20"/>
        </w:rPr>
      </w:pPr>
    </w:p>
    <w:p w14:paraId="4C6E711D" w14:textId="77777777" w:rsidR="00FD47F5" w:rsidRPr="00B141F7" w:rsidRDefault="00FD47F5" w:rsidP="00FD47F5">
      <w:pPr>
        <w:pStyle w:val="ListBullet1"/>
        <w:numPr>
          <w:ilvl w:val="0"/>
          <w:numId w:val="24"/>
        </w:numPr>
        <w:tabs>
          <w:tab w:val="clear" w:pos="680"/>
        </w:tabs>
        <w:suppressAutoHyphens/>
        <w:contextualSpacing w:val="0"/>
        <w:rPr>
          <w:color w:val="000000"/>
        </w:rPr>
      </w:pPr>
      <w:r w:rsidRPr="00B141F7">
        <w:rPr>
          <w:color w:val="000000"/>
        </w:rPr>
        <w:t xml:space="preserve">Method: </w:t>
      </w:r>
      <w:r w:rsidRPr="00B141F7">
        <w:t xml:space="preserve">callback called when a </w:t>
      </w:r>
      <w:r w:rsidRPr="00B141F7">
        <w:rPr>
          <w:color w:val="000000"/>
        </w:rPr>
        <w:t xml:space="preserve">delete operation completed that resulted in that one or several video sharings </w:t>
      </w:r>
      <w:r>
        <w:rPr>
          <w:color w:val="000000"/>
        </w:rPr>
        <w:t>was deleted specified by the sharingIds parameter corresponding to a specific contact.</w:t>
      </w:r>
    </w:p>
    <w:p w14:paraId="43F633E9" w14:textId="77777777" w:rsidR="00FD47F5" w:rsidRDefault="00FD47F5" w:rsidP="00DA4C3E">
      <w:pPr>
        <w:pStyle w:val="ASN1Code"/>
        <w:ind w:left="680"/>
        <w:rPr>
          <w:color w:val="000000"/>
          <w:szCs w:val="20"/>
        </w:rPr>
      </w:pPr>
      <w:proofErr w:type="gramStart"/>
      <w:r>
        <w:rPr>
          <w:color w:val="000000"/>
          <w:szCs w:val="20"/>
        </w:rPr>
        <w:t>void</w:t>
      </w:r>
      <w:proofErr w:type="gramEnd"/>
      <w:r>
        <w:rPr>
          <w:color w:val="000000"/>
          <w:szCs w:val="20"/>
        </w:rPr>
        <w:t xml:space="preserve"> on</w:t>
      </w:r>
      <w:r>
        <w:rPr>
          <w:color w:val="000000"/>
        </w:rPr>
        <w:t>Delete</w:t>
      </w:r>
      <w:r>
        <w:rPr>
          <w:color w:val="000000"/>
          <w:szCs w:val="20"/>
        </w:rPr>
        <w:t>d(ContactId contact, Set&lt;String&gt; sharingIds)</w:t>
      </w:r>
    </w:p>
    <w:p w14:paraId="57324B55" w14:textId="77777777" w:rsidR="00FD47F5" w:rsidRPr="00B141F7" w:rsidRDefault="00FD47F5" w:rsidP="00DA4C3E">
      <w:pPr>
        <w:pStyle w:val="ASN1Code"/>
        <w:ind w:left="680"/>
      </w:pPr>
    </w:p>
    <w:p w14:paraId="3F80E5FA" w14:textId="77777777" w:rsidR="00FD47F5" w:rsidRDefault="00FD47F5" w:rsidP="00DA4C3E">
      <w:r>
        <w:t xml:space="preserve">Class </w:t>
      </w:r>
      <w:r>
        <w:rPr>
          <w:b/>
        </w:rPr>
        <w:t>VideoDescriptor</w:t>
      </w:r>
      <w:r>
        <w:t>:</w:t>
      </w:r>
    </w:p>
    <w:p w14:paraId="4F038974" w14:textId="77777777" w:rsidR="00FD47F5" w:rsidRDefault="00FD47F5" w:rsidP="00DA4C3E">
      <w:pPr>
        <w:pStyle w:val="ListContinue1"/>
        <w:ind w:left="0"/>
        <w:rPr>
          <w:bCs/>
        </w:rPr>
      </w:pPr>
      <w:r>
        <w:t>Class represents an object for video share parameters.</w:t>
      </w:r>
    </w:p>
    <w:p w14:paraId="55BCF49E" w14:textId="77777777" w:rsidR="00FD47F5" w:rsidRDefault="00FD47F5" w:rsidP="00FD47F5">
      <w:pPr>
        <w:pStyle w:val="ListBullet1"/>
        <w:numPr>
          <w:ilvl w:val="0"/>
          <w:numId w:val="26"/>
        </w:numPr>
        <w:tabs>
          <w:tab w:val="clear" w:pos="680"/>
        </w:tabs>
        <w:suppressAutoHyphens/>
        <w:ind w:left="0" w:firstLine="0"/>
        <w:contextualSpacing w:val="0"/>
      </w:pPr>
      <w:r>
        <w:rPr>
          <w:bCs/>
        </w:rPr>
        <w:t>Constructor: public constructor of a VideoDescriptor.</w:t>
      </w:r>
    </w:p>
    <w:p w14:paraId="4D012432" w14:textId="77777777" w:rsidR="00FD47F5" w:rsidRDefault="00FD47F5" w:rsidP="00DA4C3E">
      <w:pPr>
        <w:pStyle w:val="ASN1Code"/>
        <w:ind w:left="680"/>
      </w:pPr>
      <w:proofErr w:type="gramStart"/>
      <w:r>
        <w:t>VideoDescriptor(</w:t>
      </w:r>
      <w:proofErr w:type="gramEnd"/>
      <w:r>
        <w:t>int width, int height)</w:t>
      </w:r>
    </w:p>
    <w:p w14:paraId="3FD660FD" w14:textId="77777777" w:rsidR="00FD47F5" w:rsidRDefault="00FD47F5" w:rsidP="00DA4C3E">
      <w:pPr>
        <w:pStyle w:val="ASN1Code"/>
        <w:ind w:left="680"/>
      </w:pPr>
    </w:p>
    <w:p w14:paraId="1E53A70C" w14:textId="77777777" w:rsidR="00FD47F5" w:rsidRDefault="00FD47F5" w:rsidP="00FD47F5">
      <w:pPr>
        <w:pStyle w:val="ListBullet1"/>
        <w:numPr>
          <w:ilvl w:val="0"/>
          <w:numId w:val="26"/>
        </w:numPr>
        <w:tabs>
          <w:tab w:val="clear" w:pos="680"/>
        </w:tabs>
        <w:suppressAutoHyphens/>
        <w:ind w:left="0" w:firstLine="0"/>
        <w:contextualSpacing w:val="0"/>
      </w:pPr>
      <w:r>
        <w:rPr>
          <w:bCs/>
        </w:rPr>
        <w:t xml:space="preserve">Method: </w:t>
      </w:r>
      <w:r>
        <w:rPr>
          <w:lang w:eastAsia="bn-BD" w:bidi="bn-BD"/>
        </w:rPr>
        <w:t>returns the width of video frame.</w:t>
      </w:r>
    </w:p>
    <w:p w14:paraId="0A3C48BC" w14:textId="77777777" w:rsidR="00FD47F5" w:rsidRDefault="00FD47F5" w:rsidP="00DA4C3E">
      <w:pPr>
        <w:pStyle w:val="ASN1Code"/>
        <w:ind w:left="680"/>
      </w:pPr>
      <w:proofErr w:type="gramStart"/>
      <w:r>
        <w:t>int</w:t>
      </w:r>
      <w:proofErr w:type="gramEnd"/>
      <w:r>
        <w:t xml:space="preserve"> getWidth()</w:t>
      </w:r>
    </w:p>
    <w:p w14:paraId="45BF11D0" w14:textId="77777777" w:rsidR="00FD47F5" w:rsidRDefault="00FD47F5" w:rsidP="00DA4C3E">
      <w:pPr>
        <w:pStyle w:val="ASN1Code"/>
        <w:ind w:left="680"/>
      </w:pPr>
    </w:p>
    <w:p w14:paraId="4E1B3745" w14:textId="77777777" w:rsidR="00FD47F5" w:rsidRDefault="00FD47F5" w:rsidP="00FD47F5">
      <w:pPr>
        <w:pStyle w:val="ListBullet1"/>
        <w:numPr>
          <w:ilvl w:val="0"/>
          <w:numId w:val="26"/>
        </w:numPr>
        <w:tabs>
          <w:tab w:val="clear" w:pos="680"/>
        </w:tabs>
        <w:suppressAutoHyphens/>
        <w:ind w:left="0" w:firstLine="0"/>
        <w:contextualSpacing w:val="0"/>
      </w:pPr>
      <w:r>
        <w:rPr>
          <w:bCs/>
        </w:rPr>
        <w:t xml:space="preserve">Method: </w:t>
      </w:r>
      <w:r>
        <w:rPr>
          <w:lang w:eastAsia="bn-BD" w:bidi="bn-BD"/>
        </w:rPr>
        <w:t>returns the height of video frame.</w:t>
      </w:r>
    </w:p>
    <w:p w14:paraId="052442B0" w14:textId="77777777" w:rsidR="00FD47F5" w:rsidRDefault="00FD47F5" w:rsidP="00DA4C3E">
      <w:pPr>
        <w:pStyle w:val="ASN1Code"/>
        <w:ind w:left="680"/>
        <w:rPr>
          <w:rFonts w:eastAsia="Malgun Gothic"/>
        </w:rPr>
      </w:pPr>
      <w:proofErr w:type="gramStart"/>
      <w:r>
        <w:t>int</w:t>
      </w:r>
      <w:proofErr w:type="gramEnd"/>
      <w:r>
        <w:t xml:space="preserve"> getHeight()</w:t>
      </w:r>
    </w:p>
    <w:p w14:paraId="5B1F0DA3" w14:textId="77777777" w:rsidR="00FD47F5" w:rsidRPr="00B141F7" w:rsidRDefault="00FD47F5" w:rsidP="00DA4C3E">
      <w:pPr>
        <w:pStyle w:val="ASN1Code"/>
        <w:rPr>
          <w:color w:val="000000"/>
        </w:rPr>
      </w:pPr>
    </w:p>
    <w:p w14:paraId="515B0CCA" w14:textId="77777777" w:rsidR="00FD47F5" w:rsidRDefault="00FD47F5" w:rsidP="00846F7F">
      <w:pPr>
        <w:pStyle w:val="NormalParagraph"/>
      </w:pPr>
      <w:proofErr w:type="gramStart"/>
      <w:r>
        <w:t>abstract</w:t>
      </w:r>
      <w:proofErr w:type="gramEnd"/>
      <w:r>
        <w:t xml:space="preserve"> Class </w:t>
      </w:r>
      <w:r>
        <w:rPr>
          <w:b/>
        </w:rPr>
        <w:t>VideoPlayer</w:t>
      </w:r>
      <w:r>
        <w:t>:</w:t>
      </w:r>
    </w:p>
    <w:p w14:paraId="2D0694C6" w14:textId="77777777" w:rsidR="00FD47F5" w:rsidRDefault="00FD47F5" w:rsidP="00846F7F">
      <w:pPr>
        <w:pStyle w:val="NormalParagraph"/>
      </w:pPr>
      <w:r>
        <w:t xml:space="preserve">This class offers </w:t>
      </w:r>
      <w:r w:rsidRPr="00954968">
        <w:t>an</w:t>
      </w:r>
      <w:r>
        <w:t xml:space="preserve"> interface to manage the video player instance independently of the RCS service. The video player is implemented on the application side.</w:t>
      </w:r>
    </w:p>
    <w:p w14:paraId="70863F47" w14:textId="77777777" w:rsidR="00FD47F5" w:rsidRDefault="00FD47F5" w:rsidP="00FD47F5">
      <w:pPr>
        <w:numPr>
          <w:ilvl w:val="0"/>
          <w:numId w:val="29"/>
        </w:numPr>
        <w:suppressAutoHyphens/>
        <w:spacing w:before="0" w:after="200" w:line="276" w:lineRule="auto"/>
        <w:jc w:val="left"/>
        <w:rPr>
          <w:rFonts w:eastAsia="Malgun Gothic"/>
          <w:color w:val="000000"/>
        </w:rPr>
      </w:pPr>
      <w:r>
        <w:rPr>
          <w:color w:val="000000"/>
        </w:rPr>
        <w:t xml:space="preserve">Method: </w:t>
      </w:r>
      <w:r>
        <w:rPr>
          <w:color w:val="000000"/>
          <w:szCs w:val="22"/>
          <w:lang w:eastAsia="ar-SA" w:bidi="ar-SA"/>
        </w:rPr>
        <w:t>returns</w:t>
      </w:r>
      <w:r>
        <w:rPr>
          <w:color w:val="000000"/>
        </w:rPr>
        <w:t xml:space="preserve"> the </w:t>
      </w:r>
      <w:r>
        <w:rPr>
          <w:rFonts w:eastAsia="Malgun Gothic"/>
          <w:color w:val="000000"/>
        </w:rPr>
        <w:t>codec information, remoteHost, remotePort as a result of codec negotiation. The orientation ID a value between 1 and 15 arbitrarily chosen by the sender, as defined in RFC5285.</w:t>
      </w:r>
    </w:p>
    <w:p w14:paraId="69366E57" w14:textId="77777777" w:rsidR="00FD47F5" w:rsidRPr="00B141F7" w:rsidRDefault="00FD47F5" w:rsidP="00DA4C3E">
      <w:pPr>
        <w:pStyle w:val="ASN1Code"/>
        <w:ind w:left="680"/>
      </w:pPr>
      <w:proofErr w:type="gramStart"/>
      <w:r>
        <w:rPr>
          <w:rFonts w:eastAsia="Malgun Gothic"/>
          <w:color w:val="000000"/>
        </w:rPr>
        <w:t>void</w:t>
      </w:r>
      <w:proofErr w:type="gramEnd"/>
      <w:r>
        <w:rPr>
          <w:color w:val="000000"/>
        </w:rPr>
        <w:t xml:space="preserve"> </w:t>
      </w:r>
      <w:r>
        <w:rPr>
          <w:rFonts w:ascii="Batang" w:eastAsia="Batang" w:hAnsi="Batang" w:cs="Batang"/>
          <w:color w:val="000000"/>
        </w:rPr>
        <w:t>s</w:t>
      </w:r>
      <w:r>
        <w:rPr>
          <w:color w:val="000000"/>
        </w:rPr>
        <w:t>et</w:t>
      </w:r>
      <w:r>
        <w:rPr>
          <w:rFonts w:eastAsia="Malgun Gothic"/>
          <w:color w:val="000000"/>
        </w:rPr>
        <w:t>RemoteInfo</w:t>
      </w:r>
      <w:r>
        <w:rPr>
          <w:color w:val="000000"/>
        </w:rPr>
        <w:t>(</w:t>
      </w:r>
      <w:r>
        <w:rPr>
          <w:rFonts w:eastAsia="Malgun Gothic"/>
          <w:color w:val="000000"/>
        </w:rPr>
        <w:t>VideoCodec codec, String remoteHost, int remotePort, int orientationId</w:t>
      </w:r>
      <w:r>
        <w:rPr>
          <w:color w:val="000000"/>
        </w:rPr>
        <w:t>)</w:t>
      </w:r>
    </w:p>
    <w:p w14:paraId="68340101" w14:textId="77777777" w:rsidR="00FD47F5" w:rsidRDefault="00FD47F5" w:rsidP="00DA4C3E">
      <w:pPr>
        <w:pStyle w:val="ASN1Code"/>
        <w:ind w:left="680"/>
      </w:pPr>
    </w:p>
    <w:p w14:paraId="2E1777CE" w14:textId="77777777" w:rsidR="00FD47F5" w:rsidRDefault="00FD47F5" w:rsidP="00FD47F5">
      <w:pPr>
        <w:numPr>
          <w:ilvl w:val="0"/>
          <w:numId w:val="29"/>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local RTP port used to stream video.</w:t>
      </w:r>
    </w:p>
    <w:p w14:paraId="555BD7A7" w14:textId="77777777" w:rsidR="00FD47F5" w:rsidRDefault="00FD47F5" w:rsidP="00DA4C3E">
      <w:pPr>
        <w:pStyle w:val="ASN1Code"/>
        <w:ind w:left="680"/>
        <w:rPr>
          <w:color w:val="000000"/>
        </w:rPr>
      </w:pPr>
      <w:proofErr w:type="gramStart"/>
      <w:r>
        <w:rPr>
          <w:color w:val="000000"/>
        </w:rPr>
        <w:t>int</w:t>
      </w:r>
      <w:proofErr w:type="gramEnd"/>
      <w:r>
        <w:rPr>
          <w:color w:val="000000"/>
        </w:rPr>
        <w:t xml:space="preserve"> getLocalRtpPort()</w:t>
      </w:r>
    </w:p>
    <w:p w14:paraId="3F6CF5E3" w14:textId="77777777" w:rsidR="00FD47F5" w:rsidRDefault="00FD47F5" w:rsidP="00DA4C3E">
      <w:pPr>
        <w:pStyle w:val="ASN1Code"/>
        <w:ind w:left="680"/>
        <w:rPr>
          <w:color w:val="000000"/>
        </w:rPr>
      </w:pPr>
    </w:p>
    <w:p w14:paraId="5221E599" w14:textId="77777777" w:rsidR="00FD47F5" w:rsidRDefault="00FD47F5" w:rsidP="00FD47F5">
      <w:pPr>
        <w:numPr>
          <w:ilvl w:val="0"/>
          <w:numId w:val="29"/>
        </w:numPr>
        <w:suppressAutoHyphens/>
        <w:spacing w:before="0" w:after="200" w:line="276" w:lineRule="auto"/>
        <w:jc w:val="left"/>
        <w:rPr>
          <w:color w:val="000000"/>
        </w:rPr>
      </w:pPr>
      <w:r>
        <w:rPr>
          <w:color w:val="000000"/>
        </w:rPr>
        <w:t xml:space="preserve">Method: gets </w:t>
      </w:r>
      <w:r>
        <w:rPr>
          <w:color w:val="000000"/>
          <w:szCs w:val="22"/>
          <w:lang w:eastAsia="ar-SA" w:bidi="ar-SA"/>
        </w:rPr>
        <w:t>the</w:t>
      </w:r>
      <w:r>
        <w:rPr>
          <w:color w:val="000000"/>
        </w:rPr>
        <w:t xml:space="preserve"> Video Codec</w:t>
      </w:r>
    </w:p>
    <w:p w14:paraId="7971FA24" w14:textId="77777777" w:rsidR="00FD47F5" w:rsidRDefault="00FD47F5" w:rsidP="00DA4C3E">
      <w:pPr>
        <w:pStyle w:val="ASN1Code"/>
        <w:ind w:left="680"/>
        <w:rPr>
          <w:color w:val="000000"/>
        </w:rPr>
      </w:pPr>
      <w:r>
        <w:rPr>
          <w:color w:val="000000"/>
          <w:szCs w:val="20"/>
        </w:rPr>
        <w:t xml:space="preserve">VideoCodec </w:t>
      </w:r>
      <w:proofErr w:type="gramStart"/>
      <w:r>
        <w:rPr>
          <w:color w:val="000000"/>
          <w:szCs w:val="20"/>
        </w:rPr>
        <w:t>getCodec()</w:t>
      </w:r>
      <w:proofErr w:type="gramEnd"/>
    </w:p>
    <w:p w14:paraId="249635EF" w14:textId="77777777" w:rsidR="00FD47F5" w:rsidRDefault="00FD47F5" w:rsidP="00DA4C3E">
      <w:pPr>
        <w:pStyle w:val="ASN1Code"/>
        <w:ind w:left="680"/>
        <w:rPr>
          <w:color w:val="000000"/>
        </w:rPr>
      </w:pPr>
    </w:p>
    <w:p w14:paraId="319FD93B" w14:textId="77777777" w:rsidR="00FD47F5" w:rsidRDefault="00FD47F5" w:rsidP="00FD47F5">
      <w:pPr>
        <w:numPr>
          <w:ilvl w:val="0"/>
          <w:numId w:val="29"/>
        </w:numPr>
        <w:suppressAutoHyphens/>
        <w:spacing w:before="0" w:after="200" w:line="276" w:lineRule="auto"/>
        <w:jc w:val="left"/>
        <w:rPr>
          <w:color w:val="000000"/>
        </w:rPr>
      </w:pPr>
      <w:r>
        <w:rPr>
          <w:color w:val="000000"/>
        </w:rPr>
        <w:t>Method: returns the list of codecs supported by the player.</w:t>
      </w:r>
    </w:p>
    <w:p w14:paraId="5C5D8A3E" w14:textId="77777777" w:rsidR="00FD47F5" w:rsidRDefault="00FD47F5" w:rsidP="00DA4C3E">
      <w:pPr>
        <w:pStyle w:val="ASN1Code"/>
        <w:ind w:left="680"/>
        <w:rPr>
          <w:color w:val="000000"/>
          <w:szCs w:val="20"/>
        </w:rPr>
      </w:pPr>
      <w:proofErr w:type="gramStart"/>
      <w:r>
        <w:rPr>
          <w:color w:val="000000"/>
        </w:rPr>
        <w:t>VideoCodec[</w:t>
      </w:r>
      <w:proofErr w:type="gramEnd"/>
      <w:r>
        <w:rPr>
          <w:color w:val="000000"/>
        </w:rPr>
        <w:t>] getSupportedCodecs()</w:t>
      </w:r>
    </w:p>
    <w:p w14:paraId="0B8D5640" w14:textId="77777777" w:rsidR="00FD47F5" w:rsidRDefault="00FD47F5" w:rsidP="00DA4C3E">
      <w:pPr>
        <w:pStyle w:val="ASN1Code"/>
        <w:rPr>
          <w:color w:val="000000"/>
          <w:szCs w:val="20"/>
        </w:rPr>
      </w:pPr>
    </w:p>
    <w:p w14:paraId="4832940A" w14:textId="77777777" w:rsidR="00FD47F5" w:rsidRDefault="00FD47F5" w:rsidP="00DA4C3E">
      <w:pPr>
        <w:rPr>
          <w:color w:val="000000"/>
        </w:rPr>
      </w:pPr>
      <w:r>
        <w:rPr>
          <w:color w:val="000000"/>
        </w:rPr>
        <w:t xml:space="preserve">Class </w:t>
      </w:r>
      <w:r>
        <w:rPr>
          <w:b/>
          <w:color w:val="000000"/>
        </w:rPr>
        <w:t>VideoCodec</w:t>
      </w:r>
      <w:r>
        <w:rPr>
          <w:color w:val="000000"/>
        </w:rPr>
        <w:t>:</w:t>
      </w:r>
    </w:p>
    <w:p w14:paraId="576625B6" w14:textId="77777777" w:rsidR="00FD47F5" w:rsidRPr="007C3D32" w:rsidRDefault="00FD47F5" w:rsidP="00DA4C3E">
      <w:pPr>
        <w:pStyle w:val="ListContinue1"/>
        <w:ind w:left="0"/>
      </w:pPr>
      <w:r>
        <w:rPr>
          <w:color w:val="000000"/>
        </w:rPr>
        <w:t>This class maintains the information related to a video codec.</w:t>
      </w:r>
    </w:p>
    <w:p w14:paraId="04C1AE68" w14:textId="77777777" w:rsidR="00FD47F5" w:rsidRDefault="00FD47F5" w:rsidP="00FD47F5">
      <w:pPr>
        <w:pStyle w:val="ListBullet1"/>
        <w:numPr>
          <w:ilvl w:val="0"/>
          <w:numId w:val="32"/>
        </w:numPr>
        <w:tabs>
          <w:tab w:val="clear" w:pos="680"/>
          <w:tab w:val="left" w:pos="0"/>
        </w:tabs>
        <w:suppressAutoHyphens/>
        <w:ind w:left="680" w:hanging="340"/>
        <w:contextualSpacing w:val="0"/>
        <w:rPr>
          <w:rFonts w:eastAsia="Malgun Gothic"/>
        </w:rPr>
      </w:pPr>
      <w:proofErr w:type="gramStart"/>
      <w:r>
        <w:t>Constructor :</w:t>
      </w:r>
      <w:proofErr w:type="gramEnd"/>
      <w:r>
        <w:t xml:space="preserve"> public constructor of a Video</w:t>
      </w:r>
      <w:r>
        <w:rPr>
          <w:rFonts w:eastAsia="Malgun Gothic"/>
        </w:rPr>
        <w:t>Codec</w:t>
      </w:r>
      <w:r>
        <w:t>.</w:t>
      </w:r>
    </w:p>
    <w:p w14:paraId="154C85DB" w14:textId="77777777" w:rsidR="00FD47F5" w:rsidRDefault="00FD47F5" w:rsidP="00DA4C3E">
      <w:pPr>
        <w:pStyle w:val="ASN1Code"/>
        <w:ind w:left="680"/>
      </w:pPr>
      <w:proofErr w:type="gramStart"/>
      <w:r>
        <w:rPr>
          <w:rFonts w:eastAsia="Malgun Gothic"/>
        </w:rPr>
        <w:t>VideoCodec(</w:t>
      </w:r>
      <w:proofErr w:type="gramEnd"/>
      <w:r>
        <w:rPr>
          <w:rFonts w:eastAsia="Malgun Gothic"/>
        </w:rPr>
        <w:t>String encoding, int payload, int clockRate, int frameRate, int bitRate, int width, int height, String parameters)</w:t>
      </w:r>
    </w:p>
    <w:p w14:paraId="33B7CD45" w14:textId="77777777" w:rsidR="00FD47F5" w:rsidRDefault="00FD47F5" w:rsidP="00DA4C3E">
      <w:pPr>
        <w:pStyle w:val="ASN1Code"/>
        <w:ind w:left="680"/>
      </w:pPr>
    </w:p>
    <w:p w14:paraId="2D4A9813" w14:textId="77777777" w:rsidR="00FD47F5" w:rsidRDefault="00FD47F5" w:rsidP="00FD47F5">
      <w:pPr>
        <w:numPr>
          <w:ilvl w:val="0"/>
          <w:numId w:val="29"/>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encoding name (e.g. H264).</w:t>
      </w:r>
    </w:p>
    <w:p w14:paraId="21B8D9BC" w14:textId="77777777" w:rsidR="00FD47F5" w:rsidRDefault="00FD47F5" w:rsidP="00DA4C3E">
      <w:pPr>
        <w:pStyle w:val="ASN1Code"/>
        <w:ind w:left="680"/>
        <w:rPr>
          <w:color w:val="000000"/>
          <w:szCs w:val="20"/>
        </w:rPr>
      </w:pPr>
      <w:r>
        <w:rPr>
          <w:color w:val="000000"/>
        </w:rPr>
        <w:t xml:space="preserve">String </w:t>
      </w:r>
      <w:proofErr w:type="gramStart"/>
      <w:r>
        <w:rPr>
          <w:color w:val="000000"/>
        </w:rPr>
        <w:t>getEncoding()</w:t>
      </w:r>
      <w:proofErr w:type="gramEnd"/>
    </w:p>
    <w:p w14:paraId="4B85CA0D" w14:textId="77777777" w:rsidR="00FD47F5" w:rsidRDefault="00FD47F5" w:rsidP="00DA4C3E">
      <w:pPr>
        <w:pStyle w:val="ASN1Code"/>
        <w:ind w:left="680"/>
        <w:rPr>
          <w:color w:val="000000"/>
          <w:szCs w:val="20"/>
        </w:rPr>
      </w:pPr>
    </w:p>
    <w:p w14:paraId="66A53CDF" w14:textId="77777777" w:rsidR="00FD47F5" w:rsidRDefault="00FD47F5" w:rsidP="00FD47F5">
      <w:pPr>
        <w:numPr>
          <w:ilvl w:val="0"/>
          <w:numId w:val="29"/>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codec payload type (e.g. 96).</w:t>
      </w:r>
    </w:p>
    <w:p w14:paraId="6C1D2348" w14:textId="77777777" w:rsidR="00FD47F5" w:rsidRDefault="00FD47F5" w:rsidP="00DA4C3E">
      <w:pPr>
        <w:pStyle w:val="ASN1Code"/>
        <w:ind w:left="680"/>
        <w:rPr>
          <w:color w:val="000000"/>
          <w:szCs w:val="20"/>
        </w:rPr>
      </w:pPr>
      <w:proofErr w:type="gramStart"/>
      <w:r>
        <w:rPr>
          <w:color w:val="000000"/>
        </w:rPr>
        <w:t>int</w:t>
      </w:r>
      <w:proofErr w:type="gramEnd"/>
      <w:r>
        <w:rPr>
          <w:color w:val="000000"/>
        </w:rPr>
        <w:t xml:space="preserve"> getPayloadType()</w:t>
      </w:r>
    </w:p>
    <w:p w14:paraId="34DF6D0E" w14:textId="77777777" w:rsidR="00FD47F5" w:rsidRDefault="00FD47F5" w:rsidP="00DA4C3E">
      <w:pPr>
        <w:pStyle w:val="ASN1Code"/>
        <w:ind w:left="680"/>
        <w:rPr>
          <w:color w:val="000000"/>
          <w:szCs w:val="20"/>
        </w:rPr>
      </w:pPr>
    </w:p>
    <w:p w14:paraId="7A677B23" w14:textId="77777777" w:rsidR="00FD47F5" w:rsidRDefault="00FD47F5" w:rsidP="00FD47F5">
      <w:pPr>
        <w:numPr>
          <w:ilvl w:val="0"/>
          <w:numId w:val="29"/>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codec clock rate (e.g. 90000).</w:t>
      </w:r>
    </w:p>
    <w:p w14:paraId="6EEBF1BC" w14:textId="77777777" w:rsidR="00FD47F5" w:rsidRDefault="00FD47F5" w:rsidP="00DA4C3E">
      <w:pPr>
        <w:pStyle w:val="ASN1Code"/>
        <w:ind w:left="680"/>
        <w:rPr>
          <w:color w:val="000000"/>
          <w:szCs w:val="20"/>
        </w:rPr>
      </w:pPr>
      <w:proofErr w:type="gramStart"/>
      <w:r>
        <w:rPr>
          <w:color w:val="000000"/>
        </w:rPr>
        <w:t>int</w:t>
      </w:r>
      <w:proofErr w:type="gramEnd"/>
      <w:r>
        <w:rPr>
          <w:color w:val="000000"/>
        </w:rPr>
        <w:t xml:space="preserve"> getClockRate()</w:t>
      </w:r>
    </w:p>
    <w:p w14:paraId="6CA5BB98" w14:textId="77777777" w:rsidR="00FD47F5" w:rsidRDefault="00FD47F5" w:rsidP="00DA4C3E">
      <w:pPr>
        <w:pStyle w:val="ASN1Code"/>
        <w:ind w:left="680"/>
        <w:rPr>
          <w:color w:val="000000"/>
          <w:szCs w:val="20"/>
        </w:rPr>
      </w:pPr>
    </w:p>
    <w:p w14:paraId="2D1AB1A1" w14:textId="77777777" w:rsidR="00FD47F5" w:rsidRDefault="00FD47F5" w:rsidP="00FD47F5">
      <w:pPr>
        <w:numPr>
          <w:ilvl w:val="0"/>
          <w:numId w:val="29"/>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codec frame rate (e.g. 10).</w:t>
      </w:r>
    </w:p>
    <w:p w14:paraId="741D2741" w14:textId="77777777" w:rsidR="00FD47F5" w:rsidRDefault="00FD47F5" w:rsidP="00DA4C3E">
      <w:pPr>
        <w:pStyle w:val="ASN1Code"/>
        <w:ind w:left="680"/>
        <w:rPr>
          <w:color w:val="000000"/>
          <w:szCs w:val="20"/>
        </w:rPr>
      </w:pPr>
      <w:proofErr w:type="gramStart"/>
      <w:r>
        <w:rPr>
          <w:color w:val="000000"/>
        </w:rPr>
        <w:lastRenderedPageBreak/>
        <w:t>int</w:t>
      </w:r>
      <w:proofErr w:type="gramEnd"/>
      <w:r>
        <w:rPr>
          <w:color w:val="000000"/>
        </w:rPr>
        <w:t xml:space="preserve"> getFrameRate()</w:t>
      </w:r>
    </w:p>
    <w:p w14:paraId="1D77EA8B" w14:textId="77777777" w:rsidR="00FD47F5" w:rsidRDefault="00FD47F5" w:rsidP="00DA4C3E">
      <w:pPr>
        <w:pStyle w:val="ASN1Code"/>
        <w:ind w:left="680"/>
        <w:rPr>
          <w:color w:val="000000"/>
          <w:szCs w:val="20"/>
        </w:rPr>
      </w:pPr>
    </w:p>
    <w:p w14:paraId="1C6D88C7" w14:textId="77777777" w:rsidR="00FD47F5" w:rsidRDefault="00FD47F5" w:rsidP="00FD47F5">
      <w:pPr>
        <w:numPr>
          <w:ilvl w:val="0"/>
          <w:numId w:val="29"/>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codec bit rate (e.g. 64000).</w:t>
      </w:r>
    </w:p>
    <w:p w14:paraId="3124E933" w14:textId="77777777" w:rsidR="00FD47F5" w:rsidRDefault="00FD47F5" w:rsidP="00DA4C3E">
      <w:pPr>
        <w:pStyle w:val="ASN1Code"/>
        <w:ind w:left="680"/>
        <w:rPr>
          <w:color w:val="000000"/>
          <w:szCs w:val="20"/>
        </w:rPr>
      </w:pPr>
      <w:proofErr w:type="gramStart"/>
      <w:r>
        <w:rPr>
          <w:color w:val="000000"/>
        </w:rPr>
        <w:t>int</w:t>
      </w:r>
      <w:proofErr w:type="gramEnd"/>
      <w:r>
        <w:rPr>
          <w:color w:val="000000"/>
        </w:rPr>
        <w:t xml:space="preserve"> getBitRate()</w:t>
      </w:r>
    </w:p>
    <w:p w14:paraId="70131820" w14:textId="77777777" w:rsidR="00FD47F5" w:rsidRDefault="00FD47F5" w:rsidP="00DA4C3E">
      <w:pPr>
        <w:pStyle w:val="ASN1Code"/>
        <w:ind w:left="680"/>
        <w:rPr>
          <w:color w:val="000000"/>
          <w:szCs w:val="20"/>
        </w:rPr>
      </w:pPr>
    </w:p>
    <w:p w14:paraId="27917239" w14:textId="77777777" w:rsidR="00FD47F5" w:rsidRDefault="00FD47F5" w:rsidP="00FD47F5">
      <w:pPr>
        <w:numPr>
          <w:ilvl w:val="0"/>
          <w:numId w:val="29"/>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video frame width (e.g. 176).</w:t>
      </w:r>
    </w:p>
    <w:p w14:paraId="11D7AC15" w14:textId="77777777" w:rsidR="00FD47F5" w:rsidRDefault="00FD47F5" w:rsidP="00DA4C3E">
      <w:pPr>
        <w:pStyle w:val="ASN1Code"/>
        <w:ind w:left="680"/>
        <w:rPr>
          <w:color w:val="000000"/>
        </w:rPr>
      </w:pPr>
      <w:proofErr w:type="gramStart"/>
      <w:r>
        <w:rPr>
          <w:color w:val="000000"/>
        </w:rPr>
        <w:t>int</w:t>
      </w:r>
      <w:proofErr w:type="gramEnd"/>
      <w:r>
        <w:rPr>
          <w:color w:val="000000"/>
        </w:rPr>
        <w:t xml:space="preserve"> getWidth()</w:t>
      </w:r>
    </w:p>
    <w:p w14:paraId="19F15E06" w14:textId="77777777" w:rsidR="00FD47F5" w:rsidRDefault="00FD47F5" w:rsidP="00DA4C3E">
      <w:pPr>
        <w:pStyle w:val="ASN1Code"/>
        <w:ind w:left="680"/>
        <w:rPr>
          <w:color w:val="000000"/>
        </w:rPr>
      </w:pPr>
    </w:p>
    <w:p w14:paraId="5BB0CF17" w14:textId="77777777" w:rsidR="00FD47F5" w:rsidRDefault="00FD47F5" w:rsidP="00FD47F5">
      <w:pPr>
        <w:numPr>
          <w:ilvl w:val="0"/>
          <w:numId w:val="29"/>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video frame height (e.g. 144).</w:t>
      </w:r>
    </w:p>
    <w:p w14:paraId="29058710" w14:textId="77777777" w:rsidR="00FD47F5" w:rsidRDefault="00FD47F5" w:rsidP="00DA4C3E">
      <w:pPr>
        <w:pStyle w:val="ASN1Code"/>
        <w:ind w:left="680"/>
        <w:rPr>
          <w:color w:val="000000"/>
        </w:rPr>
      </w:pPr>
      <w:proofErr w:type="gramStart"/>
      <w:r>
        <w:rPr>
          <w:color w:val="000000"/>
        </w:rPr>
        <w:t>int</w:t>
      </w:r>
      <w:proofErr w:type="gramEnd"/>
      <w:r>
        <w:rPr>
          <w:color w:val="000000"/>
        </w:rPr>
        <w:t xml:space="preserve"> getHeight()</w:t>
      </w:r>
    </w:p>
    <w:p w14:paraId="541B4541" w14:textId="77777777" w:rsidR="00FD47F5" w:rsidRDefault="00FD47F5" w:rsidP="00DA4C3E">
      <w:pPr>
        <w:pStyle w:val="ASN1Code"/>
        <w:ind w:left="680"/>
        <w:rPr>
          <w:color w:val="000000"/>
        </w:rPr>
      </w:pPr>
    </w:p>
    <w:p w14:paraId="353CC3A7" w14:textId="77777777" w:rsidR="00FD47F5" w:rsidRDefault="00FD47F5" w:rsidP="00FD47F5">
      <w:pPr>
        <w:pStyle w:val="ListBullet1"/>
        <w:numPr>
          <w:ilvl w:val="0"/>
          <w:numId w:val="30"/>
        </w:numPr>
        <w:tabs>
          <w:tab w:val="clear" w:pos="680"/>
        </w:tabs>
        <w:suppressAutoHyphens/>
        <w:contextualSpacing w:val="0"/>
        <w:rPr>
          <w:szCs w:val="20"/>
        </w:rPr>
      </w:pPr>
      <w:r>
        <w:t xml:space="preserve">Method: Returns the list of codec parameters (e.g. profile-level-id, packetization-mode). Parameters are are semicolon separated. </w:t>
      </w:r>
    </w:p>
    <w:p w14:paraId="772AACDD" w14:textId="77777777" w:rsidR="00FD47F5" w:rsidRPr="007C3D32" w:rsidRDefault="00FD47F5" w:rsidP="00DA4C3E">
      <w:pPr>
        <w:pStyle w:val="ASN1Code"/>
        <w:ind w:left="680"/>
        <w:rPr>
          <w:color w:val="000000"/>
        </w:rPr>
      </w:pPr>
      <w:r>
        <w:rPr>
          <w:szCs w:val="20"/>
        </w:rPr>
        <w:t xml:space="preserve">String </w:t>
      </w:r>
      <w:proofErr w:type="gramStart"/>
      <w:r>
        <w:t>getParameters</w:t>
      </w:r>
      <w:r>
        <w:rPr>
          <w:szCs w:val="20"/>
        </w:rPr>
        <w:t>()</w:t>
      </w:r>
      <w:proofErr w:type="gramEnd"/>
    </w:p>
    <w:p w14:paraId="3B369A43" w14:textId="77777777" w:rsidR="00FD47F5" w:rsidRDefault="00FD47F5" w:rsidP="00DA4C3E">
      <w:pPr>
        <w:pStyle w:val="ASN1Code"/>
        <w:ind w:left="680"/>
        <w:rPr>
          <w:color w:val="000000"/>
          <w:szCs w:val="20"/>
        </w:rPr>
      </w:pPr>
    </w:p>
    <w:p w14:paraId="38C8DF79" w14:textId="77777777" w:rsidR="00FD47F5" w:rsidRDefault="00FD47F5" w:rsidP="00846F7F">
      <w:pPr>
        <w:pStyle w:val="NormalParagraph"/>
      </w:pPr>
      <w:r>
        <w:t xml:space="preserve">Class </w:t>
      </w:r>
      <w:r w:rsidRPr="00846F7F">
        <w:rPr>
          <w:b/>
        </w:rPr>
        <w:t>VideoSharingServiceConfiguration</w:t>
      </w:r>
      <w:r>
        <w:t>:</w:t>
      </w:r>
    </w:p>
    <w:p w14:paraId="0D31E45A" w14:textId="77777777" w:rsidR="00FD47F5" w:rsidRDefault="00FD47F5" w:rsidP="00DA4C3E">
      <w:pPr>
        <w:pStyle w:val="ListContinue1"/>
        <w:ind w:left="0"/>
        <w:rPr>
          <w:color w:val="000000"/>
        </w:rPr>
      </w:pPr>
      <w:r>
        <w:rPr>
          <w:color w:val="000000"/>
        </w:rPr>
        <w:t>This class represents the particular configuration of Video Sharing Service.</w:t>
      </w:r>
    </w:p>
    <w:p w14:paraId="4E11F76F" w14:textId="77777777" w:rsidR="00FD47F5" w:rsidRDefault="00FD47F5" w:rsidP="00FD47F5">
      <w:pPr>
        <w:numPr>
          <w:ilvl w:val="0"/>
          <w:numId w:val="29"/>
        </w:numPr>
        <w:suppressAutoHyphens/>
        <w:spacing w:before="0" w:after="200" w:line="276" w:lineRule="auto"/>
        <w:jc w:val="left"/>
        <w:rPr>
          <w:color w:val="000000"/>
        </w:rPr>
      </w:pPr>
      <w:r>
        <w:rPr>
          <w:color w:val="000000"/>
        </w:rPr>
        <w:t xml:space="preserve">Method: returns the maximum authorized duration of the content that can be shared in a VSH </w:t>
      </w:r>
      <w:r>
        <w:rPr>
          <w:color w:val="000000"/>
          <w:szCs w:val="22"/>
          <w:lang w:eastAsia="ar-SA" w:bidi="ar-SA"/>
        </w:rPr>
        <w:t>session</w:t>
      </w:r>
      <w:r>
        <w:rPr>
          <w:color w:val="000000"/>
        </w:rPr>
        <w:t>. It can return zero if this value was not set by the auto-configuration server.</w:t>
      </w:r>
    </w:p>
    <w:p w14:paraId="224E33A5" w14:textId="77777777" w:rsidR="00FD47F5" w:rsidRDefault="00FD47F5" w:rsidP="00DA4C3E">
      <w:pPr>
        <w:pStyle w:val="ASN1Code"/>
        <w:ind w:left="680"/>
        <w:rPr>
          <w:color w:val="000000"/>
        </w:rPr>
      </w:pPr>
      <w:proofErr w:type="gramStart"/>
      <w:r>
        <w:rPr>
          <w:color w:val="000000"/>
        </w:rPr>
        <w:t>long</w:t>
      </w:r>
      <w:proofErr w:type="gramEnd"/>
      <w:r>
        <w:rPr>
          <w:color w:val="000000"/>
        </w:rPr>
        <w:t xml:space="preserve"> getMaxTime()</w:t>
      </w:r>
    </w:p>
    <w:p w14:paraId="2D1FFE02" w14:textId="77777777" w:rsidR="00FD47F5" w:rsidRPr="007C3D32" w:rsidRDefault="00FD47F5" w:rsidP="00DA4C3E">
      <w:pPr>
        <w:pStyle w:val="ASN1Code"/>
        <w:ind w:left="680"/>
      </w:pPr>
    </w:p>
    <w:p w14:paraId="3F606DFD" w14:textId="77777777" w:rsidR="00FD47F5" w:rsidRDefault="00FD47F5" w:rsidP="00FD47F5">
      <w:pPr>
        <w:pStyle w:val="Heading4"/>
        <w:numPr>
          <w:ilvl w:val="3"/>
          <w:numId w:val="38"/>
        </w:numPr>
        <w:suppressAutoHyphens/>
      </w:pPr>
      <w:r>
        <w:t>Intents</w:t>
      </w:r>
    </w:p>
    <w:p w14:paraId="716865E3" w14:textId="77777777" w:rsidR="00FD47F5" w:rsidRDefault="00FD47F5" w:rsidP="00DA4C3E">
      <w:pPr>
        <w:pStyle w:val="NormalParagraph"/>
        <w:rPr>
          <w:rFonts w:eastAsia="Arial"/>
        </w:rPr>
      </w:pPr>
      <w:r>
        <w:t>Intent broadcasted when a new video sharing invitation has been received. This Intent contains the following extra:</w:t>
      </w:r>
    </w:p>
    <w:p w14:paraId="4D19B3A5" w14:textId="77777777" w:rsidR="00FD47F5" w:rsidRPr="007C3D32" w:rsidRDefault="00FD47F5" w:rsidP="00FD47F5">
      <w:pPr>
        <w:numPr>
          <w:ilvl w:val="0"/>
          <w:numId w:val="29"/>
        </w:numPr>
        <w:suppressAutoHyphens/>
        <w:spacing w:before="0" w:after="200" w:line="276" w:lineRule="auto"/>
        <w:jc w:val="left"/>
        <w:rPr>
          <w:color w:val="000000"/>
        </w:rPr>
      </w:pPr>
      <w:r>
        <w:rPr>
          <w:rFonts w:eastAsia="Arial"/>
        </w:rPr>
        <w:t xml:space="preserve"> </w:t>
      </w:r>
      <w:r>
        <w:rPr>
          <w:rFonts w:eastAsia="Arial"/>
          <w:color w:val="000000"/>
        </w:rPr>
        <w:t>“</w:t>
      </w:r>
      <w:proofErr w:type="gramStart"/>
      <w:r>
        <w:rPr>
          <w:color w:val="000000"/>
        </w:rPr>
        <w:t>sharingId</w:t>
      </w:r>
      <w:proofErr w:type="gramEnd"/>
      <w:r>
        <w:rPr>
          <w:color w:val="000000"/>
        </w:rPr>
        <w:t>”:</w:t>
      </w:r>
      <w:r>
        <w:t xml:space="preserve"> unique ID of the sharing.</w:t>
      </w:r>
    </w:p>
    <w:p w14:paraId="6E0D9648" w14:textId="77777777" w:rsidR="00FD47F5" w:rsidRDefault="00FD47F5" w:rsidP="00DA4C3E">
      <w:pPr>
        <w:pStyle w:val="ASN1Code"/>
        <w:ind w:left="680"/>
        <w:rPr>
          <w:rFonts w:cs="Arial"/>
          <w:color w:val="000000"/>
        </w:rPr>
      </w:pPr>
      <w:r>
        <w:rPr>
          <w:color w:val="000000"/>
        </w:rPr>
        <w:t>com.gsma.services.rcs.vsh.action.NEW_</w:t>
      </w:r>
      <w:r>
        <w:rPr>
          <w:rFonts w:cs="Arial"/>
          <w:color w:val="000000"/>
        </w:rPr>
        <w:t>VIDEO_SHARING</w:t>
      </w:r>
    </w:p>
    <w:p w14:paraId="547FEA9D" w14:textId="77777777" w:rsidR="00FD47F5" w:rsidRDefault="00FD47F5" w:rsidP="00FD47F5">
      <w:pPr>
        <w:pStyle w:val="Heading4"/>
        <w:numPr>
          <w:ilvl w:val="3"/>
          <w:numId w:val="38"/>
        </w:numPr>
        <w:suppressAutoHyphens/>
      </w:pPr>
      <w:r>
        <w:t>Content Providers</w:t>
      </w:r>
    </w:p>
    <w:p w14:paraId="4A587515" w14:textId="77777777" w:rsidR="00FD47F5" w:rsidRDefault="00FD47F5" w:rsidP="00DA4C3E">
      <w:pPr>
        <w:pStyle w:val="NormalParagraph"/>
      </w:pPr>
      <w:r>
        <w:t>A content provider is used to store the video sharing history persistently. There is one entry per video sharing.</w:t>
      </w:r>
    </w:p>
    <w:p w14:paraId="3E907D9F" w14:textId="77777777" w:rsidR="00FD47F5" w:rsidRDefault="00FD47F5" w:rsidP="00DA4C3E">
      <w:r>
        <w:t xml:space="preserve">Class </w:t>
      </w:r>
      <w:r w:rsidRPr="00E1637E">
        <w:rPr>
          <w:b/>
        </w:rPr>
        <w:t>VideoSharingLog</w:t>
      </w:r>
      <w:r>
        <w:t>:</w:t>
      </w:r>
    </w:p>
    <w:p w14:paraId="4830122E" w14:textId="77777777" w:rsidR="00FD47F5" w:rsidRPr="007C3D32" w:rsidRDefault="00FD47F5" w:rsidP="00DA4C3E">
      <w:pPr>
        <w:jc w:val="left"/>
        <w:rPr>
          <w:rFonts w:ascii="Courier New" w:hAnsi="Courier New"/>
          <w:sz w:val="20"/>
        </w:rPr>
      </w:pPr>
      <w:r>
        <w:t>Event log provider member id used when merging the data from this provider with other registered event log provider members data into a common cursor:</w:t>
      </w:r>
    </w:p>
    <w:p w14:paraId="77364B3F" w14:textId="77777777" w:rsidR="00FD47F5" w:rsidRPr="007C3D32" w:rsidRDefault="00FD47F5" w:rsidP="00DA4C3E">
      <w:pPr>
        <w:jc w:val="left"/>
      </w:pPr>
      <w:proofErr w:type="gramStart"/>
      <w:r>
        <w:rPr>
          <w:rFonts w:ascii="Courier New" w:hAnsi="Courier New" w:cs="Courier New"/>
          <w:sz w:val="20"/>
        </w:rPr>
        <w:t>static</w:t>
      </w:r>
      <w:proofErr w:type="gramEnd"/>
      <w:r>
        <w:rPr>
          <w:rFonts w:ascii="Courier New" w:hAnsi="Courier New" w:cs="Courier New"/>
          <w:sz w:val="20"/>
        </w:rPr>
        <w:t xml:space="preserve"> final int HISTORYLOG_MEMBER_ID = 4</w:t>
      </w:r>
    </w:p>
    <w:p w14:paraId="78F1963C" w14:textId="77777777" w:rsidR="00FD47F5" w:rsidRPr="007C3D32" w:rsidRDefault="00FD47F5" w:rsidP="00DA4C3E">
      <w:pPr>
        <w:jc w:val="left"/>
        <w:rPr>
          <w:rFonts w:ascii="Courier New" w:hAnsi="Courier New"/>
          <w:sz w:val="20"/>
        </w:rPr>
      </w:pPr>
      <w:r>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671D80CB" w14:textId="77777777" w:rsidR="00FD47F5" w:rsidRPr="007C3D32" w:rsidRDefault="00FD47F5" w:rsidP="00DA4C3E">
      <w:pPr>
        <w:jc w:val="left"/>
      </w:pPr>
      <w:proofErr w:type="gramStart"/>
      <w:r>
        <w:rPr>
          <w:rFonts w:ascii="Courier New" w:hAnsi="Courier New" w:cs="Courier New"/>
          <w:sz w:val="20"/>
        </w:rPr>
        <w:t>static</w:t>
      </w:r>
      <w:proofErr w:type="gramEnd"/>
      <w:r>
        <w:rPr>
          <w:rFonts w:ascii="Courier New" w:hAnsi="Courier New" w:cs="Courier New"/>
          <w:sz w:val="20"/>
        </w:rPr>
        <w:t xml:space="preserve"> final Uri CONTENT_URI = "content://com.gsma.services.rcs.provider.videoshare/videoshare"</w:t>
      </w:r>
    </w:p>
    <w:p w14:paraId="71E2D578" w14:textId="77777777" w:rsidR="00FD47F5" w:rsidRDefault="00FD47F5" w:rsidP="00DA4C3E">
      <w:pPr>
        <w:jc w:val="left"/>
        <w:rPr>
          <w:szCs w:val="22"/>
        </w:rPr>
      </w:pPr>
      <w:r>
        <w:lastRenderedPageBreak/>
        <w:t>The “SHARING_ID” column below is defined as the unique primary key and can be references with adding a path segment to the CONTENT_URI + “/” + &lt;primary key&gt;</w:t>
      </w:r>
    </w:p>
    <w:p w14:paraId="262441C0" w14:textId="77777777" w:rsidR="00FD47F5" w:rsidRPr="007C3D32" w:rsidRDefault="00FD47F5" w:rsidP="00DA4C3E">
      <w:pPr>
        <w:jc w:val="left"/>
        <w:rPr>
          <w:rFonts w:ascii="Courier New" w:hAnsi="Courier New"/>
          <w:sz w:val="20"/>
        </w:rPr>
      </w:pPr>
      <w:r>
        <w:rPr>
          <w:szCs w:val="22"/>
        </w:rPr>
        <w:t>Column name definition constants to be used when accessing this provider:</w:t>
      </w:r>
    </w:p>
    <w:p w14:paraId="57FB1E9E"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BASECOLUMN_ID = “_id”</w:t>
      </w:r>
    </w:p>
    <w:p w14:paraId="57D27242"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SHARING_ID = "sharing_id"</w:t>
      </w:r>
    </w:p>
    <w:p w14:paraId="3F76262B"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CONTACT = "contact"</w:t>
      </w:r>
    </w:p>
    <w:p w14:paraId="32A31172"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DIRECTION = "direction"</w:t>
      </w:r>
    </w:p>
    <w:p w14:paraId="34E10361"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TIMESTAMP = "timestamp"</w:t>
      </w:r>
    </w:p>
    <w:p w14:paraId="374B6639"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STATE = "state"</w:t>
      </w:r>
    </w:p>
    <w:p w14:paraId="629D6535"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REASON_CODE = "reason_code"</w:t>
      </w:r>
    </w:p>
    <w:p w14:paraId="4B408D8D"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DURATION = "duration"</w:t>
      </w:r>
    </w:p>
    <w:p w14:paraId="06833843"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VIDEO_ENCODING = "video_encoding"</w:t>
      </w:r>
    </w:p>
    <w:p w14:paraId="7312143D"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WIDTH = "width"</w:t>
      </w:r>
    </w:p>
    <w:p w14:paraId="179F6751"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HEIGHT = "height"</w:t>
      </w:r>
    </w:p>
    <w:p w14:paraId="594B4B57" w14:textId="77777777" w:rsidR="00FD47F5" w:rsidRDefault="00FD47F5" w:rsidP="00DA4C3E">
      <w:pPr>
        <w:rPr>
          <w:rFonts w:ascii="Courier New" w:hAnsi="Courier New" w:cs="Courier New"/>
          <w:sz w:val="20"/>
        </w:rPr>
      </w:pPr>
    </w:p>
    <w:p w14:paraId="38963C4C" w14:textId="77777777" w:rsidR="00FD47F5" w:rsidRDefault="00FD47F5" w:rsidP="00DA4C3E">
      <w:pPr>
        <w:pStyle w:val="NormalParagraph"/>
      </w:pPr>
      <w:r>
        <w:t>The content provider has the following columns:</w:t>
      </w:r>
    </w:p>
    <w:p w14:paraId="7693F477" w14:textId="77777777" w:rsidR="00FD47F5" w:rsidRDefault="00FD47F5" w:rsidP="00DA4C3E">
      <w:pPr>
        <w:pStyle w:val="NormalParagraph"/>
      </w:pPr>
      <w:r>
        <w:t>VIDEOSHARE</w:t>
      </w:r>
    </w:p>
    <w:tbl>
      <w:tblPr>
        <w:tblW w:w="9193" w:type="dxa"/>
        <w:tblInd w:w="108" w:type="dxa"/>
        <w:tblLayout w:type="fixed"/>
        <w:tblLook w:val="0000" w:firstRow="0" w:lastRow="0" w:firstColumn="0" w:lastColumn="0" w:noHBand="0" w:noVBand="0"/>
      </w:tblPr>
      <w:tblGrid>
        <w:gridCol w:w="2070"/>
        <w:gridCol w:w="2700"/>
        <w:gridCol w:w="4423"/>
      </w:tblGrid>
      <w:tr w:rsidR="00FD47F5" w14:paraId="4B7E8F0C" w14:textId="77777777" w:rsidTr="00DA4C3E">
        <w:trPr>
          <w:cantSplit/>
          <w:trHeight w:val="352"/>
          <w:tblHeader/>
        </w:trPr>
        <w:tc>
          <w:tcPr>
            <w:tcW w:w="2070" w:type="dxa"/>
            <w:tcBorders>
              <w:top w:val="single" w:sz="4" w:space="0" w:color="000000"/>
              <w:left w:val="single" w:sz="4" w:space="0" w:color="000000"/>
              <w:bottom w:val="single" w:sz="4" w:space="0" w:color="000000"/>
            </w:tcBorders>
            <w:shd w:val="clear" w:color="auto" w:fill="C00000"/>
          </w:tcPr>
          <w:p w14:paraId="251676AA" w14:textId="77777777" w:rsidR="00FD47F5" w:rsidRPr="007C3D32" w:rsidRDefault="00FD47F5" w:rsidP="00DA4C3E">
            <w:pPr>
              <w:pStyle w:val="TableHeader"/>
              <w:snapToGrid w:val="0"/>
            </w:pPr>
            <w:r w:rsidRPr="007C3D32">
              <w:t>Data</w:t>
            </w:r>
          </w:p>
        </w:tc>
        <w:tc>
          <w:tcPr>
            <w:tcW w:w="2700" w:type="dxa"/>
            <w:tcBorders>
              <w:top w:val="single" w:sz="4" w:space="0" w:color="000000"/>
              <w:left w:val="single" w:sz="4" w:space="0" w:color="000000"/>
              <w:bottom w:val="single" w:sz="4" w:space="0" w:color="000000"/>
            </w:tcBorders>
            <w:shd w:val="clear" w:color="auto" w:fill="C00000"/>
          </w:tcPr>
          <w:p w14:paraId="69D30DEE" w14:textId="77777777" w:rsidR="00FD47F5" w:rsidRPr="007C3D32" w:rsidRDefault="00FD47F5" w:rsidP="00DA4C3E">
            <w:pPr>
              <w:pStyle w:val="TableHeader"/>
              <w:snapToGrid w:val="0"/>
            </w:pPr>
            <w:r w:rsidRPr="007C3D32">
              <w:t>Data type</w:t>
            </w:r>
          </w:p>
        </w:tc>
        <w:tc>
          <w:tcPr>
            <w:tcW w:w="4423" w:type="dxa"/>
            <w:tcBorders>
              <w:top w:val="single" w:sz="4" w:space="0" w:color="000000"/>
              <w:left w:val="single" w:sz="4" w:space="0" w:color="000000"/>
              <w:bottom w:val="single" w:sz="4" w:space="0" w:color="000000"/>
              <w:right w:val="single" w:sz="4" w:space="0" w:color="000000"/>
            </w:tcBorders>
            <w:shd w:val="clear" w:color="auto" w:fill="C00000"/>
          </w:tcPr>
          <w:p w14:paraId="60CA49D0" w14:textId="77777777" w:rsidR="00FD47F5" w:rsidRPr="007C3D32" w:rsidRDefault="00FD47F5" w:rsidP="00DA4C3E">
            <w:pPr>
              <w:pStyle w:val="TableHeader"/>
              <w:snapToGrid w:val="0"/>
              <w:rPr>
                <w:color w:val="000000"/>
              </w:rPr>
            </w:pPr>
            <w:r w:rsidRPr="007C3D32">
              <w:t>Comment</w:t>
            </w:r>
          </w:p>
        </w:tc>
      </w:tr>
      <w:tr w:rsidR="00FD47F5" w14:paraId="6FA6E6AA" w14:textId="77777777" w:rsidTr="00DA4C3E">
        <w:trPr>
          <w:trHeight w:val="339"/>
        </w:trPr>
        <w:tc>
          <w:tcPr>
            <w:tcW w:w="2070" w:type="dxa"/>
            <w:tcBorders>
              <w:top w:val="single" w:sz="4" w:space="0" w:color="000000"/>
              <w:left w:val="single" w:sz="4" w:space="0" w:color="000000"/>
              <w:bottom w:val="single" w:sz="4" w:space="0" w:color="000000"/>
            </w:tcBorders>
            <w:shd w:val="clear" w:color="auto" w:fill="auto"/>
          </w:tcPr>
          <w:p w14:paraId="51429B12" w14:textId="77777777" w:rsidR="00FD47F5" w:rsidRDefault="00FD47F5" w:rsidP="00DA4C3E">
            <w:pPr>
              <w:pStyle w:val="TableText"/>
              <w:rPr>
                <w:color w:val="000000"/>
              </w:rPr>
            </w:pPr>
            <w:r>
              <w:rPr>
                <w:color w:val="000000"/>
              </w:rPr>
              <w:t>BASECOLUMN_ID</w:t>
            </w:r>
          </w:p>
        </w:tc>
        <w:tc>
          <w:tcPr>
            <w:tcW w:w="2700" w:type="dxa"/>
            <w:tcBorders>
              <w:top w:val="single" w:sz="4" w:space="0" w:color="000000"/>
              <w:left w:val="single" w:sz="4" w:space="0" w:color="000000"/>
              <w:bottom w:val="single" w:sz="4" w:space="0" w:color="000000"/>
            </w:tcBorders>
            <w:shd w:val="clear" w:color="auto" w:fill="auto"/>
          </w:tcPr>
          <w:p w14:paraId="0343E7F8" w14:textId="77777777" w:rsidR="00FD47F5" w:rsidRDefault="00FD47F5" w:rsidP="00DA4C3E">
            <w:pPr>
              <w:pStyle w:val="TableText"/>
              <w:rPr>
                <w:color w:val="000000"/>
              </w:rPr>
            </w:pPr>
            <w:r>
              <w:rPr>
                <w:color w:val="000000"/>
              </w:rPr>
              <w:t>Long (not null)</w:t>
            </w:r>
          </w:p>
        </w:tc>
        <w:tc>
          <w:tcPr>
            <w:tcW w:w="4423" w:type="dxa"/>
            <w:tcBorders>
              <w:top w:val="single" w:sz="4" w:space="0" w:color="000000"/>
              <w:left w:val="single" w:sz="4" w:space="0" w:color="000000"/>
              <w:bottom w:val="single" w:sz="4" w:space="0" w:color="000000"/>
              <w:right w:val="single" w:sz="4" w:space="0" w:color="000000"/>
            </w:tcBorders>
            <w:shd w:val="clear" w:color="auto" w:fill="auto"/>
          </w:tcPr>
          <w:p w14:paraId="5F26D42F" w14:textId="77777777" w:rsidR="00FD47F5" w:rsidRDefault="00FD47F5" w:rsidP="00DA4C3E">
            <w:pPr>
              <w:pStyle w:val="TableText"/>
              <w:rPr>
                <w:color w:val="000000"/>
              </w:rPr>
            </w:pPr>
            <w:r>
              <w:rPr>
                <w:color w:val="000000"/>
              </w:rPr>
              <w:t>Unique value (even across several history log members)</w:t>
            </w:r>
          </w:p>
        </w:tc>
      </w:tr>
      <w:tr w:rsidR="00FD47F5" w14:paraId="0D82D6AE" w14:textId="77777777" w:rsidTr="00DA4C3E">
        <w:trPr>
          <w:trHeight w:val="339"/>
        </w:trPr>
        <w:tc>
          <w:tcPr>
            <w:tcW w:w="2070" w:type="dxa"/>
            <w:tcBorders>
              <w:left w:val="single" w:sz="4" w:space="0" w:color="000000"/>
              <w:bottom w:val="single" w:sz="4" w:space="0" w:color="000000"/>
            </w:tcBorders>
            <w:shd w:val="clear" w:color="auto" w:fill="auto"/>
          </w:tcPr>
          <w:p w14:paraId="70EC058F" w14:textId="77777777" w:rsidR="00FD47F5" w:rsidRDefault="00FD47F5" w:rsidP="00DA4C3E">
            <w:pPr>
              <w:pStyle w:val="TableText"/>
              <w:snapToGrid w:val="0"/>
              <w:jc w:val="both"/>
              <w:rPr>
                <w:color w:val="000000"/>
              </w:rPr>
            </w:pPr>
            <w:r>
              <w:rPr>
                <w:color w:val="000000"/>
              </w:rPr>
              <w:t>SHARING_ID</w:t>
            </w:r>
          </w:p>
        </w:tc>
        <w:tc>
          <w:tcPr>
            <w:tcW w:w="2700" w:type="dxa"/>
            <w:tcBorders>
              <w:left w:val="single" w:sz="4" w:space="0" w:color="000000"/>
              <w:bottom w:val="single" w:sz="4" w:space="0" w:color="000000"/>
            </w:tcBorders>
            <w:shd w:val="clear" w:color="auto" w:fill="auto"/>
          </w:tcPr>
          <w:p w14:paraId="299E3E41" w14:textId="77777777" w:rsidR="00FD47F5" w:rsidRDefault="00FD47F5" w:rsidP="00DA4C3E">
            <w:pPr>
              <w:pStyle w:val="TableText"/>
              <w:snapToGrid w:val="0"/>
              <w:rPr>
                <w:color w:val="000000"/>
              </w:rPr>
            </w:pPr>
            <w:r>
              <w:rPr>
                <w:color w:val="000000"/>
              </w:rPr>
              <w:t>String (primary key not null)</w:t>
            </w:r>
          </w:p>
        </w:tc>
        <w:tc>
          <w:tcPr>
            <w:tcW w:w="4423" w:type="dxa"/>
            <w:tcBorders>
              <w:left w:val="single" w:sz="4" w:space="0" w:color="000000"/>
              <w:bottom w:val="single" w:sz="4" w:space="0" w:color="000000"/>
              <w:right w:val="single" w:sz="4" w:space="0" w:color="000000"/>
            </w:tcBorders>
            <w:shd w:val="clear" w:color="auto" w:fill="auto"/>
          </w:tcPr>
          <w:p w14:paraId="36C70E78" w14:textId="77777777" w:rsidR="00FD47F5" w:rsidRDefault="00FD47F5" w:rsidP="00DA4C3E">
            <w:pPr>
              <w:pStyle w:val="TableText"/>
              <w:snapToGrid w:val="0"/>
              <w:rPr>
                <w:color w:val="000000"/>
              </w:rPr>
            </w:pPr>
            <w:r>
              <w:rPr>
                <w:color w:val="000000"/>
              </w:rPr>
              <w:t>Unique sharing identifier</w:t>
            </w:r>
          </w:p>
        </w:tc>
      </w:tr>
      <w:tr w:rsidR="00FD47F5" w14:paraId="3647241C" w14:textId="77777777" w:rsidTr="00DA4C3E">
        <w:trPr>
          <w:trHeight w:val="609"/>
        </w:trPr>
        <w:tc>
          <w:tcPr>
            <w:tcW w:w="2070" w:type="dxa"/>
            <w:tcBorders>
              <w:top w:val="single" w:sz="4" w:space="0" w:color="000000"/>
              <w:left w:val="single" w:sz="4" w:space="0" w:color="000000"/>
              <w:bottom w:val="single" w:sz="4" w:space="0" w:color="000000"/>
            </w:tcBorders>
            <w:shd w:val="clear" w:color="auto" w:fill="auto"/>
          </w:tcPr>
          <w:p w14:paraId="6F7296D1" w14:textId="77777777" w:rsidR="00FD47F5" w:rsidRDefault="00FD47F5" w:rsidP="00DA4C3E">
            <w:pPr>
              <w:pStyle w:val="TableText"/>
              <w:snapToGrid w:val="0"/>
              <w:rPr>
                <w:color w:val="000000"/>
              </w:rPr>
            </w:pPr>
            <w:r>
              <w:rPr>
                <w:color w:val="000000"/>
              </w:rPr>
              <w:t>CONTACT</w:t>
            </w:r>
          </w:p>
        </w:tc>
        <w:tc>
          <w:tcPr>
            <w:tcW w:w="2700" w:type="dxa"/>
            <w:tcBorders>
              <w:top w:val="single" w:sz="4" w:space="0" w:color="000000"/>
              <w:left w:val="single" w:sz="4" w:space="0" w:color="000000"/>
              <w:bottom w:val="single" w:sz="4" w:space="0" w:color="000000"/>
            </w:tcBorders>
            <w:shd w:val="clear" w:color="auto" w:fill="auto"/>
          </w:tcPr>
          <w:p w14:paraId="1A10C651" w14:textId="77777777" w:rsidR="00FD47F5" w:rsidRDefault="00FD47F5" w:rsidP="00DA4C3E">
            <w:pPr>
              <w:pStyle w:val="TableText"/>
              <w:snapToGrid w:val="0"/>
              <w:rPr>
                <w:color w:val="000000"/>
              </w:rPr>
            </w:pPr>
            <w:r>
              <w:rPr>
                <w:color w:val="000000"/>
              </w:rPr>
              <w:t>String (not null)</w:t>
            </w:r>
          </w:p>
        </w:tc>
        <w:tc>
          <w:tcPr>
            <w:tcW w:w="4423" w:type="dxa"/>
            <w:tcBorders>
              <w:top w:val="single" w:sz="4" w:space="0" w:color="000000"/>
              <w:left w:val="single" w:sz="4" w:space="0" w:color="000000"/>
              <w:bottom w:val="single" w:sz="4" w:space="0" w:color="000000"/>
              <w:right w:val="single" w:sz="4" w:space="0" w:color="000000"/>
            </w:tcBorders>
            <w:shd w:val="clear" w:color="auto" w:fill="auto"/>
          </w:tcPr>
          <w:p w14:paraId="1094C49B" w14:textId="77777777" w:rsidR="00FD47F5" w:rsidRDefault="00FD47F5" w:rsidP="00DA4C3E">
            <w:pPr>
              <w:pStyle w:val="TableText"/>
              <w:snapToGrid w:val="0"/>
              <w:rPr>
                <w:color w:val="000000"/>
              </w:rPr>
            </w:pPr>
            <w:r>
              <w:rPr>
                <w:color w:val="000000"/>
              </w:rPr>
              <w:t>ContactId formatted number of the remote contact</w:t>
            </w:r>
          </w:p>
        </w:tc>
      </w:tr>
      <w:tr w:rsidR="00FD47F5" w14:paraId="5218D74F" w14:textId="77777777" w:rsidTr="00DA4C3E">
        <w:trPr>
          <w:trHeight w:val="596"/>
        </w:trPr>
        <w:tc>
          <w:tcPr>
            <w:tcW w:w="2070" w:type="dxa"/>
            <w:tcBorders>
              <w:top w:val="single" w:sz="4" w:space="0" w:color="000000"/>
              <w:left w:val="single" w:sz="4" w:space="0" w:color="000000"/>
              <w:bottom w:val="single" w:sz="4" w:space="0" w:color="000000"/>
            </w:tcBorders>
            <w:shd w:val="clear" w:color="auto" w:fill="auto"/>
          </w:tcPr>
          <w:p w14:paraId="624109AE" w14:textId="77777777" w:rsidR="00FD47F5" w:rsidRDefault="00FD47F5" w:rsidP="00DA4C3E">
            <w:pPr>
              <w:pStyle w:val="TableText"/>
              <w:snapToGrid w:val="0"/>
              <w:rPr>
                <w:color w:val="000000"/>
              </w:rPr>
            </w:pPr>
            <w:r>
              <w:rPr>
                <w:color w:val="000000"/>
              </w:rPr>
              <w:t>DIRECTION</w:t>
            </w:r>
          </w:p>
        </w:tc>
        <w:tc>
          <w:tcPr>
            <w:tcW w:w="2700" w:type="dxa"/>
            <w:tcBorders>
              <w:top w:val="single" w:sz="4" w:space="0" w:color="000000"/>
              <w:left w:val="single" w:sz="4" w:space="0" w:color="000000"/>
              <w:bottom w:val="single" w:sz="4" w:space="0" w:color="000000"/>
            </w:tcBorders>
            <w:shd w:val="clear" w:color="auto" w:fill="auto"/>
          </w:tcPr>
          <w:p w14:paraId="741D4B4C" w14:textId="77777777" w:rsidR="00FD47F5" w:rsidRDefault="00FD47F5" w:rsidP="00DA4C3E">
            <w:pPr>
              <w:pStyle w:val="TableText"/>
              <w:snapToGrid w:val="0"/>
              <w:rPr>
                <w:color w:val="000000"/>
              </w:rPr>
            </w:pPr>
            <w:r>
              <w:rPr>
                <w:color w:val="000000"/>
              </w:rPr>
              <w:t>Integer (not null)</w:t>
            </w:r>
          </w:p>
        </w:tc>
        <w:tc>
          <w:tcPr>
            <w:tcW w:w="4423" w:type="dxa"/>
            <w:tcBorders>
              <w:top w:val="single" w:sz="4" w:space="0" w:color="000000"/>
              <w:left w:val="single" w:sz="4" w:space="0" w:color="000000"/>
              <w:bottom w:val="single" w:sz="4" w:space="0" w:color="000000"/>
              <w:right w:val="single" w:sz="4" w:space="0" w:color="000000"/>
            </w:tcBorders>
            <w:shd w:val="clear" w:color="auto" w:fill="auto"/>
          </w:tcPr>
          <w:p w14:paraId="22DEA2D0" w14:textId="77777777" w:rsidR="00FD47F5" w:rsidRDefault="00FD47F5" w:rsidP="00DA4C3E">
            <w:pPr>
              <w:pStyle w:val="TableText"/>
              <w:snapToGrid w:val="0"/>
              <w:rPr>
                <w:color w:val="000000"/>
              </w:rPr>
            </w:pPr>
            <w:r>
              <w:rPr>
                <w:color w:val="000000"/>
              </w:rPr>
              <w:t>Incoming sharing or outgoing sharing. See enum Direction</w:t>
            </w:r>
          </w:p>
        </w:tc>
      </w:tr>
      <w:tr w:rsidR="00FD47F5" w14:paraId="250A46F0" w14:textId="77777777" w:rsidTr="00DA4C3E">
        <w:trPr>
          <w:trHeight w:val="352"/>
        </w:trPr>
        <w:tc>
          <w:tcPr>
            <w:tcW w:w="2070" w:type="dxa"/>
            <w:tcBorders>
              <w:top w:val="single" w:sz="4" w:space="0" w:color="000000"/>
              <w:left w:val="single" w:sz="4" w:space="0" w:color="000000"/>
              <w:bottom w:val="single" w:sz="4" w:space="0" w:color="000000"/>
            </w:tcBorders>
            <w:shd w:val="clear" w:color="auto" w:fill="auto"/>
          </w:tcPr>
          <w:p w14:paraId="1E08D20F" w14:textId="77777777" w:rsidR="00FD47F5" w:rsidRDefault="00FD47F5" w:rsidP="00DA4C3E">
            <w:pPr>
              <w:pStyle w:val="TableText"/>
              <w:snapToGrid w:val="0"/>
              <w:rPr>
                <w:color w:val="000000"/>
              </w:rPr>
            </w:pPr>
            <w:r>
              <w:rPr>
                <w:color w:val="000000"/>
              </w:rPr>
              <w:t>TIMESTAMP</w:t>
            </w:r>
          </w:p>
        </w:tc>
        <w:tc>
          <w:tcPr>
            <w:tcW w:w="2700" w:type="dxa"/>
            <w:tcBorders>
              <w:top w:val="single" w:sz="4" w:space="0" w:color="000000"/>
              <w:left w:val="single" w:sz="4" w:space="0" w:color="000000"/>
              <w:bottom w:val="single" w:sz="4" w:space="0" w:color="000000"/>
            </w:tcBorders>
            <w:shd w:val="clear" w:color="auto" w:fill="auto"/>
          </w:tcPr>
          <w:p w14:paraId="536F538D" w14:textId="77777777" w:rsidR="00FD47F5" w:rsidRDefault="00FD47F5" w:rsidP="00DA4C3E">
            <w:pPr>
              <w:pStyle w:val="TableText"/>
              <w:snapToGrid w:val="0"/>
              <w:rPr>
                <w:color w:val="000000"/>
              </w:rPr>
            </w:pPr>
            <w:r>
              <w:rPr>
                <w:color w:val="000000"/>
              </w:rPr>
              <w:t>Long (not null)</w:t>
            </w:r>
          </w:p>
        </w:tc>
        <w:tc>
          <w:tcPr>
            <w:tcW w:w="4423" w:type="dxa"/>
            <w:tcBorders>
              <w:top w:val="single" w:sz="4" w:space="0" w:color="000000"/>
              <w:left w:val="single" w:sz="4" w:space="0" w:color="000000"/>
              <w:bottom w:val="single" w:sz="4" w:space="0" w:color="000000"/>
              <w:right w:val="single" w:sz="4" w:space="0" w:color="000000"/>
            </w:tcBorders>
            <w:shd w:val="clear" w:color="auto" w:fill="auto"/>
          </w:tcPr>
          <w:p w14:paraId="70E53AB6" w14:textId="77777777" w:rsidR="00FD47F5" w:rsidRDefault="00FD47F5" w:rsidP="00DA4C3E">
            <w:pPr>
              <w:pStyle w:val="TableText"/>
              <w:snapToGrid w:val="0"/>
              <w:rPr>
                <w:color w:val="000000"/>
              </w:rPr>
            </w:pPr>
            <w:r>
              <w:rPr>
                <w:color w:val="000000"/>
              </w:rPr>
              <w:t>Date of the sharing</w:t>
            </w:r>
          </w:p>
        </w:tc>
      </w:tr>
      <w:tr w:rsidR="00FD47F5" w14:paraId="6C188A3D" w14:textId="77777777" w:rsidTr="00DA4C3E">
        <w:trPr>
          <w:trHeight w:val="609"/>
        </w:trPr>
        <w:tc>
          <w:tcPr>
            <w:tcW w:w="2070" w:type="dxa"/>
            <w:tcBorders>
              <w:top w:val="single" w:sz="4" w:space="0" w:color="000000"/>
              <w:left w:val="single" w:sz="4" w:space="0" w:color="000000"/>
              <w:bottom w:val="single" w:sz="4" w:space="0" w:color="000000"/>
            </w:tcBorders>
            <w:shd w:val="clear" w:color="auto" w:fill="auto"/>
          </w:tcPr>
          <w:p w14:paraId="1650318B" w14:textId="77777777" w:rsidR="00FD47F5" w:rsidRDefault="00FD47F5" w:rsidP="00DA4C3E">
            <w:pPr>
              <w:pStyle w:val="TableText"/>
              <w:snapToGrid w:val="0"/>
              <w:rPr>
                <w:color w:val="000000"/>
              </w:rPr>
            </w:pPr>
            <w:r w:rsidRPr="007C3D32">
              <w:rPr>
                <w:color w:val="000000"/>
              </w:rPr>
              <w:t>STATE</w:t>
            </w:r>
          </w:p>
        </w:tc>
        <w:tc>
          <w:tcPr>
            <w:tcW w:w="2700" w:type="dxa"/>
            <w:tcBorders>
              <w:top w:val="single" w:sz="4" w:space="0" w:color="000000"/>
              <w:left w:val="single" w:sz="4" w:space="0" w:color="000000"/>
              <w:bottom w:val="single" w:sz="4" w:space="0" w:color="000000"/>
            </w:tcBorders>
            <w:shd w:val="clear" w:color="auto" w:fill="auto"/>
          </w:tcPr>
          <w:p w14:paraId="1D89587F" w14:textId="77777777" w:rsidR="00FD47F5" w:rsidRDefault="00FD47F5" w:rsidP="00DA4C3E">
            <w:pPr>
              <w:pStyle w:val="TableText"/>
              <w:snapToGrid w:val="0"/>
              <w:rPr>
                <w:color w:val="000000"/>
              </w:rPr>
            </w:pPr>
            <w:r>
              <w:rPr>
                <w:color w:val="000000"/>
              </w:rPr>
              <w:t>Integer (not null)</w:t>
            </w:r>
          </w:p>
        </w:tc>
        <w:tc>
          <w:tcPr>
            <w:tcW w:w="4423" w:type="dxa"/>
            <w:tcBorders>
              <w:top w:val="single" w:sz="4" w:space="0" w:color="000000"/>
              <w:left w:val="single" w:sz="4" w:space="0" w:color="000000"/>
              <w:bottom w:val="single" w:sz="4" w:space="0" w:color="000000"/>
              <w:right w:val="single" w:sz="4" w:space="0" w:color="000000"/>
            </w:tcBorders>
            <w:shd w:val="clear" w:color="auto" w:fill="auto"/>
          </w:tcPr>
          <w:p w14:paraId="3914C00D" w14:textId="77777777" w:rsidR="00FD47F5" w:rsidRDefault="00FD47F5" w:rsidP="00DA4C3E">
            <w:pPr>
              <w:pStyle w:val="TableText"/>
              <w:snapToGrid w:val="0"/>
              <w:rPr>
                <w:color w:val="000000"/>
              </w:rPr>
            </w:pPr>
            <w:r>
              <w:rPr>
                <w:color w:val="000000"/>
              </w:rPr>
              <w:t>See enum VideoSharing.State for the list of states</w:t>
            </w:r>
          </w:p>
        </w:tc>
      </w:tr>
      <w:tr w:rsidR="00FD47F5" w14:paraId="3BB955B6" w14:textId="77777777" w:rsidTr="00DA4C3E">
        <w:trPr>
          <w:trHeight w:val="928"/>
        </w:trPr>
        <w:tc>
          <w:tcPr>
            <w:tcW w:w="2070" w:type="dxa"/>
            <w:tcBorders>
              <w:left w:val="single" w:sz="4" w:space="0" w:color="000000"/>
              <w:bottom w:val="single" w:sz="4" w:space="0" w:color="000000"/>
            </w:tcBorders>
            <w:shd w:val="clear" w:color="auto" w:fill="auto"/>
          </w:tcPr>
          <w:p w14:paraId="047C25FF" w14:textId="77777777" w:rsidR="00FD47F5" w:rsidRDefault="00FD47F5" w:rsidP="00DA4C3E">
            <w:pPr>
              <w:pStyle w:val="TableText"/>
              <w:snapToGrid w:val="0"/>
              <w:rPr>
                <w:color w:val="000000"/>
              </w:rPr>
            </w:pPr>
            <w:r>
              <w:rPr>
                <w:color w:val="000000"/>
              </w:rPr>
              <w:t>REASON_CODE</w:t>
            </w:r>
          </w:p>
        </w:tc>
        <w:tc>
          <w:tcPr>
            <w:tcW w:w="2700" w:type="dxa"/>
            <w:tcBorders>
              <w:left w:val="single" w:sz="4" w:space="0" w:color="000000"/>
              <w:bottom w:val="single" w:sz="4" w:space="0" w:color="000000"/>
            </w:tcBorders>
            <w:shd w:val="clear" w:color="auto" w:fill="auto"/>
          </w:tcPr>
          <w:p w14:paraId="29CA6767" w14:textId="77777777" w:rsidR="00FD47F5" w:rsidRDefault="00FD47F5" w:rsidP="00DA4C3E">
            <w:pPr>
              <w:pStyle w:val="TableText"/>
              <w:snapToGrid w:val="0"/>
              <w:rPr>
                <w:color w:val="000000"/>
              </w:rPr>
            </w:pPr>
            <w:r>
              <w:rPr>
                <w:color w:val="000000"/>
              </w:rPr>
              <w:t>Integer (not null)</w:t>
            </w:r>
          </w:p>
        </w:tc>
        <w:tc>
          <w:tcPr>
            <w:tcW w:w="4423" w:type="dxa"/>
            <w:tcBorders>
              <w:left w:val="single" w:sz="4" w:space="0" w:color="000000"/>
              <w:bottom w:val="single" w:sz="4" w:space="0" w:color="000000"/>
              <w:right w:val="single" w:sz="4" w:space="0" w:color="000000"/>
            </w:tcBorders>
            <w:shd w:val="clear" w:color="auto" w:fill="auto"/>
          </w:tcPr>
          <w:p w14:paraId="54EDA3FF" w14:textId="77777777" w:rsidR="00FD47F5" w:rsidRDefault="00FD47F5" w:rsidP="00DA4C3E">
            <w:pPr>
              <w:pStyle w:val="TableText"/>
              <w:snapToGrid w:val="0"/>
              <w:rPr>
                <w:color w:val="000000"/>
              </w:rPr>
            </w:pPr>
            <w:r>
              <w:rPr>
                <w:color w:val="000000"/>
              </w:rPr>
              <w:t>Reason code associated with the video sharing state. See enum VideoSharing.ReasonCode for the list of reason codes</w:t>
            </w:r>
          </w:p>
        </w:tc>
      </w:tr>
      <w:tr w:rsidR="00FD47F5" w14:paraId="75F99768" w14:textId="77777777" w:rsidTr="00DA4C3E">
        <w:trPr>
          <w:trHeight w:val="609"/>
        </w:trPr>
        <w:tc>
          <w:tcPr>
            <w:tcW w:w="2070" w:type="dxa"/>
            <w:tcBorders>
              <w:left w:val="single" w:sz="4" w:space="0" w:color="000000"/>
              <w:bottom w:val="single" w:sz="4" w:space="0" w:color="000000"/>
            </w:tcBorders>
            <w:shd w:val="clear" w:color="auto" w:fill="auto"/>
          </w:tcPr>
          <w:p w14:paraId="501A0C6B" w14:textId="77777777" w:rsidR="00FD47F5" w:rsidRDefault="00FD47F5" w:rsidP="00DA4C3E">
            <w:pPr>
              <w:pStyle w:val="TableText"/>
              <w:snapToGrid w:val="0"/>
              <w:rPr>
                <w:color w:val="000000"/>
              </w:rPr>
            </w:pPr>
            <w:r>
              <w:rPr>
                <w:color w:val="000000"/>
              </w:rPr>
              <w:t>DURATION</w:t>
            </w:r>
          </w:p>
        </w:tc>
        <w:tc>
          <w:tcPr>
            <w:tcW w:w="2700" w:type="dxa"/>
            <w:tcBorders>
              <w:left w:val="single" w:sz="4" w:space="0" w:color="000000"/>
              <w:bottom w:val="single" w:sz="4" w:space="0" w:color="000000"/>
            </w:tcBorders>
            <w:shd w:val="clear" w:color="auto" w:fill="auto"/>
          </w:tcPr>
          <w:p w14:paraId="125B54E4" w14:textId="77777777" w:rsidR="00FD47F5" w:rsidRDefault="00FD47F5" w:rsidP="00DA4C3E">
            <w:pPr>
              <w:pStyle w:val="TableText"/>
              <w:snapToGrid w:val="0"/>
              <w:rPr>
                <w:color w:val="000000"/>
              </w:rPr>
            </w:pPr>
            <w:r>
              <w:rPr>
                <w:color w:val="000000"/>
              </w:rPr>
              <w:t>Long (not null)</w:t>
            </w:r>
          </w:p>
        </w:tc>
        <w:tc>
          <w:tcPr>
            <w:tcW w:w="4423" w:type="dxa"/>
            <w:tcBorders>
              <w:left w:val="single" w:sz="4" w:space="0" w:color="000000"/>
              <w:bottom w:val="single" w:sz="4" w:space="0" w:color="000000"/>
              <w:right w:val="single" w:sz="4" w:space="0" w:color="000000"/>
            </w:tcBorders>
            <w:shd w:val="clear" w:color="auto" w:fill="auto"/>
          </w:tcPr>
          <w:p w14:paraId="54D47782" w14:textId="77777777" w:rsidR="00FD47F5" w:rsidRDefault="00FD47F5" w:rsidP="00DA4C3E">
            <w:pPr>
              <w:pStyle w:val="TableText"/>
              <w:snapToGrid w:val="0"/>
              <w:rPr>
                <w:color w:val="000000"/>
              </w:rPr>
            </w:pPr>
            <w:r>
              <w:rPr>
                <w:color w:val="000000"/>
              </w:rPr>
              <w:t>Duration of the sharing in milliseconds. The value is only set at the end of the sharing.</w:t>
            </w:r>
          </w:p>
        </w:tc>
      </w:tr>
      <w:tr w:rsidR="00FD47F5" w14:paraId="063C4CBF" w14:textId="77777777" w:rsidTr="00DA4C3E">
        <w:trPr>
          <w:trHeight w:val="339"/>
        </w:trPr>
        <w:tc>
          <w:tcPr>
            <w:tcW w:w="2070" w:type="dxa"/>
            <w:tcBorders>
              <w:left w:val="single" w:sz="4" w:space="0" w:color="000000"/>
              <w:bottom w:val="single" w:sz="4" w:space="0" w:color="000000"/>
            </w:tcBorders>
            <w:shd w:val="clear" w:color="auto" w:fill="auto"/>
          </w:tcPr>
          <w:p w14:paraId="0332612D" w14:textId="77777777" w:rsidR="00FD47F5" w:rsidRDefault="00FD47F5" w:rsidP="00DA4C3E">
            <w:pPr>
              <w:pStyle w:val="TableText"/>
              <w:snapToGrid w:val="0"/>
              <w:rPr>
                <w:color w:val="000000"/>
              </w:rPr>
            </w:pPr>
            <w:r>
              <w:rPr>
                <w:color w:val="000000"/>
              </w:rPr>
              <w:t>VIDEO_ENCODING</w:t>
            </w:r>
          </w:p>
        </w:tc>
        <w:tc>
          <w:tcPr>
            <w:tcW w:w="2700" w:type="dxa"/>
            <w:tcBorders>
              <w:left w:val="single" w:sz="4" w:space="0" w:color="000000"/>
              <w:bottom w:val="single" w:sz="4" w:space="0" w:color="000000"/>
            </w:tcBorders>
            <w:shd w:val="clear" w:color="auto" w:fill="auto"/>
          </w:tcPr>
          <w:p w14:paraId="3EC6C082" w14:textId="77777777" w:rsidR="00FD47F5" w:rsidRDefault="00FD47F5" w:rsidP="00DA4C3E">
            <w:pPr>
              <w:pStyle w:val="TableText"/>
              <w:snapToGrid w:val="0"/>
              <w:rPr>
                <w:color w:val="000000"/>
              </w:rPr>
            </w:pPr>
            <w:r>
              <w:rPr>
                <w:color w:val="000000"/>
              </w:rPr>
              <w:t>String</w:t>
            </w:r>
          </w:p>
        </w:tc>
        <w:tc>
          <w:tcPr>
            <w:tcW w:w="4423" w:type="dxa"/>
            <w:tcBorders>
              <w:left w:val="single" w:sz="4" w:space="0" w:color="000000"/>
              <w:bottom w:val="single" w:sz="4" w:space="0" w:color="000000"/>
              <w:right w:val="single" w:sz="4" w:space="0" w:color="000000"/>
            </w:tcBorders>
            <w:shd w:val="clear" w:color="auto" w:fill="auto"/>
          </w:tcPr>
          <w:p w14:paraId="69D407CE" w14:textId="77777777" w:rsidR="00FD47F5" w:rsidRDefault="00FD47F5" w:rsidP="00DA4C3E">
            <w:pPr>
              <w:pStyle w:val="TableText"/>
              <w:snapToGrid w:val="0"/>
              <w:rPr>
                <w:color w:val="000000"/>
              </w:rPr>
            </w:pPr>
            <w:r>
              <w:rPr>
                <w:color w:val="000000"/>
              </w:rPr>
              <w:t>Encoding of the shared video</w:t>
            </w:r>
          </w:p>
        </w:tc>
      </w:tr>
      <w:tr w:rsidR="00FD47F5" w14:paraId="1CE7F596" w14:textId="77777777" w:rsidTr="00DA4C3E">
        <w:trPr>
          <w:trHeight w:val="339"/>
        </w:trPr>
        <w:tc>
          <w:tcPr>
            <w:tcW w:w="2070" w:type="dxa"/>
            <w:tcBorders>
              <w:left w:val="single" w:sz="4" w:space="0" w:color="000000"/>
              <w:bottom w:val="single" w:sz="4" w:space="0" w:color="000000"/>
            </w:tcBorders>
            <w:shd w:val="clear" w:color="auto" w:fill="auto"/>
          </w:tcPr>
          <w:p w14:paraId="5258E5DF" w14:textId="77777777" w:rsidR="00FD47F5" w:rsidRDefault="00FD47F5" w:rsidP="00DA4C3E">
            <w:pPr>
              <w:pStyle w:val="TableText"/>
              <w:snapToGrid w:val="0"/>
              <w:rPr>
                <w:color w:val="000000"/>
              </w:rPr>
            </w:pPr>
            <w:r>
              <w:rPr>
                <w:color w:val="000000"/>
              </w:rPr>
              <w:t>WIDTH</w:t>
            </w:r>
          </w:p>
        </w:tc>
        <w:tc>
          <w:tcPr>
            <w:tcW w:w="2700" w:type="dxa"/>
            <w:tcBorders>
              <w:left w:val="single" w:sz="4" w:space="0" w:color="000000"/>
              <w:bottom w:val="single" w:sz="4" w:space="0" w:color="000000"/>
            </w:tcBorders>
            <w:shd w:val="clear" w:color="auto" w:fill="auto"/>
          </w:tcPr>
          <w:p w14:paraId="3777757A" w14:textId="77777777" w:rsidR="00FD47F5" w:rsidRDefault="00FD47F5" w:rsidP="00DA4C3E">
            <w:pPr>
              <w:pStyle w:val="TableText"/>
              <w:snapToGrid w:val="0"/>
              <w:rPr>
                <w:color w:val="000000"/>
              </w:rPr>
            </w:pPr>
            <w:r>
              <w:rPr>
                <w:color w:val="000000"/>
              </w:rPr>
              <w:t>Integer (not null)</w:t>
            </w:r>
          </w:p>
        </w:tc>
        <w:tc>
          <w:tcPr>
            <w:tcW w:w="4423" w:type="dxa"/>
            <w:tcBorders>
              <w:left w:val="single" w:sz="4" w:space="0" w:color="000000"/>
              <w:bottom w:val="single" w:sz="4" w:space="0" w:color="000000"/>
              <w:right w:val="single" w:sz="4" w:space="0" w:color="000000"/>
            </w:tcBorders>
            <w:shd w:val="clear" w:color="auto" w:fill="auto"/>
          </w:tcPr>
          <w:p w14:paraId="7CE29E83" w14:textId="77777777" w:rsidR="00FD47F5" w:rsidRDefault="00FD47F5" w:rsidP="00DA4C3E">
            <w:pPr>
              <w:pStyle w:val="TableText"/>
              <w:snapToGrid w:val="0"/>
              <w:rPr>
                <w:color w:val="000000"/>
              </w:rPr>
            </w:pPr>
            <w:r>
              <w:rPr>
                <w:color w:val="000000"/>
              </w:rPr>
              <w:t>Width of the shared video</w:t>
            </w:r>
          </w:p>
        </w:tc>
      </w:tr>
      <w:tr w:rsidR="00FD47F5" w14:paraId="3118E9D7" w14:textId="77777777" w:rsidTr="00DA4C3E">
        <w:trPr>
          <w:trHeight w:val="339"/>
        </w:trPr>
        <w:tc>
          <w:tcPr>
            <w:tcW w:w="2070" w:type="dxa"/>
            <w:tcBorders>
              <w:left w:val="single" w:sz="4" w:space="0" w:color="000000"/>
              <w:bottom w:val="single" w:sz="4" w:space="0" w:color="000000"/>
            </w:tcBorders>
            <w:shd w:val="clear" w:color="auto" w:fill="auto"/>
          </w:tcPr>
          <w:p w14:paraId="09C547D9" w14:textId="77777777" w:rsidR="00FD47F5" w:rsidRDefault="00FD47F5" w:rsidP="00DA4C3E">
            <w:pPr>
              <w:pStyle w:val="TableText"/>
              <w:snapToGrid w:val="0"/>
              <w:rPr>
                <w:color w:val="000000"/>
              </w:rPr>
            </w:pPr>
            <w:r>
              <w:rPr>
                <w:color w:val="000000"/>
              </w:rPr>
              <w:t>HEIGHT</w:t>
            </w:r>
          </w:p>
        </w:tc>
        <w:tc>
          <w:tcPr>
            <w:tcW w:w="2700" w:type="dxa"/>
            <w:tcBorders>
              <w:left w:val="single" w:sz="4" w:space="0" w:color="000000"/>
              <w:bottom w:val="single" w:sz="4" w:space="0" w:color="000000"/>
            </w:tcBorders>
            <w:shd w:val="clear" w:color="auto" w:fill="auto"/>
          </w:tcPr>
          <w:p w14:paraId="706206D4" w14:textId="77777777" w:rsidR="00FD47F5" w:rsidRDefault="00FD47F5" w:rsidP="00DA4C3E">
            <w:pPr>
              <w:pStyle w:val="TableText"/>
              <w:snapToGrid w:val="0"/>
              <w:rPr>
                <w:color w:val="000000"/>
              </w:rPr>
            </w:pPr>
            <w:r>
              <w:rPr>
                <w:color w:val="000000"/>
              </w:rPr>
              <w:t>Integer (not null)</w:t>
            </w:r>
          </w:p>
        </w:tc>
        <w:tc>
          <w:tcPr>
            <w:tcW w:w="4423" w:type="dxa"/>
            <w:tcBorders>
              <w:left w:val="single" w:sz="4" w:space="0" w:color="000000"/>
              <w:bottom w:val="single" w:sz="4" w:space="0" w:color="000000"/>
              <w:right w:val="single" w:sz="4" w:space="0" w:color="000000"/>
            </w:tcBorders>
            <w:shd w:val="clear" w:color="auto" w:fill="auto"/>
          </w:tcPr>
          <w:p w14:paraId="7BACD94A" w14:textId="77777777" w:rsidR="00FD47F5" w:rsidRPr="007C3D32" w:rsidRDefault="00FD47F5" w:rsidP="00DA4C3E">
            <w:pPr>
              <w:pStyle w:val="TableText"/>
              <w:snapToGrid w:val="0"/>
            </w:pPr>
            <w:r>
              <w:rPr>
                <w:color w:val="000000"/>
              </w:rPr>
              <w:t>Height of the shared video</w:t>
            </w:r>
          </w:p>
        </w:tc>
      </w:tr>
    </w:tbl>
    <w:p w14:paraId="23CF9D9F" w14:textId="77777777" w:rsidR="00FD47F5" w:rsidRDefault="00FD47F5" w:rsidP="00DA4C3E">
      <w:pPr>
        <w:keepNext/>
      </w:pPr>
    </w:p>
    <w:p w14:paraId="6EDE9F4C" w14:textId="77777777" w:rsidR="00FD47F5" w:rsidRPr="007C3D32" w:rsidRDefault="00FD47F5" w:rsidP="00FD47F5">
      <w:pPr>
        <w:pStyle w:val="Heading4"/>
        <w:numPr>
          <w:ilvl w:val="3"/>
          <w:numId w:val="38"/>
        </w:numPr>
        <w:suppressAutoHyphens/>
      </w:pPr>
      <w:r>
        <w:t>Permissions</w:t>
      </w:r>
    </w:p>
    <w:p w14:paraId="6D920BD6" w14:textId="77777777" w:rsidR="00FD47F5" w:rsidRDefault="00FD47F5" w:rsidP="00DA4C3E">
      <w:pPr>
        <w:pStyle w:val="NormalParagraph"/>
      </w:pPr>
      <w:r>
        <w:t>Access to the Video Share API and read access to the video share provider requires the following permissions:</w:t>
      </w:r>
    </w:p>
    <w:p w14:paraId="16DCF9DF" w14:textId="77777777" w:rsidR="00FD47F5" w:rsidRDefault="00FD47F5" w:rsidP="00FD47F5">
      <w:pPr>
        <w:pStyle w:val="ListBullet1"/>
        <w:numPr>
          <w:ilvl w:val="0"/>
          <w:numId w:val="21"/>
        </w:numPr>
        <w:tabs>
          <w:tab w:val="clear" w:pos="680"/>
        </w:tabs>
        <w:suppressAutoHyphens/>
        <w:ind w:left="720" w:hanging="360"/>
        <w:contextualSpacing w:val="0"/>
      </w:pPr>
      <w:r>
        <w:lastRenderedPageBreak/>
        <w:t xml:space="preserve">com.gsma.services.permission.RCS: </w:t>
      </w:r>
      <w:r>
        <w:br/>
        <w:t>this is a general permission that governs access to RCS services.</w:t>
      </w:r>
    </w:p>
    <w:p w14:paraId="366A8D7E" w14:textId="77777777" w:rsidR="00FD47F5" w:rsidRDefault="00FD47F5" w:rsidP="00FD47F5">
      <w:pPr>
        <w:pStyle w:val="Heading3"/>
        <w:numPr>
          <w:ilvl w:val="2"/>
          <w:numId w:val="38"/>
        </w:numPr>
        <w:suppressAutoHyphens/>
      </w:pPr>
      <w:bookmarkStart w:id="332" w:name="_Toc375229893"/>
      <w:bookmarkStart w:id="333" w:name="_Toc419808146"/>
      <w:bookmarkStart w:id="334" w:name="_Toc419808366"/>
      <w:bookmarkStart w:id="335" w:name="_Toc441167683"/>
      <w:bookmarkStart w:id="336" w:name="_Toc442431886"/>
      <w:r>
        <w:rPr>
          <w:lang w:bidi="ar-SA"/>
        </w:rPr>
        <w:t>Geoloc Share API</w:t>
      </w:r>
      <w:bookmarkEnd w:id="332"/>
      <w:bookmarkEnd w:id="333"/>
      <w:bookmarkEnd w:id="334"/>
      <w:bookmarkEnd w:id="335"/>
      <w:bookmarkEnd w:id="336"/>
    </w:p>
    <w:p w14:paraId="30C2FE6E" w14:textId="77777777" w:rsidR="00FD47F5" w:rsidRDefault="00FD47F5" w:rsidP="00846F7F">
      <w:pPr>
        <w:pStyle w:val="NormalParagraph"/>
      </w:pPr>
      <w:r>
        <w:t>This API exposes all functionality related to share a geoloc during a CS call via the Geoloc Share Service. It allows to:</w:t>
      </w:r>
    </w:p>
    <w:p w14:paraId="43A78BC4" w14:textId="77777777" w:rsidR="00FD47F5" w:rsidRDefault="00FD47F5" w:rsidP="00DA4C3E">
      <w:pPr>
        <w:pStyle w:val="ListBullet1"/>
      </w:pPr>
      <w:r>
        <w:t>Send a geoloc share request</w:t>
      </w:r>
    </w:p>
    <w:p w14:paraId="0DA9B4D3" w14:textId="77777777" w:rsidR="00FD47F5" w:rsidRDefault="00FD47F5" w:rsidP="00DA4C3E">
      <w:pPr>
        <w:pStyle w:val="ListBullet1"/>
      </w:pPr>
      <w:r>
        <w:t>Receive notifications about incoming geoloc share invitation.</w:t>
      </w:r>
    </w:p>
    <w:p w14:paraId="428AB53B" w14:textId="77777777" w:rsidR="00FD47F5" w:rsidRDefault="00FD47F5" w:rsidP="00DA4C3E">
      <w:pPr>
        <w:pStyle w:val="ListBullet1"/>
      </w:pPr>
      <w:r>
        <w:t>Monitors a geoloc share’s progress.</w:t>
      </w:r>
    </w:p>
    <w:p w14:paraId="5E576336" w14:textId="77777777" w:rsidR="00FD47F5" w:rsidRDefault="00FD47F5" w:rsidP="00DA4C3E">
      <w:pPr>
        <w:pStyle w:val="ListBullet1"/>
      </w:pPr>
      <w:r>
        <w:t>Cancel a geoloc share in progress.</w:t>
      </w:r>
    </w:p>
    <w:p w14:paraId="5985F318" w14:textId="77777777" w:rsidR="00FD47F5" w:rsidRDefault="00FD47F5" w:rsidP="00DA4C3E">
      <w:pPr>
        <w:pStyle w:val="ListBullet1"/>
        <w:rPr>
          <w:lang w:eastAsia="en-US"/>
        </w:rPr>
      </w:pPr>
      <w:r>
        <w:t>Accept/reject an incoming geoloc share request.</w:t>
      </w:r>
    </w:p>
    <w:p w14:paraId="02CBCFD1" w14:textId="77777777" w:rsidR="00FD47F5" w:rsidRDefault="00FD47F5" w:rsidP="00846F7F">
      <w:pPr>
        <w:pStyle w:val="NormalParagraph"/>
      </w:pPr>
      <w:r>
        <w:t>A geoloc contains the following information:</w:t>
      </w:r>
    </w:p>
    <w:p w14:paraId="5FF02E36" w14:textId="77777777" w:rsidR="00FD47F5" w:rsidRDefault="00FD47F5" w:rsidP="00DA4C3E">
      <w:pPr>
        <w:pStyle w:val="ListBullet1"/>
      </w:pPr>
      <w:r>
        <w:t>a label associated to the geoloc info</w:t>
      </w:r>
    </w:p>
    <w:p w14:paraId="1C29AAAF" w14:textId="77777777" w:rsidR="00FD47F5" w:rsidRDefault="00FD47F5" w:rsidP="00DA4C3E">
      <w:pPr>
        <w:pStyle w:val="ListBullet1"/>
      </w:pPr>
      <w:r>
        <w:t>latitude</w:t>
      </w:r>
    </w:p>
    <w:p w14:paraId="0585B69F" w14:textId="77777777" w:rsidR="00FD47F5" w:rsidRDefault="00FD47F5" w:rsidP="00DA4C3E">
      <w:pPr>
        <w:pStyle w:val="ListBullet1"/>
      </w:pPr>
      <w:r>
        <w:t>longitude</w:t>
      </w:r>
    </w:p>
    <w:p w14:paraId="75BBAA54" w14:textId="77777777" w:rsidR="00FD47F5" w:rsidRDefault="00FD47F5" w:rsidP="00DA4C3E">
      <w:pPr>
        <w:pStyle w:val="ListBullet1"/>
      </w:pPr>
      <w:r>
        <w:t>accuracy of the geoloc info (in meter)</w:t>
      </w:r>
    </w:p>
    <w:p w14:paraId="3B825E0A" w14:textId="77777777" w:rsidR="00FD47F5" w:rsidRDefault="00FD47F5" w:rsidP="00DA4C3E">
      <w:pPr>
        <w:pStyle w:val="ListBullet1"/>
        <w:rPr>
          <w:lang w:eastAsia="en-US"/>
        </w:rPr>
      </w:pPr>
      <w:r>
        <w:t>an expiration date of the geoloc info</w:t>
      </w:r>
    </w:p>
    <w:p w14:paraId="135E737D" w14:textId="77777777" w:rsidR="00FD47F5" w:rsidRDefault="00FD47F5" w:rsidP="00846F7F">
      <w:pPr>
        <w:pStyle w:val="NormalParagraph"/>
      </w:pPr>
      <w:r>
        <w:t>The shared geoloc is displayed to the end user and also stored in sthe Chat log in order to be displayed afterwards from the “Show us in a map” service.</w:t>
      </w:r>
    </w:p>
    <w:p w14:paraId="29812B53" w14:textId="77777777" w:rsidR="00FD47F5" w:rsidRDefault="00FD47F5" w:rsidP="00FD47F5">
      <w:pPr>
        <w:pStyle w:val="Heading4"/>
        <w:numPr>
          <w:ilvl w:val="3"/>
          <w:numId w:val="38"/>
        </w:numPr>
        <w:suppressAutoHyphens/>
      </w:pPr>
      <w:r>
        <w:t>Package</w:t>
      </w:r>
    </w:p>
    <w:p w14:paraId="5B67C95F" w14:textId="77777777" w:rsidR="00FD47F5" w:rsidRDefault="00FD47F5" w:rsidP="00DA4C3E">
      <w:r>
        <w:rPr>
          <w:lang w:eastAsia="en-US"/>
        </w:rPr>
        <w:t>Package name com.gsma.services.rcs.sharing.geoloc</w:t>
      </w:r>
    </w:p>
    <w:p w14:paraId="37A52086" w14:textId="77777777" w:rsidR="00FD47F5" w:rsidRPr="007C3D32" w:rsidRDefault="00FD47F5" w:rsidP="00FD47F5">
      <w:pPr>
        <w:pStyle w:val="Heading4"/>
        <w:numPr>
          <w:ilvl w:val="3"/>
          <w:numId w:val="38"/>
        </w:numPr>
        <w:suppressAutoHyphens/>
        <w:rPr>
          <w:color w:val="000000"/>
        </w:rPr>
      </w:pPr>
      <w:r>
        <w:t>Methods and Callbacks</w:t>
      </w:r>
    </w:p>
    <w:p w14:paraId="54DD7471" w14:textId="77777777" w:rsidR="00FD47F5" w:rsidRDefault="00FD47F5" w:rsidP="00846F7F">
      <w:pPr>
        <w:pStyle w:val="NormalParagraph"/>
      </w:pPr>
      <w:r>
        <w:t xml:space="preserve">Class </w:t>
      </w:r>
      <w:r w:rsidRPr="00846F7F">
        <w:rPr>
          <w:b/>
        </w:rPr>
        <w:t>GeolocSharingService</w:t>
      </w:r>
      <w:r>
        <w:t>:</w:t>
      </w:r>
    </w:p>
    <w:p w14:paraId="4EC902FE" w14:textId="77777777" w:rsidR="00FD47F5" w:rsidRDefault="00FD47F5" w:rsidP="00846F7F">
      <w:pPr>
        <w:pStyle w:val="NormalParagraph"/>
      </w:pPr>
      <w:r>
        <w:t>This class offers the main entry point to share a geoloc during a CS call, when the call hangs up the sharing is automatically stopped. Several applications may connect/disconnect to the API.</w:t>
      </w:r>
    </w:p>
    <w:p w14:paraId="4DBAE5A2" w14:textId="77777777" w:rsidR="00FD47F5" w:rsidRDefault="00FD47F5" w:rsidP="00FD47F5">
      <w:pPr>
        <w:pStyle w:val="ListBullet1"/>
        <w:numPr>
          <w:ilvl w:val="0"/>
          <w:numId w:val="31"/>
        </w:numPr>
        <w:tabs>
          <w:tab w:val="clear" w:pos="680"/>
        </w:tabs>
        <w:suppressAutoHyphens/>
        <w:ind w:left="720"/>
        <w:contextualSpacing w:val="0"/>
      </w:pPr>
      <w:r>
        <w:t>Method: connects to the API.</w:t>
      </w:r>
    </w:p>
    <w:p w14:paraId="160867DF" w14:textId="77777777" w:rsidR="00FD47F5" w:rsidRDefault="00FD47F5" w:rsidP="00DA4C3E">
      <w:pPr>
        <w:pStyle w:val="ASN1Code"/>
        <w:ind w:left="720"/>
        <w:rPr>
          <w:color w:val="000000"/>
        </w:rPr>
      </w:pPr>
      <w:proofErr w:type="gramStart"/>
      <w:r>
        <w:t>void</w:t>
      </w:r>
      <w:proofErr w:type="gramEnd"/>
      <w:r>
        <w:t xml:space="preserve"> connect()</w:t>
      </w:r>
    </w:p>
    <w:p w14:paraId="5B859EB1" w14:textId="77777777" w:rsidR="00FD47F5" w:rsidRDefault="00FD47F5" w:rsidP="00DA4C3E">
      <w:pPr>
        <w:ind w:left="992" w:hanging="283"/>
        <w:rPr>
          <w:rFonts w:ascii="Courier New" w:hAnsi="Courier New" w:cs="Courier New"/>
          <w:color w:val="000000"/>
          <w:sz w:val="20"/>
        </w:rPr>
      </w:pPr>
    </w:p>
    <w:p w14:paraId="3025CD7C" w14:textId="77777777" w:rsidR="00FD47F5" w:rsidRDefault="00FD47F5" w:rsidP="00FD47F5">
      <w:pPr>
        <w:pStyle w:val="ListBullet1"/>
        <w:numPr>
          <w:ilvl w:val="0"/>
          <w:numId w:val="31"/>
        </w:numPr>
        <w:tabs>
          <w:tab w:val="clear" w:pos="680"/>
        </w:tabs>
        <w:suppressAutoHyphens/>
        <w:ind w:left="720"/>
        <w:contextualSpacing w:val="0"/>
      </w:pPr>
      <w:r>
        <w:t xml:space="preserve">Method: disconnects </w:t>
      </w:r>
      <w:r w:rsidRPr="007C3D32">
        <w:t>from</w:t>
      </w:r>
      <w:r>
        <w:t xml:space="preserve"> the API.</w:t>
      </w:r>
    </w:p>
    <w:p w14:paraId="3548D814" w14:textId="77777777" w:rsidR="00FD47F5" w:rsidRPr="007C3D32" w:rsidRDefault="00FD47F5" w:rsidP="00DA4C3E">
      <w:pPr>
        <w:pStyle w:val="ASN1Code"/>
        <w:ind w:left="720"/>
      </w:pPr>
      <w:proofErr w:type="gramStart"/>
      <w:r>
        <w:t>void</w:t>
      </w:r>
      <w:proofErr w:type="gramEnd"/>
      <w:r>
        <w:t xml:space="preserve"> disconnect()</w:t>
      </w:r>
    </w:p>
    <w:p w14:paraId="46963C6D" w14:textId="77777777" w:rsidR="00FD47F5" w:rsidRDefault="00FD47F5" w:rsidP="00FD47F5">
      <w:pPr>
        <w:pStyle w:val="ListBullet1"/>
        <w:numPr>
          <w:ilvl w:val="0"/>
          <w:numId w:val="31"/>
        </w:numPr>
        <w:tabs>
          <w:tab w:val="clear" w:pos="680"/>
        </w:tabs>
        <w:suppressAutoHyphens/>
        <w:ind w:left="720"/>
        <w:contextualSpacing w:val="0"/>
      </w:pPr>
      <w:r>
        <w:t xml:space="preserve">Method: </w:t>
      </w:r>
      <w:r w:rsidRPr="007C3D32">
        <w:t>returns</w:t>
      </w:r>
      <w:r>
        <w:t xml:space="preserve"> a cur</w:t>
      </w:r>
      <w:r w:rsidRPr="007C3D32">
        <w:t>rent geoloc sharing from its unique ID.</w:t>
      </w:r>
      <w:r>
        <w:rPr>
          <w:color w:val="000000"/>
        </w:rPr>
        <w:t xml:space="preserve"> If no ongoing GeolocSharing matching the sharingId if found then a reference to a historical GeiolocSharing is returned so that calls to the methods on that still can be performed.</w:t>
      </w:r>
    </w:p>
    <w:p w14:paraId="0C98EE2E" w14:textId="77777777" w:rsidR="00FD47F5" w:rsidRDefault="00FD47F5" w:rsidP="00DA4C3E">
      <w:pPr>
        <w:pStyle w:val="ASN1Code"/>
        <w:ind w:left="720"/>
        <w:rPr>
          <w:color w:val="000000"/>
        </w:rPr>
      </w:pPr>
      <w:r>
        <w:t xml:space="preserve">GeolocSharing </w:t>
      </w:r>
      <w:proofErr w:type="gramStart"/>
      <w:r>
        <w:t>getGeolocSharing(</w:t>
      </w:r>
      <w:proofErr w:type="gramEnd"/>
      <w:r>
        <w:t>String sharingId)</w:t>
      </w:r>
    </w:p>
    <w:p w14:paraId="61F60040" w14:textId="77777777" w:rsidR="00FD47F5" w:rsidRDefault="00FD47F5" w:rsidP="00DA4C3E">
      <w:pPr>
        <w:ind w:left="992" w:hanging="283"/>
        <w:rPr>
          <w:rFonts w:ascii="Courier New" w:hAnsi="Courier New" w:cs="Courier New"/>
          <w:color w:val="000000"/>
          <w:sz w:val="20"/>
        </w:rPr>
      </w:pPr>
    </w:p>
    <w:p w14:paraId="3574712A" w14:textId="77777777" w:rsidR="00FD47F5" w:rsidRDefault="00FD47F5" w:rsidP="00FD47F5">
      <w:pPr>
        <w:pStyle w:val="ListBullet1"/>
        <w:numPr>
          <w:ilvl w:val="0"/>
          <w:numId w:val="31"/>
        </w:numPr>
        <w:tabs>
          <w:tab w:val="clear" w:pos="680"/>
        </w:tabs>
        <w:suppressAutoHyphens/>
        <w:ind w:left="720"/>
        <w:contextualSpacing w:val="0"/>
      </w:pPr>
      <w:r>
        <w:t xml:space="preserve">Method: </w:t>
      </w:r>
      <w:r w:rsidRPr="007C3D32">
        <w:t>shares</w:t>
      </w:r>
      <w:r>
        <w:t xml:space="preserve"> a geoloc with a contact. An exception is thrown if there is no ongoing CS call.</w:t>
      </w:r>
    </w:p>
    <w:p w14:paraId="4F2630E6" w14:textId="77777777" w:rsidR="00FD47F5" w:rsidRDefault="00FD47F5" w:rsidP="00DA4C3E">
      <w:pPr>
        <w:pStyle w:val="ASN1Code"/>
        <w:ind w:left="720"/>
        <w:rPr>
          <w:color w:val="000000"/>
        </w:rPr>
      </w:pPr>
      <w:r>
        <w:lastRenderedPageBreak/>
        <w:t xml:space="preserve">GeolocSharing </w:t>
      </w:r>
      <w:proofErr w:type="gramStart"/>
      <w:r>
        <w:t>shareGeoloc(</w:t>
      </w:r>
      <w:proofErr w:type="gramEnd"/>
      <w:r>
        <w:rPr>
          <w:color w:val="000000"/>
          <w:szCs w:val="20"/>
        </w:rPr>
        <w:t>ContactId</w:t>
      </w:r>
      <w:r>
        <w:t xml:space="preserve"> contact, Geoloc geoloc)</w:t>
      </w:r>
    </w:p>
    <w:p w14:paraId="072EBCD4" w14:textId="77777777" w:rsidR="00FD47F5" w:rsidRDefault="00FD47F5" w:rsidP="00DA4C3E">
      <w:pPr>
        <w:ind w:left="992" w:hanging="283"/>
        <w:rPr>
          <w:rFonts w:ascii="Courier New" w:hAnsi="Courier New" w:cs="Courier New"/>
          <w:color w:val="000000"/>
          <w:sz w:val="20"/>
        </w:rPr>
      </w:pPr>
    </w:p>
    <w:p w14:paraId="270EB941" w14:textId="77777777" w:rsidR="00FD47F5" w:rsidRDefault="00FD47F5" w:rsidP="00FD47F5">
      <w:pPr>
        <w:pStyle w:val="ListBullet1"/>
        <w:numPr>
          <w:ilvl w:val="0"/>
          <w:numId w:val="31"/>
        </w:numPr>
        <w:tabs>
          <w:tab w:val="clear" w:pos="680"/>
        </w:tabs>
        <w:suppressAutoHyphens/>
        <w:ind w:left="720"/>
        <w:contextualSpacing w:val="0"/>
      </w:pPr>
      <w:r>
        <w:t xml:space="preserve">Method: </w:t>
      </w:r>
      <w:r w:rsidRPr="007C3D32">
        <w:t>adds</w:t>
      </w:r>
      <w:r>
        <w:t xml:space="preserve"> a new geoloc sharing invitation listener.</w:t>
      </w:r>
    </w:p>
    <w:p w14:paraId="7AE5BAD7" w14:textId="77777777" w:rsidR="00FD47F5" w:rsidRDefault="00FD47F5" w:rsidP="00DA4C3E">
      <w:pPr>
        <w:pStyle w:val="ASN1Code"/>
        <w:ind w:left="720"/>
        <w:rPr>
          <w:color w:val="000000"/>
        </w:rPr>
      </w:pPr>
      <w:proofErr w:type="gramStart"/>
      <w:r>
        <w:t>void</w:t>
      </w:r>
      <w:proofErr w:type="gramEnd"/>
      <w:r>
        <w:t xml:space="preserve"> addEventListener(GeolocSharingListener listener)</w:t>
      </w:r>
    </w:p>
    <w:p w14:paraId="5A3DCE34" w14:textId="77777777" w:rsidR="00FD47F5" w:rsidRDefault="00FD47F5" w:rsidP="00DA4C3E">
      <w:pPr>
        <w:ind w:left="992" w:hanging="283"/>
        <w:rPr>
          <w:rFonts w:ascii="Courier New" w:hAnsi="Courier New" w:cs="Courier New"/>
          <w:color w:val="000000"/>
          <w:sz w:val="20"/>
        </w:rPr>
      </w:pPr>
    </w:p>
    <w:p w14:paraId="101C83B9" w14:textId="77777777" w:rsidR="00FD47F5" w:rsidRDefault="00FD47F5" w:rsidP="00FD47F5">
      <w:pPr>
        <w:pStyle w:val="ListBullet1"/>
        <w:numPr>
          <w:ilvl w:val="0"/>
          <w:numId w:val="31"/>
        </w:numPr>
        <w:tabs>
          <w:tab w:val="clear" w:pos="680"/>
        </w:tabs>
        <w:suppressAutoHyphens/>
        <w:ind w:left="720"/>
        <w:contextualSpacing w:val="0"/>
      </w:pPr>
      <w:r>
        <w:t xml:space="preserve">Method: </w:t>
      </w:r>
      <w:r w:rsidRPr="007C3D32">
        <w:t>removes</w:t>
      </w:r>
      <w:r>
        <w:t xml:space="preserve"> a new geoloc sharing invitation listener.</w:t>
      </w:r>
    </w:p>
    <w:p w14:paraId="30F61A16" w14:textId="77777777" w:rsidR="00FD47F5" w:rsidRDefault="00FD47F5" w:rsidP="00DA4C3E">
      <w:pPr>
        <w:pStyle w:val="ASN1Code"/>
        <w:ind w:left="720"/>
      </w:pPr>
      <w:proofErr w:type="gramStart"/>
      <w:r>
        <w:t>void</w:t>
      </w:r>
      <w:proofErr w:type="gramEnd"/>
      <w:r>
        <w:t xml:space="preserve"> removeEventListener(GeolocSharingListener listener)</w:t>
      </w:r>
    </w:p>
    <w:p w14:paraId="6C539B93" w14:textId="77777777" w:rsidR="00FD47F5" w:rsidRDefault="00FD47F5" w:rsidP="00DA4C3E">
      <w:pPr>
        <w:pStyle w:val="ASN1Code"/>
        <w:ind w:left="720"/>
      </w:pPr>
    </w:p>
    <w:p w14:paraId="5E845195" w14:textId="77777777" w:rsidR="00FD47F5" w:rsidRDefault="00FD47F5" w:rsidP="00FD47F5">
      <w:pPr>
        <w:pStyle w:val="ListBullet1"/>
        <w:numPr>
          <w:ilvl w:val="0"/>
          <w:numId w:val="31"/>
        </w:numPr>
        <w:tabs>
          <w:tab w:val="clear" w:pos="680"/>
        </w:tabs>
        <w:suppressAutoHyphens/>
        <w:ind w:left="720"/>
        <w:contextualSpacing w:val="0"/>
      </w:pPr>
      <w:r>
        <w:t>Method: deletes all geoloc sharings</w:t>
      </w:r>
      <w:r>
        <w:rPr>
          <w:color w:val="000000"/>
        </w:rPr>
        <w:t xml:space="preserve"> from history and abort/reject corresponding sessions if such are ongoing</w:t>
      </w:r>
      <w:r>
        <w:t>.</w:t>
      </w:r>
    </w:p>
    <w:p w14:paraId="153AB2A6" w14:textId="77777777" w:rsidR="00FD47F5" w:rsidRDefault="00FD47F5" w:rsidP="00DA4C3E">
      <w:pPr>
        <w:pStyle w:val="ASN1Code"/>
        <w:ind w:left="720"/>
        <w:rPr>
          <w:color w:val="000000"/>
          <w:szCs w:val="20"/>
        </w:rPr>
      </w:pPr>
      <w:proofErr w:type="gramStart"/>
      <w:r>
        <w:t>void</w:t>
      </w:r>
      <w:proofErr w:type="gramEnd"/>
      <w:r>
        <w:t xml:space="preserve"> deleteGeolocSharings()</w:t>
      </w:r>
    </w:p>
    <w:p w14:paraId="07E444E7" w14:textId="77777777" w:rsidR="00FD47F5" w:rsidRDefault="00FD47F5" w:rsidP="00DA4C3E">
      <w:pPr>
        <w:pStyle w:val="ASN1Code"/>
        <w:ind w:left="680"/>
        <w:rPr>
          <w:color w:val="000000"/>
          <w:szCs w:val="20"/>
        </w:rPr>
      </w:pPr>
    </w:p>
    <w:p w14:paraId="5B34070A" w14:textId="77777777" w:rsidR="00FD47F5" w:rsidRDefault="00FD47F5" w:rsidP="00FD47F5">
      <w:pPr>
        <w:pStyle w:val="ListBullet1"/>
        <w:numPr>
          <w:ilvl w:val="0"/>
          <w:numId w:val="31"/>
        </w:numPr>
        <w:tabs>
          <w:tab w:val="clear" w:pos="680"/>
        </w:tabs>
        <w:suppressAutoHyphens/>
        <w:ind w:left="720"/>
        <w:contextualSpacing w:val="0"/>
      </w:pPr>
      <w:r>
        <w:t xml:space="preserve">Method: </w:t>
      </w:r>
      <w:r w:rsidRPr="007C3D32">
        <w:t>deletes</w:t>
      </w:r>
      <w:r>
        <w:t xml:space="preserve"> geoloc sharings with a given contact</w:t>
      </w:r>
      <w:r>
        <w:rPr>
          <w:color w:val="000000"/>
        </w:rPr>
        <w:t xml:space="preserve"> from history and abort/reject corresponding sessions if such are ongoing</w:t>
      </w:r>
      <w:r>
        <w:t>.</w:t>
      </w:r>
    </w:p>
    <w:p w14:paraId="75FF0284" w14:textId="77777777" w:rsidR="00FD47F5" w:rsidRDefault="00FD47F5" w:rsidP="00DA4C3E">
      <w:pPr>
        <w:pStyle w:val="ASN1Code"/>
        <w:ind w:left="720"/>
        <w:rPr>
          <w:color w:val="000000"/>
          <w:szCs w:val="20"/>
        </w:rPr>
      </w:pPr>
      <w:proofErr w:type="gramStart"/>
      <w:r>
        <w:t>void</w:t>
      </w:r>
      <w:proofErr w:type="gramEnd"/>
      <w:r>
        <w:t xml:space="preserve"> deleteGeolocSharings(</w:t>
      </w:r>
      <w:r>
        <w:rPr>
          <w:color w:val="000000"/>
          <w:szCs w:val="20"/>
        </w:rPr>
        <w:t>ContactId</w:t>
      </w:r>
      <w:r>
        <w:t xml:space="preserve"> contact)</w:t>
      </w:r>
    </w:p>
    <w:p w14:paraId="531073C5" w14:textId="77777777" w:rsidR="00FD47F5" w:rsidRDefault="00FD47F5" w:rsidP="00DA4C3E">
      <w:pPr>
        <w:pStyle w:val="ASN1Code"/>
        <w:ind w:left="680"/>
        <w:rPr>
          <w:color w:val="000000"/>
          <w:szCs w:val="20"/>
        </w:rPr>
      </w:pPr>
    </w:p>
    <w:p w14:paraId="3936231C" w14:textId="77777777" w:rsidR="00FD47F5" w:rsidRDefault="00FD47F5" w:rsidP="00FD47F5">
      <w:pPr>
        <w:pStyle w:val="ListBullet1"/>
        <w:numPr>
          <w:ilvl w:val="0"/>
          <w:numId w:val="31"/>
        </w:numPr>
        <w:tabs>
          <w:tab w:val="clear" w:pos="680"/>
        </w:tabs>
        <w:suppressAutoHyphens/>
        <w:ind w:left="720"/>
        <w:contextualSpacing w:val="0"/>
      </w:pPr>
      <w:r>
        <w:t xml:space="preserve">Method: </w:t>
      </w:r>
      <w:r w:rsidRPr="007C3D32">
        <w:t>deletes</w:t>
      </w:r>
      <w:r>
        <w:t xml:space="preserve"> a geoloc sharing from its sharing ID</w:t>
      </w:r>
      <w:r>
        <w:rPr>
          <w:color w:val="000000"/>
        </w:rPr>
        <w:t xml:space="preserve"> from history and abort/reject corresponding sessions if such are ongoing</w:t>
      </w:r>
      <w:r>
        <w:t>.</w:t>
      </w:r>
    </w:p>
    <w:p w14:paraId="6CEDBB24" w14:textId="77777777" w:rsidR="00FD47F5" w:rsidRDefault="00FD47F5" w:rsidP="00DA4C3E">
      <w:pPr>
        <w:pStyle w:val="ASN1Code"/>
        <w:ind w:left="720"/>
      </w:pPr>
      <w:proofErr w:type="gramStart"/>
      <w:r>
        <w:t>void</w:t>
      </w:r>
      <w:proofErr w:type="gramEnd"/>
      <w:r>
        <w:t xml:space="preserve"> deleteGeolocSharing(String sharingId)</w:t>
      </w:r>
    </w:p>
    <w:p w14:paraId="77314956" w14:textId="77777777" w:rsidR="00FD47F5" w:rsidRDefault="00FD47F5" w:rsidP="00DA4C3E">
      <w:pPr>
        <w:pStyle w:val="ASN1Code"/>
      </w:pPr>
    </w:p>
    <w:p w14:paraId="38D772C9" w14:textId="77777777" w:rsidR="00FD47F5" w:rsidRDefault="00FD47F5" w:rsidP="00DA4C3E">
      <w:r>
        <w:rPr>
          <w:bCs/>
          <w:color w:val="000000"/>
        </w:rPr>
        <w:t>Class</w:t>
      </w:r>
      <w:r>
        <w:rPr>
          <w:b/>
          <w:bCs/>
          <w:color w:val="000000"/>
        </w:rPr>
        <w:t xml:space="preserve"> GeolocSharing:</w:t>
      </w:r>
    </w:p>
    <w:p w14:paraId="3C5B5D50" w14:textId="77777777" w:rsidR="00FD47F5" w:rsidRPr="007C3D32" w:rsidRDefault="00FD47F5" w:rsidP="00DA4C3E">
      <w:pPr>
        <w:rPr>
          <w:color w:val="000000"/>
        </w:rPr>
      </w:pPr>
      <w:r>
        <w:t>This class maintains the information related to a geoloc sharing and offers methods to manage the sharing.</w:t>
      </w:r>
    </w:p>
    <w:p w14:paraId="1817AD2B" w14:textId="77777777" w:rsidR="00FD47F5" w:rsidRDefault="00FD47F5" w:rsidP="00DA4C3E">
      <w:pPr>
        <w:rPr>
          <w:color w:val="000000"/>
        </w:rPr>
      </w:pPr>
    </w:p>
    <w:p w14:paraId="5F5AFBB3" w14:textId="77777777" w:rsidR="00FD47F5" w:rsidRDefault="00FD47F5" w:rsidP="00FD47F5">
      <w:pPr>
        <w:pStyle w:val="ListBullet1"/>
        <w:numPr>
          <w:ilvl w:val="0"/>
          <w:numId w:val="31"/>
        </w:numPr>
        <w:tabs>
          <w:tab w:val="clear" w:pos="680"/>
        </w:tabs>
        <w:suppressAutoHyphens/>
        <w:ind w:left="720"/>
        <w:contextualSpacing w:val="0"/>
      </w:pPr>
      <w:r>
        <w:t xml:space="preserve">Enum: the </w:t>
      </w:r>
      <w:r w:rsidRPr="007C3D32">
        <w:t>GeolocationSharing</w:t>
      </w:r>
      <w:r>
        <w:t xml:space="preserve"> state.</w:t>
      </w:r>
    </w:p>
    <w:p w14:paraId="4076DAE5" w14:textId="77777777" w:rsidR="00FD47F5" w:rsidRDefault="00FD47F5" w:rsidP="00DA4C3E">
      <w:pPr>
        <w:pStyle w:val="ASN1Code"/>
        <w:ind w:left="720"/>
      </w:pPr>
      <w:r>
        <w:t>enum State { INVITED(0), INITIATING(1), STARTED(2), ABORTED(3), FAILED(4), TRANSFERRED(5), REJECTED(6), RINGING(7), ACCEPTING(8) }</w:t>
      </w:r>
    </w:p>
    <w:p w14:paraId="2AB84701" w14:textId="77777777" w:rsidR="00FD47F5" w:rsidRDefault="00FD47F5" w:rsidP="00DA4C3E">
      <w:pPr>
        <w:pStyle w:val="ASN1Code"/>
        <w:ind w:left="720"/>
      </w:pPr>
    </w:p>
    <w:p w14:paraId="7A88B399" w14:textId="77777777" w:rsidR="00FD47F5" w:rsidRDefault="00FD47F5" w:rsidP="00FD47F5">
      <w:pPr>
        <w:pStyle w:val="ListBullet1"/>
        <w:numPr>
          <w:ilvl w:val="0"/>
          <w:numId w:val="31"/>
        </w:numPr>
        <w:tabs>
          <w:tab w:val="clear" w:pos="680"/>
        </w:tabs>
        <w:suppressAutoHyphens/>
        <w:ind w:left="720"/>
        <w:contextualSpacing w:val="0"/>
      </w:pPr>
      <w:r>
        <w:t xml:space="preserve">Enum: the </w:t>
      </w:r>
      <w:r w:rsidRPr="007C3D32">
        <w:t>reason</w:t>
      </w:r>
      <w:r>
        <w:t xml:space="preserve"> code for the GeolocationSharing</w:t>
      </w:r>
    </w:p>
    <w:p w14:paraId="695EE44C" w14:textId="77777777" w:rsidR="00FD47F5" w:rsidRDefault="00FD47F5" w:rsidP="00DA4C3E">
      <w:pPr>
        <w:pStyle w:val="ASN1Code"/>
        <w:ind w:left="720"/>
      </w:pPr>
      <w:r>
        <w:t>enum ReasonCode { UNSPECIFIED(0), ABORTED_BY_USER(1), ABORTED_BY_REMOTE(2), ABORTED_BY_SYSTEM(3), REJECTED_BY_SECONDARY_DEVICE(4)</w:t>
      </w:r>
      <w:r w:rsidRPr="007C3D32">
        <w:rPr>
          <w:color w:val="000000"/>
        </w:rPr>
        <w:t>, REJECTED_</w:t>
      </w:r>
      <w:r>
        <w:rPr>
          <w:rFonts w:cs="Arial"/>
          <w:color w:val="000000"/>
        </w:rPr>
        <w:t>SPAM(5)</w:t>
      </w:r>
      <w:r>
        <w:t>, REJECTED_MAX_SHARING_SESSIONS(6), REJECTED_BY_USER(7),  REJECTED_BY_REMOTE(8), REJECTED_</w:t>
      </w:r>
      <w:r>
        <w:rPr>
          <w:color w:val="000000"/>
        </w:rPr>
        <w:t>BY_TIMEOUT</w:t>
      </w:r>
      <w:r>
        <w:t>(9), REJECTED_BY_SYSTEM(10), FAILED_INITIATION(11), FAILED_SHARING(12) }</w:t>
      </w:r>
    </w:p>
    <w:p w14:paraId="78693137" w14:textId="77777777" w:rsidR="00FD47F5" w:rsidRDefault="00FD47F5" w:rsidP="00DA4C3E">
      <w:pPr>
        <w:pStyle w:val="ASN1Code"/>
        <w:ind w:left="720"/>
      </w:pPr>
    </w:p>
    <w:p w14:paraId="7692039D" w14:textId="77777777" w:rsidR="00FD47F5" w:rsidRDefault="00FD47F5" w:rsidP="00FD47F5">
      <w:pPr>
        <w:pStyle w:val="ListBullet1"/>
        <w:numPr>
          <w:ilvl w:val="0"/>
          <w:numId w:val="31"/>
        </w:numPr>
        <w:tabs>
          <w:tab w:val="clear" w:pos="680"/>
        </w:tabs>
        <w:suppressAutoHyphens/>
        <w:ind w:left="720"/>
        <w:contextualSpacing w:val="0"/>
      </w:pPr>
      <w:r>
        <w:t>Method: returns the sharing ID of the geoloc sharing.</w:t>
      </w:r>
    </w:p>
    <w:p w14:paraId="5AA188F5" w14:textId="77777777" w:rsidR="00FD47F5" w:rsidRPr="007C3D32" w:rsidRDefault="00FD47F5" w:rsidP="00DA4C3E">
      <w:pPr>
        <w:pStyle w:val="ASN1Code"/>
        <w:ind w:left="720"/>
        <w:rPr>
          <w:color w:val="000000"/>
        </w:rPr>
      </w:pPr>
      <w:r>
        <w:t xml:space="preserve">String </w:t>
      </w:r>
      <w:proofErr w:type="gramStart"/>
      <w:r>
        <w:t>getSharingId()</w:t>
      </w:r>
      <w:proofErr w:type="gramEnd"/>
    </w:p>
    <w:p w14:paraId="021000A4" w14:textId="77777777" w:rsidR="00FD47F5" w:rsidRDefault="00FD47F5" w:rsidP="00DA4C3E">
      <w:pPr>
        <w:pStyle w:val="ASN1Code"/>
        <w:ind w:left="720"/>
        <w:rPr>
          <w:color w:val="000000"/>
        </w:rPr>
      </w:pPr>
    </w:p>
    <w:p w14:paraId="3AF53AB1" w14:textId="77777777" w:rsidR="00FD47F5" w:rsidRDefault="00FD47F5" w:rsidP="00FD47F5">
      <w:pPr>
        <w:pStyle w:val="ListBullet1"/>
        <w:numPr>
          <w:ilvl w:val="0"/>
          <w:numId w:val="31"/>
        </w:numPr>
        <w:tabs>
          <w:tab w:val="clear" w:pos="680"/>
        </w:tabs>
        <w:suppressAutoHyphens/>
        <w:ind w:left="720"/>
        <w:contextualSpacing w:val="0"/>
        <w:rPr>
          <w:color w:val="000000"/>
        </w:rPr>
      </w:pPr>
      <w:r>
        <w:t xml:space="preserve">Method: </w:t>
      </w:r>
      <w:r w:rsidRPr="007C3D32">
        <w:t>returns</w:t>
      </w:r>
      <w:r>
        <w:t xml:space="preserve"> the remote contact.</w:t>
      </w:r>
    </w:p>
    <w:p w14:paraId="6CD96B19" w14:textId="77777777" w:rsidR="00FD47F5" w:rsidRPr="007C3D32" w:rsidRDefault="00FD47F5" w:rsidP="00DA4C3E">
      <w:pPr>
        <w:pStyle w:val="ASN1Code"/>
        <w:ind w:left="720"/>
        <w:rPr>
          <w:color w:val="000000"/>
        </w:rPr>
      </w:pPr>
      <w:r>
        <w:rPr>
          <w:color w:val="000000"/>
          <w:szCs w:val="20"/>
        </w:rPr>
        <w:t>ContactId</w:t>
      </w:r>
      <w:r>
        <w:t xml:space="preserve"> </w:t>
      </w:r>
      <w:proofErr w:type="gramStart"/>
      <w:r>
        <w:t>getRemoteContact()</w:t>
      </w:r>
      <w:proofErr w:type="gramEnd"/>
    </w:p>
    <w:p w14:paraId="6BEE83E8" w14:textId="77777777" w:rsidR="00FD47F5" w:rsidRDefault="00FD47F5" w:rsidP="00DA4C3E">
      <w:pPr>
        <w:pStyle w:val="ASN1Code"/>
        <w:ind w:left="720"/>
        <w:rPr>
          <w:color w:val="000000"/>
        </w:rPr>
      </w:pPr>
    </w:p>
    <w:p w14:paraId="384755CA" w14:textId="77777777" w:rsidR="00FD47F5" w:rsidRDefault="00FD47F5" w:rsidP="00FD47F5">
      <w:pPr>
        <w:pStyle w:val="ListBullet1"/>
        <w:numPr>
          <w:ilvl w:val="0"/>
          <w:numId w:val="31"/>
        </w:numPr>
        <w:tabs>
          <w:tab w:val="clear" w:pos="680"/>
        </w:tabs>
        <w:suppressAutoHyphens/>
        <w:ind w:left="720"/>
        <w:contextualSpacing w:val="0"/>
      </w:pPr>
      <w:r>
        <w:lastRenderedPageBreak/>
        <w:t xml:space="preserve">Method: </w:t>
      </w:r>
      <w:r w:rsidRPr="007C3D32">
        <w:t>returns</w:t>
      </w:r>
      <w:r>
        <w:t xml:space="preserve"> the geoloc info to be shared.</w:t>
      </w:r>
    </w:p>
    <w:p w14:paraId="23B2FFA0" w14:textId="77777777" w:rsidR="00FD47F5" w:rsidRPr="007C3D32" w:rsidRDefault="00FD47F5" w:rsidP="00DA4C3E">
      <w:pPr>
        <w:pStyle w:val="ASN1Code"/>
        <w:ind w:left="720"/>
        <w:rPr>
          <w:color w:val="000000"/>
        </w:rPr>
      </w:pPr>
      <w:r>
        <w:t xml:space="preserve">Geoloc </w:t>
      </w:r>
      <w:proofErr w:type="gramStart"/>
      <w:r>
        <w:t>getGeoloc()</w:t>
      </w:r>
      <w:proofErr w:type="gramEnd"/>
    </w:p>
    <w:p w14:paraId="25055D6A" w14:textId="77777777" w:rsidR="00FD47F5" w:rsidRDefault="00FD47F5" w:rsidP="00DA4C3E">
      <w:pPr>
        <w:pStyle w:val="ASN1Code"/>
        <w:ind w:left="720"/>
        <w:rPr>
          <w:color w:val="000000"/>
        </w:rPr>
      </w:pPr>
    </w:p>
    <w:p w14:paraId="59DD7F80" w14:textId="77777777" w:rsidR="00FD47F5" w:rsidRPr="007C3D32" w:rsidRDefault="00FD47F5" w:rsidP="00FD47F5">
      <w:pPr>
        <w:pStyle w:val="ListBullet1"/>
        <w:numPr>
          <w:ilvl w:val="0"/>
          <w:numId w:val="24"/>
        </w:numPr>
        <w:tabs>
          <w:tab w:val="clear" w:pos="680"/>
        </w:tabs>
        <w:suppressAutoHyphens/>
        <w:contextualSpacing w:val="0"/>
        <w:rPr>
          <w:color w:val="000000"/>
        </w:rPr>
      </w:pPr>
      <w:r w:rsidRPr="007C3D32">
        <w:rPr>
          <w:color w:val="000000"/>
        </w:rPr>
        <w:t xml:space="preserve">Method: </w:t>
      </w:r>
      <w:r>
        <w:t xml:space="preserve">returns </w:t>
      </w:r>
      <w:r w:rsidRPr="007C3D32">
        <w:t>the</w:t>
      </w:r>
      <w:r>
        <w:t xml:space="preserve"> local timestamp of when the geoloc sharing was initiated for outgoing geoloc sharing or the local timestamp of when the geoloc sharing invitation was received for incoming geoloc sharings.</w:t>
      </w:r>
    </w:p>
    <w:p w14:paraId="21714318" w14:textId="77777777" w:rsidR="00FD47F5" w:rsidRDefault="00FD47F5" w:rsidP="00DA4C3E">
      <w:pPr>
        <w:pStyle w:val="ASN1Code"/>
        <w:ind w:left="720"/>
        <w:rPr>
          <w:color w:val="000000"/>
        </w:rPr>
      </w:pPr>
      <w:proofErr w:type="gramStart"/>
      <w:r>
        <w:rPr>
          <w:color w:val="000000"/>
        </w:rPr>
        <w:t>long</w:t>
      </w:r>
      <w:proofErr w:type="gramEnd"/>
      <w:r>
        <w:rPr>
          <w:color w:val="000000"/>
        </w:rPr>
        <w:t xml:space="preserve"> getTimeStamp()</w:t>
      </w:r>
    </w:p>
    <w:p w14:paraId="1127B149" w14:textId="77777777" w:rsidR="00FD47F5" w:rsidRDefault="00FD47F5" w:rsidP="00DA4C3E">
      <w:pPr>
        <w:pStyle w:val="ASN1Code"/>
        <w:ind w:left="720"/>
        <w:rPr>
          <w:color w:val="000000"/>
        </w:rPr>
      </w:pPr>
    </w:p>
    <w:p w14:paraId="3AC8EE86" w14:textId="77777777" w:rsidR="00FD47F5" w:rsidRDefault="00FD47F5" w:rsidP="00FD47F5">
      <w:pPr>
        <w:pStyle w:val="ListBullet1"/>
        <w:numPr>
          <w:ilvl w:val="0"/>
          <w:numId w:val="31"/>
        </w:numPr>
        <w:tabs>
          <w:tab w:val="clear" w:pos="680"/>
        </w:tabs>
        <w:suppressAutoHyphens/>
        <w:ind w:left="720"/>
        <w:contextualSpacing w:val="0"/>
      </w:pPr>
      <w:r>
        <w:t xml:space="preserve">Method: returns the </w:t>
      </w:r>
      <w:r w:rsidRPr="007C3D32">
        <w:t>state</w:t>
      </w:r>
      <w:r>
        <w:t xml:space="preserve"> of the geoloc sharing. </w:t>
      </w:r>
    </w:p>
    <w:p w14:paraId="49735C93" w14:textId="77777777" w:rsidR="00FD47F5" w:rsidRPr="007C3D32" w:rsidRDefault="00FD47F5" w:rsidP="00DA4C3E">
      <w:pPr>
        <w:pStyle w:val="ASN1Code"/>
        <w:ind w:left="720"/>
        <w:rPr>
          <w:color w:val="000000"/>
        </w:rPr>
      </w:pPr>
      <w:r>
        <w:t xml:space="preserve">State </w:t>
      </w:r>
      <w:proofErr w:type="gramStart"/>
      <w:r>
        <w:t>getState()</w:t>
      </w:r>
      <w:proofErr w:type="gramEnd"/>
    </w:p>
    <w:p w14:paraId="69B361B2" w14:textId="77777777" w:rsidR="00FD47F5" w:rsidRDefault="00FD47F5" w:rsidP="00DA4C3E">
      <w:pPr>
        <w:pStyle w:val="ASN1Code"/>
        <w:ind w:left="720"/>
        <w:rPr>
          <w:color w:val="000000"/>
        </w:rPr>
      </w:pPr>
    </w:p>
    <w:p w14:paraId="21B7D1E4"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reason code of the geoloc sharing.</w:t>
      </w:r>
    </w:p>
    <w:p w14:paraId="23FBE4B5" w14:textId="77777777" w:rsidR="00FD47F5" w:rsidRDefault="00FD47F5" w:rsidP="00DA4C3E">
      <w:pPr>
        <w:pStyle w:val="ASN1Code"/>
        <w:ind w:left="720"/>
        <w:rPr>
          <w:color w:val="000000"/>
        </w:rPr>
      </w:pPr>
      <w:r>
        <w:rPr>
          <w:color w:val="000000"/>
          <w:szCs w:val="20"/>
        </w:rPr>
        <w:t xml:space="preserve">ReasonCode </w:t>
      </w:r>
      <w:proofErr w:type="gramStart"/>
      <w:r>
        <w:rPr>
          <w:color w:val="000000"/>
          <w:szCs w:val="20"/>
        </w:rPr>
        <w:t>getReasonCode()</w:t>
      </w:r>
      <w:proofErr w:type="gramEnd"/>
    </w:p>
    <w:p w14:paraId="1181B52B" w14:textId="77777777" w:rsidR="00FD47F5" w:rsidRDefault="00FD47F5" w:rsidP="00DA4C3E">
      <w:pPr>
        <w:pStyle w:val="ASN1Code"/>
        <w:ind w:left="720"/>
        <w:rPr>
          <w:color w:val="000000"/>
        </w:rPr>
      </w:pPr>
    </w:p>
    <w:p w14:paraId="380FFC0D" w14:textId="77777777" w:rsidR="00FD47F5" w:rsidRDefault="00FD47F5" w:rsidP="00FD47F5">
      <w:pPr>
        <w:pStyle w:val="ListBullet1"/>
        <w:numPr>
          <w:ilvl w:val="0"/>
          <w:numId w:val="31"/>
        </w:numPr>
        <w:tabs>
          <w:tab w:val="clear" w:pos="680"/>
        </w:tabs>
        <w:suppressAutoHyphens/>
        <w:ind w:left="720"/>
        <w:contextualSpacing w:val="0"/>
      </w:pPr>
      <w:r>
        <w:t xml:space="preserve">Method: </w:t>
      </w:r>
      <w:r w:rsidRPr="007C3D32">
        <w:t>returns</w:t>
      </w:r>
      <w:r>
        <w:t xml:space="preserve"> the direction of the sharing: </w:t>
      </w:r>
    </w:p>
    <w:p w14:paraId="584558DC" w14:textId="77777777" w:rsidR="00FD47F5" w:rsidRPr="007C3D32" w:rsidRDefault="00FD47F5" w:rsidP="00DA4C3E">
      <w:pPr>
        <w:pStyle w:val="ASN1Code"/>
        <w:ind w:left="720"/>
        <w:rPr>
          <w:color w:val="000000"/>
        </w:rPr>
      </w:pPr>
      <w:proofErr w:type="gramStart"/>
      <w:r>
        <w:rPr>
          <w:rFonts w:cs="Arial"/>
        </w:rPr>
        <w:t>com.gsma.services.rcs</w:t>
      </w:r>
      <w:r>
        <w:t>.RcsService.Direction</w:t>
      </w:r>
      <w:proofErr w:type="gramEnd"/>
      <w:r>
        <w:t xml:space="preserve"> getDirection()</w:t>
      </w:r>
    </w:p>
    <w:p w14:paraId="776EDD77" w14:textId="77777777" w:rsidR="00FD47F5" w:rsidRDefault="00FD47F5" w:rsidP="00DA4C3E">
      <w:pPr>
        <w:pStyle w:val="ASN1Code"/>
        <w:ind w:left="720"/>
        <w:rPr>
          <w:color w:val="000000"/>
        </w:rPr>
      </w:pPr>
    </w:p>
    <w:p w14:paraId="73330D7F" w14:textId="77777777" w:rsidR="00FD47F5" w:rsidRDefault="00FD47F5" w:rsidP="00FD47F5">
      <w:pPr>
        <w:pStyle w:val="ListBullet1"/>
        <w:numPr>
          <w:ilvl w:val="0"/>
          <w:numId w:val="31"/>
        </w:numPr>
        <w:tabs>
          <w:tab w:val="clear" w:pos="680"/>
        </w:tabs>
        <w:suppressAutoHyphens/>
        <w:ind w:left="720"/>
        <w:contextualSpacing w:val="0"/>
      </w:pPr>
      <w:r>
        <w:t xml:space="preserve">Method: </w:t>
      </w:r>
      <w:r w:rsidRPr="007C3D32">
        <w:t>accepts</w:t>
      </w:r>
      <w:r>
        <w:t xml:space="preserve"> geoloc sharing invitation.</w:t>
      </w:r>
    </w:p>
    <w:p w14:paraId="0899B74D" w14:textId="77777777" w:rsidR="00FD47F5" w:rsidRPr="007C3D32" w:rsidRDefault="00FD47F5" w:rsidP="00DA4C3E">
      <w:pPr>
        <w:pStyle w:val="ASN1Code"/>
        <w:ind w:left="720"/>
        <w:rPr>
          <w:color w:val="000000"/>
        </w:rPr>
      </w:pPr>
      <w:proofErr w:type="gramStart"/>
      <w:r>
        <w:t>void</w:t>
      </w:r>
      <w:proofErr w:type="gramEnd"/>
      <w:r>
        <w:t xml:space="preserve"> acceptInvitation()</w:t>
      </w:r>
    </w:p>
    <w:p w14:paraId="0C19C9AF" w14:textId="77777777" w:rsidR="00FD47F5" w:rsidRDefault="00FD47F5" w:rsidP="00DA4C3E">
      <w:pPr>
        <w:pStyle w:val="ASN1Code"/>
        <w:ind w:left="720"/>
        <w:rPr>
          <w:color w:val="000000"/>
        </w:rPr>
      </w:pPr>
    </w:p>
    <w:p w14:paraId="545B07B4" w14:textId="77777777" w:rsidR="00FD47F5" w:rsidRDefault="00FD47F5" w:rsidP="00FD47F5">
      <w:pPr>
        <w:pStyle w:val="ListBullet1"/>
        <w:numPr>
          <w:ilvl w:val="0"/>
          <w:numId w:val="31"/>
        </w:numPr>
        <w:tabs>
          <w:tab w:val="clear" w:pos="680"/>
        </w:tabs>
        <w:suppressAutoHyphens/>
        <w:ind w:left="720"/>
        <w:contextualSpacing w:val="0"/>
      </w:pPr>
      <w:r>
        <w:t>Method: rejects geoloc sharing invitation.</w:t>
      </w:r>
    </w:p>
    <w:p w14:paraId="43436905" w14:textId="77777777" w:rsidR="00FD47F5" w:rsidRPr="007C3D32" w:rsidRDefault="00FD47F5" w:rsidP="00DA4C3E">
      <w:pPr>
        <w:pStyle w:val="ASN1Code"/>
        <w:ind w:left="720"/>
        <w:rPr>
          <w:color w:val="000000"/>
        </w:rPr>
      </w:pPr>
      <w:proofErr w:type="gramStart"/>
      <w:r>
        <w:t>void</w:t>
      </w:r>
      <w:proofErr w:type="gramEnd"/>
      <w:r>
        <w:t xml:space="preserve"> rejectInvitation()</w:t>
      </w:r>
    </w:p>
    <w:p w14:paraId="0C20BC7C" w14:textId="77777777" w:rsidR="00FD47F5" w:rsidRDefault="00FD47F5" w:rsidP="00DA4C3E">
      <w:pPr>
        <w:pStyle w:val="ASN1Code"/>
        <w:ind w:left="720"/>
        <w:rPr>
          <w:color w:val="000000"/>
        </w:rPr>
      </w:pPr>
    </w:p>
    <w:p w14:paraId="5EEBA874" w14:textId="77777777" w:rsidR="00FD47F5" w:rsidRDefault="00FD47F5" w:rsidP="00FD47F5">
      <w:pPr>
        <w:pStyle w:val="ListBullet1"/>
        <w:numPr>
          <w:ilvl w:val="0"/>
          <w:numId w:val="31"/>
        </w:numPr>
        <w:tabs>
          <w:tab w:val="clear" w:pos="680"/>
        </w:tabs>
        <w:suppressAutoHyphens/>
        <w:ind w:left="720"/>
        <w:contextualSpacing w:val="0"/>
      </w:pPr>
      <w:r>
        <w:t>Method: aborts the sharing.</w:t>
      </w:r>
    </w:p>
    <w:p w14:paraId="11AA47F4" w14:textId="77777777" w:rsidR="00FD47F5" w:rsidRDefault="00FD47F5" w:rsidP="00DA4C3E">
      <w:pPr>
        <w:pStyle w:val="ASN1Code"/>
        <w:ind w:left="720"/>
        <w:rPr>
          <w:color w:val="000000"/>
        </w:rPr>
      </w:pPr>
      <w:proofErr w:type="gramStart"/>
      <w:r>
        <w:t>void</w:t>
      </w:r>
      <w:proofErr w:type="gramEnd"/>
      <w:r>
        <w:t xml:space="preserve"> abortSharing()</w:t>
      </w:r>
    </w:p>
    <w:p w14:paraId="4C971F00" w14:textId="77777777" w:rsidR="00FD47F5" w:rsidRDefault="00FD47F5" w:rsidP="00DA4C3E">
      <w:pPr>
        <w:rPr>
          <w:color w:val="000000"/>
          <w:sz w:val="20"/>
        </w:rPr>
      </w:pPr>
    </w:p>
    <w:p w14:paraId="5C8D2827" w14:textId="77777777" w:rsidR="00FD47F5" w:rsidRDefault="00FD47F5" w:rsidP="00DA4C3E">
      <w:r>
        <w:rPr>
          <w:bCs/>
          <w:color w:val="000000"/>
        </w:rPr>
        <w:t>Class</w:t>
      </w:r>
      <w:r>
        <w:rPr>
          <w:b/>
          <w:bCs/>
          <w:color w:val="000000"/>
        </w:rPr>
        <w:t xml:space="preserve"> GeolocSharingListener:</w:t>
      </w:r>
    </w:p>
    <w:p w14:paraId="2E4A4240" w14:textId="77777777" w:rsidR="00FD47F5" w:rsidRPr="007C3D32" w:rsidRDefault="00FD47F5" w:rsidP="00DA4C3E">
      <w:pPr>
        <w:rPr>
          <w:color w:val="000000"/>
        </w:rPr>
      </w:pPr>
      <w:r>
        <w:t>This class offers callback methods on geoloc sharing events.</w:t>
      </w:r>
    </w:p>
    <w:p w14:paraId="71DC622B" w14:textId="77777777" w:rsidR="00FD47F5" w:rsidRDefault="00FD47F5" w:rsidP="00DA4C3E">
      <w:pPr>
        <w:rPr>
          <w:color w:val="000000"/>
        </w:rPr>
      </w:pPr>
    </w:p>
    <w:p w14:paraId="2EAF126B" w14:textId="77777777" w:rsidR="00FD47F5" w:rsidRDefault="00FD47F5" w:rsidP="00FD47F5">
      <w:pPr>
        <w:pStyle w:val="ListBullet1"/>
        <w:numPr>
          <w:ilvl w:val="0"/>
          <w:numId w:val="31"/>
        </w:numPr>
        <w:tabs>
          <w:tab w:val="clear" w:pos="680"/>
        </w:tabs>
        <w:suppressAutoHyphens/>
        <w:ind w:left="720"/>
        <w:contextualSpacing w:val="0"/>
      </w:pPr>
      <w:r>
        <w:rPr>
          <w:bCs/>
        </w:rPr>
        <w:t xml:space="preserve">Method: callback </w:t>
      </w:r>
      <w:r w:rsidRPr="007C3D32">
        <w:t>called</w:t>
      </w:r>
      <w:r>
        <w:rPr>
          <w:bCs/>
        </w:rPr>
        <w:t xml:space="preserve"> when the geoloc sharing state is changed.</w:t>
      </w:r>
    </w:p>
    <w:p w14:paraId="0D626406" w14:textId="77777777" w:rsidR="00FD47F5" w:rsidRDefault="00FD47F5" w:rsidP="00DA4C3E">
      <w:pPr>
        <w:pStyle w:val="ASN1Code"/>
        <w:ind w:left="720" w:hanging="14"/>
        <w:rPr>
          <w:color w:val="000000"/>
        </w:rPr>
      </w:pPr>
      <w:proofErr w:type="gramStart"/>
      <w:r>
        <w:t>void</w:t>
      </w:r>
      <w:proofErr w:type="gramEnd"/>
      <w:r>
        <w:t xml:space="preserve"> onStateChanged(ContactId contact, String sharingId, GeolocationSharing.State state, GeolocSharing.ReasonCode reasonCode)</w:t>
      </w:r>
    </w:p>
    <w:p w14:paraId="12A3E2CB" w14:textId="77777777" w:rsidR="00FD47F5" w:rsidRDefault="00FD47F5" w:rsidP="00DA4C3E">
      <w:pPr>
        <w:ind w:left="709" w:hanging="283"/>
        <w:rPr>
          <w:rFonts w:ascii="Courier New" w:hAnsi="Courier New" w:cs="Courier New"/>
          <w:color w:val="000000"/>
          <w:sz w:val="20"/>
        </w:rPr>
      </w:pPr>
    </w:p>
    <w:p w14:paraId="34404A75" w14:textId="77777777" w:rsidR="00FD47F5" w:rsidRDefault="00FD47F5" w:rsidP="00FD47F5">
      <w:pPr>
        <w:pStyle w:val="ListBullet1"/>
        <w:numPr>
          <w:ilvl w:val="0"/>
          <w:numId w:val="31"/>
        </w:numPr>
        <w:tabs>
          <w:tab w:val="clear" w:pos="680"/>
        </w:tabs>
        <w:suppressAutoHyphens/>
        <w:ind w:left="720"/>
        <w:contextualSpacing w:val="0"/>
      </w:pPr>
      <w:r>
        <w:t xml:space="preserve">Method: </w:t>
      </w:r>
      <w:r>
        <w:rPr>
          <w:bCs/>
        </w:rPr>
        <w:t>callback</w:t>
      </w:r>
      <w:r>
        <w:t xml:space="preserve"> </w:t>
      </w:r>
      <w:r w:rsidRPr="007C3D32">
        <w:t>called</w:t>
      </w:r>
      <w:r>
        <w:t xml:space="preserve"> during the sharing progress.</w:t>
      </w:r>
    </w:p>
    <w:p w14:paraId="217533A3" w14:textId="77777777" w:rsidR="00FD47F5" w:rsidRDefault="00FD47F5" w:rsidP="00DA4C3E">
      <w:pPr>
        <w:pStyle w:val="ASN1Code"/>
        <w:ind w:left="720"/>
      </w:pPr>
      <w:proofErr w:type="gramStart"/>
      <w:r>
        <w:t>void</w:t>
      </w:r>
      <w:proofErr w:type="gramEnd"/>
      <w:r>
        <w:t xml:space="preserve"> onProgressUpdate(ContactId contact, String sharingId, long currentSize, long totalSize)</w:t>
      </w:r>
    </w:p>
    <w:p w14:paraId="284AB27B" w14:textId="77777777" w:rsidR="00FD47F5" w:rsidRDefault="00FD47F5" w:rsidP="00DA4C3E">
      <w:pPr>
        <w:pStyle w:val="ASN1Code"/>
        <w:ind w:left="720"/>
      </w:pPr>
    </w:p>
    <w:p w14:paraId="54ADF059" w14:textId="77777777" w:rsidR="00FD47F5" w:rsidRPr="007C3D32" w:rsidRDefault="00FD47F5" w:rsidP="00FD47F5">
      <w:pPr>
        <w:pStyle w:val="ListBullet1"/>
        <w:numPr>
          <w:ilvl w:val="0"/>
          <w:numId w:val="24"/>
        </w:numPr>
        <w:tabs>
          <w:tab w:val="clear" w:pos="680"/>
        </w:tabs>
        <w:suppressAutoHyphens/>
        <w:contextualSpacing w:val="0"/>
        <w:rPr>
          <w:color w:val="000000"/>
        </w:rPr>
      </w:pPr>
      <w:r w:rsidRPr="007C3D32">
        <w:rPr>
          <w:color w:val="000000"/>
        </w:rPr>
        <w:t xml:space="preserve">Method: </w:t>
      </w:r>
      <w:r w:rsidRPr="007C3D32">
        <w:t xml:space="preserve">callback called when a </w:t>
      </w:r>
      <w:r w:rsidRPr="007C3D32">
        <w:rPr>
          <w:color w:val="000000"/>
        </w:rPr>
        <w:t xml:space="preserve">delete operation completed that resulted in that one or several geoloc sharings </w:t>
      </w:r>
      <w:r>
        <w:rPr>
          <w:color w:val="000000"/>
        </w:rPr>
        <w:t>was deleted specified by the sharingIds parameter corresponding to a specific contact.</w:t>
      </w:r>
    </w:p>
    <w:p w14:paraId="2FEA741A" w14:textId="77777777" w:rsidR="00FD47F5" w:rsidRDefault="00FD47F5" w:rsidP="00DA4C3E">
      <w:pPr>
        <w:pStyle w:val="ASN1Code"/>
        <w:ind w:left="680"/>
        <w:rPr>
          <w:color w:val="000000"/>
        </w:rPr>
      </w:pPr>
      <w:proofErr w:type="gramStart"/>
      <w:r>
        <w:rPr>
          <w:color w:val="000000"/>
          <w:szCs w:val="20"/>
        </w:rPr>
        <w:lastRenderedPageBreak/>
        <w:t>void</w:t>
      </w:r>
      <w:proofErr w:type="gramEnd"/>
      <w:r>
        <w:rPr>
          <w:color w:val="000000"/>
          <w:szCs w:val="20"/>
        </w:rPr>
        <w:t xml:space="preserve"> on</w:t>
      </w:r>
      <w:r>
        <w:rPr>
          <w:color w:val="000000"/>
        </w:rPr>
        <w:t>Delete</w:t>
      </w:r>
      <w:r>
        <w:rPr>
          <w:color w:val="000000"/>
          <w:szCs w:val="20"/>
        </w:rPr>
        <w:t>d(ContactId contact, Set&lt;String&gt; sharingIds)</w:t>
      </w:r>
    </w:p>
    <w:p w14:paraId="5074E741" w14:textId="77777777" w:rsidR="00FD47F5" w:rsidRDefault="00FD47F5" w:rsidP="00DA4C3E">
      <w:pPr>
        <w:pStyle w:val="ASN1Code"/>
        <w:ind w:left="720"/>
        <w:rPr>
          <w:color w:val="000000"/>
        </w:rPr>
      </w:pPr>
    </w:p>
    <w:p w14:paraId="2FD89257" w14:textId="77777777" w:rsidR="00FD47F5" w:rsidRDefault="00FD47F5" w:rsidP="00FD47F5">
      <w:pPr>
        <w:pStyle w:val="Heading4"/>
        <w:numPr>
          <w:ilvl w:val="3"/>
          <w:numId w:val="38"/>
        </w:numPr>
        <w:suppressAutoHyphens/>
      </w:pPr>
      <w:r>
        <w:t>Intents</w:t>
      </w:r>
    </w:p>
    <w:p w14:paraId="2272D266" w14:textId="77777777" w:rsidR="00FD47F5" w:rsidRDefault="00FD47F5" w:rsidP="00DA4C3E">
      <w:pPr>
        <w:rPr>
          <w:rFonts w:eastAsia="Arial"/>
        </w:rPr>
      </w:pPr>
      <w:r>
        <w:rPr>
          <w:lang w:eastAsia="en-US"/>
        </w:rPr>
        <w:t>Intent broadcasted when a new geoloc sharing invitation has been received. This Intent contains the following extras:</w:t>
      </w:r>
    </w:p>
    <w:p w14:paraId="29FE4EC6" w14:textId="77777777" w:rsidR="00FD47F5" w:rsidRDefault="00FD47F5" w:rsidP="00FD47F5">
      <w:pPr>
        <w:pStyle w:val="Listepuces21"/>
        <w:numPr>
          <w:ilvl w:val="0"/>
          <w:numId w:val="31"/>
        </w:numPr>
      </w:pPr>
      <w:r>
        <w:rPr>
          <w:rFonts w:eastAsia="Arial"/>
        </w:rPr>
        <w:t>“</w:t>
      </w:r>
      <w:proofErr w:type="gramStart"/>
      <w:r>
        <w:t>sharingId</w:t>
      </w:r>
      <w:proofErr w:type="gramEnd"/>
      <w:r>
        <w:t>”: unique ID of the geoloc sharing.</w:t>
      </w:r>
    </w:p>
    <w:p w14:paraId="1C20D2DB" w14:textId="77777777" w:rsidR="00FD47F5" w:rsidRPr="007C3D32" w:rsidRDefault="00FD47F5" w:rsidP="00DA4C3E">
      <w:pPr>
        <w:pStyle w:val="ASN1Code"/>
        <w:ind w:left="720"/>
      </w:pPr>
      <w:r>
        <w:t>com.gsma.services.rcs.gsh.action.NEW_GEOLOC</w:t>
      </w:r>
      <w:r>
        <w:rPr>
          <w:lang w:eastAsia="en-US"/>
        </w:rPr>
        <w:t>_SHARING</w:t>
      </w:r>
    </w:p>
    <w:p w14:paraId="3245D5A1" w14:textId="77777777" w:rsidR="00FD47F5" w:rsidRDefault="00FD47F5" w:rsidP="00FD47F5">
      <w:pPr>
        <w:pStyle w:val="Heading4"/>
        <w:numPr>
          <w:ilvl w:val="3"/>
          <w:numId w:val="38"/>
        </w:numPr>
        <w:suppressAutoHyphens/>
      </w:pPr>
      <w:r>
        <w:t>Content Providers</w:t>
      </w:r>
    </w:p>
    <w:p w14:paraId="3C215290" w14:textId="77777777" w:rsidR="00FD47F5" w:rsidRDefault="00FD47F5" w:rsidP="00DA4C3E">
      <w:pPr>
        <w:rPr>
          <w:szCs w:val="22"/>
        </w:rPr>
      </w:pPr>
      <w:r>
        <w:t>A content provider is used to store the geolocation sharing history persistently. There is one entry per geolocation sharing.</w:t>
      </w:r>
    </w:p>
    <w:p w14:paraId="65692651" w14:textId="77777777" w:rsidR="00FD47F5" w:rsidRPr="00E1637E" w:rsidRDefault="00FD47F5" w:rsidP="00DA4C3E">
      <w:pPr>
        <w:rPr>
          <w:szCs w:val="22"/>
        </w:rPr>
      </w:pPr>
    </w:p>
    <w:p w14:paraId="0DEFE09F" w14:textId="77777777" w:rsidR="00FD47F5" w:rsidRDefault="00FD47F5" w:rsidP="00DA4C3E">
      <w:r>
        <w:rPr>
          <w:lang w:eastAsia="en-US"/>
        </w:rPr>
        <w:t xml:space="preserve">Class </w:t>
      </w:r>
      <w:r w:rsidRPr="00E1637E">
        <w:rPr>
          <w:b/>
          <w:lang w:eastAsia="en-US"/>
        </w:rPr>
        <w:t>GeolocSharingLog</w:t>
      </w:r>
      <w:r w:rsidRPr="007C3D32">
        <w:rPr>
          <w:b/>
        </w:rPr>
        <w:t>:</w:t>
      </w:r>
    </w:p>
    <w:p w14:paraId="4688FC84" w14:textId="77777777" w:rsidR="00FD47F5" w:rsidRPr="007C3D32" w:rsidRDefault="00FD47F5" w:rsidP="00DA4C3E">
      <w:pPr>
        <w:jc w:val="left"/>
        <w:rPr>
          <w:rFonts w:ascii="Courier New" w:hAnsi="Courier New"/>
          <w:sz w:val="20"/>
        </w:rPr>
      </w:pPr>
      <w:r>
        <w:t>Event log provider member id used when merging the data from this provider with other registered event log provider members data into a common cursor:</w:t>
      </w:r>
    </w:p>
    <w:p w14:paraId="104C3C1B" w14:textId="77777777" w:rsidR="00FD47F5" w:rsidRPr="007C3D32" w:rsidRDefault="00FD47F5" w:rsidP="00DA4C3E">
      <w:pPr>
        <w:jc w:val="left"/>
      </w:pPr>
      <w:proofErr w:type="gramStart"/>
      <w:r>
        <w:rPr>
          <w:rFonts w:ascii="Courier New" w:hAnsi="Courier New" w:cs="Courier New"/>
          <w:sz w:val="20"/>
        </w:rPr>
        <w:t>static</w:t>
      </w:r>
      <w:proofErr w:type="gramEnd"/>
      <w:r>
        <w:rPr>
          <w:rFonts w:ascii="Courier New" w:hAnsi="Courier New" w:cs="Courier New"/>
          <w:sz w:val="20"/>
        </w:rPr>
        <w:t xml:space="preserve"> final int HISTORYLOG_MEMBER_ID = 5</w:t>
      </w:r>
    </w:p>
    <w:p w14:paraId="57AA9DB7" w14:textId="77777777" w:rsidR="00FD47F5" w:rsidRPr="007C3D32" w:rsidRDefault="00FD47F5" w:rsidP="00DA4C3E">
      <w:pPr>
        <w:jc w:val="left"/>
        <w:rPr>
          <w:rFonts w:ascii="Courier New" w:hAnsi="Courier New"/>
          <w:sz w:val="20"/>
        </w:rPr>
      </w:pPr>
      <w:r>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47716161" w14:textId="77777777" w:rsidR="00FD47F5" w:rsidRPr="007C3D32" w:rsidRDefault="00FD47F5" w:rsidP="00DA4C3E">
      <w:pPr>
        <w:jc w:val="left"/>
      </w:pPr>
      <w:proofErr w:type="gramStart"/>
      <w:r>
        <w:rPr>
          <w:rFonts w:ascii="Courier New" w:hAnsi="Courier New" w:cs="Courier New"/>
          <w:sz w:val="20"/>
        </w:rPr>
        <w:t>static</w:t>
      </w:r>
      <w:proofErr w:type="gramEnd"/>
      <w:r>
        <w:rPr>
          <w:rFonts w:ascii="Courier New" w:hAnsi="Courier New" w:cs="Courier New"/>
          <w:sz w:val="20"/>
        </w:rPr>
        <w:t xml:space="preserve"> final Uri CONTENT_URI = "content://com.gsma.services.rcs.provider.geolocshare/geolocshare"</w:t>
      </w:r>
    </w:p>
    <w:p w14:paraId="63B18F4B" w14:textId="77777777" w:rsidR="00FD47F5" w:rsidRDefault="00FD47F5" w:rsidP="00DA4C3E">
      <w:pPr>
        <w:jc w:val="left"/>
        <w:rPr>
          <w:szCs w:val="22"/>
        </w:rPr>
      </w:pPr>
      <w:r>
        <w:t>The “SHARING_ID” column below is defined as the unique primary key and can be references with adding a path segment to the CONTENT_URI + “/” + &lt;primary key&gt;</w:t>
      </w:r>
    </w:p>
    <w:p w14:paraId="2DD30DE8" w14:textId="77777777" w:rsidR="00FD47F5" w:rsidRPr="007C3D32" w:rsidRDefault="00FD47F5" w:rsidP="00DA4C3E">
      <w:pPr>
        <w:jc w:val="left"/>
        <w:rPr>
          <w:rFonts w:ascii="Courier New" w:hAnsi="Courier New"/>
          <w:sz w:val="20"/>
        </w:rPr>
      </w:pPr>
      <w:r>
        <w:rPr>
          <w:szCs w:val="22"/>
        </w:rPr>
        <w:t>Column name definition constants to be used when accessing this provider:</w:t>
      </w:r>
    </w:p>
    <w:p w14:paraId="14C95912"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BASECOLUMN_ID = “_id”</w:t>
      </w:r>
    </w:p>
    <w:p w14:paraId="0B6ACE93"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SHARING_ID = "sharing_id"</w:t>
      </w:r>
    </w:p>
    <w:p w14:paraId="1B839860"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CONTACT = "contact"</w:t>
      </w:r>
    </w:p>
    <w:p w14:paraId="22794C7B"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CONTENT = "content"</w:t>
      </w:r>
    </w:p>
    <w:p w14:paraId="2277C79A"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MIME_TYPE = "mime_type"</w:t>
      </w:r>
    </w:p>
    <w:p w14:paraId="68312C45"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DIRECTION = "direction"</w:t>
      </w:r>
    </w:p>
    <w:p w14:paraId="417C3E4A"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TIMESTAMP = "timestamp"</w:t>
      </w:r>
    </w:p>
    <w:p w14:paraId="566E73F3"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STATE = "state"</w:t>
      </w:r>
    </w:p>
    <w:p w14:paraId="66630DA9"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REASON_CODE = "reason_code"</w:t>
      </w:r>
    </w:p>
    <w:p w14:paraId="6228D3FD" w14:textId="77777777" w:rsidR="00AB0AE1" w:rsidRPr="007C3D32" w:rsidRDefault="00AB0AE1" w:rsidP="00DA4C3E"/>
    <w:p w14:paraId="01100B2D" w14:textId="77777777" w:rsidR="00FD47F5" w:rsidRDefault="00FD47F5" w:rsidP="00846F7F">
      <w:pPr>
        <w:pStyle w:val="NormalParagraph"/>
      </w:pPr>
      <w:r>
        <w:t>The content provider has the following columns:</w:t>
      </w:r>
    </w:p>
    <w:p w14:paraId="5F897DB6" w14:textId="77777777" w:rsidR="00FD47F5" w:rsidRDefault="00FD47F5" w:rsidP="00846F7F">
      <w:pPr>
        <w:pStyle w:val="NormalParagraph"/>
      </w:pPr>
      <w:r>
        <w:t>GEOLOCSHARE</w:t>
      </w:r>
    </w:p>
    <w:tbl>
      <w:tblPr>
        <w:tblW w:w="9150" w:type="dxa"/>
        <w:tblInd w:w="108" w:type="dxa"/>
        <w:tblLayout w:type="fixed"/>
        <w:tblLook w:val="0000" w:firstRow="0" w:lastRow="0" w:firstColumn="0" w:lastColumn="0" w:noHBand="0" w:noVBand="0"/>
      </w:tblPr>
      <w:tblGrid>
        <w:gridCol w:w="1980"/>
        <w:gridCol w:w="2250"/>
        <w:gridCol w:w="4920"/>
      </w:tblGrid>
      <w:tr w:rsidR="00FD47F5" w14:paraId="13F44CB4" w14:textId="77777777" w:rsidTr="00DA4C3E">
        <w:trPr>
          <w:trHeight w:val="480"/>
          <w:tblHeader/>
        </w:trPr>
        <w:tc>
          <w:tcPr>
            <w:tcW w:w="1980" w:type="dxa"/>
            <w:tcBorders>
              <w:top w:val="single" w:sz="4" w:space="0" w:color="000000"/>
              <w:left w:val="single" w:sz="4" w:space="0" w:color="000000"/>
              <w:bottom w:val="single" w:sz="4" w:space="0" w:color="000000"/>
            </w:tcBorders>
            <w:shd w:val="clear" w:color="auto" w:fill="DE002B"/>
          </w:tcPr>
          <w:p w14:paraId="38A88A15" w14:textId="77777777" w:rsidR="00FD47F5" w:rsidRPr="007C3D32" w:rsidRDefault="00FD47F5" w:rsidP="00DA4C3E">
            <w:pPr>
              <w:pStyle w:val="TableHeader"/>
              <w:snapToGrid w:val="0"/>
              <w:ind w:left="720"/>
            </w:pPr>
            <w:r w:rsidRPr="007C3D32">
              <w:t>Data</w:t>
            </w:r>
          </w:p>
        </w:tc>
        <w:tc>
          <w:tcPr>
            <w:tcW w:w="2250" w:type="dxa"/>
            <w:tcBorders>
              <w:top w:val="single" w:sz="4" w:space="0" w:color="000000"/>
              <w:left w:val="single" w:sz="4" w:space="0" w:color="000000"/>
              <w:bottom w:val="single" w:sz="4" w:space="0" w:color="000000"/>
            </w:tcBorders>
            <w:shd w:val="clear" w:color="auto" w:fill="DE002B"/>
          </w:tcPr>
          <w:p w14:paraId="34C61A33" w14:textId="77777777" w:rsidR="00FD47F5" w:rsidRPr="007C3D32" w:rsidRDefault="00FD47F5" w:rsidP="00DA4C3E">
            <w:pPr>
              <w:pStyle w:val="TableHeader"/>
              <w:snapToGrid w:val="0"/>
              <w:ind w:left="720"/>
              <w:jc w:val="both"/>
            </w:pPr>
            <w:r w:rsidRPr="007C3D32">
              <w:t>Data type</w:t>
            </w:r>
          </w:p>
        </w:tc>
        <w:tc>
          <w:tcPr>
            <w:tcW w:w="4920" w:type="dxa"/>
            <w:tcBorders>
              <w:top w:val="single" w:sz="4" w:space="0" w:color="000000"/>
              <w:left w:val="single" w:sz="4" w:space="0" w:color="000000"/>
              <w:bottom w:val="single" w:sz="4" w:space="0" w:color="000000"/>
              <w:right w:val="single" w:sz="4" w:space="0" w:color="000000"/>
            </w:tcBorders>
            <w:shd w:val="clear" w:color="auto" w:fill="DE002B"/>
          </w:tcPr>
          <w:p w14:paraId="2EE7F6D0" w14:textId="77777777" w:rsidR="00FD47F5" w:rsidRPr="007C3D32" w:rsidRDefault="00FD47F5" w:rsidP="00DA4C3E">
            <w:pPr>
              <w:pStyle w:val="TableHeader"/>
              <w:snapToGrid w:val="0"/>
              <w:ind w:left="720"/>
              <w:rPr>
                <w:color w:val="000000"/>
              </w:rPr>
            </w:pPr>
            <w:r w:rsidRPr="007C3D32">
              <w:t>Comment</w:t>
            </w:r>
          </w:p>
        </w:tc>
      </w:tr>
      <w:tr w:rsidR="00FD47F5" w14:paraId="2ED8FDFC" w14:textId="77777777" w:rsidTr="00DA4C3E">
        <w:tc>
          <w:tcPr>
            <w:tcW w:w="1980" w:type="dxa"/>
            <w:tcBorders>
              <w:top w:val="single" w:sz="4" w:space="0" w:color="000000"/>
              <w:left w:val="single" w:sz="4" w:space="0" w:color="000000"/>
              <w:bottom w:val="single" w:sz="4" w:space="0" w:color="000000"/>
            </w:tcBorders>
            <w:shd w:val="clear" w:color="auto" w:fill="auto"/>
          </w:tcPr>
          <w:p w14:paraId="1E2F3F47" w14:textId="77777777" w:rsidR="00FD47F5" w:rsidRDefault="00FD47F5" w:rsidP="00DA4C3E">
            <w:pPr>
              <w:pStyle w:val="TableText"/>
              <w:rPr>
                <w:color w:val="000000"/>
              </w:rPr>
            </w:pPr>
            <w:r>
              <w:rPr>
                <w:color w:val="000000"/>
              </w:rPr>
              <w:t>BASECOLUMN_ID</w:t>
            </w:r>
          </w:p>
        </w:tc>
        <w:tc>
          <w:tcPr>
            <w:tcW w:w="2250" w:type="dxa"/>
            <w:tcBorders>
              <w:top w:val="single" w:sz="4" w:space="0" w:color="000000"/>
              <w:left w:val="single" w:sz="4" w:space="0" w:color="000000"/>
              <w:bottom w:val="single" w:sz="4" w:space="0" w:color="000000"/>
            </w:tcBorders>
            <w:shd w:val="clear" w:color="auto" w:fill="auto"/>
          </w:tcPr>
          <w:p w14:paraId="159B4EE0" w14:textId="77777777" w:rsidR="00FD47F5" w:rsidRDefault="00FD47F5" w:rsidP="00DA4C3E">
            <w:pPr>
              <w:pStyle w:val="TableText"/>
              <w:rPr>
                <w:color w:val="000000"/>
              </w:rPr>
            </w:pPr>
            <w:r>
              <w:rPr>
                <w:color w:val="000000"/>
              </w:rPr>
              <w:t>Long (not null)</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022DB72D" w14:textId="77777777" w:rsidR="00FD47F5" w:rsidRDefault="00FD47F5" w:rsidP="00DA4C3E">
            <w:pPr>
              <w:pStyle w:val="TableText"/>
            </w:pPr>
            <w:r>
              <w:rPr>
                <w:color w:val="000000"/>
              </w:rPr>
              <w:t>Unique value (even across several history log members)</w:t>
            </w:r>
          </w:p>
        </w:tc>
      </w:tr>
      <w:tr w:rsidR="00FD47F5" w14:paraId="1EE82FE5" w14:textId="77777777" w:rsidTr="00DA4C3E">
        <w:tc>
          <w:tcPr>
            <w:tcW w:w="1980" w:type="dxa"/>
            <w:tcBorders>
              <w:left w:val="single" w:sz="4" w:space="0" w:color="000000"/>
              <w:bottom w:val="single" w:sz="4" w:space="0" w:color="000000"/>
            </w:tcBorders>
            <w:shd w:val="clear" w:color="auto" w:fill="auto"/>
          </w:tcPr>
          <w:p w14:paraId="55946EB6" w14:textId="77777777" w:rsidR="00FD47F5" w:rsidRDefault="00FD47F5" w:rsidP="00DA4C3E">
            <w:pPr>
              <w:pStyle w:val="TableText"/>
              <w:snapToGrid w:val="0"/>
            </w:pPr>
            <w:r>
              <w:lastRenderedPageBreak/>
              <w:t>SHARING_ID</w:t>
            </w:r>
          </w:p>
        </w:tc>
        <w:tc>
          <w:tcPr>
            <w:tcW w:w="2250" w:type="dxa"/>
            <w:tcBorders>
              <w:left w:val="single" w:sz="4" w:space="0" w:color="000000"/>
              <w:bottom w:val="single" w:sz="4" w:space="0" w:color="000000"/>
            </w:tcBorders>
            <w:shd w:val="clear" w:color="auto" w:fill="auto"/>
          </w:tcPr>
          <w:p w14:paraId="3A681582" w14:textId="77777777" w:rsidR="00FD47F5" w:rsidRDefault="00FD47F5" w:rsidP="00DA4C3E">
            <w:pPr>
              <w:pStyle w:val="TableText"/>
              <w:snapToGrid w:val="0"/>
            </w:pPr>
            <w:r>
              <w:t>String (primary key not null)</w:t>
            </w:r>
          </w:p>
        </w:tc>
        <w:tc>
          <w:tcPr>
            <w:tcW w:w="4920" w:type="dxa"/>
            <w:tcBorders>
              <w:left w:val="single" w:sz="4" w:space="0" w:color="000000"/>
              <w:bottom w:val="single" w:sz="4" w:space="0" w:color="000000"/>
              <w:right w:val="single" w:sz="4" w:space="0" w:color="000000"/>
            </w:tcBorders>
            <w:shd w:val="clear" w:color="auto" w:fill="auto"/>
          </w:tcPr>
          <w:p w14:paraId="460DEA74" w14:textId="77777777" w:rsidR="00FD47F5" w:rsidRDefault="00FD47F5" w:rsidP="00DA4C3E">
            <w:pPr>
              <w:pStyle w:val="TableText"/>
              <w:snapToGrid w:val="0"/>
            </w:pPr>
            <w:r>
              <w:t>Unique sharing identifier</w:t>
            </w:r>
          </w:p>
        </w:tc>
      </w:tr>
      <w:tr w:rsidR="00FD47F5" w14:paraId="33A0BC3F" w14:textId="77777777" w:rsidTr="00DA4C3E">
        <w:tc>
          <w:tcPr>
            <w:tcW w:w="1980" w:type="dxa"/>
            <w:tcBorders>
              <w:top w:val="single" w:sz="4" w:space="0" w:color="000000"/>
              <w:left w:val="single" w:sz="4" w:space="0" w:color="000000"/>
              <w:bottom w:val="single" w:sz="4" w:space="0" w:color="000000"/>
            </w:tcBorders>
            <w:shd w:val="clear" w:color="auto" w:fill="auto"/>
          </w:tcPr>
          <w:p w14:paraId="4C82302B" w14:textId="77777777" w:rsidR="00FD47F5" w:rsidRDefault="00FD47F5" w:rsidP="00DA4C3E">
            <w:pPr>
              <w:pStyle w:val="TableText"/>
              <w:snapToGrid w:val="0"/>
            </w:pPr>
            <w:r>
              <w:t>CONTACT</w:t>
            </w:r>
          </w:p>
        </w:tc>
        <w:tc>
          <w:tcPr>
            <w:tcW w:w="2250" w:type="dxa"/>
            <w:tcBorders>
              <w:top w:val="single" w:sz="4" w:space="0" w:color="000000"/>
              <w:left w:val="single" w:sz="4" w:space="0" w:color="000000"/>
              <w:bottom w:val="single" w:sz="4" w:space="0" w:color="000000"/>
            </w:tcBorders>
            <w:shd w:val="clear" w:color="auto" w:fill="auto"/>
          </w:tcPr>
          <w:p w14:paraId="397EC281" w14:textId="77777777" w:rsidR="00FD47F5" w:rsidRPr="007C3D32" w:rsidRDefault="00FD47F5" w:rsidP="00DA4C3E">
            <w:pPr>
              <w:pStyle w:val="TableText"/>
              <w:snapToGrid w:val="0"/>
              <w:rPr>
                <w:color w:val="000000"/>
              </w:rPr>
            </w:pPr>
            <w:r>
              <w:t>String (not null)</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4EF8A362" w14:textId="77777777" w:rsidR="00FD47F5" w:rsidRDefault="00FD47F5" w:rsidP="00DA4C3E">
            <w:pPr>
              <w:pStyle w:val="TableText"/>
              <w:snapToGrid w:val="0"/>
            </w:pPr>
            <w:r>
              <w:rPr>
                <w:color w:val="000000"/>
              </w:rPr>
              <w:t>ContactId formatted number of the remote contact</w:t>
            </w:r>
          </w:p>
        </w:tc>
      </w:tr>
      <w:tr w:rsidR="00FD47F5" w14:paraId="5F6FC549" w14:textId="77777777" w:rsidTr="00DA4C3E">
        <w:tc>
          <w:tcPr>
            <w:tcW w:w="1980" w:type="dxa"/>
            <w:tcBorders>
              <w:top w:val="single" w:sz="4" w:space="0" w:color="000000"/>
              <w:left w:val="single" w:sz="4" w:space="0" w:color="000000"/>
              <w:bottom w:val="single" w:sz="4" w:space="0" w:color="000000"/>
            </w:tcBorders>
            <w:shd w:val="clear" w:color="auto" w:fill="auto"/>
          </w:tcPr>
          <w:p w14:paraId="386287F7" w14:textId="77777777" w:rsidR="00FD47F5" w:rsidRDefault="00FD47F5" w:rsidP="00DA4C3E">
            <w:pPr>
              <w:pStyle w:val="TableText"/>
              <w:snapToGrid w:val="0"/>
            </w:pPr>
            <w:r>
              <w:t>CONTENT</w:t>
            </w:r>
          </w:p>
        </w:tc>
        <w:tc>
          <w:tcPr>
            <w:tcW w:w="2250" w:type="dxa"/>
            <w:tcBorders>
              <w:top w:val="single" w:sz="4" w:space="0" w:color="000000"/>
              <w:left w:val="single" w:sz="4" w:space="0" w:color="000000"/>
              <w:bottom w:val="single" w:sz="4" w:space="0" w:color="000000"/>
            </w:tcBorders>
            <w:shd w:val="clear" w:color="auto" w:fill="auto"/>
          </w:tcPr>
          <w:p w14:paraId="3706E8B8" w14:textId="77777777" w:rsidR="00FD47F5" w:rsidRDefault="00FD47F5" w:rsidP="00DA4C3E">
            <w:pPr>
              <w:pStyle w:val="TableText"/>
              <w:snapToGrid w:val="0"/>
            </w:pPr>
            <w:r>
              <w:t>String</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1F1ABA74" w14:textId="77777777" w:rsidR="00FD47F5" w:rsidRDefault="00FD47F5" w:rsidP="00DA4C3E">
            <w:pPr>
              <w:pStyle w:val="TableText"/>
              <w:snapToGrid w:val="0"/>
            </w:pPr>
            <w:r>
              <w:t xml:space="preserve">The geolocation stored as a String parseable with the </w:t>
            </w:r>
            <w:proofErr w:type="gramStart"/>
            <w:r>
              <w:t>Geoloc(</w:t>
            </w:r>
            <w:proofErr w:type="gramEnd"/>
            <w:r>
              <w:t>String) constructor .</w:t>
            </w:r>
          </w:p>
        </w:tc>
      </w:tr>
      <w:tr w:rsidR="00FD47F5" w14:paraId="4A79DED0" w14:textId="77777777" w:rsidTr="00DA4C3E">
        <w:tc>
          <w:tcPr>
            <w:tcW w:w="1980" w:type="dxa"/>
            <w:tcBorders>
              <w:top w:val="single" w:sz="4" w:space="0" w:color="000000"/>
              <w:left w:val="single" w:sz="4" w:space="0" w:color="000000"/>
              <w:bottom w:val="single" w:sz="4" w:space="0" w:color="000000"/>
            </w:tcBorders>
            <w:shd w:val="clear" w:color="auto" w:fill="auto"/>
          </w:tcPr>
          <w:p w14:paraId="5DF076DB" w14:textId="77777777" w:rsidR="00FD47F5" w:rsidRDefault="00FD47F5" w:rsidP="00DA4C3E">
            <w:pPr>
              <w:pStyle w:val="TableText"/>
              <w:snapToGrid w:val="0"/>
            </w:pPr>
            <w:r>
              <w:t>MIME_TYPE</w:t>
            </w:r>
          </w:p>
        </w:tc>
        <w:tc>
          <w:tcPr>
            <w:tcW w:w="2250" w:type="dxa"/>
            <w:tcBorders>
              <w:top w:val="single" w:sz="4" w:space="0" w:color="000000"/>
              <w:left w:val="single" w:sz="4" w:space="0" w:color="000000"/>
              <w:bottom w:val="single" w:sz="4" w:space="0" w:color="000000"/>
            </w:tcBorders>
            <w:shd w:val="clear" w:color="auto" w:fill="auto"/>
          </w:tcPr>
          <w:p w14:paraId="6D0C9AA1" w14:textId="77777777" w:rsidR="00FD47F5" w:rsidRPr="007C3D32" w:rsidRDefault="00FD47F5" w:rsidP="00DA4C3E">
            <w:pPr>
              <w:pStyle w:val="TableText"/>
              <w:snapToGrid w:val="0"/>
              <w:rPr>
                <w:color w:val="000000"/>
              </w:rPr>
            </w:pPr>
            <w:r>
              <w:t>String (not null)</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179501FC" w14:textId="77777777" w:rsidR="00FD47F5" w:rsidRDefault="00FD47F5" w:rsidP="00DA4C3E">
            <w:pPr>
              <w:pStyle w:val="TableText"/>
              <w:snapToGrid w:val="0"/>
            </w:pPr>
            <w:r>
              <w:rPr>
                <w:color w:val="000000"/>
              </w:rPr>
              <w:t>Multipurpose Internet Mail Extensions (MIME) type of the geoloc (typically “application/geoloc” as to be compatible with Chat.Message.Mimetype.GEOLOC)</w:t>
            </w:r>
          </w:p>
        </w:tc>
      </w:tr>
      <w:tr w:rsidR="00FD47F5" w14:paraId="4051F6BB" w14:textId="77777777" w:rsidTr="00DA4C3E">
        <w:tc>
          <w:tcPr>
            <w:tcW w:w="1980" w:type="dxa"/>
            <w:tcBorders>
              <w:top w:val="single" w:sz="4" w:space="0" w:color="000000"/>
              <w:left w:val="single" w:sz="4" w:space="0" w:color="000000"/>
              <w:bottom w:val="single" w:sz="4" w:space="0" w:color="000000"/>
            </w:tcBorders>
            <w:shd w:val="clear" w:color="auto" w:fill="auto"/>
          </w:tcPr>
          <w:p w14:paraId="4065A93B" w14:textId="77777777" w:rsidR="00FD47F5" w:rsidRDefault="00FD47F5" w:rsidP="00DA4C3E">
            <w:pPr>
              <w:pStyle w:val="TableText"/>
              <w:snapToGrid w:val="0"/>
            </w:pPr>
            <w:r>
              <w:t>DIRECTION</w:t>
            </w:r>
          </w:p>
        </w:tc>
        <w:tc>
          <w:tcPr>
            <w:tcW w:w="2250" w:type="dxa"/>
            <w:tcBorders>
              <w:top w:val="single" w:sz="4" w:space="0" w:color="000000"/>
              <w:left w:val="single" w:sz="4" w:space="0" w:color="000000"/>
              <w:bottom w:val="single" w:sz="4" w:space="0" w:color="000000"/>
            </w:tcBorders>
            <w:shd w:val="clear" w:color="auto" w:fill="auto"/>
          </w:tcPr>
          <w:p w14:paraId="171A03D8" w14:textId="77777777" w:rsidR="00FD47F5" w:rsidRDefault="00FD47F5" w:rsidP="00DA4C3E">
            <w:pPr>
              <w:pStyle w:val="TableText"/>
              <w:snapToGrid w:val="0"/>
            </w:pPr>
            <w:r>
              <w:t>Integer</w:t>
            </w:r>
            <w:r>
              <w:rPr>
                <w:color w:val="000000"/>
              </w:rPr>
              <w:t xml:space="preserve"> (not null)</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5C122CEA" w14:textId="77777777" w:rsidR="00FD47F5" w:rsidRDefault="00FD47F5" w:rsidP="00DA4C3E">
            <w:pPr>
              <w:pStyle w:val="TableText"/>
              <w:snapToGrid w:val="0"/>
            </w:pPr>
            <w:r>
              <w:t>Direction of sharing. See enum Direction.</w:t>
            </w:r>
          </w:p>
        </w:tc>
      </w:tr>
      <w:tr w:rsidR="00FD47F5" w14:paraId="33E56F16" w14:textId="77777777" w:rsidTr="00DA4C3E">
        <w:tc>
          <w:tcPr>
            <w:tcW w:w="1980" w:type="dxa"/>
            <w:tcBorders>
              <w:top w:val="single" w:sz="4" w:space="0" w:color="000000"/>
              <w:left w:val="single" w:sz="4" w:space="0" w:color="000000"/>
              <w:bottom w:val="single" w:sz="4" w:space="0" w:color="000000"/>
            </w:tcBorders>
            <w:shd w:val="clear" w:color="auto" w:fill="auto"/>
          </w:tcPr>
          <w:p w14:paraId="23734917" w14:textId="77777777" w:rsidR="00FD47F5" w:rsidRDefault="00FD47F5" w:rsidP="00DA4C3E">
            <w:pPr>
              <w:pStyle w:val="TableText"/>
              <w:snapToGrid w:val="0"/>
            </w:pPr>
            <w:r>
              <w:t>TIMESTAMP</w:t>
            </w:r>
          </w:p>
        </w:tc>
        <w:tc>
          <w:tcPr>
            <w:tcW w:w="2250" w:type="dxa"/>
            <w:tcBorders>
              <w:top w:val="single" w:sz="4" w:space="0" w:color="000000"/>
              <w:left w:val="single" w:sz="4" w:space="0" w:color="000000"/>
              <w:bottom w:val="single" w:sz="4" w:space="0" w:color="000000"/>
            </w:tcBorders>
            <w:shd w:val="clear" w:color="auto" w:fill="auto"/>
          </w:tcPr>
          <w:p w14:paraId="18C7B313" w14:textId="77777777" w:rsidR="00FD47F5" w:rsidRDefault="00FD47F5" w:rsidP="00DA4C3E">
            <w:pPr>
              <w:pStyle w:val="TableText"/>
              <w:snapToGrid w:val="0"/>
            </w:pPr>
            <w:r>
              <w:t>Long</w:t>
            </w:r>
            <w:r>
              <w:rPr>
                <w:color w:val="000000"/>
              </w:rPr>
              <w:t xml:space="preserve"> (not null)</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402DB0D3" w14:textId="77777777" w:rsidR="00FD47F5" w:rsidRDefault="00FD47F5" w:rsidP="00DA4C3E">
            <w:pPr>
              <w:pStyle w:val="TableText"/>
              <w:snapToGrid w:val="0"/>
            </w:pPr>
            <w:r>
              <w:t>Date of the sharing</w:t>
            </w:r>
          </w:p>
        </w:tc>
      </w:tr>
      <w:tr w:rsidR="00FD47F5" w14:paraId="31B3580A" w14:textId="77777777" w:rsidTr="00DA4C3E">
        <w:tc>
          <w:tcPr>
            <w:tcW w:w="1980" w:type="dxa"/>
            <w:tcBorders>
              <w:top w:val="single" w:sz="4" w:space="0" w:color="000000"/>
              <w:left w:val="single" w:sz="4" w:space="0" w:color="000000"/>
              <w:bottom w:val="single" w:sz="4" w:space="0" w:color="000000"/>
            </w:tcBorders>
            <w:shd w:val="clear" w:color="auto" w:fill="auto"/>
          </w:tcPr>
          <w:p w14:paraId="03E37012" w14:textId="77777777" w:rsidR="00FD47F5" w:rsidRDefault="00FD47F5" w:rsidP="00DA4C3E">
            <w:pPr>
              <w:pStyle w:val="TableText"/>
              <w:snapToGrid w:val="0"/>
            </w:pPr>
            <w:r>
              <w:t>STATE</w:t>
            </w:r>
          </w:p>
        </w:tc>
        <w:tc>
          <w:tcPr>
            <w:tcW w:w="2250" w:type="dxa"/>
            <w:tcBorders>
              <w:top w:val="single" w:sz="4" w:space="0" w:color="000000"/>
              <w:left w:val="single" w:sz="4" w:space="0" w:color="000000"/>
              <w:bottom w:val="single" w:sz="4" w:space="0" w:color="000000"/>
            </w:tcBorders>
            <w:shd w:val="clear" w:color="auto" w:fill="auto"/>
          </w:tcPr>
          <w:p w14:paraId="474F042F" w14:textId="77777777" w:rsidR="00FD47F5" w:rsidRDefault="00FD47F5" w:rsidP="00DA4C3E">
            <w:pPr>
              <w:pStyle w:val="TableText"/>
              <w:snapToGrid w:val="0"/>
            </w:pPr>
            <w:r>
              <w:t>Integer</w:t>
            </w:r>
            <w:r>
              <w:rPr>
                <w:color w:val="000000"/>
              </w:rPr>
              <w:t xml:space="preserve"> (not null)</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3D6047E8" w14:textId="77777777" w:rsidR="00FD47F5" w:rsidRDefault="00FD47F5" w:rsidP="00DA4C3E">
            <w:pPr>
              <w:pStyle w:val="TableText"/>
              <w:snapToGrid w:val="0"/>
            </w:pPr>
            <w:r>
              <w:t xml:space="preserve">See enum </w:t>
            </w:r>
            <w:r>
              <w:rPr>
                <w:rFonts w:cs="Courier New"/>
              </w:rPr>
              <w:t>GeolocSharing.State</w:t>
            </w:r>
            <w:r>
              <w:t xml:space="preserve"> for valid states</w:t>
            </w:r>
          </w:p>
        </w:tc>
      </w:tr>
      <w:tr w:rsidR="00FD47F5" w14:paraId="1738C9E1" w14:textId="77777777" w:rsidTr="00DA4C3E">
        <w:tc>
          <w:tcPr>
            <w:tcW w:w="1980" w:type="dxa"/>
            <w:tcBorders>
              <w:left w:val="single" w:sz="4" w:space="0" w:color="000000"/>
              <w:bottom w:val="single" w:sz="4" w:space="0" w:color="000000"/>
            </w:tcBorders>
            <w:shd w:val="clear" w:color="auto" w:fill="auto"/>
          </w:tcPr>
          <w:p w14:paraId="4845396B" w14:textId="77777777" w:rsidR="00FD47F5" w:rsidRDefault="00FD47F5" w:rsidP="00DA4C3E">
            <w:pPr>
              <w:pStyle w:val="TableText"/>
              <w:snapToGrid w:val="0"/>
            </w:pPr>
            <w:r>
              <w:t>REASON_CODE</w:t>
            </w:r>
          </w:p>
        </w:tc>
        <w:tc>
          <w:tcPr>
            <w:tcW w:w="2250" w:type="dxa"/>
            <w:tcBorders>
              <w:left w:val="single" w:sz="4" w:space="0" w:color="000000"/>
              <w:bottom w:val="single" w:sz="4" w:space="0" w:color="000000"/>
            </w:tcBorders>
            <w:shd w:val="clear" w:color="auto" w:fill="auto"/>
          </w:tcPr>
          <w:p w14:paraId="22B8AA25" w14:textId="77777777" w:rsidR="00FD47F5" w:rsidRDefault="00FD47F5" w:rsidP="00DA4C3E">
            <w:pPr>
              <w:pStyle w:val="TableText"/>
              <w:snapToGrid w:val="0"/>
            </w:pPr>
            <w:r>
              <w:t>Integer</w:t>
            </w:r>
            <w:r>
              <w:rPr>
                <w:color w:val="000000"/>
              </w:rPr>
              <w:t xml:space="preserve"> (not null)</w:t>
            </w:r>
          </w:p>
        </w:tc>
        <w:tc>
          <w:tcPr>
            <w:tcW w:w="4920" w:type="dxa"/>
            <w:tcBorders>
              <w:left w:val="single" w:sz="4" w:space="0" w:color="000000"/>
              <w:bottom w:val="single" w:sz="4" w:space="0" w:color="000000"/>
              <w:right w:val="single" w:sz="4" w:space="0" w:color="000000"/>
            </w:tcBorders>
            <w:shd w:val="clear" w:color="auto" w:fill="auto"/>
          </w:tcPr>
          <w:p w14:paraId="216412FA" w14:textId="77777777" w:rsidR="00FD47F5" w:rsidRDefault="00FD47F5" w:rsidP="00DA4C3E">
            <w:pPr>
              <w:pStyle w:val="TableText"/>
              <w:snapToGrid w:val="0"/>
            </w:pPr>
            <w:r>
              <w:t xml:space="preserve">See enum </w:t>
            </w:r>
            <w:r>
              <w:rPr>
                <w:rFonts w:cs="Courier New"/>
              </w:rPr>
              <w:t>GeolocSharing.</w:t>
            </w:r>
            <w:r w:rsidRPr="007C3D32">
              <w:t>ReasonCode</w:t>
            </w:r>
            <w:r>
              <w:t xml:space="preserve"> for valid reason codes</w:t>
            </w:r>
          </w:p>
        </w:tc>
      </w:tr>
    </w:tbl>
    <w:p w14:paraId="78A57408" w14:textId="77777777" w:rsidR="00FD47F5" w:rsidRDefault="00FD47F5" w:rsidP="00FD47F5">
      <w:pPr>
        <w:pStyle w:val="Heading4"/>
        <w:numPr>
          <w:ilvl w:val="3"/>
          <w:numId w:val="38"/>
        </w:numPr>
        <w:suppressAutoHyphens/>
      </w:pPr>
      <w:r>
        <w:t>Permissions</w:t>
      </w:r>
    </w:p>
    <w:p w14:paraId="7E61590E" w14:textId="77777777" w:rsidR="00FD47F5" w:rsidRDefault="00FD47F5" w:rsidP="00846F7F">
      <w:pPr>
        <w:pStyle w:val="NormalParagraph"/>
      </w:pPr>
      <w:r>
        <w:t>Geoloc Share is a convenience mechanism to allow geolocation information to be delivered in a chat message. From the perspective of a client receiving such events, the permissions are no different from those relating to any other chat message. On the sending side, permissions are defined that govern the ability of a client to access geolocation information, and to send that information via the Geoloc Share mechanism.</w:t>
      </w:r>
    </w:p>
    <w:p w14:paraId="77A25B8E" w14:textId="77777777" w:rsidR="00FD47F5" w:rsidRPr="007C3D32" w:rsidRDefault="00FD47F5" w:rsidP="00846F7F">
      <w:pPr>
        <w:pStyle w:val="NormalParagraph"/>
        <w:rPr>
          <w:color w:val="000000"/>
        </w:rPr>
      </w:pPr>
      <w:r>
        <w:t>Access to the Geoloc API is requires the following permissions:</w:t>
      </w:r>
    </w:p>
    <w:p w14:paraId="2A9F3EF6" w14:textId="77777777" w:rsidR="00FD47F5" w:rsidRPr="00846F7F" w:rsidRDefault="00FD47F5" w:rsidP="00846F7F">
      <w:pPr>
        <w:pStyle w:val="ListBullet1"/>
      </w:pPr>
      <w:r w:rsidRPr="00846F7F">
        <w:t>android.permission.ACCESS_FINE_LOCATION: this is the standard Android permission that governs whether or not the app is entitled to access fine-grained geolocation information such as might be available from GPS.</w:t>
      </w:r>
    </w:p>
    <w:p w14:paraId="3A3F3E42" w14:textId="77777777" w:rsidR="00FD47F5" w:rsidRPr="00954968" w:rsidRDefault="00FD47F5" w:rsidP="00846F7F">
      <w:pPr>
        <w:pStyle w:val="ListBullet1"/>
      </w:pPr>
      <w:r w:rsidRPr="00846F7F">
        <w:t>android.permission.ACCESS_COARSE_LOCATION: this is the standard Android permission that governs whether or not the app is entitled to access coarse-grained geolocation information such as might be available from CellID or WiFi sources.</w:t>
      </w:r>
    </w:p>
    <w:p w14:paraId="27442A1E" w14:textId="77777777" w:rsidR="00FD47F5" w:rsidRPr="00AB0AE1" w:rsidRDefault="00FD47F5" w:rsidP="00846F7F">
      <w:pPr>
        <w:pStyle w:val="ListBullet1"/>
      </w:pPr>
      <w:r w:rsidRPr="00AB0AE1">
        <w:t xml:space="preserve">com.gsma.services.permission.RCS: </w:t>
      </w:r>
      <w:r w:rsidRPr="00AB0AE1">
        <w:br/>
        <w:t xml:space="preserve">this is a general permission that governs access to </w:t>
      </w:r>
      <w:proofErr w:type="gramStart"/>
      <w:r w:rsidRPr="00AB0AE1">
        <w:t>RCS  services</w:t>
      </w:r>
      <w:proofErr w:type="gramEnd"/>
      <w:r w:rsidRPr="00AB0AE1">
        <w:t xml:space="preserve"> and read access to the geoloc share provider .</w:t>
      </w:r>
    </w:p>
    <w:p w14:paraId="7D1086F4" w14:textId="77777777" w:rsidR="00FD47F5" w:rsidRDefault="00FD47F5" w:rsidP="00FD47F5">
      <w:pPr>
        <w:pStyle w:val="Heading3"/>
        <w:numPr>
          <w:ilvl w:val="2"/>
          <w:numId w:val="38"/>
        </w:numPr>
        <w:suppressAutoHyphens/>
      </w:pPr>
      <w:bookmarkStart w:id="337" w:name="_Toc375229894"/>
      <w:bookmarkStart w:id="338" w:name="_Toc419808147"/>
      <w:bookmarkStart w:id="339" w:name="_Toc419808367"/>
      <w:bookmarkStart w:id="340" w:name="_Toc441167684"/>
      <w:bookmarkStart w:id="341" w:name="_Toc442431887"/>
      <w:r>
        <w:t>Contact API</w:t>
      </w:r>
      <w:bookmarkEnd w:id="337"/>
      <w:bookmarkEnd w:id="338"/>
      <w:bookmarkEnd w:id="339"/>
      <w:bookmarkEnd w:id="340"/>
      <w:bookmarkEnd w:id="341"/>
    </w:p>
    <w:p w14:paraId="7E163878" w14:textId="77777777" w:rsidR="00FD47F5" w:rsidRDefault="00FD47F5" w:rsidP="00846F7F">
      <w:pPr>
        <w:pStyle w:val="NormalParagraph"/>
      </w:pPr>
      <w:r>
        <w:t xml:space="preserve">There is already an Android API to manage contacts of the local address book, see Android package </w:t>
      </w:r>
      <w:r>
        <w:rPr>
          <w:b/>
        </w:rPr>
        <w:t xml:space="preserve">android.provider.ContactsContract. </w:t>
      </w:r>
      <w:r>
        <w:t>This API offers additional methods to:</w:t>
      </w:r>
    </w:p>
    <w:p w14:paraId="35816149" w14:textId="77777777" w:rsidR="00FD47F5" w:rsidRPr="00AB0AE1" w:rsidRDefault="00FD47F5">
      <w:pPr>
        <w:pStyle w:val="ListBullet1"/>
      </w:pPr>
      <w:r w:rsidRPr="00954968">
        <w:t>Add RCS info in the local address book,</w:t>
      </w:r>
    </w:p>
    <w:p w14:paraId="3F7DF394" w14:textId="77777777" w:rsidR="00FD47F5" w:rsidRPr="00AB0AE1" w:rsidRDefault="00FD47F5">
      <w:pPr>
        <w:pStyle w:val="ListBullet1"/>
      </w:pPr>
      <w:r w:rsidRPr="00AB0AE1">
        <w:t>Extract RCS info from the local address book.</w:t>
      </w:r>
    </w:p>
    <w:p w14:paraId="5DF6483C" w14:textId="77777777" w:rsidR="00FD47F5" w:rsidRPr="007C3D32" w:rsidRDefault="00FD47F5" w:rsidP="00FD47F5">
      <w:pPr>
        <w:pStyle w:val="Heading4"/>
        <w:numPr>
          <w:ilvl w:val="3"/>
          <w:numId w:val="38"/>
        </w:numPr>
        <w:suppressAutoHyphens/>
        <w:rPr>
          <w:color w:val="000000"/>
        </w:rPr>
      </w:pPr>
      <w:r>
        <w:t>Package</w:t>
      </w:r>
    </w:p>
    <w:p w14:paraId="4C3E0CF9" w14:textId="77777777" w:rsidR="00FD47F5" w:rsidRPr="007C3D32" w:rsidRDefault="00FD47F5" w:rsidP="00DA4C3E">
      <w:r>
        <w:rPr>
          <w:color w:val="000000"/>
          <w:lang w:eastAsia="en-US"/>
        </w:rPr>
        <w:t xml:space="preserve">Package name </w:t>
      </w:r>
      <w:r>
        <w:rPr>
          <w:b/>
          <w:color w:val="000000"/>
          <w:lang w:eastAsia="en-US"/>
        </w:rPr>
        <w:t>com.gsma.services.rcs.contact</w:t>
      </w:r>
    </w:p>
    <w:p w14:paraId="03848ADF" w14:textId="77777777" w:rsidR="00FD47F5" w:rsidRPr="007C3D32" w:rsidRDefault="00FD47F5" w:rsidP="00FD47F5">
      <w:pPr>
        <w:pStyle w:val="Heading4"/>
        <w:numPr>
          <w:ilvl w:val="3"/>
          <w:numId w:val="38"/>
        </w:numPr>
        <w:suppressAutoHyphens/>
        <w:rPr>
          <w:color w:val="000000"/>
        </w:rPr>
      </w:pPr>
      <w:r>
        <w:t>Methods and Callbacks</w:t>
      </w:r>
    </w:p>
    <w:p w14:paraId="0ED03B65" w14:textId="77777777" w:rsidR="00FD47F5" w:rsidRPr="007C3D32" w:rsidRDefault="00FD47F5" w:rsidP="00DA4C3E">
      <w:r>
        <w:rPr>
          <w:color w:val="000000"/>
        </w:rPr>
        <w:t xml:space="preserve">Class </w:t>
      </w:r>
      <w:r>
        <w:rPr>
          <w:b/>
          <w:color w:val="000000"/>
        </w:rPr>
        <w:t>ContactService</w:t>
      </w:r>
      <w:r>
        <w:rPr>
          <w:color w:val="000000"/>
        </w:rPr>
        <w:t>:</w:t>
      </w:r>
    </w:p>
    <w:p w14:paraId="658355E0" w14:textId="77777777" w:rsidR="00FD47F5" w:rsidRDefault="00FD47F5" w:rsidP="00DA4C3E">
      <w:r>
        <w:lastRenderedPageBreak/>
        <w:t>This class offers methods to extract RCS info associated to contacts from the local address book.</w:t>
      </w:r>
    </w:p>
    <w:p w14:paraId="7A825773" w14:textId="77777777" w:rsidR="00FD47F5" w:rsidRDefault="00FD47F5" w:rsidP="00DA4C3E"/>
    <w:p w14:paraId="7561D840"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connects to the API.</w:t>
      </w:r>
    </w:p>
    <w:p w14:paraId="45B20AA8"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connect()</w:t>
      </w:r>
    </w:p>
    <w:p w14:paraId="5A4FAF2A" w14:textId="77777777" w:rsidR="00FD47F5" w:rsidRDefault="00FD47F5" w:rsidP="00DA4C3E">
      <w:pPr>
        <w:pStyle w:val="ASN1Code"/>
        <w:ind w:left="680"/>
        <w:rPr>
          <w:color w:val="000000"/>
          <w:szCs w:val="20"/>
        </w:rPr>
      </w:pPr>
    </w:p>
    <w:p w14:paraId="3DFFB9D2"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disconnects from the API.</w:t>
      </w:r>
    </w:p>
    <w:p w14:paraId="168885C8"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disconnect()</w:t>
      </w:r>
    </w:p>
    <w:p w14:paraId="0E8110FE" w14:textId="77777777" w:rsidR="00FD47F5" w:rsidRDefault="00FD47F5" w:rsidP="00DA4C3E">
      <w:pPr>
        <w:pStyle w:val="ASN1Code"/>
        <w:ind w:left="680"/>
        <w:rPr>
          <w:color w:val="000000"/>
          <w:szCs w:val="20"/>
        </w:rPr>
      </w:pPr>
    </w:p>
    <w:p w14:paraId="087590C1"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list of RCS contacts.</w:t>
      </w:r>
    </w:p>
    <w:p w14:paraId="213F0399" w14:textId="77777777" w:rsidR="00FD47F5" w:rsidRDefault="00FD47F5" w:rsidP="00DA4C3E">
      <w:pPr>
        <w:pStyle w:val="ASN1Code"/>
        <w:ind w:left="680"/>
        <w:rPr>
          <w:color w:val="000000"/>
        </w:rPr>
      </w:pPr>
      <w:r>
        <w:rPr>
          <w:color w:val="000000"/>
        </w:rPr>
        <w:t xml:space="preserve">Set&lt;RcsContact&gt; </w:t>
      </w:r>
      <w:proofErr w:type="gramStart"/>
      <w:r>
        <w:rPr>
          <w:color w:val="000000"/>
        </w:rPr>
        <w:t>getRcsContacts()</w:t>
      </w:r>
      <w:proofErr w:type="gramEnd"/>
    </w:p>
    <w:p w14:paraId="0979C300" w14:textId="77777777" w:rsidR="00FD47F5" w:rsidRDefault="00FD47F5" w:rsidP="00DA4C3E">
      <w:pPr>
        <w:pStyle w:val="ASN1Code"/>
        <w:ind w:left="680"/>
        <w:rPr>
          <w:color w:val="000000"/>
        </w:rPr>
      </w:pPr>
    </w:p>
    <w:p w14:paraId="1F3A963E" w14:textId="77777777" w:rsidR="00FD47F5" w:rsidRPr="007C3D32" w:rsidRDefault="00FD47F5" w:rsidP="00FD47F5">
      <w:pPr>
        <w:pStyle w:val="ListBullet1"/>
        <w:numPr>
          <w:ilvl w:val="0"/>
          <w:numId w:val="24"/>
        </w:numPr>
        <w:tabs>
          <w:tab w:val="clear" w:pos="680"/>
        </w:tabs>
        <w:suppressAutoHyphens/>
        <w:contextualSpacing w:val="0"/>
        <w:rPr>
          <w:rFonts w:ascii="Courier New" w:hAnsi="Courier New"/>
          <w:color w:val="000000"/>
        </w:rPr>
      </w:pPr>
      <w:r>
        <w:rPr>
          <w:color w:val="000000"/>
        </w:rPr>
        <w:t xml:space="preserve">Method: </w:t>
      </w:r>
      <w:r>
        <w:t xml:space="preserve">Returns the RCS contact infos from its contact ID (i.e. MSISDN) </w:t>
      </w:r>
    </w:p>
    <w:p w14:paraId="25A287B1" w14:textId="77777777" w:rsidR="00FD47F5" w:rsidRPr="007C3D32" w:rsidRDefault="00FD47F5" w:rsidP="00DA4C3E">
      <w:pPr>
        <w:pStyle w:val="PreformattedText"/>
        <w:ind w:left="680"/>
        <w:rPr>
          <w:color w:val="000000"/>
        </w:rPr>
      </w:pPr>
      <w:r>
        <w:rPr>
          <w:rFonts w:ascii="Courier New" w:hAnsi="Courier New" w:cs="Courier New"/>
          <w:color w:val="000000"/>
        </w:rPr>
        <w:t xml:space="preserve">RcsContact </w:t>
      </w:r>
      <w:proofErr w:type="gramStart"/>
      <w:r>
        <w:rPr>
          <w:rFonts w:ascii="Courier New" w:hAnsi="Courier New" w:cs="Courier New"/>
          <w:color w:val="000000"/>
        </w:rPr>
        <w:t>getRcsContact(</w:t>
      </w:r>
      <w:proofErr w:type="gramEnd"/>
      <w:r>
        <w:rPr>
          <w:rFonts w:ascii="Courier New" w:hAnsi="Courier New" w:cs="Courier New"/>
          <w:color w:val="000000"/>
        </w:rPr>
        <w:t>ContactId contact)</w:t>
      </w:r>
    </w:p>
    <w:p w14:paraId="673C497F" w14:textId="77777777" w:rsidR="00FD47F5" w:rsidRDefault="00FD47F5" w:rsidP="00DA4C3E">
      <w:pPr>
        <w:pStyle w:val="ASN1Code"/>
        <w:ind w:left="680"/>
        <w:rPr>
          <w:color w:val="000000"/>
          <w:szCs w:val="20"/>
        </w:rPr>
      </w:pPr>
    </w:p>
    <w:p w14:paraId="0EDC6FD2"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 xml:space="preserve">Method </w:t>
      </w:r>
      <w:r w:rsidRPr="00B14CB0">
        <w:rPr>
          <w:color w:val="000000"/>
        </w:rPr>
        <w:t>(deprecated)</w:t>
      </w:r>
      <w:r>
        <w:rPr>
          <w:color w:val="000000"/>
        </w:rPr>
        <w:t>: returns the list of contacts online (i.e. registered).</w:t>
      </w:r>
    </w:p>
    <w:p w14:paraId="39BA873B" w14:textId="77777777" w:rsidR="00FD47F5" w:rsidRDefault="00FD47F5" w:rsidP="00DA4C3E">
      <w:pPr>
        <w:pStyle w:val="ASN1Code"/>
        <w:ind w:left="680"/>
        <w:rPr>
          <w:color w:val="000000"/>
          <w:szCs w:val="20"/>
        </w:rPr>
      </w:pPr>
      <w:r>
        <w:rPr>
          <w:color w:val="000000"/>
        </w:rPr>
        <w:t xml:space="preserve">Set&lt;RcsContact&gt; </w:t>
      </w:r>
      <w:proofErr w:type="gramStart"/>
      <w:r>
        <w:rPr>
          <w:color w:val="000000"/>
        </w:rPr>
        <w:t>getRcsContactsOnline()</w:t>
      </w:r>
      <w:proofErr w:type="gramEnd"/>
    </w:p>
    <w:p w14:paraId="43E2C843" w14:textId="77777777" w:rsidR="00FD47F5" w:rsidRDefault="00FD47F5" w:rsidP="00DA4C3E">
      <w:pPr>
        <w:pStyle w:val="ASN1Code"/>
        <w:ind w:left="680"/>
        <w:rPr>
          <w:color w:val="000000"/>
          <w:szCs w:val="20"/>
        </w:rPr>
      </w:pPr>
    </w:p>
    <w:p w14:paraId="6E298668"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 xml:space="preserve">Method </w:t>
      </w:r>
      <w:r w:rsidRPr="00B14CB0">
        <w:rPr>
          <w:color w:val="000000"/>
        </w:rPr>
        <w:t>(deprecated)</w:t>
      </w:r>
      <w:r>
        <w:rPr>
          <w:color w:val="000000"/>
        </w:rPr>
        <w:t>: returns the list of contacts supporting a given extension or service ID (i.e. capability).</w:t>
      </w:r>
    </w:p>
    <w:p w14:paraId="4A163C57" w14:textId="77777777" w:rsidR="00FD47F5" w:rsidRDefault="00FD47F5" w:rsidP="00DA4C3E">
      <w:pPr>
        <w:pStyle w:val="ASN1Code"/>
        <w:ind w:left="680"/>
        <w:rPr>
          <w:color w:val="000000"/>
          <w:szCs w:val="20"/>
        </w:rPr>
      </w:pPr>
      <w:r>
        <w:rPr>
          <w:color w:val="000000"/>
        </w:rPr>
        <w:t xml:space="preserve">Set&lt;RcsContact&gt; </w:t>
      </w:r>
      <w:proofErr w:type="gramStart"/>
      <w:r>
        <w:rPr>
          <w:color w:val="000000"/>
        </w:rPr>
        <w:t>getRcsContactsSupporting(</w:t>
      </w:r>
      <w:proofErr w:type="gramEnd"/>
      <w:r>
        <w:rPr>
          <w:color w:val="000000"/>
        </w:rPr>
        <w:t>String serviceId)</w:t>
      </w:r>
    </w:p>
    <w:p w14:paraId="5215B97C" w14:textId="77777777" w:rsidR="00FD47F5" w:rsidRDefault="00FD47F5" w:rsidP="00DA4C3E">
      <w:pPr>
        <w:pStyle w:val="ASN1Code"/>
        <w:ind w:left="680"/>
        <w:rPr>
          <w:color w:val="000000"/>
          <w:szCs w:val="20"/>
        </w:rPr>
      </w:pPr>
    </w:p>
    <w:p w14:paraId="2679A8C2"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block a contact.</w:t>
      </w:r>
    </w:p>
    <w:p w14:paraId="244BE4BC"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blockContact(ContactId contact)</w:t>
      </w:r>
    </w:p>
    <w:p w14:paraId="0E92B400" w14:textId="77777777" w:rsidR="00FD47F5" w:rsidRDefault="00FD47F5" w:rsidP="00DA4C3E">
      <w:pPr>
        <w:pStyle w:val="ASN1Code"/>
        <w:ind w:left="680"/>
        <w:rPr>
          <w:color w:val="000000"/>
          <w:szCs w:val="20"/>
        </w:rPr>
      </w:pPr>
    </w:p>
    <w:p w14:paraId="2D102437"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unblock a contact.</w:t>
      </w:r>
    </w:p>
    <w:p w14:paraId="5F4A1F01"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unblockContact(ContactId contact)</w:t>
      </w:r>
    </w:p>
    <w:p w14:paraId="39945F14" w14:textId="77777777" w:rsidR="00FD47F5" w:rsidRDefault="00FD47F5" w:rsidP="00DA4C3E">
      <w:pPr>
        <w:pStyle w:val="ASN1Code"/>
        <w:rPr>
          <w:color w:val="000000"/>
          <w:szCs w:val="20"/>
        </w:rPr>
      </w:pPr>
    </w:p>
    <w:p w14:paraId="0C104375" w14:textId="77777777" w:rsidR="00FD47F5" w:rsidRPr="007C3D32" w:rsidRDefault="00FD47F5" w:rsidP="00DA4C3E">
      <w:r>
        <w:rPr>
          <w:color w:val="000000"/>
        </w:rPr>
        <w:t xml:space="preserve">Class </w:t>
      </w:r>
      <w:r>
        <w:rPr>
          <w:b/>
          <w:color w:val="000000"/>
        </w:rPr>
        <w:t>ContactUtil</w:t>
      </w:r>
      <w:r>
        <w:rPr>
          <w:color w:val="000000"/>
        </w:rPr>
        <w:t>:</w:t>
      </w:r>
    </w:p>
    <w:p w14:paraId="66F89407" w14:textId="77777777" w:rsidR="00FD47F5" w:rsidRDefault="00FD47F5" w:rsidP="00DA4C3E">
      <w:r>
        <w:t>This class offers utility methods to verify and format contact identifier.</w:t>
      </w:r>
    </w:p>
    <w:p w14:paraId="6953B70B" w14:textId="77777777" w:rsidR="00FD47F5" w:rsidRDefault="00FD47F5" w:rsidP="00DA4C3E"/>
    <w:p w14:paraId="4BA20D6B" w14:textId="77777777" w:rsidR="00FD47F5" w:rsidRPr="007C3D32" w:rsidRDefault="00FD47F5" w:rsidP="00DA4C3E">
      <w:pPr>
        <w:pStyle w:val="ListBullet1"/>
      </w:pPr>
      <w:r w:rsidRPr="007C3D32">
        <w:t xml:space="preserve">Method: get </w:t>
      </w:r>
      <w:r>
        <w:t>a singleton</w:t>
      </w:r>
      <w:r w:rsidRPr="007C3D32">
        <w:t xml:space="preserve"> instance of </w:t>
      </w:r>
      <w:r>
        <w:t>ContactUtil</w:t>
      </w:r>
      <w:r w:rsidRPr="007C3D32">
        <w:t>.</w:t>
      </w:r>
    </w:p>
    <w:p w14:paraId="22E99558" w14:textId="77777777" w:rsidR="00FD47F5" w:rsidRDefault="00FD47F5" w:rsidP="00DA4C3E">
      <w:pPr>
        <w:pStyle w:val="ASN1Code"/>
        <w:ind w:left="720"/>
        <w:rPr>
          <w:color w:val="000000"/>
        </w:rPr>
      </w:pPr>
      <w:proofErr w:type="gramStart"/>
      <w:r w:rsidRPr="007C3D32">
        <w:t>static</w:t>
      </w:r>
      <w:proofErr w:type="gramEnd"/>
      <w:r w:rsidRPr="007C3D32">
        <w:t xml:space="preserve"> </w:t>
      </w:r>
      <w:r>
        <w:t>ContactUtil</w:t>
      </w:r>
      <w:r w:rsidRPr="007C3D32">
        <w:t xml:space="preserve"> getInstance(Context </w:t>
      </w:r>
      <w:r>
        <w:t>ctx)</w:t>
      </w:r>
    </w:p>
    <w:p w14:paraId="761311C7" w14:textId="77777777" w:rsidR="00FD47F5" w:rsidRDefault="00FD47F5" w:rsidP="00DA4C3E">
      <w:pPr>
        <w:pStyle w:val="ASN1Code"/>
        <w:ind w:left="680"/>
        <w:rPr>
          <w:color w:val="000000"/>
          <w:szCs w:val="20"/>
        </w:rPr>
      </w:pPr>
    </w:p>
    <w:p w14:paraId="549E0411"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 xml:space="preserve">Method: returns true if the given contactId have the syntax of valid RCS contactId.If the string is too short (1 digit at least), too long (more than 15 digits) or contains illegal characters (valid characters are digits, space, ‘-‘, leading ‘+’) then it returns false. </w:t>
      </w:r>
      <w:r w:rsidRPr="00DD51F2">
        <w:rPr>
          <w:color w:val="000000"/>
        </w:rPr>
        <w:t>A</w:t>
      </w:r>
      <w:r>
        <w:rPr>
          <w:color w:val="000000"/>
        </w:rPr>
        <w:t>n</w:t>
      </w:r>
      <w:r w:rsidRPr="00DD51F2">
        <w:rPr>
          <w:color w:val="000000"/>
        </w:rPr>
        <w:t xml:space="preserve"> RcsPermissionDeniedException is thrown if the mobile country code failed to be read and is required to validate the contact.</w:t>
      </w:r>
    </w:p>
    <w:p w14:paraId="4D0ED4EB" w14:textId="77777777" w:rsidR="00FD47F5" w:rsidRDefault="00FD47F5" w:rsidP="00DA4C3E">
      <w:pPr>
        <w:pStyle w:val="ASN1Code"/>
        <w:ind w:left="720"/>
        <w:rPr>
          <w:color w:val="000000"/>
        </w:rPr>
      </w:pPr>
      <w:proofErr w:type="gramStart"/>
      <w:r>
        <w:rPr>
          <w:color w:val="000000"/>
        </w:rPr>
        <w:t>boolean</w:t>
      </w:r>
      <w:proofErr w:type="gramEnd"/>
      <w:r>
        <w:rPr>
          <w:color w:val="000000"/>
        </w:rPr>
        <w:t xml:space="preserve"> isValidContact(String contact)</w:t>
      </w:r>
    </w:p>
    <w:p w14:paraId="4D0B25EB" w14:textId="77777777" w:rsidR="00FD47F5" w:rsidRDefault="00FD47F5" w:rsidP="00DA4C3E">
      <w:pPr>
        <w:pStyle w:val="ASN1Code"/>
        <w:ind w:left="720"/>
        <w:rPr>
          <w:color w:val="000000"/>
        </w:rPr>
      </w:pPr>
    </w:p>
    <w:p w14:paraId="3FBA8D73" w14:textId="77777777" w:rsidR="00FD47F5" w:rsidRDefault="00FD47F5" w:rsidP="00DA4C3E">
      <w:pPr>
        <w:pStyle w:val="ListBullet1"/>
        <w:rPr>
          <w:color w:val="000000"/>
          <w:szCs w:val="20"/>
        </w:rPr>
      </w:pPr>
      <w:r w:rsidRPr="007C3D32">
        <w:lastRenderedPageBreak/>
        <w:t>Method:</w:t>
      </w:r>
      <w:r>
        <w:rPr>
          <w:color w:val="000000"/>
        </w:rPr>
        <w:t xml:space="preserve"> formats the given contact to uniquely represent a RCS contact. If the input string is not valid - as can be tested with the method </w:t>
      </w:r>
      <w:proofErr w:type="gramStart"/>
      <w:r>
        <w:rPr>
          <w:color w:val="000000"/>
        </w:rPr>
        <w:t>isValidContact(</w:t>
      </w:r>
      <w:proofErr w:type="gramEnd"/>
      <w:r>
        <w:rPr>
          <w:color w:val="000000"/>
        </w:rPr>
        <w:t>) - then IllegalArgumentException</w:t>
      </w:r>
      <w:r w:rsidRPr="007C3D32">
        <w:rPr>
          <w:color w:val="000000"/>
        </w:rPr>
        <w:t xml:space="preserve"> is thrown else a valid ContactId is returned.</w:t>
      </w:r>
      <w:r>
        <w:rPr>
          <w:color w:val="000000"/>
        </w:rPr>
        <w:t xml:space="preserve"> </w:t>
      </w:r>
      <w:r w:rsidRPr="00DD51F2">
        <w:rPr>
          <w:color w:val="000000"/>
        </w:rPr>
        <w:t>A</w:t>
      </w:r>
      <w:r>
        <w:rPr>
          <w:color w:val="000000"/>
        </w:rPr>
        <w:t>n</w:t>
      </w:r>
      <w:r w:rsidRPr="00DD51F2">
        <w:rPr>
          <w:color w:val="000000"/>
        </w:rPr>
        <w:t xml:space="preserve"> RcsPermissionDeniedException is thrown if the mobile country code failed to be read and is required to </w:t>
      </w:r>
      <w:r>
        <w:rPr>
          <w:color w:val="000000"/>
        </w:rPr>
        <w:t>format</w:t>
      </w:r>
      <w:r w:rsidRPr="00DD51F2">
        <w:rPr>
          <w:color w:val="000000"/>
        </w:rPr>
        <w:t xml:space="preserve"> the contact.</w:t>
      </w:r>
    </w:p>
    <w:p w14:paraId="72D14FE3" w14:textId="77777777" w:rsidR="00FD47F5" w:rsidRDefault="00FD47F5" w:rsidP="00DA4C3E">
      <w:pPr>
        <w:pStyle w:val="ASN1Code"/>
        <w:ind w:left="720"/>
        <w:rPr>
          <w:color w:val="000000"/>
          <w:szCs w:val="20"/>
        </w:rPr>
      </w:pPr>
      <w:r>
        <w:rPr>
          <w:color w:val="000000"/>
          <w:szCs w:val="20"/>
        </w:rPr>
        <w:t xml:space="preserve">ContactId </w:t>
      </w:r>
      <w:proofErr w:type="gramStart"/>
      <w:r>
        <w:rPr>
          <w:color w:val="000000"/>
          <w:szCs w:val="20"/>
        </w:rPr>
        <w:t>formatContact(</w:t>
      </w:r>
      <w:proofErr w:type="gramEnd"/>
      <w:r>
        <w:rPr>
          <w:color w:val="000000"/>
          <w:szCs w:val="20"/>
        </w:rPr>
        <w:t xml:space="preserve">String contact) </w:t>
      </w:r>
    </w:p>
    <w:p w14:paraId="62F2B2DF" w14:textId="77777777" w:rsidR="00FD47F5" w:rsidRDefault="00FD47F5" w:rsidP="00DA4C3E">
      <w:pPr>
        <w:pStyle w:val="ASN1Code"/>
        <w:ind w:left="720"/>
        <w:rPr>
          <w:color w:val="000000"/>
          <w:szCs w:val="20"/>
        </w:rPr>
      </w:pPr>
    </w:p>
    <w:p w14:paraId="13C4F526" w14:textId="77777777" w:rsidR="00FD47F5" w:rsidRPr="007229EB" w:rsidRDefault="00FD47F5" w:rsidP="00FD47F5">
      <w:pPr>
        <w:pStyle w:val="ListBullet1"/>
        <w:numPr>
          <w:ilvl w:val="0"/>
          <w:numId w:val="24"/>
        </w:numPr>
        <w:tabs>
          <w:tab w:val="clear" w:pos="680"/>
        </w:tabs>
        <w:suppressAutoHyphens/>
        <w:contextualSpacing w:val="0"/>
        <w:rPr>
          <w:color w:val="000000"/>
        </w:rPr>
      </w:pPr>
      <w:r>
        <w:rPr>
          <w:color w:val="000000"/>
        </w:rPr>
        <w:t>Method:</w:t>
      </w:r>
      <w:r>
        <w:t xml:space="preserve"> returns the user Country Code.</w:t>
      </w:r>
      <w:r w:rsidRPr="007229EB">
        <w:t xml:space="preserve"> </w:t>
      </w:r>
      <w:r w:rsidRPr="00DD51F2">
        <w:t>A</w:t>
      </w:r>
      <w:r>
        <w:t>n</w:t>
      </w:r>
      <w:r w:rsidRPr="00DD51F2">
        <w:t xml:space="preserve"> RcsPermissionDeniedException is thrown if the mobile country code failed to be read.</w:t>
      </w:r>
    </w:p>
    <w:p w14:paraId="05FD6802" w14:textId="77777777" w:rsidR="00FD47F5" w:rsidRDefault="00FD47F5" w:rsidP="00DA4C3E">
      <w:pPr>
        <w:pStyle w:val="ASN1Code"/>
        <w:ind w:left="720" w:hanging="360"/>
        <w:rPr>
          <w:color w:val="000000"/>
        </w:rPr>
      </w:pPr>
      <w:r>
        <w:rPr>
          <w:color w:val="000000"/>
        </w:rPr>
        <w:tab/>
        <w:t xml:space="preserve">String </w:t>
      </w:r>
      <w:proofErr w:type="gramStart"/>
      <w:r>
        <w:rPr>
          <w:rFonts w:eastAsia="Times New Roman"/>
          <w:color w:val="000000"/>
          <w:szCs w:val="20"/>
        </w:rPr>
        <w:t>getMyCountryCode</w:t>
      </w:r>
      <w:r>
        <w:rPr>
          <w:color w:val="000000"/>
        </w:rPr>
        <w:t>()</w:t>
      </w:r>
      <w:proofErr w:type="gramEnd"/>
    </w:p>
    <w:p w14:paraId="658BC6DA" w14:textId="77777777" w:rsidR="00FD47F5" w:rsidRDefault="00FD47F5" w:rsidP="00DA4C3E">
      <w:pPr>
        <w:pStyle w:val="ASN1Code"/>
        <w:rPr>
          <w:color w:val="000000"/>
        </w:rPr>
      </w:pPr>
    </w:p>
    <w:p w14:paraId="3E5886E4"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w:t>
      </w:r>
      <w:r>
        <w:t xml:space="preserve"> returns the user Country Area Code or null if it does not exist. </w:t>
      </w:r>
      <w:r w:rsidRPr="00DD51F2">
        <w:t>A</w:t>
      </w:r>
      <w:r>
        <w:t>n</w:t>
      </w:r>
      <w:r w:rsidRPr="00DD51F2">
        <w:t xml:space="preserve"> RcsPermissionDeniedException is thrown if the mobile country code failed to be read.</w:t>
      </w:r>
    </w:p>
    <w:p w14:paraId="653BAFAB" w14:textId="77777777" w:rsidR="00FD47F5" w:rsidRDefault="00FD47F5" w:rsidP="00DA4C3E">
      <w:pPr>
        <w:pStyle w:val="ASN1Code"/>
        <w:rPr>
          <w:color w:val="000000"/>
        </w:rPr>
      </w:pPr>
      <w:r>
        <w:rPr>
          <w:color w:val="000000"/>
        </w:rPr>
        <w:tab/>
        <w:t xml:space="preserve">String </w:t>
      </w:r>
      <w:proofErr w:type="gramStart"/>
      <w:r>
        <w:rPr>
          <w:rFonts w:eastAsia="Times New Roman"/>
          <w:color w:val="000000"/>
          <w:szCs w:val="20"/>
        </w:rPr>
        <w:t>getMyCountryAreaCode</w:t>
      </w:r>
      <w:r>
        <w:rPr>
          <w:color w:val="000000"/>
        </w:rPr>
        <w:t>()</w:t>
      </w:r>
      <w:proofErr w:type="gramEnd"/>
    </w:p>
    <w:p w14:paraId="3DCF20F7" w14:textId="77777777" w:rsidR="00FD47F5" w:rsidRDefault="00FD47F5" w:rsidP="00DA4C3E">
      <w:pPr>
        <w:pStyle w:val="ASN1Code"/>
        <w:rPr>
          <w:color w:val="000000"/>
        </w:rPr>
      </w:pPr>
    </w:p>
    <w:p w14:paraId="4E308882" w14:textId="77777777" w:rsidR="00FD47F5" w:rsidRPr="00DD51F2" w:rsidRDefault="00FD47F5" w:rsidP="00FD47F5">
      <w:pPr>
        <w:pStyle w:val="ListBullet1"/>
        <w:numPr>
          <w:ilvl w:val="0"/>
          <w:numId w:val="24"/>
        </w:numPr>
        <w:tabs>
          <w:tab w:val="clear" w:pos="680"/>
        </w:tabs>
        <w:suppressAutoHyphens/>
        <w:contextualSpacing w:val="0"/>
      </w:pPr>
      <w:r w:rsidRPr="00EF1531">
        <w:t xml:space="preserve">Method: checks if </w:t>
      </w:r>
      <w:proofErr w:type="gramStart"/>
      <w:r w:rsidRPr="00EF1531">
        <w:t>the my</w:t>
      </w:r>
      <w:proofErr w:type="gramEnd"/>
      <w:r w:rsidRPr="00EF1531">
        <w:t xml:space="preserve"> country code is defined.</w:t>
      </w:r>
    </w:p>
    <w:p w14:paraId="36F1C8D5" w14:textId="77777777" w:rsidR="00FD47F5" w:rsidRDefault="00FD47F5" w:rsidP="00DA4C3E">
      <w:pPr>
        <w:pStyle w:val="ASN1Code"/>
        <w:ind w:left="720" w:hanging="360"/>
        <w:rPr>
          <w:color w:val="000000"/>
        </w:rPr>
      </w:pPr>
      <w:r w:rsidRPr="00DD51F2">
        <w:rPr>
          <w:color w:val="000000"/>
        </w:rPr>
        <w:tab/>
      </w:r>
      <w:proofErr w:type="gramStart"/>
      <w:r w:rsidRPr="00DD51F2">
        <w:rPr>
          <w:color w:val="000000"/>
        </w:rPr>
        <w:t>boolean</w:t>
      </w:r>
      <w:proofErr w:type="gramEnd"/>
      <w:r w:rsidRPr="00DD51F2">
        <w:rPr>
          <w:color w:val="000000"/>
        </w:rPr>
        <w:t xml:space="preserve"> isMyCountryCodeDefined()</w:t>
      </w:r>
    </w:p>
    <w:p w14:paraId="74B2528A" w14:textId="77777777" w:rsidR="00FD47F5" w:rsidRDefault="00FD47F5" w:rsidP="00DA4C3E">
      <w:pPr>
        <w:pStyle w:val="ASN1Code"/>
        <w:rPr>
          <w:color w:val="000000"/>
        </w:rPr>
      </w:pPr>
    </w:p>
    <w:p w14:paraId="78157D0D"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 xml:space="preserve">Method: get the vCard of a contact. The contact parameter contains the database URI of the contact in the native address book. The method returns </w:t>
      </w:r>
      <w:proofErr w:type="gramStart"/>
      <w:r>
        <w:rPr>
          <w:color w:val="000000"/>
        </w:rPr>
        <w:t>a</w:t>
      </w:r>
      <w:proofErr w:type="gramEnd"/>
      <w:r>
        <w:rPr>
          <w:color w:val="000000"/>
        </w:rPr>
        <w:t xml:space="preserve"> Uri to the visit card. The visit card filename has the file extension “.vcf” and is generated from the native address book vCard URI (see Android SDK attribute </w:t>
      </w:r>
      <w:r>
        <w:rPr>
          <w:rFonts w:ascii="Courier New" w:hAnsi="Courier New" w:cs="Courier New"/>
          <w:color w:val="000000"/>
          <w:sz w:val="20"/>
        </w:rPr>
        <w:t>ContactsContract.Contacts.CONTENT_VCARD_URI</w:t>
      </w:r>
      <w:r>
        <w:rPr>
          <w:color w:val="000000"/>
        </w:rPr>
        <w:t xml:space="preserve"> which returns the referenced contact formatted as a vCard when opened through </w:t>
      </w:r>
      <w:r>
        <w:rPr>
          <w:rFonts w:ascii="Courier New" w:hAnsi="Courier New" w:cs="Courier New"/>
          <w:color w:val="000000"/>
          <w:sz w:val="20"/>
        </w:rPr>
        <w:t>openAssetFileDescriptor(Uri, String)</w:t>
      </w:r>
      <w:r>
        <w:rPr>
          <w:color w:val="000000"/>
        </w:rPr>
        <w:t>).</w:t>
      </w:r>
    </w:p>
    <w:p w14:paraId="6B6B64EA" w14:textId="77777777" w:rsidR="00FD47F5" w:rsidRDefault="00FD47F5" w:rsidP="00DA4C3E">
      <w:pPr>
        <w:pStyle w:val="ASN1Code"/>
        <w:ind w:left="680"/>
        <w:rPr>
          <w:color w:val="000000"/>
          <w:szCs w:val="20"/>
        </w:rPr>
      </w:pPr>
      <w:r>
        <w:rPr>
          <w:color w:val="000000"/>
        </w:rPr>
        <w:t xml:space="preserve">Uri </w:t>
      </w:r>
      <w:proofErr w:type="gramStart"/>
      <w:r>
        <w:rPr>
          <w:color w:val="000000"/>
        </w:rPr>
        <w:t>getVCard(</w:t>
      </w:r>
      <w:proofErr w:type="gramEnd"/>
      <w:r>
        <w:rPr>
          <w:color w:val="000000"/>
        </w:rPr>
        <w:t>Uri contact)</w:t>
      </w:r>
    </w:p>
    <w:p w14:paraId="120B5554" w14:textId="77777777" w:rsidR="00FD47F5" w:rsidRDefault="00FD47F5" w:rsidP="00DA4C3E">
      <w:pPr>
        <w:pStyle w:val="ASN1Code"/>
        <w:ind w:left="680"/>
        <w:rPr>
          <w:color w:val="000000"/>
          <w:szCs w:val="20"/>
        </w:rPr>
      </w:pPr>
    </w:p>
    <w:p w14:paraId="57D535C8" w14:textId="77777777" w:rsidR="00FD47F5" w:rsidRDefault="00FD47F5" w:rsidP="00DA4C3E">
      <w:pPr>
        <w:pStyle w:val="ASN1Code"/>
        <w:ind w:left="720"/>
        <w:rPr>
          <w:color w:val="000000"/>
          <w:szCs w:val="20"/>
        </w:rPr>
      </w:pPr>
    </w:p>
    <w:p w14:paraId="297D1153" w14:textId="77777777" w:rsidR="00FD47F5" w:rsidRPr="007C3D32" w:rsidRDefault="00FD47F5" w:rsidP="00DA4C3E">
      <w:pPr>
        <w:pStyle w:val="NormalParagraph"/>
      </w:pPr>
      <w:r w:rsidRPr="007C3D32">
        <w:rPr>
          <w:color w:val="000000"/>
        </w:rPr>
        <w:t xml:space="preserve">Class </w:t>
      </w:r>
      <w:r w:rsidRPr="007C3D32">
        <w:rPr>
          <w:b/>
          <w:color w:val="000000"/>
        </w:rPr>
        <w:t>ContactId:</w:t>
      </w:r>
    </w:p>
    <w:p w14:paraId="3E0E648F" w14:textId="77777777" w:rsidR="00FD47F5" w:rsidRDefault="00FD47F5" w:rsidP="00DA4C3E">
      <w:pPr>
        <w:rPr>
          <w:lang w:eastAsia="en-US"/>
        </w:rPr>
      </w:pPr>
      <w:r>
        <w:t xml:space="preserve">This class represents a formatted and valid contact number. All normal java object methods are supported for this class like </w:t>
      </w:r>
      <w:proofErr w:type="gramStart"/>
      <w:r>
        <w:t>toString(</w:t>
      </w:r>
      <w:proofErr w:type="gramEnd"/>
      <w:r>
        <w:t>), equals(), hashCode()…</w:t>
      </w:r>
    </w:p>
    <w:p w14:paraId="49349FC2" w14:textId="77777777" w:rsidR="00FD47F5" w:rsidRPr="007C3D32" w:rsidRDefault="00FD47F5" w:rsidP="00DA4C3E"/>
    <w:p w14:paraId="02E1BF34" w14:textId="3AAE270D" w:rsidR="00FD47F5" w:rsidRPr="007C3D32" w:rsidRDefault="00FD47F5" w:rsidP="00DA4C3E">
      <w:pPr>
        <w:pStyle w:val="NOTE"/>
      </w:pPr>
      <w:r w:rsidRPr="007C3D32">
        <w:t xml:space="preserve">NOTE: </w:t>
      </w:r>
      <w:r w:rsidR="00FE7A2E">
        <w:tab/>
        <w:t>T</w:t>
      </w:r>
      <w:r w:rsidRPr="007C3D32">
        <w:t>he contact format is the international representation of the phone number “&lt;CC&gt;&lt;NDC&gt;&lt;SN&gt;” with:</w:t>
      </w:r>
    </w:p>
    <w:p w14:paraId="2970ECAF" w14:textId="77777777" w:rsidR="00FD47F5" w:rsidRPr="007C3D32" w:rsidRDefault="00FD47F5" w:rsidP="00DA4C3E">
      <w:pPr>
        <w:pStyle w:val="NOTE"/>
        <w:ind w:left="2642"/>
      </w:pPr>
      <w:proofErr w:type="gramStart"/>
      <w:r w:rsidRPr="007C3D32">
        <w:t>CC :</w:t>
      </w:r>
      <w:proofErr w:type="gramEnd"/>
      <w:r w:rsidRPr="007C3D32">
        <w:t xml:space="preserve"> the country code with a leading ‘+’ character</w:t>
      </w:r>
    </w:p>
    <w:p w14:paraId="6C34B14B" w14:textId="77777777" w:rsidR="00FD47F5" w:rsidRPr="007C3D32" w:rsidRDefault="00FD47F5" w:rsidP="00DA4C3E">
      <w:pPr>
        <w:pStyle w:val="NOTE"/>
        <w:ind w:left="2642"/>
      </w:pPr>
      <w:proofErr w:type="gramStart"/>
      <w:r w:rsidRPr="007C3D32">
        <w:t>NDC :</w:t>
      </w:r>
      <w:proofErr w:type="gramEnd"/>
      <w:r w:rsidRPr="007C3D32">
        <w:t xml:space="preserve"> the national destination code</w:t>
      </w:r>
    </w:p>
    <w:p w14:paraId="3C82722C" w14:textId="77777777" w:rsidR="00FD47F5" w:rsidRPr="007C3D32" w:rsidRDefault="00FD47F5" w:rsidP="00DA4C3E">
      <w:pPr>
        <w:pStyle w:val="NOTE"/>
        <w:ind w:left="2642"/>
      </w:pPr>
      <w:r w:rsidRPr="007C3D32">
        <w:t>SN: the subscriber number</w:t>
      </w:r>
    </w:p>
    <w:p w14:paraId="7362D96C" w14:textId="77777777" w:rsidR="00FD47F5" w:rsidRDefault="00FD47F5" w:rsidP="00846F7F">
      <w:pPr>
        <w:pStyle w:val="NormalParagraph"/>
      </w:pPr>
      <w:r w:rsidRPr="007C3D32">
        <w:t>All these codes CC, NDC, SN are digits. If this number needs to be displayed in the UI with some particular UI formatting, it is in the scope of UI code to format that. This class will never hold specific UI formatted numbers since they need to be unique.</w:t>
      </w:r>
    </w:p>
    <w:p w14:paraId="435DB031" w14:textId="77777777" w:rsidR="00FD47F5" w:rsidRPr="007C3D32" w:rsidRDefault="00FD47F5" w:rsidP="00DA4C3E">
      <w:r>
        <w:rPr>
          <w:color w:val="000000"/>
        </w:rPr>
        <w:t xml:space="preserve">Class </w:t>
      </w:r>
      <w:r>
        <w:rPr>
          <w:b/>
          <w:bCs/>
          <w:color w:val="000000"/>
        </w:rPr>
        <w:t>Rcs</w:t>
      </w:r>
      <w:r>
        <w:rPr>
          <w:b/>
          <w:color w:val="000000"/>
        </w:rPr>
        <w:t>Contact</w:t>
      </w:r>
      <w:r>
        <w:rPr>
          <w:color w:val="000000"/>
        </w:rPr>
        <w:t>:</w:t>
      </w:r>
    </w:p>
    <w:p w14:paraId="7C3D17F9" w14:textId="77777777" w:rsidR="00FD47F5" w:rsidRDefault="00FD47F5" w:rsidP="00DA4C3E">
      <w:r>
        <w:lastRenderedPageBreak/>
        <w:t>This class maintains the information related to a RCS contact.</w:t>
      </w:r>
    </w:p>
    <w:p w14:paraId="4ECD92EF" w14:textId="77777777" w:rsidR="00FD47F5" w:rsidRDefault="00FD47F5" w:rsidP="00DA4C3E"/>
    <w:p w14:paraId="3F8AAED2"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rPr>
        <w:t>Method: returns the canonical contact ID (i.e. MSISDN).</w:t>
      </w:r>
    </w:p>
    <w:p w14:paraId="46617984" w14:textId="77777777" w:rsidR="00FD47F5" w:rsidRDefault="00FD47F5" w:rsidP="00DA4C3E">
      <w:pPr>
        <w:pStyle w:val="ASN1Code"/>
        <w:ind w:left="680"/>
        <w:rPr>
          <w:color w:val="000000"/>
        </w:rPr>
      </w:pPr>
      <w:r>
        <w:rPr>
          <w:color w:val="000000"/>
          <w:szCs w:val="20"/>
        </w:rPr>
        <w:t xml:space="preserve">ContactId </w:t>
      </w:r>
      <w:proofErr w:type="gramStart"/>
      <w:r>
        <w:rPr>
          <w:color w:val="000000"/>
          <w:szCs w:val="20"/>
        </w:rPr>
        <w:t>getContactId()</w:t>
      </w:r>
      <w:proofErr w:type="gramEnd"/>
    </w:p>
    <w:p w14:paraId="247FA4E1" w14:textId="77777777" w:rsidR="00FD47F5" w:rsidRDefault="00FD47F5" w:rsidP="00DA4C3E">
      <w:pPr>
        <w:pStyle w:val="ASN1Code"/>
        <w:ind w:left="680"/>
        <w:rPr>
          <w:color w:val="000000"/>
        </w:rPr>
      </w:pPr>
    </w:p>
    <w:p w14:paraId="4FE5231B" w14:textId="77777777" w:rsidR="00FD47F5" w:rsidRDefault="00FD47F5" w:rsidP="00FD47F5">
      <w:pPr>
        <w:pStyle w:val="ListBullet1"/>
        <w:numPr>
          <w:ilvl w:val="0"/>
          <w:numId w:val="23"/>
        </w:numPr>
        <w:tabs>
          <w:tab w:val="clear" w:pos="680"/>
        </w:tabs>
        <w:suppressAutoHyphens/>
        <w:contextualSpacing w:val="0"/>
        <w:rPr>
          <w:color w:val="000000"/>
          <w:szCs w:val="20"/>
        </w:rPr>
      </w:pPr>
      <w:r>
        <w:rPr>
          <w:color w:val="000000"/>
        </w:rPr>
        <w:t>Method: returns the displayname associated to the contact.</w:t>
      </w:r>
    </w:p>
    <w:p w14:paraId="248094B5" w14:textId="77777777" w:rsidR="00FD47F5" w:rsidRDefault="00FD47F5" w:rsidP="00DA4C3E">
      <w:pPr>
        <w:pStyle w:val="ASN1Code"/>
        <w:ind w:left="680"/>
        <w:rPr>
          <w:color w:val="000000"/>
          <w:szCs w:val="20"/>
        </w:rPr>
      </w:pPr>
      <w:r>
        <w:rPr>
          <w:color w:val="000000"/>
          <w:szCs w:val="20"/>
        </w:rPr>
        <w:t xml:space="preserve">String </w:t>
      </w:r>
      <w:proofErr w:type="gramStart"/>
      <w:r>
        <w:rPr>
          <w:color w:val="000000"/>
          <w:szCs w:val="20"/>
        </w:rPr>
        <w:t>getDisplayName()</w:t>
      </w:r>
      <w:proofErr w:type="gramEnd"/>
    </w:p>
    <w:p w14:paraId="73D5ABAF" w14:textId="77777777" w:rsidR="00FD47F5" w:rsidRDefault="00FD47F5" w:rsidP="00DA4C3E">
      <w:pPr>
        <w:pStyle w:val="ASN1Code"/>
        <w:ind w:left="680"/>
        <w:rPr>
          <w:color w:val="000000"/>
          <w:szCs w:val="20"/>
        </w:rPr>
      </w:pPr>
    </w:p>
    <w:p w14:paraId="672840CC"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capabilities associated to the contact.</w:t>
      </w:r>
    </w:p>
    <w:p w14:paraId="0E4AC56D" w14:textId="77777777" w:rsidR="00FD47F5" w:rsidRDefault="00FD47F5" w:rsidP="00DA4C3E">
      <w:pPr>
        <w:pStyle w:val="ASN1Code"/>
        <w:ind w:left="680"/>
        <w:rPr>
          <w:color w:val="000000"/>
          <w:szCs w:val="20"/>
        </w:rPr>
      </w:pPr>
      <w:r>
        <w:rPr>
          <w:color w:val="000000"/>
        </w:rPr>
        <w:t xml:space="preserve">Capabilities </w:t>
      </w:r>
      <w:proofErr w:type="gramStart"/>
      <w:r>
        <w:rPr>
          <w:color w:val="000000"/>
        </w:rPr>
        <w:t>getCapabilities()</w:t>
      </w:r>
      <w:proofErr w:type="gramEnd"/>
    </w:p>
    <w:p w14:paraId="6584AEFA" w14:textId="77777777" w:rsidR="00FD47F5" w:rsidRDefault="00FD47F5" w:rsidP="00DA4C3E">
      <w:pPr>
        <w:pStyle w:val="ASN1Code"/>
        <w:ind w:left="680"/>
        <w:rPr>
          <w:color w:val="000000"/>
          <w:szCs w:val="20"/>
        </w:rPr>
      </w:pPr>
    </w:p>
    <w:p w14:paraId="2E39987E"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is contact online (i.e. registered to the service platform).</w:t>
      </w:r>
    </w:p>
    <w:p w14:paraId="729BF449" w14:textId="77777777" w:rsidR="00FD47F5" w:rsidRDefault="00FD47F5" w:rsidP="00DA4C3E">
      <w:pPr>
        <w:pStyle w:val="ASN1Code"/>
        <w:ind w:left="680"/>
        <w:rPr>
          <w:color w:val="000000"/>
        </w:rPr>
      </w:pPr>
      <w:proofErr w:type="gramStart"/>
      <w:r>
        <w:rPr>
          <w:color w:val="000000"/>
        </w:rPr>
        <w:t>boolean</w:t>
      </w:r>
      <w:proofErr w:type="gramEnd"/>
      <w:r>
        <w:rPr>
          <w:color w:val="000000"/>
        </w:rPr>
        <w:t xml:space="preserve"> isOnline()</w:t>
      </w:r>
    </w:p>
    <w:p w14:paraId="63F77E8B" w14:textId="77777777" w:rsidR="00FD47F5" w:rsidRDefault="00FD47F5" w:rsidP="00DA4C3E">
      <w:pPr>
        <w:pStyle w:val="ASN1Code"/>
        <w:ind w:left="680"/>
        <w:rPr>
          <w:color w:val="000000"/>
        </w:rPr>
      </w:pPr>
    </w:p>
    <w:p w14:paraId="28BE753C"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is contact blocked.</w:t>
      </w:r>
    </w:p>
    <w:p w14:paraId="2DA4575D" w14:textId="77777777" w:rsidR="00FD47F5" w:rsidRDefault="00FD47F5" w:rsidP="00DA4C3E">
      <w:pPr>
        <w:pStyle w:val="ASN1Code"/>
        <w:ind w:left="680"/>
        <w:rPr>
          <w:color w:val="000000"/>
        </w:rPr>
      </w:pPr>
      <w:proofErr w:type="gramStart"/>
      <w:r>
        <w:rPr>
          <w:color w:val="000000"/>
        </w:rPr>
        <w:t>boolean</w:t>
      </w:r>
      <w:proofErr w:type="gramEnd"/>
      <w:r>
        <w:rPr>
          <w:color w:val="000000"/>
        </w:rPr>
        <w:t xml:space="preserve"> isBlocked()</w:t>
      </w:r>
    </w:p>
    <w:p w14:paraId="14B85917" w14:textId="77777777" w:rsidR="00FD47F5" w:rsidRDefault="00FD47F5" w:rsidP="00DA4C3E">
      <w:pPr>
        <w:pStyle w:val="ASN1Code"/>
        <w:ind w:left="680"/>
        <w:rPr>
          <w:color w:val="000000"/>
        </w:rPr>
      </w:pPr>
    </w:p>
    <w:p w14:paraId="7F3E73B6"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time stamp when the blocking was activated. -1 if contact is not blocked.</w:t>
      </w:r>
    </w:p>
    <w:p w14:paraId="19E9FB57" w14:textId="77777777" w:rsidR="00FD47F5" w:rsidRPr="007C3D32" w:rsidRDefault="00FD47F5" w:rsidP="00DA4C3E">
      <w:pPr>
        <w:pStyle w:val="ASN1Code"/>
        <w:ind w:left="680"/>
        <w:rPr>
          <w:rFonts w:ascii="Calibri" w:hAnsi="Calibri"/>
          <w:color w:val="000000"/>
        </w:rPr>
      </w:pPr>
      <w:proofErr w:type="gramStart"/>
      <w:r>
        <w:rPr>
          <w:color w:val="000000"/>
        </w:rPr>
        <w:t>long</w:t>
      </w:r>
      <w:proofErr w:type="gramEnd"/>
      <w:r>
        <w:rPr>
          <w:color w:val="000000"/>
        </w:rPr>
        <w:t xml:space="preserve"> getBlockingTimestamp()</w:t>
      </w:r>
    </w:p>
    <w:p w14:paraId="405BF393" w14:textId="77777777" w:rsidR="00FD47F5" w:rsidRPr="007C3D32" w:rsidRDefault="00FD47F5" w:rsidP="00DA4C3E">
      <w:pPr>
        <w:pStyle w:val="ASN1Code"/>
        <w:rPr>
          <w:rFonts w:ascii="Calibri" w:hAnsi="Calibri"/>
          <w:color w:val="000000"/>
        </w:rPr>
      </w:pPr>
    </w:p>
    <w:p w14:paraId="229C265F" w14:textId="77777777" w:rsidR="00FD47F5" w:rsidRDefault="00FD47F5" w:rsidP="00FD47F5">
      <w:pPr>
        <w:pStyle w:val="Heading4"/>
        <w:numPr>
          <w:ilvl w:val="3"/>
          <w:numId w:val="38"/>
        </w:numPr>
        <w:suppressAutoHyphens/>
      </w:pPr>
      <w:r>
        <w:t>Content Providers</w:t>
      </w:r>
    </w:p>
    <w:p w14:paraId="5B78C76D" w14:textId="77777777" w:rsidR="00FD47F5" w:rsidRDefault="00FD47F5" w:rsidP="00846F7F">
      <w:pPr>
        <w:pStyle w:val="NormalParagraph"/>
      </w:pPr>
      <w:r>
        <w:t>In addition to the methods, the RCS information are stored in the local address book thanks to the Contacts Contract interface of the Android Software Development Kit (SDK). This permits to have a native integration of RCS in the address book.</w:t>
      </w:r>
    </w:p>
    <w:p w14:paraId="43879449" w14:textId="77777777" w:rsidR="00FD47F5" w:rsidRDefault="00FD47F5" w:rsidP="00846F7F">
      <w:pPr>
        <w:pStyle w:val="NormalParagraph"/>
      </w:pPr>
      <w:r>
        <w:t>See the following MIME-type to be supported and are represented by constants in the ContactsProvider class:</w:t>
      </w:r>
    </w:p>
    <w:p w14:paraId="43509FBE" w14:textId="77777777" w:rsidR="00FD47F5" w:rsidRDefault="00FD47F5" w:rsidP="00DA4C3E"/>
    <w:tbl>
      <w:tblPr>
        <w:tblW w:w="0" w:type="auto"/>
        <w:tblInd w:w="-205" w:type="dxa"/>
        <w:tblLayout w:type="fixed"/>
        <w:tblLook w:val="0000" w:firstRow="0" w:lastRow="0" w:firstColumn="0" w:lastColumn="0" w:noHBand="0" w:noVBand="0"/>
      </w:tblPr>
      <w:tblGrid>
        <w:gridCol w:w="6073"/>
        <w:gridCol w:w="3257"/>
      </w:tblGrid>
      <w:tr w:rsidR="00FD47F5" w14:paraId="38F49271" w14:textId="77777777" w:rsidTr="00DA4C3E">
        <w:trPr>
          <w:tblHeader/>
        </w:trPr>
        <w:tc>
          <w:tcPr>
            <w:tcW w:w="6073" w:type="dxa"/>
            <w:tcBorders>
              <w:top w:val="single" w:sz="4" w:space="0" w:color="000000"/>
              <w:left w:val="single" w:sz="4" w:space="0" w:color="000000"/>
              <w:bottom w:val="single" w:sz="4" w:space="0" w:color="000000"/>
            </w:tcBorders>
            <w:shd w:val="clear" w:color="auto" w:fill="DE002B"/>
          </w:tcPr>
          <w:p w14:paraId="070D1318" w14:textId="77777777" w:rsidR="00FD47F5" w:rsidRPr="007C3D32" w:rsidRDefault="00FD47F5" w:rsidP="00DA4C3E">
            <w:pPr>
              <w:pStyle w:val="TableHeader"/>
            </w:pPr>
            <w:r w:rsidRPr="007C3D32">
              <w:t>MIME type</w:t>
            </w:r>
          </w:p>
        </w:tc>
        <w:tc>
          <w:tcPr>
            <w:tcW w:w="3257" w:type="dxa"/>
            <w:tcBorders>
              <w:top w:val="single" w:sz="4" w:space="0" w:color="000000"/>
              <w:left w:val="single" w:sz="4" w:space="0" w:color="000000"/>
              <w:bottom w:val="single" w:sz="4" w:space="0" w:color="000000"/>
              <w:right w:val="single" w:sz="4" w:space="0" w:color="000000"/>
            </w:tcBorders>
            <w:shd w:val="clear" w:color="auto" w:fill="DE002B"/>
          </w:tcPr>
          <w:p w14:paraId="1BA235BF" w14:textId="77777777" w:rsidR="00FD47F5" w:rsidRPr="007C3D32" w:rsidRDefault="00FD47F5" w:rsidP="00DA4C3E">
            <w:pPr>
              <w:pStyle w:val="TableHeader"/>
              <w:rPr>
                <w:rStyle w:val="SourceText"/>
              </w:rPr>
            </w:pPr>
            <w:r w:rsidRPr="007C3D32">
              <w:t>Comment</w:t>
            </w:r>
          </w:p>
        </w:tc>
      </w:tr>
      <w:tr w:rsidR="00FD47F5" w14:paraId="02F5D311" w14:textId="77777777" w:rsidTr="00DA4C3E">
        <w:tc>
          <w:tcPr>
            <w:tcW w:w="6073" w:type="dxa"/>
            <w:tcBorders>
              <w:top w:val="single" w:sz="4" w:space="0" w:color="000000"/>
              <w:left w:val="single" w:sz="4" w:space="0" w:color="000000"/>
              <w:bottom w:val="single" w:sz="4" w:space="0" w:color="000000"/>
            </w:tcBorders>
            <w:shd w:val="clear" w:color="auto" w:fill="auto"/>
          </w:tcPr>
          <w:p w14:paraId="19A2B96B" w14:textId="77777777" w:rsidR="00FD47F5" w:rsidRDefault="00FD47F5" w:rsidP="00DA4C3E">
            <w:pPr>
              <w:pStyle w:val="TableText"/>
              <w:rPr>
                <w:color w:val="000000"/>
              </w:rPr>
            </w:pPr>
            <w:r w:rsidRPr="007C3D32">
              <w:rPr>
                <w:rStyle w:val="SourceText"/>
              </w:rPr>
              <w:t>vnd.android.cursor.item/com.gsma.services.rcs.number</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12AFF279" w14:textId="77777777" w:rsidR="00FD47F5" w:rsidRPr="007C3D32" w:rsidRDefault="00FD47F5" w:rsidP="00DA4C3E">
            <w:pPr>
              <w:pStyle w:val="TableText"/>
              <w:rPr>
                <w:rStyle w:val="SourceText"/>
              </w:rPr>
            </w:pPr>
            <w:r>
              <w:rPr>
                <w:color w:val="000000"/>
              </w:rPr>
              <w:t>RCS phone number</w:t>
            </w:r>
          </w:p>
        </w:tc>
      </w:tr>
      <w:tr w:rsidR="00FD47F5" w14:paraId="3F1FDCE5" w14:textId="77777777" w:rsidTr="00DA4C3E">
        <w:tc>
          <w:tcPr>
            <w:tcW w:w="6073" w:type="dxa"/>
            <w:tcBorders>
              <w:top w:val="single" w:sz="4" w:space="0" w:color="000000"/>
              <w:left w:val="single" w:sz="4" w:space="0" w:color="000000"/>
              <w:bottom w:val="single" w:sz="4" w:space="0" w:color="000000"/>
            </w:tcBorders>
            <w:shd w:val="clear" w:color="auto" w:fill="auto"/>
          </w:tcPr>
          <w:p w14:paraId="2BAEF51D" w14:textId="77777777" w:rsidR="00FD47F5" w:rsidRDefault="00FD47F5" w:rsidP="00DA4C3E">
            <w:pPr>
              <w:pStyle w:val="TableText"/>
              <w:rPr>
                <w:color w:val="000000"/>
                <w:lang w:eastAsia="en-US"/>
              </w:rPr>
            </w:pPr>
            <w:r w:rsidRPr="007C3D32">
              <w:rPr>
                <w:rStyle w:val="SourceText"/>
              </w:rPr>
              <w:t>vnd.android.cursor.item/com.gsma.services.rcs.registration-state</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71FE2D61" w14:textId="77777777" w:rsidR="00FD47F5" w:rsidRPr="007C3D32" w:rsidRDefault="00FD47F5" w:rsidP="00DA4C3E">
            <w:pPr>
              <w:pStyle w:val="TableText"/>
              <w:rPr>
                <w:rStyle w:val="SourceText"/>
              </w:rPr>
            </w:pPr>
            <w:r>
              <w:rPr>
                <w:color w:val="000000"/>
                <w:lang w:eastAsia="en-US"/>
              </w:rPr>
              <w:t>Registration state (online | offline)</w:t>
            </w:r>
          </w:p>
        </w:tc>
      </w:tr>
      <w:tr w:rsidR="00FD47F5" w14:paraId="640F2AB1" w14:textId="77777777" w:rsidTr="00DA4C3E">
        <w:tc>
          <w:tcPr>
            <w:tcW w:w="6073" w:type="dxa"/>
            <w:tcBorders>
              <w:top w:val="single" w:sz="4" w:space="0" w:color="000000"/>
              <w:left w:val="single" w:sz="4" w:space="0" w:color="000000"/>
              <w:bottom w:val="single" w:sz="4" w:space="0" w:color="000000"/>
            </w:tcBorders>
            <w:shd w:val="clear" w:color="auto" w:fill="auto"/>
          </w:tcPr>
          <w:p w14:paraId="446A245E" w14:textId="77777777" w:rsidR="00FD47F5" w:rsidRDefault="00FD47F5" w:rsidP="00DA4C3E">
            <w:pPr>
              <w:pStyle w:val="TableText"/>
              <w:rPr>
                <w:color w:val="000000"/>
                <w:lang w:eastAsia="en-US"/>
              </w:rPr>
            </w:pPr>
            <w:r w:rsidRPr="007C3D32">
              <w:rPr>
                <w:rStyle w:val="SourceText"/>
              </w:rPr>
              <w:t>vnd.android.cursor.item/com.gsma.services.rcs.image-share</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3702088F" w14:textId="77777777" w:rsidR="00FD47F5" w:rsidRPr="007C3D32" w:rsidRDefault="00FD47F5" w:rsidP="00DA4C3E">
            <w:pPr>
              <w:pStyle w:val="TableText"/>
              <w:rPr>
                <w:rStyle w:val="SourceText"/>
              </w:rPr>
            </w:pPr>
            <w:r>
              <w:rPr>
                <w:color w:val="000000"/>
                <w:lang w:eastAsia="en-US"/>
              </w:rPr>
              <w:t>Image share capability supported</w:t>
            </w:r>
          </w:p>
        </w:tc>
      </w:tr>
      <w:tr w:rsidR="00FD47F5" w14:paraId="2307ACC2" w14:textId="77777777" w:rsidTr="00DA4C3E">
        <w:tc>
          <w:tcPr>
            <w:tcW w:w="6073" w:type="dxa"/>
            <w:tcBorders>
              <w:top w:val="single" w:sz="4" w:space="0" w:color="000000"/>
              <w:left w:val="single" w:sz="4" w:space="0" w:color="000000"/>
              <w:bottom w:val="single" w:sz="4" w:space="0" w:color="000000"/>
            </w:tcBorders>
            <w:shd w:val="clear" w:color="auto" w:fill="auto"/>
          </w:tcPr>
          <w:p w14:paraId="34E5B2DA" w14:textId="77777777" w:rsidR="00FD47F5" w:rsidRDefault="00FD47F5" w:rsidP="00DA4C3E">
            <w:pPr>
              <w:pStyle w:val="TableText"/>
              <w:rPr>
                <w:color w:val="000000"/>
                <w:lang w:eastAsia="en-US"/>
              </w:rPr>
            </w:pPr>
            <w:r w:rsidRPr="007C3D32">
              <w:rPr>
                <w:rStyle w:val="SourceText"/>
              </w:rPr>
              <w:t>vnd.android.cursor.item/com.gsma.services.rcs.video-share</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6B0B13E8" w14:textId="77777777" w:rsidR="00FD47F5" w:rsidRPr="007C3D32" w:rsidRDefault="00FD47F5" w:rsidP="00DA4C3E">
            <w:pPr>
              <w:pStyle w:val="TableText"/>
              <w:rPr>
                <w:rStyle w:val="SourceText"/>
              </w:rPr>
            </w:pPr>
            <w:r>
              <w:rPr>
                <w:color w:val="000000"/>
                <w:lang w:eastAsia="en-US"/>
              </w:rPr>
              <w:t>Video share capability supported</w:t>
            </w:r>
          </w:p>
        </w:tc>
      </w:tr>
      <w:tr w:rsidR="00FD47F5" w14:paraId="6291C89E" w14:textId="77777777" w:rsidTr="00DA4C3E">
        <w:tc>
          <w:tcPr>
            <w:tcW w:w="6073" w:type="dxa"/>
            <w:tcBorders>
              <w:top w:val="single" w:sz="4" w:space="0" w:color="000000"/>
              <w:left w:val="single" w:sz="4" w:space="0" w:color="000000"/>
              <w:bottom w:val="single" w:sz="4" w:space="0" w:color="000000"/>
            </w:tcBorders>
            <w:shd w:val="clear" w:color="auto" w:fill="auto"/>
          </w:tcPr>
          <w:p w14:paraId="787B6384" w14:textId="77777777" w:rsidR="00FD47F5" w:rsidRDefault="00FD47F5" w:rsidP="00DA4C3E">
            <w:pPr>
              <w:pStyle w:val="TableText"/>
              <w:rPr>
                <w:color w:val="000000"/>
                <w:lang w:eastAsia="en-US"/>
              </w:rPr>
            </w:pPr>
            <w:r w:rsidRPr="007C3D32">
              <w:rPr>
                <w:rStyle w:val="SourceText"/>
              </w:rPr>
              <w:t>vnd.android.cursor.item/com.gsma.services.rcs.im-session</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30A5C560" w14:textId="77777777" w:rsidR="00FD47F5" w:rsidRPr="007C3D32" w:rsidRDefault="00FD47F5" w:rsidP="00DA4C3E">
            <w:pPr>
              <w:pStyle w:val="TableText"/>
              <w:rPr>
                <w:rStyle w:val="SourceText"/>
              </w:rPr>
            </w:pPr>
            <w:r>
              <w:rPr>
                <w:color w:val="000000"/>
                <w:lang w:eastAsia="en-US"/>
              </w:rPr>
              <w:t>IM/Chat capability supported</w:t>
            </w:r>
          </w:p>
        </w:tc>
      </w:tr>
      <w:tr w:rsidR="00FD47F5" w14:paraId="6D4CEA62" w14:textId="77777777" w:rsidTr="00DA4C3E">
        <w:tc>
          <w:tcPr>
            <w:tcW w:w="6073" w:type="dxa"/>
            <w:tcBorders>
              <w:top w:val="single" w:sz="4" w:space="0" w:color="000000"/>
              <w:left w:val="single" w:sz="4" w:space="0" w:color="000000"/>
              <w:bottom w:val="single" w:sz="4" w:space="0" w:color="000000"/>
            </w:tcBorders>
            <w:shd w:val="clear" w:color="auto" w:fill="auto"/>
          </w:tcPr>
          <w:p w14:paraId="0DCA3FF3" w14:textId="77777777" w:rsidR="00FD47F5" w:rsidRDefault="00FD47F5" w:rsidP="00DA4C3E">
            <w:pPr>
              <w:pStyle w:val="TableText"/>
              <w:rPr>
                <w:color w:val="000000"/>
                <w:lang w:eastAsia="en-US"/>
              </w:rPr>
            </w:pPr>
            <w:r w:rsidRPr="007C3D32">
              <w:rPr>
                <w:rStyle w:val="SourceText"/>
              </w:rPr>
              <w:t>vnd.android.cursor.item/com.gsma.services.rcs.file-transfer</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23040BFF" w14:textId="77777777" w:rsidR="00FD47F5" w:rsidRPr="007C3D32" w:rsidRDefault="00FD47F5" w:rsidP="00DA4C3E">
            <w:pPr>
              <w:pStyle w:val="TableText"/>
              <w:rPr>
                <w:rStyle w:val="SourceText"/>
              </w:rPr>
            </w:pPr>
            <w:r>
              <w:rPr>
                <w:color w:val="000000"/>
                <w:lang w:eastAsia="en-US"/>
              </w:rPr>
              <w:t>File transfer capability supported</w:t>
            </w:r>
          </w:p>
        </w:tc>
      </w:tr>
      <w:tr w:rsidR="00FD47F5" w14:paraId="45C7A47C" w14:textId="77777777" w:rsidTr="00DA4C3E">
        <w:tc>
          <w:tcPr>
            <w:tcW w:w="6073" w:type="dxa"/>
            <w:tcBorders>
              <w:top w:val="single" w:sz="4" w:space="0" w:color="000000"/>
              <w:left w:val="single" w:sz="4" w:space="0" w:color="000000"/>
              <w:bottom w:val="single" w:sz="4" w:space="0" w:color="000000"/>
            </w:tcBorders>
            <w:shd w:val="clear" w:color="auto" w:fill="auto"/>
          </w:tcPr>
          <w:p w14:paraId="3AC8AD02" w14:textId="77777777" w:rsidR="00FD47F5" w:rsidRDefault="00FD47F5" w:rsidP="00DA4C3E">
            <w:pPr>
              <w:pStyle w:val="TableText"/>
              <w:rPr>
                <w:color w:val="000000"/>
                <w:lang w:eastAsia="en-US"/>
              </w:rPr>
            </w:pPr>
            <w:r w:rsidRPr="007C3D32">
              <w:rPr>
                <w:rStyle w:val="SourceText"/>
              </w:rPr>
              <w:t>vnd.android.cursor.item/com.gsma.services.rcs.extensions</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3FA205DC" w14:textId="77777777" w:rsidR="00FD47F5" w:rsidRDefault="00FD47F5" w:rsidP="00DA4C3E">
            <w:pPr>
              <w:pStyle w:val="TableText"/>
              <w:rPr>
                <w:rStyle w:val="SourceText"/>
                <w:rFonts w:cs="Arial"/>
                <w:color w:val="000000"/>
              </w:rPr>
            </w:pPr>
            <w:r>
              <w:rPr>
                <w:color w:val="000000"/>
                <w:lang w:eastAsia="en-US"/>
              </w:rPr>
              <w:t>RCS extensions supported</w:t>
            </w:r>
          </w:p>
        </w:tc>
      </w:tr>
      <w:tr w:rsidR="00FD47F5" w14:paraId="40CFF613" w14:textId="77777777" w:rsidTr="00DA4C3E">
        <w:tc>
          <w:tcPr>
            <w:tcW w:w="6073" w:type="dxa"/>
            <w:tcBorders>
              <w:top w:val="single" w:sz="4" w:space="0" w:color="000000"/>
              <w:left w:val="single" w:sz="4" w:space="0" w:color="000000"/>
              <w:bottom w:val="single" w:sz="4" w:space="0" w:color="000000"/>
            </w:tcBorders>
            <w:shd w:val="clear" w:color="auto" w:fill="auto"/>
          </w:tcPr>
          <w:p w14:paraId="16FE018A" w14:textId="77777777" w:rsidR="00FD47F5" w:rsidRDefault="00FD47F5" w:rsidP="00DA4C3E">
            <w:pPr>
              <w:pStyle w:val="TableText"/>
              <w:rPr>
                <w:color w:val="000000"/>
              </w:rPr>
            </w:pPr>
            <w:r>
              <w:rPr>
                <w:rStyle w:val="SourceText"/>
                <w:rFonts w:cs="Arial"/>
                <w:color w:val="000000"/>
              </w:rPr>
              <w:t>vnd.android.cursor.item/com.gsma.services.rcs.geoloc-push</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298DD277" w14:textId="77777777" w:rsidR="00FD47F5" w:rsidRDefault="00FD47F5" w:rsidP="00DA4C3E">
            <w:pPr>
              <w:pStyle w:val="TableText"/>
              <w:rPr>
                <w:rStyle w:val="SourceText"/>
                <w:rFonts w:cs="Arial"/>
                <w:color w:val="000000"/>
              </w:rPr>
            </w:pPr>
            <w:r>
              <w:rPr>
                <w:color w:val="000000"/>
              </w:rPr>
              <w:t>Geolocation push capability supported</w:t>
            </w:r>
          </w:p>
        </w:tc>
      </w:tr>
      <w:tr w:rsidR="00FD47F5" w14:paraId="32BCA0D8" w14:textId="77777777" w:rsidTr="00DA4C3E">
        <w:tc>
          <w:tcPr>
            <w:tcW w:w="6073" w:type="dxa"/>
            <w:tcBorders>
              <w:top w:val="single" w:sz="4" w:space="0" w:color="000000"/>
              <w:left w:val="single" w:sz="4" w:space="0" w:color="000000"/>
              <w:bottom w:val="single" w:sz="4" w:space="0" w:color="000000"/>
            </w:tcBorders>
            <w:shd w:val="clear" w:color="auto" w:fill="auto"/>
          </w:tcPr>
          <w:p w14:paraId="051FFE63" w14:textId="77777777" w:rsidR="00FD47F5" w:rsidRDefault="00FD47F5" w:rsidP="00DA4C3E">
            <w:pPr>
              <w:pStyle w:val="TableText"/>
              <w:rPr>
                <w:color w:val="000000"/>
              </w:rPr>
            </w:pPr>
            <w:r>
              <w:rPr>
                <w:rStyle w:val="SourceText"/>
                <w:rFonts w:cs="Arial"/>
                <w:color w:val="000000"/>
              </w:rPr>
              <w:t>vnd.android.cursor.item/com.gsma.services.rcs.blocking-state</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376EDA62" w14:textId="77777777" w:rsidR="00FD47F5" w:rsidRDefault="00FD47F5" w:rsidP="00DA4C3E">
            <w:pPr>
              <w:pStyle w:val="TableText"/>
              <w:rPr>
                <w:rStyle w:val="SourceText"/>
                <w:rFonts w:cs="Arial"/>
                <w:color w:val="000000"/>
              </w:rPr>
            </w:pPr>
            <w:r>
              <w:rPr>
                <w:color w:val="000000"/>
              </w:rPr>
              <w:t>Blocking state (blocked | unblocked)</w:t>
            </w:r>
          </w:p>
        </w:tc>
      </w:tr>
      <w:tr w:rsidR="00FD47F5" w14:paraId="7D9CF4D2" w14:textId="77777777" w:rsidTr="00DA4C3E">
        <w:tc>
          <w:tcPr>
            <w:tcW w:w="6073" w:type="dxa"/>
            <w:tcBorders>
              <w:top w:val="single" w:sz="4" w:space="0" w:color="000000"/>
              <w:left w:val="single" w:sz="4" w:space="0" w:color="000000"/>
              <w:bottom w:val="single" w:sz="4" w:space="0" w:color="000000"/>
            </w:tcBorders>
            <w:shd w:val="clear" w:color="auto" w:fill="auto"/>
          </w:tcPr>
          <w:p w14:paraId="09733DA3" w14:textId="77777777" w:rsidR="00FD47F5" w:rsidRDefault="00FD47F5" w:rsidP="00DA4C3E">
            <w:pPr>
              <w:pStyle w:val="TableText"/>
            </w:pPr>
            <w:r>
              <w:rPr>
                <w:rStyle w:val="SourceText"/>
                <w:rFonts w:cs="Arial"/>
                <w:color w:val="000000"/>
              </w:rPr>
              <w:lastRenderedPageBreak/>
              <w:t>vnd.android.cursor.item/com.gsma.services.rcs.blocking-timestamp</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25104E6A" w14:textId="77777777" w:rsidR="00FD47F5" w:rsidRDefault="00FD47F5" w:rsidP="00DA4C3E">
            <w:pPr>
              <w:pStyle w:val="TableText"/>
              <w:rPr>
                <w:color w:val="000000"/>
              </w:rPr>
            </w:pPr>
            <w:r>
              <w:t>Time stamp when the blocking was activated</w:t>
            </w:r>
          </w:p>
        </w:tc>
      </w:tr>
    </w:tbl>
    <w:p w14:paraId="4D652E2F" w14:textId="77777777" w:rsidR="003C7342" w:rsidRDefault="003C7342" w:rsidP="00846F7F">
      <w:pPr>
        <w:pStyle w:val="NormalParagraph"/>
      </w:pPr>
    </w:p>
    <w:p w14:paraId="096924F6" w14:textId="77777777" w:rsidR="00FD47F5" w:rsidRPr="007C3D32" w:rsidRDefault="00FD47F5" w:rsidP="00846F7F">
      <w:pPr>
        <w:pStyle w:val="NormalParagraph"/>
      </w:pPr>
      <w:r>
        <w:t>Implementation notes:</w:t>
      </w:r>
    </w:p>
    <w:p w14:paraId="21BBB0D5" w14:textId="461CE8F3" w:rsidR="00FD47F5" w:rsidRDefault="00FD47F5" w:rsidP="00DA4C3E">
      <w:pPr>
        <w:pStyle w:val="ListBullet1"/>
      </w:pPr>
      <w:r>
        <w:t xml:space="preserve">To store the MIME-type see the following tutorial </w:t>
      </w:r>
      <w:hyperlink r:id="rId20" w:history="1">
        <w:r>
          <w:rPr>
            <w:rStyle w:val="Hyperlink"/>
          </w:rPr>
          <w:t>http://developer.android.com/reference/android/provider/ContactsContract.RawContacts.html</w:t>
        </w:r>
      </w:hyperlink>
    </w:p>
    <w:p w14:paraId="387BAF73" w14:textId="77777777" w:rsidR="00FD47F5" w:rsidRDefault="00FD47F5" w:rsidP="00DA4C3E">
      <w:pPr>
        <w:pStyle w:val="ListBullet1"/>
      </w:pPr>
      <w:r>
        <w:t>A raw contact is created to store the RCS info associated to a contact. A RCS account is created to manage raw contacts.</w:t>
      </w:r>
    </w:p>
    <w:p w14:paraId="7C06A0F8" w14:textId="77777777" w:rsidR="00FD47F5" w:rsidRDefault="00FD47F5" w:rsidP="00DA4C3E">
      <w:pPr>
        <w:pStyle w:val="ListBullet1"/>
      </w:pPr>
      <w:r>
        <w:t>When a contact becomes enriched with RCS information, we associate a corresponding raw contact with MIME type vnd.android.cursor.item/vnd.rcs.</w:t>
      </w:r>
    </w:p>
    <w:p w14:paraId="255A5443" w14:textId="77777777" w:rsidR="00FD47F5" w:rsidRDefault="00FD47F5" w:rsidP="00DA4C3E">
      <w:pPr>
        <w:pStyle w:val="ListBullet1"/>
      </w:pPr>
      <w:r>
        <w:t>The number associated to the contact is put into the field Data.DATA1.</w:t>
      </w:r>
    </w:p>
    <w:p w14:paraId="155F6615" w14:textId="77777777" w:rsidR="00FD47F5" w:rsidRDefault="00FD47F5" w:rsidP="00DA4C3E">
      <w:pPr>
        <w:pStyle w:val="ListBullet1"/>
      </w:pPr>
      <w:r>
        <w:t>The supported MIME type is put into the field Data.MIMETYPE.</w:t>
      </w:r>
    </w:p>
    <w:p w14:paraId="07DC0202" w14:textId="77777777" w:rsidR="00FD47F5" w:rsidRDefault="00FD47F5" w:rsidP="00DA4C3E">
      <w:pPr>
        <w:pStyle w:val="ListBullet1"/>
      </w:pPr>
      <w:r>
        <w:t xml:space="preserve">For capability mime types, the summary description associated to the supported MIME type is always put into the field Data.DATA2. </w:t>
      </w:r>
      <w:r w:rsidRPr="00F434E0">
        <w:t>The detailed description associated to the supported capability MIME type is always put into the field Data.DATA3. Those two</w:t>
      </w:r>
      <w:r>
        <w:t xml:space="preserve"> labels are displayed at UI level (i.e. menu item of the local native address book).</w:t>
      </w:r>
    </w:p>
    <w:p w14:paraId="1E45BA0E" w14:textId="77777777" w:rsidR="00FD47F5" w:rsidRDefault="00FD47F5" w:rsidP="00DA4C3E">
      <w:pPr>
        <w:pStyle w:val="ListBullet1"/>
      </w:pPr>
      <w:r>
        <w:t>If a capability MIME type is not set for a contact, this means that the associated capability is not supported.</w:t>
      </w:r>
    </w:p>
    <w:p w14:paraId="73FF6ED1" w14:textId="77777777" w:rsidR="00FD47F5" w:rsidRDefault="00FD47F5" w:rsidP="00FD47F5">
      <w:pPr>
        <w:pStyle w:val="Heading4"/>
        <w:numPr>
          <w:ilvl w:val="3"/>
          <w:numId w:val="38"/>
        </w:numPr>
        <w:suppressAutoHyphens/>
      </w:pPr>
      <w:r>
        <w:t>Permissions</w:t>
      </w:r>
    </w:p>
    <w:p w14:paraId="294B4FEC" w14:textId="77777777" w:rsidR="00FD47F5" w:rsidRDefault="00FD47F5" w:rsidP="00846F7F">
      <w:pPr>
        <w:pStyle w:val="NormalParagraph"/>
      </w:pPr>
      <w:r>
        <w:t>Access to the Contacts API requires the following permissions:</w:t>
      </w:r>
    </w:p>
    <w:p w14:paraId="4945DE49" w14:textId="77777777" w:rsidR="00FD47F5" w:rsidRPr="00FE7A2E" w:rsidRDefault="00FD47F5" w:rsidP="00846F7F">
      <w:pPr>
        <w:pStyle w:val="ListBullet1"/>
      </w:pPr>
      <w:r w:rsidRPr="00954968">
        <w:t xml:space="preserve">com.gsma.services.permission.RCS: </w:t>
      </w:r>
      <w:r w:rsidRPr="00954968">
        <w:br/>
        <w:t>this is a general pe</w:t>
      </w:r>
      <w:r w:rsidRPr="00FE7A2E">
        <w:t>rmission that governs access to RCS services.</w:t>
      </w:r>
    </w:p>
    <w:p w14:paraId="186D7049" w14:textId="77777777" w:rsidR="00FD47F5" w:rsidRPr="00FE7A2E" w:rsidRDefault="00FD47F5" w:rsidP="00846F7F">
      <w:pPr>
        <w:pStyle w:val="ListBullet1"/>
      </w:pPr>
      <w:r w:rsidRPr="00FE7A2E">
        <w:t>android.permission.READ_CONTACTS: this permission is required by any client using the capabilities service, since use of the API implicitly reveals information about past and current contacts for the device.</w:t>
      </w:r>
    </w:p>
    <w:p w14:paraId="02134739" w14:textId="77777777" w:rsidR="00FD47F5" w:rsidRPr="00F434E0" w:rsidRDefault="00FD47F5" w:rsidP="00DA4C3E">
      <w:pPr>
        <w:pStyle w:val="ListBullet1"/>
        <w:numPr>
          <w:ilvl w:val="0"/>
          <w:numId w:val="0"/>
        </w:numPr>
        <w:rPr>
          <w:sz w:val="24"/>
          <w:szCs w:val="24"/>
          <w:lang w:val="en-US"/>
        </w:rPr>
      </w:pPr>
      <w:r w:rsidRPr="00F434E0">
        <w:rPr>
          <w:lang w:val="en-US"/>
        </w:rPr>
        <w:t>The below table shows data fields meaning depending on the mime type.</w:t>
      </w:r>
    </w:p>
    <w:tbl>
      <w:tblPr>
        <w:tblW w:w="9030" w:type="dxa"/>
        <w:tblCellSpacing w:w="0" w:type="dxa"/>
        <w:tblCellMar>
          <w:top w:w="60" w:type="dxa"/>
          <w:left w:w="60" w:type="dxa"/>
          <w:bottom w:w="60" w:type="dxa"/>
          <w:right w:w="60" w:type="dxa"/>
        </w:tblCellMar>
        <w:tblLook w:val="04A0" w:firstRow="1" w:lastRow="0" w:firstColumn="1" w:lastColumn="0" w:noHBand="0" w:noVBand="1"/>
      </w:tblPr>
      <w:tblGrid>
        <w:gridCol w:w="1891"/>
        <w:gridCol w:w="2623"/>
        <w:gridCol w:w="2258"/>
        <w:gridCol w:w="2258"/>
      </w:tblGrid>
      <w:tr w:rsidR="00FD47F5" w:rsidRPr="00F434E0" w14:paraId="7DF81876" w14:textId="77777777" w:rsidTr="00DA4C3E">
        <w:trPr>
          <w:tblCellSpacing w:w="0" w:type="dxa"/>
        </w:trPr>
        <w:tc>
          <w:tcPr>
            <w:tcW w:w="1785" w:type="dxa"/>
            <w:tcBorders>
              <w:top w:val="single" w:sz="6" w:space="0" w:color="000000"/>
              <w:left w:val="single" w:sz="6" w:space="0" w:color="000000"/>
              <w:bottom w:val="single" w:sz="6" w:space="0" w:color="000000"/>
              <w:right w:val="nil"/>
            </w:tcBorders>
            <w:shd w:val="clear" w:color="auto" w:fill="FF0000"/>
            <w:tcMar>
              <w:top w:w="57" w:type="dxa"/>
              <w:left w:w="57" w:type="dxa"/>
              <w:bottom w:w="57" w:type="dxa"/>
              <w:right w:w="0" w:type="dxa"/>
            </w:tcMar>
            <w:hideMark/>
          </w:tcPr>
          <w:p w14:paraId="389FFD32" w14:textId="77777777" w:rsidR="00FD47F5" w:rsidRPr="00F434E0" w:rsidRDefault="00FD47F5" w:rsidP="00DA4C3E">
            <w:pPr>
              <w:spacing w:before="119"/>
              <w:rPr>
                <w:rFonts w:eastAsia="Times New Roman" w:cs="Arial"/>
                <w:color w:val="000000"/>
                <w:szCs w:val="22"/>
                <w:lang w:val="fr-FR" w:eastAsia="fr-FR" w:bidi="ar-SA"/>
              </w:rPr>
            </w:pPr>
            <w:r>
              <w:rPr>
                <w:rFonts w:eastAsia="Times New Roman" w:cs="Arial"/>
                <w:color w:val="000000"/>
                <w:szCs w:val="22"/>
                <w:lang w:val="fr-FR" w:eastAsia="fr-FR" w:bidi="ar-SA"/>
              </w:rPr>
              <w:t>Data.</w:t>
            </w:r>
            <w:r w:rsidRPr="00F434E0">
              <w:rPr>
                <w:rFonts w:eastAsia="Times New Roman" w:cs="Arial"/>
                <w:color w:val="000000"/>
                <w:szCs w:val="22"/>
                <w:lang w:val="fr-FR" w:eastAsia="fr-FR" w:bidi="ar-SA"/>
              </w:rPr>
              <w:t>M</w:t>
            </w:r>
            <w:r>
              <w:rPr>
                <w:rFonts w:eastAsia="Times New Roman" w:cs="Arial"/>
                <w:color w:val="000000"/>
                <w:szCs w:val="22"/>
                <w:lang w:val="fr-FR" w:eastAsia="fr-FR" w:bidi="ar-SA"/>
              </w:rPr>
              <w:t>IMETYPE</w:t>
            </w:r>
            <w:r w:rsidRPr="00F434E0">
              <w:rPr>
                <w:rFonts w:eastAsia="Times New Roman" w:cs="Arial"/>
                <w:color w:val="000000"/>
                <w:szCs w:val="22"/>
                <w:lang w:val="fr-FR" w:eastAsia="fr-FR" w:bidi="ar-SA"/>
              </w:rPr>
              <w:t xml:space="preserve"> (*)</w:t>
            </w:r>
          </w:p>
        </w:tc>
        <w:tc>
          <w:tcPr>
            <w:tcW w:w="2475" w:type="dxa"/>
            <w:tcBorders>
              <w:top w:val="single" w:sz="6" w:space="0" w:color="000000"/>
              <w:left w:val="single" w:sz="6" w:space="0" w:color="000000"/>
              <w:bottom w:val="single" w:sz="6" w:space="0" w:color="000000"/>
              <w:right w:val="nil"/>
            </w:tcBorders>
            <w:shd w:val="clear" w:color="auto" w:fill="FF0000"/>
            <w:tcMar>
              <w:top w:w="57" w:type="dxa"/>
              <w:left w:w="57" w:type="dxa"/>
              <w:bottom w:w="57" w:type="dxa"/>
              <w:right w:w="0" w:type="dxa"/>
            </w:tcMar>
            <w:hideMark/>
          </w:tcPr>
          <w:p w14:paraId="6CC13670" w14:textId="77777777" w:rsidR="00FD47F5" w:rsidRPr="00F434E0" w:rsidRDefault="00FD47F5" w:rsidP="00DA4C3E">
            <w:pPr>
              <w:spacing w:before="119"/>
              <w:rPr>
                <w:rFonts w:eastAsia="Times New Roman" w:cs="Arial"/>
                <w:color w:val="000000"/>
                <w:szCs w:val="22"/>
                <w:lang w:val="fr-FR" w:eastAsia="fr-FR" w:bidi="ar-SA"/>
              </w:rPr>
            </w:pPr>
            <w:r>
              <w:rPr>
                <w:rFonts w:eastAsia="Times New Roman" w:cs="Arial"/>
                <w:color w:val="000000"/>
                <w:szCs w:val="22"/>
                <w:lang w:val="fr-FR" w:eastAsia="fr-FR" w:bidi="ar-SA"/>
              </w:rPr>
              <w:t>Data.</w:t>
            </w:r>
            <w:r w:rsidRPr="00F434E0">
              <w:rPr>
                <w:rFonts w:eastAsia="Times New Roman" w:cs="Arial"/>
                <w:color w:val="000000"/>
                <w:szCs w:val="22"/>
                <w:lang w:val="fr-FR" w:eastAsia="fr-FR" w:bidi="ar-SA"/>
              </w:rPr>
              <w:t>DATA1</w:t>
            </w:r>
            <w:r>
              <w:rPr>
                <w:rFonts w:eastAsia="Times New Roman" w:cs="Arial"/>
                <w:color w:val="000000"/>
                <w:szCs w:val="22"/>
                <w:lang w:val="fr-FR" w:eastAsia="fr-FR" w:bidi="ar-SA"/>
              </w:rPr>
              <w:t xml:space="preserve"> (**)</w:t>
            </w:r>
          </w:p>
        </w:tc>
        <w:tc>
          <w:tcPr>
            <w:tcW w:w="2130" w:type="dxa"/>
            <w:tcBorders>
              <w:top w:val="single" w:sz="6" w:space="0" w:color="000000"/>
              <w:left w:val="single" w:sz="6" w:space="0" w:color="000000"/>
              <w:bottom w:val="single" w:sz="6" w:space="0" w:color="000000"/>
              <w:right w:val="nil"/>
            </w:tcBorders>
            <w:shd w:val="clear" w:color="auto" w:fill="FF0000"/>
            <w:tcMar>
              <w:top w:w="57" w:type="dxa"/>
              <w:left w:w="57" w:type="dxa"/>
              <w:bottom w:w="57" w:type="dxa"/>
              <w:right w:w="0" w:type="dxa"/>
            </w:tcMar>
            <w:hideMark/>
          </w:tcPr>
          <w:p w14:paraId="4B525E46" w14:textId="77777777" w:rsidR="00FD47F5" w:rsidRPr="00F434E0" w:rsidRDefault="00FD47F5" w:rsidP="00DA4C3E">
            <w:pPr>
              <w:spacing w:before="119"/>
              <w:rPr>
                <w:rFonts w:eastAsia="Times New Roman" w:cs="Arial"/>
                <w:color w:val="000000"/>
                <w:szCs w:val="22"/>
                <w:lang w:val="fr-FR" w:eastAsia="fr-FR" w:bidi="ar-SA"/>
              </w:rPr>
            </w:pPr>
            <w:r>
              <w:rPr>
                <w:rFonts w:eastAsia="Times New Roman" w:cs="Arial"/>
                <w:color w:val="000000"/>
                <w:szCs w:val="22"/>
                <w:lang w:val="fr-FR" w:eastAsia="fr-FR" w:bidi="ar-SA"/>
              </w:rPr>
              <w:t>Data.</w:t>
            </w:r>
            <w:r w:rsidRPr="00F434E0">
              <w:rPr>
                <w:rFonts w:eastAsia="Times New Roman" w:cs="Arial"/>
                <w:color w:val="000000"/>
                <w:szCs w:val="22"/>
                <w:lang w:val="fr-FR" w:eastAsia="fr-FR" w:bidi="ar-SA"/>
              </w:rPr>
              <w:t>DATA2</w:t>
            </w:r>
          </w:p>
        </w:tc>
        <w:tc>
          <w:tcPr>
            <w:tcW w:w="2130" w:type="dxa"/>
            <w:tcBorders>
              <w:top w:val="single" w:sz="6" w:space="0" w:color="000000"/>
              <w:left w:val="single" w:sz="6" w:space="0" w:color="000000"/>
              <w:bottom w:val="single" w:sz="6" w:space="0" w:color="000000"/>
              <w:right w:val="single" w:sz="6" w:space="0" w:color="000000"/>
            </w:tcBorders>
            <w:shd w:val="clear" w:color="auto" w:fill="FF0000"/>
            <w:tcMar>
              <w:top w:w="57" w:type="dxa"/>
              <w:left w:w="57" w:type="dxa"/>
              <w:bottom w:w="57" w:type="dxa"/>
              <w:right w:w="57" w:type="dxa"/>
            </w:tcMar>
            <w:hideMark/>
          </w:tcPr>
          <w:p w14:paraId="31F77960" w14:textId="77777777" w:rsidR="00FD47F5" w:rsidRPr="00F434E0" w:rsidRDefault="00FD47F5" w:rsidP="00DA4C3E">
            <w:pPr>
              <w:spacing w:before="119"/>
              <w:rPr>
                <w:rFonts w:eastAsia="Times New Roman" w:cs="Arial"/>
                <w:color w:val="000000"/>
                <w:szCs w:val="22"/>
                <w:lang w:val="fr-FR" w:eastAsia="fr-FR" w:bidi="ar-SA"/>
              </w:rPr>
            </w:pPr>
            <w:r>
              <w:rPr>
                <w:rFonts w:eastAsia="Times New Roman" w:cs="Arial"/>
                <w:color w:val="000000"/>
                <w:szCs w:val="22"/>
                <w:lang w:val="fr-FR" w:eastAsia="fr-FR" w:bidi="ar-SA"/>
              </w:rPr>
              <w:t>Data.</w:t>
            </w:r>
            <w:r w:rsidRPr="00F434E0">
              <w:rPr>
                <w:rFonts w:eastAsia="Times New Roman" w:cs="Arial"/>
                <w:color w:val="000000"/>
                <w:szCs w:val="22"/>
                <w:lang w:val="fr-FR" w:eastAsia="fr-FR" w:bidi="ar-SA"/>
              </w:rPr>
              <w:t>DATA3</w:t>
            </w:r>
          </w:p>
        </w:tc>
      </w:tr>
      <w:tr w:rsidR="00FD47F5" w:rsidRPr="00F434E0" w14:paraId="36B49C28" w14:textId="77777777" w:rsidTr="00DA4C3E">
        <w:trPr>
          <w:tblCellSpacing w:w="0" w:type="dxa"/>
        </w:trPr>
        <w:tc>
          <w:tcPr>
            <w:tcW w:w="1785" w:type="dxa"/>
            <w:tcBorders>
              <w:top w:val="nil"/>
              <w:left w:val="single" w:sz="6" w:space="0" w:color="000000"/>
              <w:bottom w:val="single" w:sz="6" w:space="0" w:color="000000"/>
              <w:right w:val="nil"/>
            </w:tcBorders>
            <w:tcMar>
              <w:top w:w="0" w:type="dxa"/>
              <w:left w:w="57" w:type="dxa"/>
              <w:bottom w:w="57" w:type="dxa"/>
              <w:right w:w="0" w:type="dxa"/>
            </w:tcMar>
            <w:hideMark/>
          </w:tcPr>
          <w:p w14:paraId="31CF56BC" w14:textId="77777777" w:rsidR="00FD47F5" w:rsidRPr="00F434E0" w:rsidRDefault="00FD47F5" w:rsidP="00DA4C3E">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number</w:t>
            </w:r>
          </w:p>
        </w:tc>
        <w:tc>
          <w:tcPr>
            <w:tcW w:w="2475" w:type="dxa"/>
            <w:tcBorders>
              <w:top w:val="nil"/>
              <w:left w:val="single" w:sz="6" w:space="0" w:color="000000"/>
              <w:bottom w:val="single" w:sz="6" w:space="0" w:color="000000"/>
              <w:right w:val="nil"/>
            </w:tcBorders>
            <w:tcMar>
              <w:top w:w="0" w:type="dxa"/>
              <w:left w:w="57" w:type="dxa"/>
              <w:bottom w:w="57" w:type="dxa"/>
              <w:right w:w="0" w:type="dxa"/>
            </w:tcMar>
            <w:hideMark/>
          </w:tcPr>
          <w:p w14:paraId="7A3F4B7A"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tcMar>
              <w:top w:w="0" w:type="dxa"/>
              <w:left w:w="57" w:type="dxa"/>
              <w:bottom w:w="57" w:type="dxa"/>
              <w:right w:w="0" w:type="dxa"/>
            </w:tcMar>
            <w:hideMark/>
          </w:tcPr>
          <w:p w14:paraId="693F77B6"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w:t>
            </w:r>
          </w:p>
        </w:tc>
        <w:tc>
          <w:tcPr>
            <w:tcW w:w="21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42E06CA4"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w:t>
            </w:r>
          </w:p>
        </w:tc>
      </w:tr>
      <w:tr w:rsidR="00FD47F5" w:rsidRPr="00F434E0" w14:paraId="720D1EC5" w14:textId="77777777" w:rsidTr="00DA4C3E">
        <w:trPr>
          <w:tblCellSpacing w:w="0" w:type="dxa"/>
        </w:trPr>
        <w:tc>
          <w:tcPr>
            <w:tcW w:w="1785" w:type="dxa"/>
            <w:tcBorders>
              <w:top w:val="nil"/>
              <w:left w:val="single" w:sz="6" w:space="0" w:color="000000"/>
              <w:bottom w:val="single" w:sz="6" w:space="0" w:color="000000"/>
              <w:right w:val="nil"/>
            </w:tcBorders>
            <w:tcMar>
              <w:top w:w="0" w:type="dxa"/>
              <w:left w:w="57" w:type="dxa"/>
              <w:bottom w:w="57" w:type="dxa"/>
              <w:right w:w="0" w:type="dxa"/>
            </w:tcMar>
            <w:hideMark/>
          </w:tcPr>
          <w:p w14:paraId="49D7766F" w14:textId="77777777" w:rsidR="00FD47F5" w:rsidRPr="00F434E0" w:rsidRDefault="00FD47F5" w:rsidP="00DA4C3E">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registration-state</w:t>
            </w:r>
          </w:p>
        </w:tc>
        <w:tc>
          <w:tcPr>
            <w:tcW w:w="2475" w:type="dxa"/>
            <w:tcBorders>
              <w:top w:val="nil"/>
              <w:left w:val="single" w:sz="6" w:space="0" w:color="000000"/>
              <w:bottom w:val="single" w:sz="6" w:space="0" w:color="000000"/>
              <w:right w:val="nil"/>
            </w:tcBorders>
            <w:tcMar>
              <w:top w:w="0" w:type="dxa"/>
              <w:left w:w="57" w:type="dxa"/>
              <w:bottom w:w="57" w:type="dxa"/>
              <w:right w:w="0" w:type="dxa"/>
            </w:tcMar>
            <w:hideMark/>
          </w:tcPr>
          <w:p w14:paraId="69E75A3C"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tcMar>
              <w:top w:w="0" w:type="dxa"/>
              <w:left w:w="57" w:type="dxa"/>
              <w:bottom w:w="57" w:type="dxa"/>
              <w:right w:w="0" w:type="dxa"/>
            </w:tcMar>
            <w:hideMark/>
          </w:tcPr>
          <w:p w14:paraId="6B7DAECC"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0 / 1 (int)</w:t>
            </w:r>
          </w:p>
        </w:tc>
        <w:tc>
          <w:tcPr>
            <w:tcW w:w="21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4FA7C3BE"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w:t>
            </w:r>
          </w:p>
        </w:tc>
      </w:tr>
      <w:tr w:rsidR="00FD47F5" w:rsidRPr="00F434E0" w14:paraId="49405EBF" w14:textId="77777777" w:rsidTr="00DA4C3E">
        <w:trPr>
          <w:tblCellSpacing w:w="0" w:type="dxa"/>
        </w:trPr>
        <w:tc>
          <w:tcPr>
            <w:tcW w:w="178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7C626818" w14:textId="77777777" w:rsidR="00FD47F5" w:rsidRPr="00F434E0" w:rsidRDefault="00FD47F5" w:rsidP="00DA4C3E">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image-share</w:t>
            </w:r>
          </w:p>
        </w:tc>
        <w:tc>
          <w:tcPr>
            <w:tcW w:w="247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66405CB9"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4E3216B9"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summary (String)</w:t>
            </w:r>
          </w:p>
        </w:tc>
        <w:tc>
          <w:tcPr>
            <w:tcW w:w="2130"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14:paraId="729E9829"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details (String)</w:t>
            </w:r>
          </w:p>
        </w:tc>
      </w:tr>
      <w:tr w:rsidR="00FD47F5" w:rsidRPr="00F434E0" w14:paraId="51B91876" w14:textId="77777777" w:rsidTr="00DA4C3E">
        <w:trPr>
          <w:tblCellSpacing w:w="0" w:type="dxa"/>
        </w:trPr>
        <w:tc>
          <w:tcPr>
            <w:tcW w:w="178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457F96FC" w14:textId="77777777" w:rsidR="00FD47F5" w:rsidRPr="00F434E0" w:rsidRDefault="00FD47F5" w:rsidP="00DA4C3E">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video-share</w:t>
            </w:r>
          </w:p>
        </w:tc>
        <w:tc>
          <w:tcPr>
            <w:tcW w:w="247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4AD013F8"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2B9AE371"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summary (String)</w:t>
            </w:r>
          </w:p>
        </w:tc>
        <w:tc>
          <w:tcPr>
            <w:tcW w:w="2130"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14:paraId="7014316D"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details (String)</w:t>
            </w:r>
          </w:p>
        </w:tc>
      </w:tr>
      <w:tr w:rsidR="00FD47F5" w:rsidRPr="00F434E0" w14:paraId="2F267F12" w14:textId="77777777" w:rsidTr="00DA4C3E">
        <w:trPr>
          <w:tblCellSpacing w:w="0" w:type="dxa"/>
        </w:trPr>
        <w:tc>
          <w:tcPr>
            <w:tcW w:w="178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44EC3611" w14:textId="77777777" w:rsidR="00FD47F5" w:rsidRPr="00F434E0" w:rsidRDefault="00FD47F5" w:rsidP="00DA4C3E">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im-session</w:t>
            </w:r>
          </w:p>
        </w:tc>
        <w:tc>
          <w:tcPr>
            <w:tcW w:w="247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34E303CB"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04153F84"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summary (String)</w:t>
            </w:r>
          </w:p>
        </w:tc>
        <w:tc>
          <w:tcPr>
            <w:tcW w:w="2130"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14:paraId="3E326A58"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details (String)</w:t>
            </w:r>
          </w:p>
        </w:tc>
      </w:tr>
      <w:tr w:rsidR="00FD47F5" w:rsidRPr="00F434E0" w14:paraId="42CA434F" w14:textId="77777777" w:rsidTr="00DA4C3E">
        <w:trPr>
          <w:tblCellSpacing w:w="0" w:type="dxa"/>
        </w:trPr>
        <w:tc>
          <w:tcPr>
            <w:tcW w:w="178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72E5ABDB" w14:textId="77777777" w:rsidR="00FD47F5" w:rsidRPr="00F434E0" w:rsidRDefault="00FD47F5" w:rsidP="00DA4C3E">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lastRenderedPageBreak/>
              <w:t>file-transfer</w:t>
            </w:r>
          </w:p>
        </w:tc>
        <w:tc>
          <w:tcPr>
            <w:tcW w:w="247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6FFED3FC"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1E176C40"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summary (String)</w:t>
            </w:r>
          </w:p>
        </w:tc>
        <w:tc>
          <w:tcPr>
            <w:tcW w:w="2130"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14:paraId="03A096EA"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details (String)</w:t>
            </w:r>
          </w:p>
        </w:tc>
      </w:tr>
      <w:tr w:rsidR="00FD47F5" w:rsidRPr="00F434E0" w14:paraId="041B71C7" w14:textId="77777777" w:rsidTr="00DA4C3E">
        <w:trPr>
          <w:tblCellSpacing w:w="0" w:type="dxa"/>
        </w:trPr>
        <w:tc>
          <w:tcPr>
            <w:tcW w:w="178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6484FF4B" w14:textId="77777777" w:rsidR="00FD47F5" w:rsidRPr="00F434E0" w:rsidRDefault="00FD47F5" w:rsidP="00DA4C3E">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extensions</w:t>
            </w:r>
          </w:p>
        </w:tc>
        <w:tc>
          <w:tcPr>
            <w:tcW w:w="247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5D42D907"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688CDA40" w14:textId="77777777" w:rsidR="00FD47F5" w:rsidRPr="00EF1531" w:rsidRDefault="00FD47F5" w:rsidP="00DA4C3E">
            <w:pPr>
              <w:spacing w:before="119"/>
              <w:rPr>
                <w:rFonts w:eastAsia="Times New Roman" w:cs="Arial"/>
                <w:color w:val="000000"/>
                <w:szCs w:val="22"/>
                <w:lang w:val="en-US" w:eastAsia="fr-FR" w:bidi="ar-SA"/>
              </w:rPr>
            </w:pPr>
            <w:r w:rsidRPr="00EF1531">
              <w:rPr>
                <w:rFonts w:eastAsia="Times New Roman" w:cs="Arial"/>
                <w:color w:val="000000"/>
                <w:szCs w:val="22"/>
                <w:lang w:val="en-US" w:eastAsia="fr-FR" w:bidi="ar-SA"/>
              </w:rPr>
              <w:t>List of supported extensions (String) separated by ';'</w:t>
            </w:r>
          </w:p>
        </w:tc>
        <w:tc>
          <w:tcPr>
            <w:tcW w:w="2130"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14:paraId="7E9DBAFD"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details (String)</w:t>
            </w:r>
          </w:p>
        </w:tc>
      </w:tr>
      <w:tr w:rsidR="00FD47F5" w:rsidRPr="00F434E0" w14:paraId="1229EE23" w14:textId="77777777" w:rsidTr="00DA4C3E">
        <w:trPr>
          <w:tblCellSpacing w:w="0" w:type="dxa"/>
        </w:trPr>
        <w:tc>
          <w:tcPr>
            <w:tcW w:w="178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2BE88821" w14:textId="77777777" w:rsidR="00FD47F5" w:rsidRPr="00F434E0" w:rsidRDefault="00FD47F5" w:rsidP="00DA4C3E">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geoloc-push</w:t>
            </w:r>
          </w:p>
        </w:tc>
        <w:tc>
          <w:tcPr>
            <w:tcW w:w="247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12BB339B"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32B77E14"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summary (String)</w:t>
            </w:r>
          </w:p>
        </w:tc>
        <w:tc>
          <w:tcPr>
            <w:tcW w:w="2130"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14:paraId="446C84A8"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details (String)</w:t>
            </w:r>
          </w:p>
        </w:tc>
      </w:tr>
      <w:tr w:rsidR="00FD47F5" w:rsidRPr="00F434E0" w14:paraId="7F64F53F" w14:textId="77777777" w:rsidTr="00DA4C3E">
        <w:trPr>
          <w:tblCellSpacing w:w="0" w:type="dxa"/>
        </w:trPr>
        <w:tc>
          <w:tcPr>
            <w:tcW w:w="1785" w:type="dxa"/>
            <w:tcBorders>
              <w:top w:val="nil"/>
              <w:left w:val="single" w:sz="6" w:space="0" w:color="000000"/>
              <w:bottom w:val="single" w:sz="6" w:space="0" w:color="000000"/>
              <w:right w:val="nil"/>
            </w:tcBorders>
            <w:tcMar>
              <w:top w:w="0" w:type="dxa"/>
              <w:left w:w="57" w:type="dxa"/>
              <w:bottom w:w="57" w:type="dxa"/>
              <w:right w:w="0" w:type="dxa"/>
            </w:tcMar>
            <w:hideMark/>
          </w:tcPr>
          <w:p w14:paraId="6DA164AB" w14:textId="77777777" w:rsidR="00FD47F5" w:rsidRPr="00F434E0" w:rsidRDefault="00FD47F5" w:rsidP="00DA4C3E">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blocking-state</w:t>
            </w:r>
          </w:p>
        </w:tc>
        <w:tc>
          <w:tcPr>
            <w:tcW w:w="2475" w:type="dxa"/>
            <w:tcBorders>
              <w:top w:val="nil"/>
              <w:left w:val="single" w:sz="6" w:space="0" w:color="000000"/>
              <w:bottom w:val="single" w:sz="6" w:space="0" w:color="000000"/>
              <w:right w:val="nil"/>
            </w:tcBorders>
            <w:tcMar>
              <w:top w:w="0" w:type="dxa"/>
              <w:left w:w="57" w:type="dxa"/>
              <w:bottom w:w="57" w:type="dxa"/>
              <w:right w:w="0" w:type="dxa"/>
            </w:tcMar>
            <w:hideMark/>
          </w:tcPr>
          <w:p w14:paraId="639FD78D"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tcMar>
              <w:top w:w="0" w:type="dxa"/>
              <w:left w:w="57" w:type="dxa"/>
              <w:bottom w:w="57" w:type="dxa"/>
              <w:right w:w="0" w:type="dxa"/>
            </w:tcMar>
            <w:hideMark/>
          </w:tcPr>
          <w:p w14:paraId="061D1790"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0 / 1 (int)</w:t>
            </w:r>
          </w:p>
        </w:tc>
        <w:tc>
          <w:tcPr>
            <w:tcW w:w="21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251DB2E6"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w:t>
            </w:r>
          </w:p>
        </w:tc>
      </w:tr>
      <w:tr w:rsidR="00FD47F5" w:rsidRPr="00F434E0" w14:paraId="495B6F2E" w14:textId="77777777" w:rsidTr="00DA4C3E">
        <w:trPr>
          <w:tblCellSpacing w:w="0" w:type="dxa"/>
        </w:trPr>
        <w:tc>
          <w:tcPr>
            <w:tcW w:w="1785" w:type="dxa"/>
            <w:tcBorders>
              <w:top w:val="nil"/>
              <w:left w:val="single" w:sz="6" w:space="0" w:color="000000"/>
              <w:bottom w:val="single" w:sz="6" w:space="0" w:color="000000"/>
              <w:right w:val="nil"/>
            </w:tcBorders>
            <w:tcMar>
              <w:top w:w="0" w:type="dxa"/>
              <w:left w:w="57" w:type="dxa"/>
              <w:bottom w:w="57" w:type="dxa"/>
              <w:right w:w="0" w:type="dxa"/>
            </w:tcMar>
            <w:hideMark/>
          </w:tcPr>
          <w:p w14:paraId="5F216DF7" w14:textId="77777777" w:rsidR="00FD47F5" w:rsidRPr="00F434E0" w:rsidRDefault="00FD47F5" w:rsidP="00DA4C3E">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blocking-timestamp</w:t>
            </w:r>
          </w:p>
        </w:tc>
        <w:tc>
          <w:tcPr>
            <w:tcW w:w="2475" w:type="dxa"/>
            <w:tcBorders>
              <w:top w:val="nil"/>
              <w:left w:val="single" w:sz="6" w:space="0" w:color="000000"/>
              <w:bottom w:val="single" w:sz="6" w:space="0" w:color="000000"/>
              <w:right w:val="nil"/>
            </w:tcBorders>
            <w:tcMar>
              <w:top w:w="0" w:type="dxa"/>
              <w:left w:w="57" w:type="dxa"/>
              <w:bottom w:w="57" w:type="dxa"/>
              <w:right w:w="0" w:type="dxa"/>
            </w:tcMar>
            <w:hideMark/>
          </w:tcPr>
          <w:p w14:paraId="20849524"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tcMar>
              <w:top w:w="0" w:type="dxa"/>
              <w:left w:w="57" w:type="dxa"/>
              <w:bottom w:w="57" w:type="dxa"/>
              <w:right w:w="0" w:type="dxa"/>
            </w:tcMar>
            <w:hideMark/>
          </w:tcPr>
          <w:p w14:paraId="195A5BF3"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Timestamp (long)</w:t>
            </w:r>
          </w:p>
        </w:tc>
        <w:tc>
          <w:tcPr>
            <w:tcW w:w="21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3A8632E6" w14:textId="77777777" w:rsidR="00FD47F5" w:rsidRPr="00F434E0" w:rsidRDefault="00FD47F5" w:rsidP="00DA4C3E">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w:t>
            </w:r>
          </w:p>
        </w:tc>
      </w:tr>
    </w:tbl>
    <w:p w14:paraId="53C51871" w14:textId="77777777" w:rsidR="00FD47F5" w:rsidRPr="00F434E0" w:rsidRDefault="00FD47F5" w:rsidP="00DA4C3E">
      <w:pPr>
        <w:pStyle w:val="ListBullet1"/>
        <w:numPr>
          <w:ilvl w:val="0"/>
          <w:numId w:val="0"/>
        </w:numPr>
        <w:ind w:left="340"/>
        <w:rPr>
          <w:lang w:val="en-US"/>
        </w:rPr>
      </w:pPr>
    </w:p>
    <w:p w14:paraId="4B4793FF" w14:textId="77777777" w:rsidR="00FD47F5" w:rsidRPr="00EF1531" w:rsidRDefault="00FD47F5" w:rsidP="00DA4C3E">
      <w:pPr>
        <w:pStyle w:val="ListBullet1"/>
        <w:rPr>
          <w:sz w:val="24"/>
          <w:szCs w:val="24"/>
          <w:lang w:val="en-US"/>
        </w:rPr>
      </w:pPr>
      <w:r w:rsidRPr="00F434E0">
        <w:rPr>
          <w:lang w:val="en-US"/>
        </w:rPr>
        <w:t>Note (*)</w:t>
      </w:r>
      <w:proofErr w:type="gramStart"/>
      <w:r w:rsidRPr="00F434E0">
        <w:rPr>
          <w:lang w:val="en-US"/>
        </w:rPr>
        <w:t>:</w:t>
      </w:r>
      <w:r w:rsidRPr="00146F23">
        <w:rPr>
          <w:lang w:val="en-US"/>
        </w:rPr>
        <w:t>for</w:t>
      </w:r>
      <w:proofErr w:type="gramEnd"/>
      <w:r w:rsidRPr="00146F23">
        <w:rPr>
          <w:lang w:val="en-US"/>
        </w:rPr>
        <w:t xml:space="preserve"> sake of clarity, only the ending part of the mime type is mentioned in this column. Each ending part is in the mime type column prefixed with “vnd.android.cursor.item/com.gsma.services.rcs.” (</w:t>
      </w:r>
      <w:proofErr w:type="gramStart"/>
      <w:r w:rsidRPr="00146F23">
        <w:rPr>
          <w:lang w:val="en-US"/>
        </w:rPr>
        <w:t>example</w:t>
      </w:r>
      <w:proofErr w:type="gramEnd"/>
      <w:r w:rsidRPr="00146F23">
        <w:rPr>
          <w:lang w:val="en-US"/>
        </w:rPr>
        <w:t xml:space="preserve"> for blocking-timestamp, it gives: “vnd.android.cursor.item/com.gsma.services.rcs.blocking-timestamp”).</w:t>
      </w:r>
    </w:p>
    <w:p w14:paraId="14057B86" w14:textId="77777777" w:rsidR="00FD47F5" w:rsidRPr="00F434E0" w:rsidRDefault="00FD47F5" w:rsidP="00DA4C3E">
      <w:pPr>
        <w:pStyle w:val="ListBullet1"/>
        <w:rPr>
          <w:sz w:val="24"/>
          <w:szCs w:val="24"/>
          <w:lang w:val="en-US"/>
        </w:rPr>
      </w:pPr>
      <w:r>
        <w:rPr>
          <w:lang w:val="en-US"/>
        </w:rPr>
        <w:t>Note (**)</w:t>
      </w:r>
      <w:proofErr w:type="gramStart"/>
      <w:r>
        <w:rPr>
          <w:lang w:val="en-US"/>
        </w:rPr>
        <w:t>:</w:t>
      </w:r>
      <w:r w:rsidRPr="001B4C64">
        <w:rPr>
          <w:lang w:val="en-US"/>
        </w:rPr>
        <w:t>phone</w:t>
      </w:r>
      <w:proofErr w:type="gramEnd"/>
      <w:r w:rsidRPr="001B4C64">
        <w:rPr>
          <w:lang w:val="en-US"/>
        </w:rPr>
        <w:t xml:space="preserve"> numbers are formatted as defined by ContactId (i.e.“+&lt;country code&gt;&lt;national destination code&gt;&lt;subscriber number&gt;”).</w:t>
      </w:r>
    </w:p>
    <w:p w14:paraId="31608E03" w14:textId="4A259442" w:rsidR="00FD47F5" w:rsidRPr="00F434E0" w:rsidRDefault="00FD47F5" w:rsidP="00846F7F">
      <w:pPr>
        <w:pStyle w:val="NOTE"/>
        <w:rPr>
          <w:sz w:val="24"/>
          <w:szCs w:val="24"/>
          <w:lang w:val="en-US"/>
        </w:rPr>
      </w:pPr>
      <w:r w:rsidRPr="00F434E0">
        <w:rPr>
          <w:lang w:val="en-US"/>
        </w:rPr>
        <w:t>N</w:t>
      </w:r>
      <w:r w:rsidR="001050DB">
        <w:rPr>
          <w:lang w:val="en-US"/>
        </w:rPr>
        <w:t>OTE</w:t>
      </w:r>
      <w:r w:rsidRPr="00F434E0">
        <w:rPr>
          <w:lang w:val="en-US"/>
        </w:rPr>
        <w:t xml:space="preserve">: </w:t>
      </w:r>
      <w:r w:rsidR="001050DB">
        <w:rPr>
          <w:lang w:val="en-US"/>
        </w:rPr>
        <w:tab/>
        <w:t>S</w:t>
      </w:r>
      <w:r>
        <w:rPr>
          <w:lang w:val="en-US"/>
        </w:rPr>
        <w:t xml:space="preserve">haded </w:t>
      </w:r>
      <w:r w:rsidRPr="00F434E0">
        <w:rPr>
          <w:lang w:val="en-US"/>
        </w:rPr>
        <w:t>cells correspond to capability mime-types for which record exists only if capability is supported.</w:t>
      </w:r>
    </w:p>
    <w:p w14:paraId="6346CBEE" w14:textId="77777777" w:rsidR="00FD47F5" w:rsidRPr="008E7CCA" w:rsidRDefault="00FD47F5" w:rsidP="00846F7F">
      <w:pPr>
        <w:pStyle w:val="NormalParagraph"/>
        <w:rPr>
          <w:sz w:val="24"/>
          <w:szCs w:val="24"/>
          <w:lang w:val="en-US"/>
        </w:rPr>
      </w:pPr>
      <w:r w:rsidRPr="00F434E0">
        <w:rPr>
          <w:lang w:val="en-US"/>
        </w:rPr>
        <w:t>The core server autonomously updates the summary and detailed description of the raw contacts -</w:t>
      </w:r>
      <w:r>
        <w:rPr>
          <w:lang w:val="en-US"/>
        </w:rPr>
        <w:t xml:space="preserve"> </w:t>
      </w:r>
      <w:r w:rsidRPr="00F434E0">
        <w:rPr>
          <w:lang w:val="en-US"/>
        </w:rPr>
        <w:t>for supported capabilities - if the local setting of the device is changed.</w:t>
      </w:r>
    </w:p>
    <w:p w14:paraId="5EA745E5" w14:textId="77777777" w:rsidR="00FD47F5" w:rsidRDefault="00FD47F5" w:rsidP="00FD47F5">
      <w:pPr>
        <w:pStyle w:val="Heading3"/>
        <w:numPr>
          <w:ilvl w:val="2"/>
          <w:numId w:val="38"/>
        </w:numPr>
        <w:suppressAutoHyphens/>
      </w:pPr>
      <w:bookmarkStart w:id="342" w:name="_Toc375229895"/>
      <w:bookmarkStart w:id="343" w:name="_Toc419808148"/>
      <w:bookmarkStart w:id="344" w:name="_Toc419808368"/>
      <w:bookmarkStart w:id="345" w:name="_Toc441167685"/>
      <w:bookmarkStart w:id="346" w:name="_Toc442431888"/>
      <w:r>
        <w:t>API Versioning</w:t>
      </w:r>
      <w:bookmarkEnd w:id="342"/>
      <w:bookmarkEnd w:id="343"/>
      <w:bookmarkEnd w:id="344"/>
      <w:bookmarkEnd w:id="345"/>
      <w:bookmarkEnd w:id="346"/>
    </w:p>
    <w:p w14:paraId="52315B80" w14:textId="77777777" w:rsidR="00FD47F5" w:rsidRDefault="00FD47F5" w:rsidP="00DA4C3E">
      <w:r>
        <w:t>This API maintains information about the current version of the RCS terminal API.</w:t>
      </w:r>
    </w:p>
    <w:p w14:paraId="4A901A43" w14:textId="77777777" w:rsidR="00FD47F5" w:rsidRDefault="00FD47F5" w:rsidP="00DA4C3E">
      <w:r>
        <w:t>A build is identified by:</w:t>
      </w:r>
    </w:p>
    <w:p w14:paraId="154C513D" w14:textId="1EB579E0" w:rsidR="00FD47F5" w:rsidRDefault="00FD47F5" w:rsidP="00DA4C3E">
      <w:pPr>
        <w:pStyle w:val="ListBullet1"/>
      </w:pPr>
      <w:r>
        <w:t>GSMA version: hotfixes, Blackbird, Crane Priority Release (CPR), Crane, etc.</w:t>
      </w:r>
    </w:p>
    <w:p w14:paraId="2BD53CEB" w14:textId="77777777" w:rsidR="00FD47F5" w:rsidRDefault="00FD47F5" w:rsidP="00DA4C3E">
      <w:pPr>
        <w:pStyle w:val="ListBullet1"/>
      </w:pPr>
      <w:r>
        <w:t>Implementer name: entity name who has implemented the API.</w:t>
      </w:r>
    </w:p>
    <w:p w14:paraId="2E8EE035" w14:textId="77777777" w:rsidR="00FD47F5" w:rsidRDefault="00FD47F5" w:rsidP="00DA4C3E">
      <w:pPr>
        <w:pStyle w:val="ListBullet1"/>
      </w:pPr>
      <w:r>
        <w:t>Release number of the API.</w:t>
      </w:r>
    </w:p>
    <w:p w14:paraId="3A3C2D1E" w14:textId="77777777" w:rsidR="00FD47F5" w:rsidRDefault="00FD47F5" w:rsidP="00DA4C3E">
      <w:pPr>
        <w:pStyle w:val="ListBullet1"/>
        <w:rPr>
          <w:lang w:eastAsia="en-US"/>
        </w:rPr>
      </w:pPr>
      <w:r>
        <w:t>Incremental number to identify the build into a release number.</w:t>
      </w:r>
    </w:p>
    <w:p w14:paraId="319BA5E6" w14:textId="77777777" w:rsidR="00FD47F5" w:rsidRDefault="00FD47F5" w:rsidP="00DA4C3E">
      <w:r>
        <w:rPr>
          <w:lang w:eastAsia="en-US"/>
        </w:rPr>
        <w:t>A software release of the API is identified uniquely by its release number and the incremental number.</w:t>
      </w:r>
    </w:p>
    <w:p w14:paraId="3B3845C4" w14:textId="77777777" w:rsidR="00FD47F5" w:rsidRPr="007C3D32" w:rsidRDefault="00FD47F5" w:rsidP="00FD47F5">
      <w:pPr>
        <w:pStyle w:val="Heading4"/>
        <w:numPr>
          <w:ilvl w:val="3"/>
          <w:numId w:val="38"/>
        </w:numPr>
        <w:suppressAutoHyphens/>
        <w:rPr>
          <w:color w:val="000000"/>
        </w:rPr>
      </w:pPr>
      <w:r>
        <w:t>Package</w:t>
      </w:r>
    </w:p>
    <w:p w14:paraId="78D9488A" w14:textId="77777777" w:rsidR="00FD47F5" w:rsidRPr="007C3D32" w:rsidRDefault="00FD47F5" w:rsidP="00DA4C3E">
      <w:r>
        <w:rPr>
          <w:color w:val="000000"/>
          <w:lang w:eastAsia="en-US"/>
        </w:rPr>
        <w:t xml:space="preserve">Package name </w:t>
      </w:r>
      <w:r>
        <w:rPr>
          <w:b/>
          <w:bCs/>
          <w:color w:val="000000"/>
          <w:lang w:eastAsia="en-US"/>
        </w:rPr>
        <w:t>com.gsma.services.rcs</w:t>
      </w:r>
    </w:p>
    <w:p w14:paraId="42C0DC41" w14:textId="77777777" w:rsidR="00FD47F5" w:rsidRPr="007C3D32" w:rsidRDefault="00FD47F5" w:rsidP="00FD47F5">
      <w:pPr>
        <w:pStyle w:val="Heading4"/>
        <w:numPr>
          <w:ilvl w:val="3"/>
          <w:numId w:val="38"/>
        </w:numPr>
        <w:suppressAutoHyphens/>
        <w:rPr>
          <w:color w:val="000000"/>
        </w:rPr>
      </w:pPr>
      <w:r>
        <w:t>Methods and Callbacks</w:t>
      </w:r>
    </w:p>
    <w:p w14:paraId="7BCE88D8" w14:textId="77777777" w:rsidR="00FD47F5" w:rsidRPr="007C3D32" w:rsidRDefault="00FD47F5" w:rsidP="00DA4C3E">
      <w:pPr>
        <w:tabs>
          <w:tab w:val="left" w:pos="1926"/>
        </w:tabs>
      </w:pPr>
      <w:r>
        <w:rPr>
          <w:color w:val="000000"/>
        </w:rPr>
        <w:t xml:space="preserve">Class </w:t>
      </w:r>
      <w:r>
        <w:rPr>
          <w:b/>
          <w:color w:val="000000"/>
        </w:rPr>
        <w:t>Build</w:t>
      </w:r>
      <w:r>
        <w:rPr>
          <w:color w:val="000000"/>
        </w:rPr>
        <w:t>:</w:t>
      </w:r>
      <w:r>
        <w:rPr>
          <w:color w:val="000000"/>
        </w:rPr>
        <w:tab/>
      </w:r>
    </w:p>
    <w:p w14:paraId="3D64C180" w14:textId="77777777" w:rsidR="00FD47F5" w:rsidRDefault="00FD47F5" w:rsidP="00DA4C3E">
      <w:r>
        <w:t>This class offers information related to the build version of the API.</w:t>
      </w:r>
    </w:p>
    <w:p w14:paraId="5D602F3A" w14:textId="77777777" w:rsidR="00FD47F5" w:rsidRDefault="00FD47F5" w:rsidP="00DA4C3E"/>
    <w:p w14:paraId="4E00BB35"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 xml:space="preserve">Constant: </w:t>
      </w:r>
      <w:r>
        <w:rPr>
          <w:color w:val="000000"/>
          <w:shd w:val="clear" w:color="auto" w:fill="FFFFFF"/>
        </w:rPr>
        <w:t>API release implementer name</w:t>
      </w:r>
      <w:r>
        <w:rPr>
          <w:color w:val="000000"/>
        </w:rPr>
        <w:t>.</w:t>
      </w:r>
    </w:p>
    <w:p w14:paraId="0D1AB2C1" w14:textId="77777777" w:rsidR="00FD47F5" w:rsidRDefault="00FD47F5" w:rsidP="00DA4C3E">
      <w:pPr>
        <w:pStyle w:val="ASN1Code"/>
        <w:ind w:left="680"/>
        <w:rPr>
          <w:color w:val="000000"/>
          <w:szCs w:val="20"/>
        </w:rPr>
      </w:pPr>
      <w:proofErr w:type="gramStart"/>
      <w:r>
        <w:rPr>
          <w:color w:val="000000"/>
        </w:rPr>
        <w:t>public</w:t>
      </w:r>
      <w:proofErr w:type="gramEnd"/>
      <w:r>
        <w:rPr>
          <w:color w:val="000000"/>
        </w:rPr>
        <w:t xml:space="preserve"> final static String API_CODENAME</w:t>
      </w:r>
      <w:r>
        <w:rPr>
          <w:color w:val="000000"/>
          <w:lang w:val="en-US"/>
        </w:rPr>
        <w:t xml:space="preserve"> = “GSMA”</w:t>
      </w:r>
    </w:p>
    <w:p w14:paraId="54484910" w14:textId="77777777" w:rsidR="00FD47F5" w:rsidRDefault="00FD47F5" w:rsidP="00DA4C3E">
      <w:pPr>
        <w:pStyle w:val="ASN1Code"/>
        <w:ind w:left="680"/>
        <w:rPr>
          <w:color w:val="000000"/>
          <w:szCs w:val="20"/>
        </w:rPr>
      </w:pPr>
    </w:p>
    <w:p w14:paraId="7427D86E"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lastRenderedPageBreak/>
        <w:t xml:space="preserve">Constant: </w:t>
      </w:r>
      <w:r>
        <w:rPr>
          <w:color w:val="000000"/>
          <w:shd w:val="clear" w:color="auto" w:fill="FFFFFF"/>
        </w:rPr>
        <w:t>API version number from class Build.VERSION_CODES</w:t>
      </w:r>
      <w:r>
        <w:rPr>
          <w:color w:val="000000"/>
        </w:rPr>
        <w:t>.</w:t>
      </w:r>
    </w:p>
    <w:p w14:paraId="37A6EA33" w14:textId="77777777" w:rsidR="00FD47F5" w:rsidRDefault="00FD47F5" w:rsidP="00DA4C3E">
      <w:pPr>
        <w:pStyle w:val="ASN1Code"/>
        <w:ind w:left="680"/>
        <w:rPr>
          <w:color w:val="000000"/>
          <w:szCs w:val="20"/>
        </w:rPr>
      </w:pPr>
      <w:proofErr w:type="gramStart"/>
      <w:r>
        <w:rPr>
          <w:color w:val="000000"/>
        </w:rPr>
        <w:t>public</w:t>
      </w:r>
      <w:proofErr w:type="gramEnd"/>
      <w:r>
        <w:rPr>
          <w:color w:val="000000"/>
        </w:rPr>
        <w:t xml:space="preserve"> final static int API_VERSION</w:t>
      </w:r>
      <w:r>
        <w:rPr>
          <w:color w:val="000000"/>
          <w:lang w:val="en-US"/>
        </w:rPr>
        <w:t xml:space="preserve"> = 2</w:t>
      </w:r>
    </w:p>
    <w:p w14:paraId="19737248" w14:textId="77777777" w:rsidR="00FD47F5" w:rsidRDefault="00FD47F5" w:rsidP="00DA4C3E">
      <w:pPr>
        <w:pStyle w:val="ASN1Code"/>
        <w:ind w:left="680"/>
        <w:rPr>
          <w:color w:val="000000"/>
          <w:szCs w:val="20"/>
        </w:rPr>
      </w:pPr>
    </w:p>
    <w:p w14:paraId="7CF40021"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 xml:space="preserve">Constant: </w:t>
      </w:r>
      <w:r>
        <w:rPr>
          <w:color w:val="000000"/>
          <w:lang w:eastAsia="en-US"/>
        </w:rPr>
        <w:t>Internal number used by the underlying source control to represent this build</w:t>
      </w:r>
      <w:r>
        <w:rPr>
          <w:color w:val="000000"/>
        </w:rPr>
        <w:t>.</w:t>
      </w:r>
    </w:p>
    <w:p w14:paraId="37B5F93C" w14:textId="77777777" w:rsidR="00FD47F5" w:rsidRDefault="00FD47F5" w:rsidP="00DA4C3E">
      <w:pPr>
        <w:pStyle w:val="ASN1Code"/>
        <w:ind w:left="680"/>
        <w:rPr>
          <w:color w:val="000000"/>
          <w:szCs w:val="20"/>
        </w:rPr>
      </w:pPr>
      <w:proofErr w:type="gramStart"/>
      <w:r>
        <w:rPr>
          <w:color w:val="000000"/>
        </w:rPr>
        <w:t>public</w:t>
      </w:r>
      <w:proofErr w:type="gramEnd"/>
      <w:r>
        <w:rPr>
          <w:color w:val="000000"/>
        </w:rPr>
        <w:t xml:space="preserve"> final static int API_INCREMENTAL</w:t>
      </w:r>
      <w:r>
        <w:rPr>
          <w:color w:val="000000"/>
          <w:lang w:val="en-US"/>
        </w:rPr>
        <w:t xml:space="preserve"> = 1</w:t>
      </w:r>
    </w:p>
    <w:p w14:paraId="5B274764" w14:textId="77777777" w:rsidR="00FD47F5" w:rsidRDefault="00FD47F5" w:rsidP="00DA4C3E">
      <w:pPr>
        <w:pStyle w:val="ASN1Code"/>
        <w:ind w:left="680"/>
        <w:rPr>
          <w:color w:val="000000"/>
          <w:szCs w:val="20"/>
        </w:rPr>
      </w:pPr>
    </w:p>
    <w:p w14:paraId="0CEAA3F1" w14:textId="77777777" w:rsidR="00FD47F5" w:rsidRPr="007C3D32" w:rsidRDefault="00FD47F5" w:rsidP="00DA4C3E">
      <w:r>
        <w:rPr>
          <w:color w:val="000000"/>
        </w:rPr>
        <w:t xml:space="preserve">Class </w:t>
      </w:r>
      <w:r>
        <w:rPr>
          <w:b/>
          <w:color w:val="000000"/>
        </w:rPr>
        <w:t>Build.VERSION_CODES</w:t>
      </w:r>
      <w:r>
        <w:rPr>
          <w:color w:val="000000"/>
        </w:rPr>
        <w:t>:</w:t>
      </w:r>
    </w:p>
    <w:p w14:paraId="20A01B83" w14:textId="77777777" w:rsidR="00FD47F5" w:rsidRDefault="00FD47F5" w:rsidP="00DA4C3E">
      <w:r>
        <w:t>This class contains the list of API versions.</w:t>
      </w:r>
    </w:p>
    <w:p w14:paraId="394C2497" w14:textId="77777777" w:rsidR="00FD47F5" w:rsidRDefault="00FD47F5" w:rsidP="00DA4C3E"/>
    <w:p w14:paraId="392490F1"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Constant: The original first version of RCS API or hotfixes version.</w:t>
      </w:r>
    </w:p>
    <w:p w14:paraId="4AD95075" w14:textId="77777777" w:rsidR="00FD47F5" w:rsidRDefault="00FD47F5" w:rsidP="00DA4C3E">
      <w:pPr>
        <w:pStyle w:val="ASN1Code"/>
        <w:ind w:left="680"/>
        <w:rPr>
          <w:color w:val="000000"/>
        </w:rPr>
      </w:pPr>
      <w:proofErr w:type="gramStart"/>
      <w:r>
        <w:rPr>
          <w:color w:val="000000"/>
        </w:rPr>
        <w:t>public</w:t>
      </w:r>
      <w:proofErr w:type="gramEnd"/>
      <w:r>
        <w:rPr>
          <w:color w:val="000000"/>
        </w:rPr>
        <w:t xml:space="preserve"> final static int BASE</w:t>
      </w:r>
      <w:r w:rsidRPr="00681ED7">
        <w:rPr>
          <w:color w:val="000000"/>
          <w:lang w:val="en-US"/>
        </w:rPr>
        <w:t xml:space="preserve"> = 0</w:t>
      </w:r>
    </w:p>
    <w:p w14:paraId="0DF0695B" w14:textId="77777777" w:rsidR="00FD47F5" w:rsidRDefault="00FD47F5" w:rsidP="00DA4C3E">
      <w:pPr>
        <w:pStyle w:val="ASN1Code"/>
        <w:ind w:left="680"/>
        <w:rPr>
          <w:color w:val="000000"/>
        </w:rPr>
      </w:pPr>
    </w:p>
    <w:p w14:paraId="5B067B29"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Constant: Blackbird version</w:t>
      </w:r>
    </w:p>
    <w:p w14:paraId="22AFA917" w14:textId="77777777" w:rsidR="00FD47F5" w:rsidRDefault="00FD47F5" w:rsidP="00DA4C3E">
      <w:pPr>
        <w:pStyle w:val="ASN1Code"/>
        <w:ind w:left="680"/>
        <w:rPr>
          <w:color w:val="000000"/>
        </w:rPr>
      </w:pPr>
      <w:proofErr w:type="gramStart"/>
      <w:r>
        <w:rPr>
          <w:color w:val="000000"/>
        </w:rPr>
        <w:t>public</w:t>
      </w:r>
      <w:proofErr w:type="gramEnd"/>
      <w:r>
        <w:rPr>
          <w:color w:val="000000"/>
        </w:rPr>
        <w:t xml:space="preserve"> final static int BLACKBIRD</w:t>
      </w:r>
      <w:r w:rsidRPr="00681ED7">
        <w:rPr>
          <w:color w:val="000000"/>
          <w:lang w:val="en-US"/>
        </w:rPr>
        <w:t xml:space="preserve"> = 1</w:t>
      </w:r>
    </w:p>
    <w:p w14:paraId="47F69EFD" w14:textId="77777777" w:rsidR="00FD47F5" w:rsidRPr="007C3D32" w:rsidRDefault="00FD47F5" w:rsidP="00DA4C3E">
      <w:pPr>
        <w:pStyle w:val="ASN1Code"/>
        <w:ind w:left="680"/>
        <w:rPr>
          <w:rFonts w:ascii="Calibri" w:hAnsi="Calibri"/>
          <w:color w:val="000000"/>
        </w:rPr>
      </w:pPr>
    </w:p>
    <w:p w14:paraId="5B3E1C43"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Constant: Crane Priority Release version</w:t>
      </w:r>
    </w:p>
    <w:p w14:paraId="78CF13B3" w14:textId="77777777" w:rsidR="00FD47F5" w:rsidRPr="00C50B55" w:rsidRDefault="00FD47F5" w:rsidP="00DA4C3E">
      <w:pPr>
        <w:pStyle w:val="ASN1Code"/>
        <w:ind w:left="680"/>
        <w:rPr>
          <w:rFonts w:ascii="Calibri" w:hAnsi="Calibri"/>
          <w:color w:val="000000"/>
          <w:lang w:val="en-US"/>
        </w:rPr>
      </w:pPr>
      <w:proofErr w:type="gramStart"/>
      <w:r w:rsidRPr="00C50B55">
        <w:rPr>
          <w:color w:val="000000"/>
          <w:lang w:val="en-US"/>
        </w:rPr>
        <w:t>public</w:t>
      </w:r>
      <w:proofErr w:type="gramEnd"/>
      <w:r w:rsidRPr="00C50B55">
        <w:rPr>
          <w:color w:val="000000"/>
          <w:lang w:val="en-US"/>
        </w:rPr>
        <w:t xml:space="preserve"> final static int C</w:t>
      </w:r>
      <w:r>
        <w:rPr>
          <w:color w:val="000000"/>
          <w:lang w:val="en-US"/>
        </w:rPr>
        <w:t>PR = 2</w:t>
      </w:r>
    </w:p>
    <w:p w14:paraId="3B33A04E" w14:textId="77777777" w:rsidR="00FD47F5" w:rsidRPr="007C3D32" w:rsidRDefault="00FD47F5" w:rsidP="00DA4C3E">
      <w:pPr>
        <w:pStyle w:val="ASN1Code"/>
        <w:rPr>
          <w:rFonts w:ascii="Calibri" w:hAnsi="Calibri"/>
          <w:color w:val="000000"/>
        </w:rPr>
      </w:pPr>
    </w:p>
    <w:p w14:paraId="4699A7ED" w14:textId="77777777" w:rsidR="00FD47F5" w:rsidRDefault="00FD47F5" w:rsidP="00FD47F5">
      <w:pPr>
        <w:pStyle w:val="Heading4"/>
        <w:numPr>
          <w:ilvl w:val="3"/>
          <w:numId w:val="38"/>
        </w:numPr>
        <w:suppressAutoHyphens/>
        <w:rPr>
          <w:lang w:bidi="ar-SA"/>
        </w:rPr>
      </w:pPr>
      <w:bookmarkStart w:id="347" w:name="_Toc375229896"/>
      <w:r>
        <w:t>Content Providers</w:t>
      </w:r>
    </w:p>
    <w:p w14:paraId="0FCC15E7" w14:textId="77777777" w:rsidR="00FD47F5" w:rsidRDefault="00FD47F5" w:rsidP="00FD47F5">
      <w:pPr>
        <w:pStyle w:val="Heading3"/>
        <w:numPr>
          <w:ilvl w:val="2"/>
          <w:numId w:val="38"/>
        </w:numPr>
        <w:suppressAutoHyphens/>
      </w:pPr>
      <w:bookmarkStart w:id="348" w:name="_Toc419808149"/>
      <w:bookmarkStart w:id="349" w:name="_Toc419808369"/>
      <w:bookmarkStart w:id="350" w:name="_Toc441167686"/>
      <w:bookmarkStart w:id="351" w:name="_Toc442431889"/>
      <w:r>
        <w:rPr>
          <w:lang w:bidi="ar-SA"/>
        </w:rPr>
        <w:t>Multimedia Session API</w:t>
      </w:r>
      <w:bookmarkEnd w:id="347"/>
      <w:bookmarkEnd w:id="348"/>
      <w:bookmarkEnd w:id="349"/>
      <w:bookmarkEnd w:id="350"/>
      <w:bookmarkEnd w:id="351"/>
    </w:p>
    <w:p w14:paraId="2370FA7D" w14:textId="4D92AA73" w:rsidR="00FD47F5" w:rsidRDefault="00FD47F5" w:rsidP="00846F7F">
      <w:pPr>
        <w:pStyle w:val="NormalParagraph"/>
      </w:pPr>
      <w:r>
        <w:t>In order to implement new IMS services, this service API exposes methods</w:t>
      </w:r>
      <w:del w:id="352" w:author="E Ersoz" w:date="2016-02-08T09:37:00Z">
        <w:r w:rsidDel="007D4966">
          <w:delText xml:space="preserve"> which permit</w:delText>
        </w:r>
      </w:del>
      <w:r>
        <w:t>:</w:t>
      </w:r>
    </w:p>
    <w:p w14:paraId="40465065" w14:textId="2ACDD731" w:rsidR="00FD47F5" w:rsidRDefault="00FD47F5" w:rsidP="00DA4C3E">
      <w:pPr>
        <w:pStyle w:val="ListBullet1"/>
      </w:pPr>
      <w:r>
        <w:t xml:space="preserve">to initiate a multimedia session between two clients </w:t>
      </w:r>
    </w:p>
    <w:p w14:paraId="64871B5D" w14:textId="77777777" w:rsidR="00FD47F5" w:rsidRDefault="00FD47F5" w:rsidP="00DA4C3E">
      <w:pPr>
        <w:pStyle w:val="ListBullet1"/>
      </w:pPr>
      <w:r w:rsidRPr="00BD6759">
        <w:t xml:space="preserve">to exchange instant multimedia messages between two </w:t>
      </w:r>
      <w:r>
        <w:t>clients</w:t>
      </w:r>
    </w:p>
    <w:p w14:paraId="2E31B579" w14:textId="77777777" w:rsidR="00FD47F5" w:rsidRDefault="00FD47F5" w:rsidP="00DA4C3E">
      <w:pPr>
        <w:pStyle w:val="NormalParagraph"/>
      </w:pPr>
      <w:r>
        <w:t>The new service is identified by a unique service ID which corresponds to an IARI feature tag and ICSI tag in the signalling flows, the same service ID is used as an extension in the Capability service API.</w:t>
      </w:r>
    </w:p>
    <w:p w14:paraId="440BB202" w14:textId="77777777" w:rsidR="00FD47F5" w:rsidRDefault="00FD47F5" w:rsidP="00846F7F">
      <w:pPr>
        <w:pStyle w:val="NormalParagraph"/>
      </w:pPr>
      <w:r>
        <w:t>There are 2 types of services offered by the API:</w:t>
      </w:r>
    </w:p>
    <w:p w14:paraId="0FB8C268" w14:textId="77777777" w:rsidR="00FD47F5" w:rsidRDefault="00FD47F5" w:rsidP="00846F7F">
      <w:pPr>
        <w:pStyle w:val="ListNumber"/>
        <w:numPr>
          <w:ilvl w:val="0"/>
          <w:numId w:val="58"/>
        </w:numPr>
      </w:pPr>
      <w:r>
        <w:t>Real time messaging session based on the MSRP protocol for media. A session is established between contacts and multimedia messages or data are exchanged in real time while the session exists. A session exists from its initiation to its termination.</w:t>
      </w:r>
    </w:p>
    <w:p w14:paraId="3E06D4CA" w14:textId="77777777" w:rsidR="00FD47F5" w:rsidRDefault="00FD47F5" w:rsidP="00846F7F">
      <w:pPr>
        <w:pStyle w:val="ListNumber"/>
      </w:pPr>
      <w:r>
        <w:t>Real time streaming session based on the RTP protocol for media. A session is established between contacts and multimedia payloads are streamed in real time while the session exists. A session exists from its initiation to its termination.</w:t>
      </w:r>
    </w:p>
    <w:p w14:paraId="271E2E63" w14:textId="77777777" w:rsidR="00FD47F5" w:rsidRDefault="00FD47F5" w:rsidP="00846F7F">
      <w:pPr>
        <w:pStyle w:val="NormalParagraph"/>
        <w:rPr>
          <w:lang w:eastAsia="en-US"/>
        </w:rPr>
      </w:pPr>
      <w:r>
        <w:t>The session may be accepted or rejected by the remote contact. Any type of message may be exchanged between end points.</w:t>
      </w:r>
    </w:p>
    <w:p w14:paraId="4BE6601C" w14:textId="77777777" w:rsidR="00FD47F5" w:rsidRDefault="00FD47F5" w:rsidP="00846F7F">
      <w:pPr>
        <w:pStyle w:val="NormalParagraph"/>
      </w:pPr>
      <w:r>
        <w:t>The API allows:</w:t>
      </w:r>
    </w:p>
    <w:p w14:paraId="6001EB56" w14:textId="77777777" w:rsidR="00FD47F5" w:rsidRDefault="00FD47F5" w:rsidP="00DA4C3E">
      <w:pPr>
        <w:pStyle w:val="ListBullet1"/>
      </w:pPr>
      <w:r>
        <w:lastRenderedPageBreak/>
        <w:t>Initiate a multimedia session for messaging or streaming.</w:t>
      </w:r>
    </w:p>
    <w:p w14:paraId="44AE21ED" w14:textId="77777777" w:rsidR="00FD47F5" w:rsidRDefault="00FD47F5" w:rsidP="00DA4C3E">
      <w:pPr>
        <w:pStyle w:val="ListBullet1"/>
      </w:pPr>
      <w:r>
        <w:t>Accept/reject an incoming session invitation.</w:t>
      </w:r>
    </w:p>
    <w:p w14:paraId="67585936" w14:textId="77777777" w:rsidR="00FD47F5" w:rsidRDefault="00FD47F5" w:rsidP="00DA4C3E">
      <w:pPr>
        <w:pStyle w:val="ListBullet1"/>
      </w:pPr>
      <w:r>
        <w:t>Retrieve the list of sessions using a given feature tag.</w:t>
      </w:r>
    </w:p>
    <w:p w14:paraId="43635DD5" w14:textId="77777777" w:rsidR="00FD47F5" w:rsidRDefault="00FD47F5" w:rsidP="00DA4C3E">
      <w:pPr>
        <w:pStyle w:val="ListBullet1"/>
        <w:rPr>
          <w:lang w:eastAsia="bn-BD"/>
        </w:rPr>
      </w:pPr>
      <w:r>
        <w:t>Terminate a session.</w:t>
      </w:r>
    </w:p>
    <w:p w14:paraId="56139FD3" w14:textId="77777777" w:rsidR="00FD47F5" w:rsidRPr="007C3D32" w:rsidRDefault="00FD47F5" w:rsidP="00846F7F">
      <w:pPr>
        <w:pStyle w:val="NormalParagraph"/>
        <w:rPr>
          <w:color w:val="000000"/>
        </w:rPr>
      </w:pPr>
      <w:r>
        <w:t>For a given service, several sessions may coexist in parallel.</w:t>
      </w:r>
    </w:p>
    <w:p w14:paraId="49E74DA0" w14:textId="77777777" w:rsidR="00FD47F5" w:rsidRPr="007C3D32" w:rsidRDefault="00FD47F5" w:rsidP="00846F7F">
      <w:pPr>
        <w:pStyle w:val="NormalParagraph"/>
      </w:pPr>
      <w:r>
        <w:t>This service API hides:</w:t>
      </w:r>
    </w:p>
    <w:p w14:paraId="4999C326" w14:textId="77777777" w:rsidR="00FD47F5" w:rsidRDefault="00FD47F5" w:rsidP="00DA4C3E">
      <w:pPr>
        <w:pStyle w:val="ListBullet1"/>
      </w:pPr>
      <w:proofErr w:type="gramStart"/>
      <w:r>
        <w:t>the</w:t>
      </w:r>
      <w:proofErr w:type="gramEnd"/>
      <w:r>
        <w:t xml:space="preserve"> SIP signalling complexity and SDP (Session Description Protocol) answer/offer mechanism to negotiate the media exchanged between the two end points.</w:t>
      </w:r>
    </w:p>
    <w:p w14:paraId="2AE06258" w14:textId="77777777" w:rsidR="00FD47F5" w:rsidRDefault="00FD47F5" w:rsidP="00DA4C3E">
      <w:pPr>
        <w:pStyle w:val="ListBullet1"/>
        <w:rPr>
          <w:lang w:eastAsia="bn-BD"/>
        </w:rPr>
      </w:pPr>
      <w:r>
        <w:t>The media protocol (MSRP for messaging and RTP for streaming).</w:t>
      </w:r>
    </w:p>
    <w:p w14:paraId="7D29A621" w14:textId="77777777" w:rsidR="00FD47F5" w:rsidRDefault="00FD47F5" w:rsidP="00846F7F">
      <w:pPr>
        <w:pStyle w:val="NormalParagraph"/>
      </w:pPr>
      <w:r>
        <w:t>Thanks to this API, any application can implement a new RCS/IMS service on top of the RCS background service which maintains a single attachment to the RCS/IMS platform and utilizes common IMS procedures (e.g. authentication) for services implemented on top of it.</w:t>
      </w:r>
    </w:p>
    <w:p w14:paraId="41D729DD" w14:textId="77777777" w:rsidR="00FD47F5" w:rsidRDefault="00FD47F5" w:rsidP="00846F7F">
      <w:pPr>
        <w:pStyle w:val="NormalParagraph"/>
      </w:pPr>
      <w:r>
        <w:t>Each new RCS/IMS service is associated to a service ID:</w:t>
      </w:r>
    </w:p>
    <w:p w14:paraId="766DD015" w14:textId="77777777" w:rsidR="00FD47F5" w:rsidRDefault="00FD47F5" w:rsidP="00DA4C3E">
      <w:pPr>
        <w:pStyle w:val="ListBullet1"/>
      </w:pPr>
      <w:r>
        <w:t>The service ID is used to define a new capability (see Capability API) and to share it with others remote contacts.</w:t>
      </w:r>
    </w:p>
    <w:p w14:paraId="6DD4BCCC" w14:textId="77777777" w:rsidR="00FD47F5" w:rsidRDefault="00FD47F5" w:rsidP="00DA4C3E">
      <w:pPr>
        <w:pStyle w:val="ListBullet1"/>
      </w:pPr>
      <w:r>
        <w:t>The service ID is used to identify the service in the device (for incoming and outgoing request), but also on the platform side (e.g. to trigger an Application server).</w:t>
      </w:r>
    </w:p>
    <w:p w14:paraId="155BD207" w14:textId="77777777" w:rsidR="00FD47F5" w:rsidRPr="007C3D32" w:rsidRDefault="00FD47F5" w:rsidP="00FD47F5">
      <w:pPr>
        <w:pStyle w:val="Heading4"/>
        <w:numPr>
          <w:ilvl w:val="3"/>
          <w:numId w:val="38"/>
        </w:numPr>
        <w:suppressAutoHyphens/>
        <w:rPr>
          <w:rFonts w:eastAsia="Arial"/>
          <w:color w:val="000000"/>
        </w:rPr>
      </w:pPr>
      <w:r>
        <w:t>Package</w:t>
      </w:r>
    </w:p>
    <w:p w14:paraId="7E950A04" w14:textId="77777777" w:rsidR="00FD47F5" w:rsidRPr="007C3D32" w:rsidRDefault="00FD47F5" w:rsidP="00DA4C3E">
      <w:pPr>
        <w:pStyle w:val="NormalParagraph"/>
        <w:autoSpaceDE w:val="0"/>
        <w:spacing w:before="120" w:after="0"/>
        <w:jc w:val="both"/>
      </w:pPr>
      <w:r>
        <w:rPr>
          <w:rFonts w:eastAsia="Arial" w:cs="SimSun"/>
          <w:color w:val="000000"/>
          <w:lang w:eastAsia="en-US"/>
        </w:rPr>
        <w:t xml:space="preserve">Package name </w:t>
      </w:r>
      <w:r>
        <w:rPr>
          <w:rFonts w:eastAsia="Arial" w:cs="SimSun"/>
          <w:b/>
          <w:bCs/>
          <w:color w:val="000000"/>
          <w:lang w:eastAsia="en-US"/>
        </w:rPr>
        <w:t>com.gsma.services.rcs.extension</w:t>
      </w:r>
    </w:p>
    <w:p w14:paraId="36AE337D" w14:textId="77777777" w:rsidR="00FD47F5" w:rsidRPr="007C3D32" w:rsidRDefault="00FD47F5" w:rsidP="00FD47F5">
      <w:pPr>
        <w:pStyle w:val="Heading4"/>
        <w:numPr>
          <w:ilvl w:val="3"/>
          <w:numId w:val="38"/>
        </w:numPr>
        <w:suppressAutoHyphens/>
        <w:rPr>
          <w:rFonts w:eastAsia="Arial"/>
          <w:color w:val="000000"/>
        </w:rPr>
      </w:pPr>
      <w:r>
        <w:t>Methods and Callbacks</w:t>
      </w:r>
    </w:p>
    <w:p w14:paraId="53FA1BF3" w14:textId="77777777" w:rsidR="00FD47F5" w:rsidRDefault="00FD47F5" w:rsidP="00DA4C3E">
      <w:pPr>
        <w:pStyle w:val="NormalParagraph"/>
        <w:autoSpaceDE w:val="0"/>
        <w:spacing w:before="120" w:after="0"/>
        <w:jc w:val="both"/>
      </w:pPr>
      <w:r>
        <w:rPr>
          <w:rFonts w:eastAsia="Arial" w:cs="SimSun"/>
          <w:color w:val="000000"/>
          <w:lang w:eastAsia="bn-BD"/>
        </w:rPr>
        <w:t>Class</w:t>
      </w:r>
      <w:r>
        <w:rPr>
          <w:rFonts w:eastAsia="Arial" w:cs="SimSun"/>
          <w:b/>
          <w:bCs/>
          <w:color w:val="000000"/>
          <w:lang w:eastAsia="bn-BD"/>
        </w:rPr>
        <w:t xml:space="preserve"> MultimediaSessionService:</w:t>
      </w:r>
    </w:p>
    <w:p w14:paraId="3D0F1571" w14:textId="77777777" w:rsidR="00FD47F5" w:rsidRDefault="00FD47F5" w:rsidP="00846F7F">
      <w:pPr>
        <w:pStyle w:val="NormalParagraph"/>
        <w:rPr>
          <w:rFonts w:eastAsia="Arial" w:cs="SimSun"/>
          <w:color w:val="000000"/>
          <w:lang w:eastAsia="bn-BD"/>
        </w:rPr>
      </w:pPr>
      <w:r>
        <w:t>This class offers the main entry point to initiate and manage new and existing multimedia sessions. Several applications may connect/disconnect to the API.</w:t>
      </w:r>
    </w:p>
    <w:p w14:paraId="1BB0880B"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connects to the API.</w:t>
      </w:r>
    </w:p>
    <w:p w14:paraId="5E5FC178" w14:textId="77777777" w:rsidR="00FD47F5" w:rsidRDefault="00FD47F5" w:rsidP="00DA4C3E">
      <w:pPr>
        <w:pStyle w:val="ASN1Code"/>
        <w:ind w:left="680"/>
        <w:rPr>
          <w:color w:val="000000"/>
        </w:rPr>
      </w:pPr>
      <w:proofErr w:type="gramStart"/>
      <w:r>
        <w:rPr>
          <w:color w:val="000000"/>
        </w:rPr>
        <w:t>void</w:t>
      </w:r>
      <w:proofErr w:type="gramEnd"/>
      <w:r>
        <w:rPr>
          <w:color w:val="000000"/>
        </w:rPr>
        <w:t xml:space="preserve"> connect()</w:t>
      </w:r>
    </w:p>
    <w:p w14:paraId="1A8E10A2" w14:textId="77777777" w:rsidR="00FD47F5" w:rsidRDefault="00FD47F5" w:rsidP="00DA4C3E">
      <w:pPr>
        <w:pStyle w:val="ASN1Code"/>
        <w:ind w:left="680"/>
        <w:rPr>
          <w:color w:val="000000"/>
        </w:rPr>
      </w:pPr>
    </w:p>
    <w:p w14:paraId="5720C9E0"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disconnects from the API.</w:t>
      </w:r>
    </w:p>
    <w:p w14:paraId="1FED8AF7" w14:textId="77777777" w:rsidR="00FD47F5" w:rsidRDefault="00FD47F5" w:rsidP="00DA4C3E">
      <w:pPr>
        <w:pStyle w:val="ASN1Code"/>
        <w:spacing w:after="200"/>
        <w:ind w:left="720"/>
        <w:rPr>
          <w:color w:val="000000"/>
        </w:rPr>
      </w:pPr>
      <w:proofErr w:type="gramStart"/>
      <w:r>
        <w:rPr>
          <w:color w:val="000000"/>
        </w:rPr>
        <w:t>void</w:t>
      </w:r>
      <w:proofErr w:type="gramEnd"/>
      <w:r>
        <w:rPr>
          <w:color w:val="000000"/>
        </w:rPr>
        <w:t xml:space="preserve"> disconnect()</w:t>
      </w:r>
    </w:p>
    <w:p w14:paraId="76F8F17B"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 xml:space="preserve">Method: </w:t>
      </w:r>
      <w:r>
        <w:t>Returns the configuration of the multimedia session service.</w:t>
      </w:r>
    </w:p>
    <w:p w14:paraId="4754EE06" w14:textId="77777777" w:rsidR="00FD47F5" w:rsidRDefault="00FD47F5" w:rsidP="00DA4C3E">
      <w:pPr>
        <w:pStyle w:val="ASN1Code"/>
        <w:spacing w:after="200"/>
        <w:ind w:left="720"/>
        <w:rPr>
          <w:color w:val="000000"/>
        </w:rPr>
      </w:pPr>
      <w:r>
        <w:rPr>
          <w:color w:val="000000"/>
        </w:rPr>
        <w:t xml:space="preserve">MultimediaSessionServiceConfiguration </w:t>
      </w:r>
      <w:proofErr w:type="gramStart"/>
      <w:r>
        <w:rPr>
          <w:color w:val="000000"/>
        </w:rPr>
        <w:t>getConfiguration()</w:t>
      </w:r>
      <w:proofErr w:type="gramEnd"/>
    </w:p>
    <w:p w14:paraId="203C3D37"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list of messaging sessions in progress associated to a given service ID.</w:t>
      </w:r>
    </w:p>
    <w:p w14:paraId="42052313" w14:textId="77777777" w:rsidR="00FD47F5" w:rsidRDefault="00FD47F5" w:rsidP="00DA4C3E">
      <w:pPr>
        <w:pStyle w:val="ASN1Code"/>
        <w:ind w:left="680"/>
        <w:rPr>
          <w:color w:val="000000"/>
        </w:rPr>
      </w:pPr>
      <w:r>
        <w:rPr>
          <w:color w:val="000000"/>
        </w:rPr>
        <w:t xml:space="preserve">Set&lt;MultimediaMessagingSession&gt; </w:t>
      </w:r>
      <w:proofErr w:type="gramStart"/>
      <w:r>
        <w:rPr>
          <w:color w:val="000000"/>
        </w:rPr>
        <w:t>getMessagingSessions(</w:t>
      </w:r>
      <w:proofErr w:type="gramEnd"/>
      <w:r>
        <w:rPr>
          <w:color w:val="000000"/>
        </w:rPr>
        <w:t>String serviceId)</w:t>
      </w:r>
    </w:p>
    <w:p w14:paraId="5A1F5D4D" w14:textId="77777777" w:rsidR="00FD47F5" w:rsidRDefault="00FD47F5" w:rsidP="00DA4C3E">
      <w:pPr>
        <w:pStyle w:val="ASN1Code"/>
        <w:ind w:left="680"/>
        <w:rPr>
          <w:color w:val="000000"/>
        </w:rPr>
      </w:pPr>
    </w:p>
    <w:p w14:paraId="004B452B"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a messaging session in progress from its unique session ID.</w:t>
      </w:r>
    </w:p>
    <w:p w14:paraId="62A92F34" w14:textId="77777777" w:rsidR="00FD47F5" w:rsidRDefault="00FD47F5" w:rsidP="00DA4C3E">
      <w:pPr>
        <w:pStyle w:val="ASN1Code"/>
        <w:ind w:left="680"/>
        <w:rPr>
          <w:color w:val="000000"/>
        </w:rPr>
      </w:pPr>
      <w:r>
        <w:rPr>
          <w:color w:val="000000"/>
        </w:rPr>
        <w:lastRenderedPageBreak/>
        <w:t xml:space="preserve">MultimediaMessagingSession </w:t>
      </w:r>
      <w:proofErr w:type="gramStart"/>
      <w:r>
        <w:rPr>
          <w:color w:val="000000"/>
        </w:rPr>
        <w:t>getMessagingSession(</w:t>
      </w:r>
      <w:proofErr w:type="gramEnd"/>
      <w:r>
        <w:rPr>
          <w:color w:val="000000"/>
        </w:rPr>
        <w:t>String sessionId)</w:t>
      </w:r>
    </w:p>
    <w:p w14:paraId="0F84BAA8" w14:textId="77777777" w:rsidR="00FD47F5" w:rsidRDefault="00FD47F5" w:rsidP="00DA4C3E">
      <w:pPr>
        <w:pStyle w:val="ASN1Code"/>
        <w:ind w:left="680"/>
        <w:rPr>
          <w:color w:val="000000"/>
        </w:rPr>
      </w:pPr>
    </w:p>
    <w:p w14:paraId="71F97BF2"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initiate a new multimedia session for real time messaging with a remote contact and for a given service. The messages exchanged in real time during the session may be from any type.</w:t>
      </w:r>
    </w:p>
    <w:p w14:paraId="0B14E69B" w14:textId="77777777" w:rsidR="00FD47F5" w:rsidRDefault="00FD47F5" w:rsidP="00DA4C3E">
      <w:pPr>
        <w:pStyle w:val="ASN1Code"/>
        <w:ind w:left="680"/>
        <w:rPr>
          <w:color w:val="000000"/>
        </w:rPr>
      </w:pPr>
      <w:r>
        <w:rPr>
          <w:color w:val="000000"/>
        </w:rPr>
        <w:t xml:space="preserve">MultimediaSession </w:t>
      </w:r>
      <w:proofErr w:type="gramStart"/>
      <w:r>
        <w:rPr>
          <w:color w:val="000000"/>
        </w:rPr>
        <w:t>initiateMessagingSession(</w:t>
      </w:r>
      <w:proofErr w:type="gramEnd"/>
      <w:r>
        <w:rPr>
          <w:color w:val="000000"/>
        </w:rPr>
        <w:t xml:space="preserve">String serviceId, </w:t>
      </w:r>
      <w:r>
        <w:rPr>
          <w:color w:val="000000"/>
          <w:szCs w:val="20"/>
        </w:rPr>
        <w:t>ContactId</w:t>
      </w:r>
      <w:r>
        <w:rPr>
          <w:color w:val="000000"/>
        </w:rPr>
        <w:t xml:space="preserve"> contact)</w:t>
      </w:r>
    </w:p>
    <w:p w14:paraId="3BDF8D2B" w14:textId="77777777" w:rsidR="00FD47F5" w:rsidRDefault="00FD47F5" w:rsidP="00DA4C3E">
      <w:pPr>
        <w:pStyle w:val="ASN1Code"/>
        <w:ind w:left="680"/>
        <w:rPr>
          <w:color w:val="000000"/>
        </w:rPr>
      </w:pPr>
    </w:p>
    <w:p w14:paraId="0A3781B1"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initiate a new multimedia session for real time messaging with a remote contact and for a given service. The messages exchanged in real time during the session are specified by the parameter accept-types and accept-wrapped-types.</w:t>
      </w:r>
    </w:p>
    <w:p w14:paraId="0E771954" w14:textId="77777777" w:rsidR="00FD47F5" w:rsidRDefault="00FD47F5" w:rsidP="00DA4C3E">
      <w:pPr>
        <w:pStyle w:val="ASN1Code"/>
        <w:ind w:left="680"/>
        <w:rPr>
          <w:color w:val="000000"/>
        </w:rPr>
      </w:pPr>
      <w:r>
        <w:rPr>
          <w:color w:val="000000"/>
        </w:rPr>
        <w:t xml:space="preserve">MultimediaSession </w:t>
      </w:r>
      <w:proofErr w:type="gramStart"/>
      <w:r>
        <w:rPr>
          <w:color w:val="000000"/>
        </w:rPr>
        <w:t>initiateMessagingSession(</w:t>
      </w:r>
      <w:proofErr w:type="gramEnd"/>
      <w:r>
        <w:rPr>
          <w:color w:val="000000"/>
        </w:rPr>
        <w:t xml:space="preserve">String serviceId, </w:t>
      </w:r>
      <w:r>
        <w:rPr>
          <w:color w:val="000000"/>
          <w:szCs w:val="20"/>
        </w:rPr>
        <w:t>ContactId</w:t>
      </w:r>
      <w:r>
        <w:rPr>
          <w:color w:val="000000"/>
        </w:rPr>
        <w:t xml:space="preserve"> contact, String[] acceptType, String[] acceptWrappedType)</w:t>
      </w:r>
    </w:p>
    <w:p w14:paraId="0A135D92" w14:textId="77777777" w:rsidR="00FD47F5" w:rsidRDefault="00FD47F5" w:rsidP="00DA4C3E">
      <w:pPr>
        <w:pStyle w:val="ASN1Code"/>
        <w:ind w:left="680"/>
        <w:rPr>
          <w:color w:val="000000"/>
        </w:rPr>
      </w:pPr>
    </w:p>
    <w:p w14:paraId="23F96A68" w14:textId="77777777" w:rsidR="00FD47F5" w:rsidRDefault="00FD47F5" w:rsidP="00FD47F5">
      <w:pPr>
        <w:pStyle w:val="ListBullet1"/>
        <w:numPr>
          <w:ilvl w:val="0"/>
          <w:numId w:val="54"/>
        </w:numPr>
        <w:tabs>
          <w:tab w:val="clear" w:pos="680"/>
        </w:tabs>
        <w:suppressAutoHyphens/>
        <w:contextualSpacing w:val="0"/>
        <w:rPr>
          <w:color w:val="000000"/>
        </w:rPr>
      </w:pPr>
      <w:r>
        <w:rPr>
          <w:color w:val="000000"/>
        </w:rPr>
        <w:t>Method: send an instant multimedia message to a remote contact and for a given service. The content takes part of the message invitation, so any multimedia media session is needed to exchange the content here.</w:t>
      </w:r>
    </w:p>
    <w:p w14:paraId="3273CC62" w14:textId="77777777" w:rsidR="00FD47F5" w:rsidRDefault="00FD47F5" w:rsidP="00DA4C3E">
      <w:pPr>
        <w:pStyle w:val="ASN1Code"/>
        <w:ind w:left="680"/>
        <w:rPr>
          <w:color w:val="000000"/>
        </w:rPr>
      </w:pPr>
      <w:proofErr w:type="gramStart"/>
      <w:r>
        <w:rPr>
          <w:color w:val="000000"/>
        </w:rPr>
        <w:t>void</w:t>
      </w:r>
      <w:proofErr w:type="gramEnd"/>
      <w:r>
        <w:rPr>
          <w:color w:val="000000"/>
        </w:rPr>
        <w:t xml:space="preserve"> sendInstantMultimediaMessage(String serviceId, </w:t>
      </w:r>
      <w:r>
        <w:rPr>
          <w:color w:val="000000"/>
          <w:szCs w:val="20"/>
        </w:rPr>
        <w:t>ContactId</w:t>
      </w:r>
      <w:r>
        <w:rPr>
          <w:color w:val="000000"/>
        </w:rPr>
        <w:t xml:space="preserve"> contact, byte[] content, String contentType)</w:t>
      </w:r>
    </w:p>
    <w:p w14:paraId="1F7492B6" w14:textId="77777777" w:rsidR="00FD47F5" w:rsidRDefault="00FD47F5" w:rsidP="00DA4C3E">
      <w:pPr>
        <w:pStyle w:val="ASN1Code"/>
        <w:ind w:left="680"/>
        <w:rPr>
          <w:color w:val="000000"/>
        </w:rPr>
      </w:pPr>
    </w:p>
    <w:p w14:paraId="562D120E" w14:textId="79A15E54" w:rsidR="00FD47F5" w:rsidDel="00BC0512" w:rsidRDefault="00FD47F5" w:rsidP="00FD47F5">
      <w:pPr>
        <w:pStyle w:val="ListBullet1"/>
        <w:numPr>
          <w:ilvl w:val="0"/>
          <w:numId w:val="54"/>
        </w:numPr>
        <w:tabs>
          <w:tab w:val="clear" w:pos="680"/>
        </w:tabs>
        <w:suppressAutoHyphens/>
        <w:contextualSpacing w:val="0"/>
        <w:rPr>
          <w:del w:id="353" w:author="E Ersoz" w:date="2016-02-08T09:43:00Z"/>
          <w:color w:val="000000"/>
        </w:rPr>
      </w:pPr>
      <w:del w:id="354" w:author="E Ersoz" w:date="2016-02-08T09:43:00Z">
        <w:r w:rsidDel="00BC0512">
          <w:rPr>
            <w:color w:val="000000"/>
          </w:rPr>
          <w:delText>Method: set inactivity timeout of the multimedia session. Timeout in milliseconds.</w:delText>
        </w:r>
      </w:del>
    </w:p>
    <w:p w14:paraId="1A1A76EF" w14:textId="3EACB8AC" w:rsidR="00FD47F5" w:rsidDel="00BC0512" w:rsidRDefault="00FD47F5" w:rsidP="00DA4C3E">
      <w:pPr>
        <w:pStyle w:val="ASN1Code"/>
        <w:ind w:left="680"/>
        <w:rPr>
          <w:del w:id="355" w:author="E Ersoz" w:date="2016-02-08T09:43:00Z"/>
          <w:color w:val="000000"/>
        </w:rPr>
      </w:pPr>
      <w:del w:id="356" w:author="E Ersoz" w:date="2016-02-08T09:43:00Z">
        <w:r w:rsidDel="00BC0512">
          <w:rPr>
            <w:color w:val="000000"/>
          </w:rPr>
          <w:delText>void setInactivityTimeout(long timeout)</w:delText>
        </w:r>
      </w:del>
    </w:p>
    <w:p w14:paraId="04516C1F" w14:textId="03357794" w:rsidR="00FD47F5" w:rsidDel="00BC0512" w:rsidRDefault="00FD47F5" w:rsidP="00DA4C3E">
      <w:pPr>
        <w:pStyle w:val="ASN1Code"/>
        <w:ind w:left="680"/>
        <w:rPr>
          <w:del w:id="357" w:author="E Ersoz" w:date="2016-02-08T09:44:00Z"/>
          <w:color w:val="000000"/>
        </w:rPr>
      </w:pPr>
    </w:p>
    <w:p w14:paraId="42AD84B4"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list of streaming sessions in progress associated to a given service ID.</w:t>
      </w:r>
    </w:p>
    <w:p w14:paraId="15C8C403" w14:textId="77777777" w:rsidR="00FD47F5" w:rsidRDefault="00FD47F5" w:rsidP="00DA4C3E">
      <w:pPr>
        <w:pStyle w:val="ASN1Code"/>
        <w:ind w:left="680"/>
        <w:rPr>
          <w:color w:val="000000"/>
        </w:rPr>
      </w:pPr>
      <w:r>
        <w:rPr>
          <w:color w:val="000000"/>
        </w:rPr>
        <w:t xml:space="preserve">Set&lt;MultimediaStreamingSession&gt; </w:t>
      </w:r>
      <w:proofErr w:type="gramStart"/>
      <w:r>
        <w:rPr>
          <w:color w:val="000000"/>
        </w:rPr>
        <w:t>getStreamingSessions(</w:t>
      </w:r>
      <w:proofErr w:type="gramEnd"/>
      <w:r>
        <w:rPr>
          <w:color w:val="000000"/>
        </w:rPr>
        <w:t>String serviceId)</w:t>
      </w:r>
    </w:p>
    <w:p w14:paraId="521459AA" w14:textId="77777777" w:rsidR="00FD47F5" w:rsidRDefault="00FD47F5" w:rsidP="00DA4C3E">
      <w:pPr>
        <w:pStyle w:val="ASN1Code"/>
        <w:ind w:left="680"/>
        <w:rPr>
          <w:color w:val="000000"/>
        </w:rPr>
      </w:pPr>
    </w:p>
    <w:p w14:paraId="71C0BFE6"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a streaming session in progress from its unique session ID.</w:t>
      </w:r>
    </w:p>
    <w:p w14:paraId="0A8EBF0A" w14:textId="77777777" w:rsidR="00FD47F5" w:rsidRDefault="00FD47F5" w:rsidP="00DA4C3E">
      <w:pPr>
        <w:pStyle w:val="ASN1Code"/>
        <w:ind w:left="680"/>
        <w:rPr>
          <w:color w:val="000000"/>
        </w:rPr>
      </w:pPr>
      <w:r>
        <w:rPr>
          <w:color w:val="000000"/>
        </w:rPr>
        <w:t xml:space="preserve">MultimediaStreamingSession </w:t>
      </w:r>
      <w:proofErr w:type="gramStart"/>
      <w:r>
        <w:rPr>
          <w:color w:val="000000"/>
        </w:rPr>
        <w:t>getStreamingSession(</w:t>
      </w:r>
      <w:proofErr w:type="gramEnd"/>
      <w:r>
        <w:rPr>
          <w:color w:val="000000"/>
        </w:rPr>
        <w:t>String sessionId)</w:t>
      </w:r>
    </w:p>
    <w:p w14:paraId="21438613" w14:textId="77777777" w:rsidR="00FD47F5" w:rsidRDefault="00FD47F5" w:rsidP="00DA4C3E">
      <w:pPr>
        <w:pStyle w:val="ASN1Code"/>
        <w:ind w:left="680"/>
        <w:rPr>
          <w:color w:val="000000"/>
        </w:rPr>
      </w:pPr>
    </w:p>
    <w:p w14:paraId="367B5D85" w14:textId="7F6EFE23" w:rsidR="00FD47F5" w:rsidRDefault="00FD47F5" w:rsidP="00FD47F5">
      <w:pPr>
        <w:pStyle w:val="ListBullet1"/>
        <w:numPr>
          <w:ilvl w:val="0"/>
          <w:numId w:val="24"/>
        </w:numPr>
        <w:tabs>
          <w:tab w:val="clear" w:pos="680"/>
        </w:tabs>
        <w:suppressAutoHyphens/>
        <w:contextualSpacing w:val="0"/>
        <w:rPr>
          <w:color w:val="000000"/>
        </w:rPr>
      </w:pPr>
      <w:r>
        <w:rPr>
          <w:color w:val="000000"/>
        </w:rPr>
        <w:t>Method</w:t>
      </w:r>
      <w:ins w:id="358" w:author="E Ersoz" w:date="2016-02-08T09:44:00Z">
        <w:r w:rsidR="00BC0512">
          <w:rPr>
            <w:color w:val="000000"/>
          </w:rPr>
          <w:t xml:space="preserve"> (deprecated)</w:t>
        </w:r>
      </w:ins>
      <w:r>
        <w:rPr>
          <w:color w:val="000000"/>
        </w:rPr>
        <w:t>: initiate a new multimedia session for real time streaming with a remote contact and for a given service. The payloads exchanged in real time during the session may be from any type.</w:t>
      </w:r>
    </w:p>
    <w:p w14:paraId="35BF9042" w14:textId="77777777" w:rsidR="00FD47F5" w:rsidRDefault="00FD47F5" w:rsidP="00DA4C3E">
      <w:pPr>
        <w:pStyle w:val="ASN1Code"/>
        <w:ind w:left="680"/>
        <w:rPr>
          <w:color w:val="000000"/>
        </w:rPr>
      </w:pPr>
      <w:r>
        <w:rPr>
          <w:color w:val="000000"/>
        </w:rPr>
        <w:t xml:space="preserve">MultimediaSession </w:t>
      </w:r>
      <w:proofErr w:type="gramStart"/>
      <w:r>
        <w:rPr>
          <w:color w:val="000000"/>
        </w:rPr>
        <w:t>initiateStreamingSession(</w:t>
      </w:r>
      <w:proofErr w:type="gramEnd"/>
      <w:r>
        <w:rPr>
          <w:color w:val="000000"/>
        </w:rPr>
        <w:t>String serviceId, ContactId contact)</w:t>
      </w:r>
    </w:p>
    <w:p w14:paraId="110DFEC2" w14:textId="77777777" w:rsidR="00FD47F5" w:rsidRDefault="00FD47F5" w:rsidP="00DA4C3E">
      <w:pPr>
        <w:pStyle w:val="ASN1Code"/>
        <w:ind w:left="680"/>
        <w:rPr>
          <w:color w:val="000000"/>
        </w:rPr>
      </w:pPr>
    </w:p>
    <w:p w14:paraId="5F2F12C6" w14:textId="77777777" w:rsidR="00BC0512" w:rsidRDefault="00BC0512" w:rsidP="00BC0512">
      <w:pPr>
        <w:pStyle w:val="ListBullet1"/>
        <w:numPr>
          <w:ilvl w:val="0"/>
          <w:numId w:val="24"/>
        </w:numPr>
        <w:tabs>
          <w:tab w:val="clear" w:pos="680"/>
        </w:tabs>
        <w:suppressAutoHyphens/>
        <w:contextualSpacing w:val="0"/>
        <w:rPr>
          <w:ins w:id="359" w:author="E Ersoz" w:date="2016-02-08T09:44:00Z"/>
          <w:color w:val="000000"/>
        </w:rPr>
      </w:pPr>
      <w:ins w:id="360" w:author="E Ersoz" w:date="2016-02-08T09:44:00Z">
        <w:r>
          <w:rPr>
            <w:color w:val="000000"/>
          </w:rPr>
          <w:t>Method: initiate a new multimedia session for real time streaming with a remote contact for a given service and with a given encoding.</w:t>
        </w:r>
      </w:ins>
    </w:p>
    <w:p w14:paraId="3423C408" w14:textId="5B243A4D" w:rsidR="00BC0512" w:rsidRDefault="00BC0512" w:rsidP="007F7DAB">
      <w:pPr>
        <w:pStyle w:val="ASN1Code"/>
        <w:ind w:left="680"/>
        <w:rPr>
          <w:ins w:id="361" w:author="E Ersoz" w:date="2016-02-08T09:44:00Z"/>
          <w:color w:val="000000"/>
        </w:rPr>
      </w:pPr>
      <w:ins w:id="362" w:author="E Ersoz" w:date="2016-02-08T09:44:00Z">
        <w:r>
          <w:rPr>
            <w:color w:val="000000"/>
          </w:rPr>
          <w:t xml:space="preserve">MultimediaSession </w:t>
        </w:r>
        <w:proofErr w:type="gramStart"/>
        <w:r>
          <w:rPr>
            <w:color w:val="000000"/>
          </w:rPr>
          <w:t>initiateStreamingSession(</w:t>
        </w:r>
        <w:proofErr w:type="gramEnd"/>
        <w:r>
          <w:rPr>
            <w:color w:val="000000"/>
          </w:rPr>
          <w:t>String serviceId, ContactId contact, String encoding)</w:t>
        </w:r>
      </w:ins>
    </w:p>
    <w:p w14:paraId="17DD7C2F" w14:textId="77777777" w:rsidR="00BC0512" w:rsidRDefault="00BC0512" w:rsidP="007F7DAB">
      <w:pPr>
        <w:pStyle w:val="ASN1Code"/>
        <w:ind w:left="680"/>
        <w:rPr>
          <w:ins w:id="363" w:author="E Ersoz" w:date="2016-02-08T09:44:00Z"/>
          <w:color w:val="000000"/>
        </w:rPr>
      </w:pPr>
    </w:p>
    <w:p w14:paraId="60F31697"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adds a new multimedia messaging session listener.</w:t>
      </w:r>
    </w:p>
    <w:p w14:paraId="68B68EF2" w14:textId="77777777" w:rsidR="00FD47F5" w:rsidRDefault="00FD47F5" w:rsidP="00DA4C3E">
      <w:pPr>
        <w:pStyle w:val="ASN1Code"/>
        <w:ind w:left="680"/>
        <w:rPr>
          <w:color w:val="000000"/>
        </w:rPr>
      </w:pPr>
      <w:r>
        <w:rPr>
          <w:color w:val="000000"/>
        </w:rPr>
        <w:t xml:space="preserve">Void </w:t>
      </w:r>
      <w:proofErr w:type="gramStart"/>
      <w:r>
        <w:rPr>
          <w:color w:val="000000"/>
        </w:rPr>
        <w:t>addEventListener(</w:t>
      </w:r>
      <w:proofErr w:type="gramEnd"/>
      <w:r>
        <w:rPr>
          <w:color w:val="000000"/>
        </w:rPr>
        <w:t>MultimediaMessagingSessionListener listener)</w:t>
      </w:r>
    </w:p>
    <w:p w14:paraId="3E96CFED" w14:textId="77777777" w:rsidR="00FD47F5" w:rsidRDefault="00FD47F5" w:rsidP="00DA4C3E">
      <w:pPr>
        <w:pStyle w:val="ASN1Code"/>
        <w:ind w:left="680"/>
        <w:rPr>
          <w:color w:val="000000"/>
        </w:rPr>
      </w:pPr>
    </w:p>
    <w:p w14:paraId="3AB39429" w14:textId="77777777" w:rsidR="00FD47F5" w:rsidRPr="00B8745C" w:rsidRDefault="00FD47F5" w:rsidP="00FD47F5">
      <w:pPr>
        <w:pStyle w:val="ListBullet1"/>
        <w:numPr>
          <w:ilvl w:val="0"/>
          <w:numId w:val="24"/>
        </w:numPr>
        <w:tabs>
          <w:tab w:val="clear" w:pos="680"/>
        </w:tabs>
        <w:suppressAutoHyphens/>
        <w:contextualSpacing w:val="0"/>
        <w:rPr>
          <w:color w:val="000000"/>
        </w:rPr>
      </w:pPr>
      <w:r w:rsidRPr="00B8745C">
        <w:rPr>
          <w:color w:val="000000"/>
        </w:rPr>
        <w:t>Method: removes a multimedia messaging session listener</w:t>
      </w:r>
      <w:r>
        <w:rPr>
          <w:color w:val="000000"/>
        </w:rPr>
        <w:t>.</w:t>
      </w:r>
    </w:p>
    <w:p w14:paraId="1647B34D" w14:textId="77777777" w:rsidR="00FD47F5" w:rsidRPr="007C3D32" w:rsidRDefault="00FD47F5" w:rsidP="00DA4C3E">
      <w:pPr>
        <w:pStyle w:val="ASN1Code"/>
        <w:ind w:left="680"/>
        <w:rPr>
          <w:color w:val="000000"/>
        </w:rPr>
      </w:pPr>
      <w:proofErr w:type="gramStart"/>
      <w:r>
        <w:rPr>
          <w:rFonts w:eastAsia="Arial" w:cs="SimSun"/>
          <w:color w:val="000000"/>
          <w:lang w:eastAsia="bn-BD"/>
        </w:rPr>
        <w:t>void</w:t>
      </w:r>
      <w:proofErr w:type="gramEnd"/>
      <w:r>
        <w:rPr>
          <w:rFonts w:eastAsia="Arial" w:cs="SimSun"/>
          <w:color w:val="000000"/>
          <w:lang w:eastAsia="bn-BD"/>
        </w:rPr>
        <w:t xml:space="preserve"> </w:t>
      </w:r>
      <w:r w:rsidRPr="007C3D32">
        <w:rPr>
          <w:color w:val="000000"/>
        </w:rPr>
        <w:t>removeEventListener</w:t>
      </w:r>
      <w:r>
        <w:rPr>
          <w:rFonts w:eastAsia="Arial" w:cs="SimSun"/>
          <w:color w:val="000000"/>
          <w:szCs w:val="20"/>
          <w:lang w:eastAsia="bn-BD"/>
        </w:rPr>
        <w:t>(MultimediaMessagingSessionListener listener)</w:t>
      </w:r>
    </w:p>
    <w:p w14:paraId="57B6529C" w14:textId="77777777" w:rsidR="00FD47F5" w:rsidRPr="007C3D32" w:rsidRDefault="00FD47F5" w:rsidP="00DA4C3E">
      <w:pPr>
        <w:pStyle w:val="ASN1Code"/>
        <w:ind w:left="680"/>
        <w:rPr>
          <w:color w:val="000000"/>
        </w:rPr>
      </w:pPr>
    </w:p>
    <w:p w14:paraId="088C0903" w14:textId="77777777" w:rsidR="00FD47F5" w:rsidRDefault="00FD47F5" w:rsidP="00FD47F5">
      <w:pPr>
        <w:pStyle w:val="ListBullet1"/>
        <w:numPr>
          <w:ilvl w:val="0"/>
          <w:numId w:val="24"/>
        </w:numPr>
        <w:tabs>
          <w:tab w:val="clear" w:pos="680"/>
        </w:tabs>
        <w:suppressAutoHyphens/>
        <w:contextualSpacing w:val="0"/>
        <w:rPr>
          <w:rFonts w:eastAsia="Arial" w:cs="SimSun"/>
          <w:color w:val="000000"/>
          <w:lang w:eastAsia="bn-BD"/>
        </w:rPr>
      </w:pPr>
      <w:r>
        <w:rPr>
          <w:color w:val="000000"/>
        </w:rPr>
        <w:t>Method: adds a new multimedia streaming session listener.</w:t>
      </w:r>
    </w:p>
    <w:p w14:paraId="7F425F80" w14:textId="77777777" w:rsidR="00FD47F5" w:rsidRDefault="00FD47F5" w:rsidP="00DA4C3E">
      <w:pPr>
        <w:pStyle w:val="ASN1Code"/>
        <w:ind w:left="680"/>
        <w:rPr>
          <w:rFonts w:eastAsia="Arial" w:cs="SimSun"/>
          <w:color w:val="000000"/>
          <w:lang w:eastAsia="bn-BD"/>
        </w:rPr>
      </w:pPr>
      <w:proofErr w:type="gramStart"/>
      <w:r>
        <w:rPr>
          <w:rFonts w:eastAsia="Arial" w:cs="SimSun"/>
          <w:color w:val="000000"/>
          <w:lang w:eastAsia="bn-BD"/>
        </w:rPr>
        <w:t>void</w:t>
      </w:r>
      <w:proofErr w:type="gramEnd"/>
      <w:r>
        <w:rPr>
          <w:rFonts w:eastAsia="Arial" w:cs="SimSun"/>
          <w:color w:val="000000"/>
          <w:lang w:eastAsia="bn-BD"/>
        </w:rPr>
        <w:t xml:space="preserve"> </w:t>
      </w:r>
      <w:r>
        <w:t>addEventListener</w:t>
      </w:r>
      <w:r>
        <w:rPr>
          <w:rFonts w:eastAsia="Arial" w:cs="SimSun"/>
          <w:color w:val="000000"/>
          <w:lang w:eastAsia="bn-BD"/>
        </w:rPr>
        <w:t>(MultimediaStreamingSessionListener listener)</w:t>
      </w:r>
    </w:p>
    <w:p w14:paraId="3056A02C" w14:textId="77777777" w:rsidR="00FD47F5" w:rsidRDefault="00FD47F5" w:rsidP="00DA4C3E">
      <w:pPr>
        <w:pStyle w:val="ASN1Code"/>
        <w:ind w:left="680"/>
        <w:rPr>
          <w:rFonts w:eastAsia="Arial" w:cs="SimSun"/>
          <w:color w:val="000000"/>
          <w:lang w:eastAsia="bn-BD"/>
        </w:rPr>
      </w:pPr>
    </w:p>
    <w:p w14:paraId="064B7667" w14:textId="77777777" w:rsidR="00FD47F5" w:rsidRDefault="00FD47F5" w:rsidP="00FD47F5">
      <w:pPr>
        <w:pStyle w:val="ListBullet1"/>
        <w:numPr>
          <w:ilvl w:val="0"/>
          <w:numId w:val="24"/>
        </w:numPr>
        <w:tabs>
          <w:tab w:val="clear" w:pos="680"/>
        </w:tabs>
        <w:suppressAutoHyphens/>
        <w:contextualSpacing w:val="0"/>
        <w:rPr>
          <w:rFonts w:eastAsia="Arial" w:cs="SimSun"/>
          <w:color w:val="000000"/>
          <w:lang w:eastAsia="bn-BD"/>
        </w:rPr>
      </w:pPr>
      <w:r>
        <w:rPr>
          <w:color w:val="000000"/>
        </w:rPr>
        <w:t>Method: removes a multimedia streaming session listener.</w:t>
      </w:r>
    </w:p>
    <w:p w14:paraId="180A0CA9" w14:textId="77777777" w:rsidR="00FD47F5" w:rsidRDefault="00FD47F5" w:rsidP="00DA4C3E">
      <w:pPr>
        <w:pStyle w:val="ASN1Code"/>
        <w:ind w:left="680"/>
        <w:rPr>
          <w:rFonts w:eastAsia="Arial" w:cs="SimSun"/>
          <w:color w:val="000000"/>
          <w:lang w:eastAsia="bn-BD"/>
        </w:rPr>
      </w:pPr>
      <w:proofErr w:type="gramStart"/>
      <w:r>
        <w:rPr>
          <w:rFonts w:eastAsia="Arial" w:cs="SimSun"/>
          <w:color w:val="000000"/>
          <w:lang w:eastAsia="bn-BD"/>
        </w:rPr>
        <w:t>void</w:t>
      </w:r>
      <w:proofErr w:type="gramEnd"/>
      <w:r>
        <w:rPr>
          <w:rFonts w:eastAsia="Arial" w:cs="SimSun"/>
          <w:color w:val="000000"/>
          <w:lang w:eastAsia="bn-BD"/>
        </w:rPr>
        <w:t xml:space="preserve"> </w:t>
      </w:r>
      <w:r>
        <w:t>removeEventListener</w:t>
      </w:r>
      <w:r>
        <w:rPr>
          <w:rFonts w:eastAsia="Arial" w:cs="SimSun"/>
          <w:color w:val="000000"/>
          <w:lang w:eastAsia="bn-BD"/>
        </w:rPr>
        <w:t>(MultimediaStreamingSessionListener listener)</w:t>
      </w:r>
    </w:p>
    <w:p w14:paraId="5B4FCEEA" w14:textId="77777777" w:rsidR="00654B05" w:rsidRDefault="00654B05" w:rsidP="00DA4C3E">
      <w:pPr>
        <w:pStyle w:val="ASN1Code"/>
        <w:ind w:left="680"/>
        <w:rPr>
          <w:rFonts w:eastAsia="Arial" w:cs="SimSun"/>
          <w:b/>
          <w:color w:val="000000"/>
          <w:lang w:eastAsia="bn-BD"/>
        </w:rPr>
      </w:pPr>
    </w:p>
    <w:p w14:paraId="5D624282" w14:textId="77777777" w:rsidR="00FD47F5" w:rsidRDefault="00FD47F5" w:rsidP="00846F7F">
      <w:pPr>
        <w:pStyle w:val="NormalParagraph"/>
      </w:pPr>
      <w:r>
        <w:rPr>
          <w:lang w:eastAsia="bn-BD"/>
        </w:rPr>
        <w:t>Class</w:t>
      </w:r>
      <w:r w:rsidRPr="00846F7F">
        <w:rPr>
          <w:b/>
          <w:lang w:eastAsia="bn-BD"/>
        </w:rPr>
        <w:t xml:space="preserve"> MultimediaSession</w:t>
      </w:r>
      <w:r>
        <w:rPr>
          <w:lang w:eastAsia="bn-BD"/>
        </w:rPr>
        <w:t>:</w:t>
      </w:r>
    </w:p>
    <w:p w14:paraId="1D9E57E9" w14:textId="77777777" w:rsidR="00FD47F5" w:rsidRPr="007C3D32" w:rsidRDefault="00FD47F5" w:rsidP="00846F7F">
      <w:pPr>
        <w:pStyle w:val="NormalParagraph"/>
        <w:rPr>
          <w:color w:val="000000"/>
        </w:rPr>
      </w:pPr>
      <w:r>
        <w:t>This class maintains the information related to a multimedia session and offers methods to manage it. This is an abstract class between a messaging session and a streaming session.</w:t>
      </w:r>
    </w:p>
    <w:p w14:paraId="5E9F4196" w14:textId="77777777" w:rsidR="00FD47F5" w:rsidRDefault="00FD47F5" w:rsidP="00DA4C3E">
      <w:pPr>
        <w:rPr>
          <w:color w:val="000000"/>
        </w:rPr>
      </w:pPr>
    </w:p>
    <w:p w14:paraId="1EA3FD52"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Enum: the state of the multimedia session.</w:t>
      </w:r>
    </w:p>
    <w:p w14:paraId="143A06DD" w14:textId="77777777" w:rsidR="00FD47F5" w:rsidRPr="007C3D32" w:rsidRDefault="00FD47F5" w:rsidP="00DA4C3E">
      <w:pPr>
        <w:pStyle w:val="ASN1Code"/>
        <w:ind w:left="720"/>
      </w:pPr>
      <w:r>
        <w:rPr>
          <w:color w:val="000000"/>
        </w:rPr>
        <w:t>enum State { INVITED(0), INITIATING(1), STARTED(2), ABORTED(3), FAILED(4), REJECTED(5), RINGING(6), ACCEPTING(7) }</w:t>
      </w:r>
    </w:p>
    <w:p w14:paraId="1125F81F" w14:textId="77777777" w:rsidR="00FD47F5" w:rsidRDefault="00FD47F5" w:rsidP="00DA4C3E">
      <w:pPr>
        <w:pStyle w:val="ASN1Code"/>
        <w:ind w:left="720"/>
      </w:pPr>
    </w:p>
    <w:p w14:paraId="78AC7AB3" w14:textId="77777777" w:rsidR="00FD47F5" w:rsidRDefault="00FD47F5" w:rsidP="00FD47F5">
      <w:pPr>
        <w:pStyle w:val="ListBullet1"/>
        <w:numPr>
          <w:ilvl w:val="0"/>
          <w:numId w:val="24"/>
        </w:numPr>
        <w:tabs>
          <w:tab w:val="clear" w:pos="680"/>
        </w:tabs>
        <w:suppressAutoHyphens/>
        <w:contextualSpacing w:val="0"/>
        <w:rPr>
          <w:rFonts w:eastAsia="Arial" w:cs="SimSun"/>
          <w:color w:val="000000"/>
          <w:szCs w:val="20"/>
          <w:lang w:eastAsia="bn-BD"/>
        </w:rPr>
      </w:pPr>
      <w:r>
        <w:rPr>
          <w:color w:val="000000"/>
        </w:rPr>
        <w:t>Enum: the reason code for the multimedia session.</w:t>
      </w:r>
    </w:p>
    <w:p w14:paraId="0BEC2323" w14:textId="77777777" w:rsidR="00FD47F5" w:rsidRDefault="00FD47F5" w:rsidP="00DA4C3E">
      <w:pPr>
        <w:pStyle w:val="ASN1Code"/>
        <w:ind w:left="680"/>
        <w:rPr>
          <w:rFonts w:eastAsia="Arial" w:cs="SimSun"/>
          <w:color w:val="000000"/>
          <w:lang w:eastAsia="bn-BD"/>
        </w:rPr>
      </w:pPr>
      <w:r>
        <w:rPr>
          <w:rFonts w:eastAsia="Arial" w:cs="SimSun"/>
          <w:color w:val="000000"/>
          <w:szCs w:val="20"/>
          <w:lang w:eastAsia="bn-BD"/>
        </w:rPr>
        <w:t>enum ReasonCode  { UNSPECIFIED(0), ABORTED_BY_USER(1), ABORTED_BY_REMOTE(2), ABORTED_BY_SYSTEM(3), ABORTED_BY_INACTIVITY(4), REJECTED_BY_USER(5), REJECTED_BY_REMOTE(6), REJECTED_BY_TIMEOUT(7), REJECTED_BY_SYSTEM(8), FAILED_INITIATION(9), FAILED_SESSION(10), FAILED_MEDIA(11) }</w:t>
      </w:r>
    </w:p>
    <w:p w14:paraId="7D0C9DCC" w14:textId="77777777" w:rsidR="00FD47F5" w:rsidRDefault="00FD47F5" w:rsidP="00DA4C3E">
      <w:pPr>
        <w:pStyle w:val="ASN1Code"/>
        <w:ind w:left="680"/>
        <w:rPr>
          <w:rFonts w:eastAsia="Arial" w:cs="SimSun"/>
          <w:color w:val="000000"/>
          <w:lang w:eastAsia="bn-BD"/>
        </w:rPr>
      </w:pPr>
    </w:p>
    <w:p w14:paraId="680EA221"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session ID of the multimedia session.</w:t>
      </w:r>
    </w:p>
    <w:p w14:paraId="146EB21E" w14:textId="77777777" w:rsidR="00FD47F5" w:rsidRDefault="00FD47F5" w:rsidP="00DA4C3E">
      <w:pPr>
        <w:pStyle w:val="ASN1Code"/>
        <w:ind w:left="680"/>
        <w:rPr>
          <w:color w:val="000000"/>
        </w:rPr>
      </w:pPr>
      <w:r>
        <w:rPr>
          <w:color w:val="000000"/>
        </w:rPr>
        <w:t xml:space="preserve">String </w:t>
      </w:r>
      <w:proofErr w:type="gramStart"/>
      <w:r>
        <w:rPr>
          <w:color w:val="000000"/>
        </w:rPr>
        <w:t>getSessionId()</w:t>
      </w:r>
      <w:proofErr w:type="gramEnd"/>
    </w:p>
    <w:p w14:paraId="75B3F27A" w14:textId="77777777" w:rsidR="00FD47F5" w:rsidRDefault="00FD47F5" w:rsidP="00DA4C3E">
      <w:pPr>
        <w:pStyle w:val="ASN1Code"/>
        <w:ind w:left="680"/>
        <w:rPr>
          <w:color w:val="000000"/>
        </w:rPr>
      </w:pPr>
    </w:p>
    <w:p w14:paraId="136A1A66" w14:textId="77777777" w:rsidR="00FD47F5" w:rsidRDefault="00FD47F5" w:rsidP="00FD47F5">
      <w:pPr>
        <w:pStyle w:val="ListBullet1"/>
        <w:numPr>
          <w:ilvl w:val="0"/>
          <w:numId w:val="24"/>
        </w:numPr>
        <w:tabs>
          <w:tab w:val="clear" w:pos="680"/>
        </w:tabs>
        <w:suppressAutoHyphens/>
        <w:contextualSpacing w:val="0"/>
        <w:rPr>
          <w:color w:val="000000"/>
          <w:szCs w:val="20"/>
        </w:rPr>
      </w:pPr>
      <w:r>
        <w:rPr>
          <w:color w:val="000000"/>
        </w:rPr>
        <w:t>Method: returns the remote contact.</w:t>
      </w:r>
    </w:p>
    <w:p w14:paraId="68837A11" w14:textId="77777777" w:rsidR="00FD47F5" w:rsidRDefault="00FD47F5" w:rsidP="00DA4C3E">
      <w:pPr>
        <w:pStyle w:val="ASN1Code"/>
        <w:ind w:left="680"/>
        <w:rPr>
          <w:color w:val="000000"/>
        </w:rPr>
      </w:pPr>
      <w:r>
        <w:rPr>
          <w:color w:val="000000"/>
          <w:szCs w:val="20"/>
        </w:rPr>
        <w:t>ContactId</w:t>
      </w:r>
      <w:r>
        <w:rPr>
          <w:color w:val="000000"/>
        </w:rPr>
        <w:t xml:space="preserve"> </w:t>
      </w:r>
      <w:proofErr w:type="gramStart"/>
      <w:r>
        <w:rPr>
          <w:color w:val="000000"/>
        </w:rPr>
        <w:t>getRemoteContact()</w:t>
      </w:r>
      <w:proofErr w:type="gramEnd"/>
    </w:p>
    <w:p w14:paraId="16EED52A" w14:textId="77777777" w:rsidR="00FD47F5" w:rsidRDefault="00FD47F5" w:rsidP="00DA4C3E">
      <w:pPr>
        <w:pStyle w:val="ASN1Code"/>
        <w:ind w:left="680"/>
        <w:rPr>
          <w:color w:val="000000"/>
        </w:rPr>
      </w:pPr>
    </w:p>
    <w:p w14:paraId="637470D1"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returns the service ID.</w:t>
      </w:r>
    </w:p>
    <w:p w14:paraId="0518E37D" w14:textId="77777777" w:rsidR="00FD47F5" w:rsidRDefault="00FD47F5" w:rsidP="00DA4C3E">
      <w:pPr>
        <w:pStyle w:val="ASN1Code"/>
        <w:ind w:left="680"/>
        <w:rPr>
          <w:color w:val="000000"/>
        </w:rPr>
      </w:pPr>
      <w:r>
        <w:rPr>
          <w:color w:val="000000"/>
        </w:rPr>
        <w:t xml:space="preserve">String </w:t>
      </w:r>
      <w:proofErr w:type="gramStart"/>
      <w:r>
        <w:rPr>
          <w:color w:val="000000"/>
        </w:rPr>
        <w:t>getServiceId()</w:t>
      </w:r>
      <w:proofErr w:type="gramEnd"/>
    </w:p>
    <w:p w14:paraId="26DBD28E" w14:textId="77777777" w:rsidR="00FD47F5" w:rsidRDefault="00FD47F5" w:rsidP="00DA4C3E">
      <w:pPr>
        <w:pStyle w:val="ASN1Code"/>
        <w:ind w:left="680"/>
        <w:rPr>
          <w:color w:val="000000"/>
        </w:rPr>
      </w:pPr>
    </w:p>
    <w:p w14:paraId="5A296880"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 xml:space="preserve">Method: returns the state of the session. </w:t>
      </w:r>
    </w:p>
    <w:p w14:paraId="019AEB51" w14:textId="77777777" w:rsidR="00FD47F5" w:rsidRDefault="00FD47F5" w:rsidP="00DA4C3E">
      <w:pPr>
        <w:pStyle w:val="ASN1Code"/>
        <w:ind w:left="680"/>
        <w:rPr>
          <w:color w:val="000000"/>
        </w:rPr>
      </w:pPr>
      <w:r>
        <w:rPr>
          <w:color w:val="000000"/>
        </w:rPr>
        <w:t xml:space="preserve">State </w:t>
      </w:r>
      <w:proofErr w:type="gramStart"/>
      <w:r>
        <w:rPr>
          <w:color w:val="000000"/>
        </w:rPr>
        <w:t>getState()</w:t>
      </w:r>
      <w:proofErr w:type="gramEnd"/>
    </w:p>
    <w:p w14:paraId="2F423CB9" w14:textId="77777777" w:rsidR="00FD47F5" w:rsidRDefault="00FD47F5" w:rsidP="00DA4C3E">
      <w:pPr>
        <w:pStyle w:val="ASN1Code"/>
        <w:ind w:left="680"/>
        <w:rPr>
          <w:color w:val="000000"/>
        </w:rPr>
      </w:pPr>
    </w:p>
    <w:p w14:paraId="1B2044D3"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 xml:space="preserve">Method: returns the reason code of the session. </w:t>
      </w:r>
    </w:p>
    <w:p w14:paraId="3FFD19CC" w14:textId="77777777" w:rsidR="00FD47F5" w:rsidRDefault="00FD47F5" w:rsidP="00DA4C3E">
      <w:pPr>
        <w:pStyle w:val="ASN1Code"/>
        <w:ind w:left="680"/>
        <w:rPr>
          <w:color w:val="000000"/>
        </w:rPr>
      </w:pPr>
      <w:r>
        <w:rPr>
          <w:color w:val="000000"/>
        </w:rPr>
        <w:t xml:space="preserve">ReasonCode </w:t>
      </w:r>
      <w:proofErr w:type="gramStart"/>
      <w:r>
        <w:rPr>
          <w:color w:val="000000"/>
        </w:rPr>
        <w:t>getReasonCode()</w:t>
      </w:r>
      <w:proofErr w:type="gramEnd"/>
    </w:p>
    <w:p w14:paraId="6BD37FB6" w14:textId="77777777" w:rsidR="00FD47F5" w:rsidRDefault="00FD47F5" w:rsidP="00DA4C3E">
      <w:pPr>
        <w:pStyle w:val="ASN1Code"/>
        <w:ind w:left="680"/>
        <w:rPr>
          <w:color w:val="000000"/>
        </w:rPr>
      </w:pPr>
    </w:p>
    <w:p w14:paraId="2BD74E1F"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 xml:space="preserve">Method: returns the direction of the session: </w:t>
      </w:r>
    </w:p>
    <w:p w14:paraId="7DDCCF67" w14:textId="77777777" w:rsidR="00FD47F5" w:rsidRDefault="00FD47F5" w:rsidP="00DA4C3E">
      <w:pPr>
        <w:pStyle w:val="ASN1Code"/>
        <w:ind w:left="680"/>
        <w:rPr>
          <w:color w:val="000000"/>
        </w:rPr>
      </w:pPr>
      <w:proofErr w:type="gramStart"/>
      <w:r>
        <w:rPr>
          <w:rFonts w:cs="Arial"/>
          <w:color w:val="000000"/>
        </w:rPr>
        <w:lastRenderedPageBreak/>
        <w:t>com.gsma.services.rcs</w:t>
      </w:r>
      <w:r>
        <w:rPr>
          <w:color w:val="000000"/>
        </w:rPr>
        <w:t>.</w:t>
      </w:r>
      <w:r>
        <w:t>RcsService.</w:t>
      </w:r>
      <w:r>
        <w:rPr>
          <w:color w:val="000000"/>
        </w:rPr>
        <w:t>Direction</w:t>
      </w:r>
      <w:proofErr w:type="gramEnd"/>
      <w:r>
        <w:rPr>
          <w:color w:val="000000"/>
        </w:rPr>
        <w:t xml:space="preserve"> getDirection()</w:t>
      </w:r>
    </w:p>
    <w:p w14:paraId="1B0DA1F3" w14:textId="77777777" w:rsidR="00FD47F5" w:rsidRDefault="00FD47F5" w:rsidP="00DA4C3E">
      <w:pPr>
        <w:pStyle w:val="ASN1Code"/>
        <w:ind w:left="680"/>
        <w:rPr>
          <w:color w:val="000000"/>
        </w:rPr>
      </w:pPr>
    </w:p>
    <w:p w14:paraId="750AA0BF"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accepts session invitation.</w:t>
      </w:r>
    </w:p>
    <w:p w14:paraId="33C5A571" w14:textId="77777777" w:rsidR="00FD47F5" w:rsidRDefault="00FD47F5" w:rsidP="00DA4C3E">
      <w:pPr>
        <w:pStyle w:val="ASN1Code"/>
        <w:ind w:left="680"/>
        <w:rPr>
          <w:color w:val="000000"/>
        </w:rPr>
      </w:pPr>
      <w:proofErr w:type="gramStart"/>
      <w:r>
        <w:rPr>
          <w:color w:val="000000"/>
        </w:rPr>
        <w:t>void</w:t>
      </w:r>
      <w:proofErr w:type="gramEnd"/>
      <w:r>
        <w:rPr>
          <w:color w:val="000000"/>
        </w:rPr>
        <w:t xml:space="preserve"> acceptInvitation()</w:t>
      </w:r>
    </w:p>
    <w:p w14:paraId="4068A2D0" w14:textId="77777777" w:rsidR="00FD47F5" w:rsidRDefault="00FD47F5" w:rsidP="00DA4C3E">
      <w:pPr>
        <w:pStyle w:val="ASN1Code"/>
        <w:ind w:left="680"/>
        <w:rPr>
          <w:color w:val="000000"/>
        </w:rPr>
      </w:pPr>
    </w:p>
    <w:p w14:paraId="093AD956"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rejects session invitation.</w:t>
      </w:r>
    </w:p>
    <w:p w14:paraId="31B06E91" w14:textId="77777777" w:rsidR="00FD47F5" w:rsidRDefault="00FD47F5" w:rsidP="00DA4C3E">
      <w:pPr>
        <w:pStyle w:val="ASN1Code"/>
        <w:ind w:left="680"/>
        <w:rPr>
          <w:color w:val="000000"/>
        </w:rPr>
      </w:pPr>
      <w:proofErr w:type="gramStart"/>
      <w:r>
        <w:rPr>
          <w:color w:val="000000"/>
        </w:rPr>
        <w:t>void</w:t>
      </w:r>
      <w:proofErr w:type="gramEnd"/>
      <w:r>
        <w:rPr>
          <w:color w:val="000000"/>
        </w:rPr>
        <w:t xml:space="preserve"> rejectInvitation()</w:t>
      </w:r>
    </w:p>
    <w:p w14:paraId="588E7E9A" w14:textId="77777777" w:rsidR="00FD47F5" w:rsidRDefault="00FD47F5" w:rsidP="00DA4C3E">
      <w:pPr>
        <w:pStyle w:val="ASN1Code"/>
        <w:ind w:left="680"/>
        <w:rPr>
          <w:color w:val="000000"/>
        </w:rPr>
      </w:pPr>
    </w:p>
    <w:p w14:paraId="6D9BB02F"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aborts the session.</w:t>
      </w:r>
    </w:p>
    <w:p w14:paraId="08C2FDE7" w14:textId="77777777" w:rsidR="00FD47F5" w:rsidRDefault="00FD47F5" w:rsidP="00DA4C3E">
      <w:pPr>
        <w:pStyle w:val="ASN1Code"/>
        <w:ind w:left="680"/>
        <w:rPr>
          <w:rFonts w:eastAsia="Arial" w:cs="SimSun"/>
          <w:color w:val="000000"/>
          <w:lang w:eastAsia="bn-BD"/>
        </w:rPr>
      </w:pPr>
      <w:proofErr w:type="gramStart"/>
      <w:r>
        <w:rPr>
          <w:color w:val="000000"/>
        </w:rPr>
        <w:t>void</w:t>
      </w:r>
      <w:proofErr w:type="gramEnd"/>
      <w:r>
        <w:rPr>
          <w:color w:val="000000"/>
        </w:rPr>
        <w:t xml:space="preserve"> abortSession()</w:t>
      </w:r>
    </w:p>
    <w:p w14:paraId="3B934017" w14:textId="77777777" w:rsidR="00FD47F5" w:rsidRDefault="00FD47F5" w:rsidP="00DA4C3E">
      <w:pPr>
        <w:pStyle w:val="ASN1Code"/>
        <w:autoSpaceDE w:val="0"/>
        <w:spacing w:before="120"/>
        <w:ind w:left="680"/>
        <w:jc w:val="both"/>
        <w:rPr>
          <w:rFonts w:eastAsia="Arial" w:cs="SimSun"/>
          <w:color w:val="000000"/>
          <w:lang w:eastAsia="bn-BD"/>
        </w:rPr>
      </w:pPr>
    </w:p>
    <w:p w14:paraId="1B0E7C89" w14:textId="77777777" w:rsidR="00FD47F5" w:rsidRDefault="00FD47F5" w:rsidP="00DA4C3E">
      <w:pPr>
        <w:pStyle w:val="NormalParagraph"/>
        <w:autoSpaceDE w:val="0"/>
        <w:spacing w:before="120" w:after="0"/>
        <w:jc w:val="both"/>
      </w:pPr>
      <w:r>
        <w:rPr>
          <w:rFonts w:eastAsia="Arial" w:cs="SimSun"/>
          <w:color w:val="000000"/>
          <w:lang w:eastAsia="bn-BD"/>
        </w:rPr>
        <w:t>Class</w:t>
      </w:r>
      <w:r>
        <w:rPr>
          <w:rFonts w:eastAsia="Arial" w:cs="SimSun"/>
          <w:b/>
          <w:bCs/>
          <w:color w:val="000000"/>
          <w:lang w:eastAsia="bn-BD"/>
        </w:rPr>
        <w:t xml:space="preserve"> MultimediaMessagingSession:</w:t>
      </w:r>
    </w:p>
    <w:p w14:paraId="15CC66DE" w14:textId="77777777" w:rsidR="00FD47F5" w:rsidRPr="007C3D32" w:rsidRDefault="00FD47F5" w:rsidP="00DA4C3E">
      <w:pPr>
        <w:rPr>
          <w:color w:val="000000"/>
        </w:rPr>
      </w:pPr>
      <w:r>
        <w:t>This class inherits from the class MultimediaSession and is related to a messaging session.</w:t>
      </w:r>
    </w:p>
    <w:p w14:paraId="5D9316FB" w14:textId="77777777" w:rsidR="00FD47F5" w:rsidRDefault="00FD47F5" w:rsidP="00DA4C3E">
      <w:pPr>
        <w:rPr>
          <w:color w:val="000000"/>
        </w:rPr>
      </w:pPr>
    </w:p>
    <w:p w14:paraId="6EE58E32" w14:textId="77777777" w:rsidR="00FD47F5" w:rsidRDefault="00FD47F5" w:rsidP="00FD47F5">
      <w:pPr>
        <w:pStyle w:val="ListBullet1"/>
        <w:numPr>
          <w:ilvl w:val="0"/>
          <w:numId w:val="24"/>
        </w:numPr>
        <w:tabs>
          <w:tab w:val="clear" w:pos="680"/>
        </w:tabs>
        <w:suppressAutoHyphens/>
        <w:contextualSpacing w:val="0"/>
        <w:rPr>
          <w:rFonts w:eastAsia="Arial"/>
          <w:color w:val="000000"/>
          <w:lang w:eastAsia="bn-BD"/>
        </w:rPr>
      </w:pPr>
      <w:r>
        <w:rPr>
          <w:color w:val="000000"/>
        </w:rPr>
        <w:t xml:space="preserve">Method: send a multimedia message or data in real time </w:t>
      </w:r>
      <w:r>
        <w:rPr>
          <w:rFonts w:eastAsia="Arial" w:cs="SimSun"/>
          <w:color w:val="000000"/>
          <w:lang w:eastAsia="en-US"/>
        </w:rPr>
        <w:t>(deprecated)</w:t>
      </w:r>
      <w:r>
        <w:rPr>
          <w:color w:val="000000"/>
        </w:rPr>
        <w:t>.</w:t>
      </w:r>
    </w:p>
    <w:p w14:paraId="7947D7FF" w14:textId="35C53437" w:rsidR="00FD47F5" w:rsidRDefault="00FD47F5" w:rsidP="00DA4C3E">
      <w:pPr>
        <w:pStyle w:val="ASN1Code"/>
        <w:autoSpaceDE w:val="0"/>
        <w:spacing w:before="120"/>
        <w:ind w:left="680"/>
        <w:jc w:val="both"/>
        <w:rPr>
          <w:rFonts w:eastAsia="Arial" w:cs="Arial"/>
          <w:color w:val="000000"/>
          <w:lang w:eastAsia="bn-BD"/>
        </w:rPr>
      </w:pPr>
      <w:proofErr w:type="gramStart"/>
      <w:r>
        <w:rPr>
          <w:rFonts w:eastAsia="Arial" w:cs="Arial"/>
          <w:color w:val="000000"/>
          <w:lang w:eastAsia="bn-BD"/>
        </w:rPr>
        <w:t>void</w:t>
      </w:r>
      <w:proofErr w:type="gramEnd"/>
      <w:r>
        <w:rPr>
          <w:rFonts w:eastAsia="Arial" w:cs="Arial"/>
          <w:color w:val="000000"/>
          <w:lang w:eastAsia="bn-BD"/>
        </w:rPr>
        <w:t xml:space="preserve"> sendMessage(byte[] content)</w:t>
      </w:r>
    </w:p>
    <w:p w14:paraId="3F28A24E" w14:textId="77777777" w:rsidR="00FD47F5" w:rsidRDefault="00FD47F5" w:rsidP="00DA4C3E">
      <w:pPr>
        <w:pStyle w:val="ASN1Code"/>
        <w:autoSpaceDE w:val="0"/>
        <w:spacing w:before="120"/>
        <w:ind w:left="680"/>
        <w:jc w:val="both"/>
        <w:rPr>
          <w:rFonts w:eastAsia="Arial" w:cs="SimSun"/>
          <w:color w:val="000000"/>
          <w:lang w:eastAsia="bn-BD"/>
        </w:rPr>
      </w:pPr>
    </w:p>
    <w:p w14:paraId="14E76E4B" w14:textId="77777777" w:rsidR="00FD47F5" w:rsidRDefault="00FD47F5" w:rsidP="00FD47F5">
      <w:pPr>
        <w:pStyle w:val="ListBullet1"/>
        <w:numPr>
          <w:ilvl w:val="0"/>
          <w:numId w:val="24"/>
        </w:numPr>
        <w:tabs>
          <w:tab w:val="clear" w:pos="680"/>
        </w:tabs>
        <w:suppressAutoHyphens/>
        <w:contextualSpacing w:val="0"/>
        <w:rPr>
          <w:rFonts w:eastAsia="Arial"/>
          <w:color w:val="000000"/>
          <w:lang w:eastAsia="bn-BD"/>
        </w:rPr>
      </w:pPr>
      <w:r>
        <w:rPr>
          <w:color w:val="000000"/>
        </w:rPr>
        <w:t xml:space="preserve">Method: send a multimedia message or data in real time. </w:t>
      </w:r>
    </w:p>
    <w:p w14:paraId="0D7EF290" w14:textId="77777777" w:rsidR="00FD47F5" w:rsidRDefault="00FD47F5" w:rsidP="00DA4C3E">
      <w:pPr>
        <w:pStyle w:val="ASN1Code"/>
        <w:autoSpaceDE w:val="0"/>
        <w:spacing w:before="120"/>
        <w:ind w:left="680"/>
        <w:jc w:val="both"/>
        <w:rPr>
          <w:rFonts w:eastAsia="Arial" w:cs="Arial"/>
          <w:color w:val="000000"/>
          <w:lang w:eastAsia="bn-BD"/>
        </w:rPr>
      </w:pPr>
      <w:proofErr w:type="gramStart"/>
      <w:r>
        <w:rPr>
          <w:rFonts w:eastAsia="Arial" w:cs="Arial"/>
          <w:color w:val="000000"/>
          <w:lang w:eastAsia="bn-BD"/>
        </w:rPr>
        <w:t>void</w:t>
      </w:r>
      <w:proofErr w:type="gramEnd"/>
      <w:r>
        <w:rPr>
          <w:rFonts w:eastAsia="Arial" w:cs="Arial"/>
          <w:color w:val="000000"/>
          <w:lang w:eastAsia="bn-BD"/>
        </w:rPr>
        <w:t xml:space="preserve"> sendMessage(byte[] content, String contentType)</w:t>
      </w:r>
    </w:p>
    <w:p w14:paraId="5A2C4472" w14:textId="77777777" w:rsidR="00FD47F5" w:rsidRDefault="00FD47F5" w:rsidP="00DA4C3E">
      <w:pPr>
        <w:pStyle w:val="ASN1Code"/>
        <w:autoSpaceDE w:val="0"/>
        <w:spacing w:before="120"/>
        <w:ind w:left="680"/>
        <w:jc w:val="both"/>
        <w:rPr>
          <w:rFonts w:eastAsia="Arial" w:cs="Arial"/>
          <w:color w:val="000000"/>
          <w:lang w:eastAsia="bn-BD"/>
        </w:rPr>
      </w:pPr>
    </w:p>
    <w:p w14:paraId="6F4AA3DA" w14:textId="77777777" w:rsidR="00FD47F5" w:rsidRPr="008E5157" w:rsidRDefault="00FD47F5" w:rsidP="00FD47F5">
      <w:pPr>
        <w:pStyle w:val="ListBullet1"/>
        <w:numPr>
          <w:ilvl w:val="0"/>
          <w:numId w:val="24"/>
        </w:numPr>
        <w:tabs>
          <w:tab w:val="clear" w:pos="680"/>
        </w:tabs>
        <w:suppressAutoHyphens/>
        <w:contextualSpacing w:val="0"/>
        <w:rPr>
          <w:color w:val="000000"/>
        </w:rPr>
      </w:pPr>
      <w:r w:rsidRPr="008E5157">
        <w:rPr>
          <w:color w:val="000000"/>
        </w:rPr>
        <w:t>Method: flush</w:t>
      </w:r>
      <w:del w:id="364" w:author="E Ersoz" w:date="2016-02-08T09:46:00Z">
        <w:r w:rsidRPr="008E5157" w:rsidDel="00BC0512">
          <w:rPr>
            <w:color w:val="000000"/>
          </w:rPr>
          <w:delText>ing</w:delText>
        </w:r>
      </w:del>
      <w:r w:rsidRPr="008E5157">
        <w:rPr>
          <w:color w:val="000000"/>
        </w:rPr>
        <w:t xml:space="preserve"> </w:t>
      </w:r>
      <w:r>
        <w:rPr>
          <w:color w:val="000000"/>
        </w:rPr>
        <w:t>all</w:t>
      </w:r>
      <w:r w:rsidRPr="008E5157">
        <w:rPr>
          <w:color w:val="000000"/>
        </w:rPr>
        <w:t xml:space="preserve"> the data of the session</w:t>
      </w:r>
      <w:r>
        <w:rPr>
          <w:color w:val="000000"/>
        </w:rPr>
        <w:t>.</w:t>
      </w:r>
      <w:r w:rsidRPr="008E5157">
        <w:rPr>
          <w:color w:val="000000"/>
        </w:rPr>
        <w:t xml:space="preserve"> </w:t>
      </w:r>
    </w:p>
    <w:p w14:paraId="1D7CC541" w14:textId="77777777" w:rsidR="00FD47F5" w:rsidRDefault="00FD47F5" w:rsidP="00DA4C3E">
      <w:pPr>
        <w:pStyle w:val="ASN1Code"/>
        <w:autoSpaceDE w:val="0"/>
        <w:spacing w:before="120"/>
        <w:ind w:left="680"/>
        <w:jc w:val="both"/>
        <w:rPr>
          <w:rFonts w:eastAsia="Arial" w:cs="SimSun"/>
          <w:color w:val="000000"/>
          <w:lang w:eastAsia="bn-BD"/>
        </w:rPr>
      </w:pPr>
      <w:proofErr w:type="gramStart"/>
      <w:r>
        <w:rPr>
          <w:rFonts w:eastAsia="Arial" w:cs="SimSun"/>
          <w:color w:val="000000"/>
          <w:lang w:eastAsia="bn-BD"/>
        </w:rPr>
        <w:t>void</w:t>
      </w:r>
      <w:proofErr w:type="gramEnd"/>
      <w:r>
        <w:rPr>
          <w:rFonts w:eastAsia="Arial" w:cs="SimSun"/>
          <w:color w:val="000000"/>
          <w:lang w:eastAsia="bn-BD"/>
        </w:rPr>
        <w:t xml:space="preserve"> flushMessages()</w:t>
      </w:r>
    </w:p>
    <w:p w14:paraId="0728753D" w14:textId="77777777" w:rsidR="00FD47F5" w:rsidRDefault="00FD47F5" w:rsidP="00DA4C3E">
      <w:pPr>
        <w:pStyle w:val="NormalParagraph"/>
        <w:autoSpaceDE w:val="0"/>
        <w:spacing w:before="120" w:after="0"/>
        <w:jc w:val="both"/>
      </w:pPr>
      <w:r>
        <w:rPr>
          <w:rFonts w:eastAsia="Arial" w:cs="SimSun"/>
          <w:color w:val="000000"/>
          <w:lang w:eastAsia="bn-BD"/>
        </w:rPr>
        <w:t>Class</w:t>
      </w:r>
      <w:r>
        <w:rPr>
          <w:rFonts w:eastAsia="Arial" w:cs="SimSun"/>
          <w:b/>
          <w:bCs/>
          <w:color w:val="000000"/>
          <w:lang w:eastAsia="bn-BD"/>
        </w:rPr>
        <w:t xml:space="preserve"> MultimediaMessagingSessionListener:</w:t>
      </w:r>
    </w:p>
    <w:p w14:paraId="36264C80" w14:textId="77777777" w:rsidR="00FD47F5" w:rsidRDefault="00FD47F5" w:rsidP="00DA4C3E">
      <w:r>
        <w:t>This class offers callback methods on multimedia session events.</w:t>
      </w:r>
    </w:p>
    <w:p w14:paraId="76518BD6" w14:textId="77777777" w:rsidR="00FD47F5" w:rsidRDefault="00FD47F5" w:rsidP="00DA4C3E"/>
    <w:p w14:paraId="316E7991" w14:textId="77777777" w:rsidR="00FD47F5" w:rsidRDefault="00FD47F5" w:rsidP="00FD47F5">
      <w:pPr>
        <w:pStyle w:val="ListBullet1"/>
        <w:numPr>
          <w:ilvl w:val="0"/>
          <w:numId w:val="24"/>
        </w:numPr>
        <w:tabs>
          <w:tab w:val="clear" w:pos="680"/>
        </w:tabs>
        <w:suppressAutoHyphens/>
        <w:contextualSpacing w:val="0"/>
        <w:rPr>
          <w:rFonts w:eastAsia="Arial" w:cs="SimSun"/>
          <w:color w:val="000000"/>
          <w:szCs w:val="20"/>
          <w:lang w:eastAsia="en-US"/>
        </w:rPr>
      </w:pPr>
      <w:r>
        <w:rPr>
          <w:color w:val="000000"/>
        </w:rPr>
        <w:t xml:space="preserve">Method: </w:t>
      </w:r>
      <w:r>
        <w:t>Callback called when the multimedia messaging session state/reasonCode is changed</w:t>
      </w:r>
    </w:p>
    <w:p w14:paraId="763A8E02" w14:textId="77777777" w:rsidR="00FD47F5" w:rsidRDefault="00FD47F5" w:rsidP="00DA4C3E">
      <w:pPr>
        <w:pStyle w:val="ASN1Code"/>
        <w:autoSpaceDE w:val="0"/>
        <w:spacing w:before="120"/>
        <w:ind w:left="680"/>
        <w:rPr>
          <w:rFonts w:eastAsia="Arial" w:cs="SimSun"/>
          <w:color w:val="000000"/>
          <w:szCs w:val="20"/>
          <w:lang w:eastAsia="en-US"/>
        </w:rPr>
      </w:pPr>
      <w:proofErr w:type="gramStart"/>
      <w:r>
        <w:rPr>
          <w:rFonts w:eastAsia="Arial" w:cs="SimSun"/>
          <w:color w:val="000000"/>
          <w:szCs w:val="20"/>
          <w:lang w:eastAsia="en-US"/>
        </w:rPr>
        <w:t>void</w:t>
      </w:r>
      <w:proofErr w:type="gramEnd"/>
      <w:r>
        <w:rPr>
          <w:rFonts w:eastAsia="Arial" w:cs="SimSun"/>
          <w:color w:val="000000"/>
          <w:szCs w:val="20"/>
          <w:lang w:eastAsia="en-US"/>
        </w:rPr>
        <w:t xml:space="preserve"> onStateChanged(ContactId contact, String sessionId, MultimediaMessagingSession.State state, MultimediaMessagingSession.ReasonCode reasonCode)</w:t>
      </w:r>
    </w:p>
    <w:p w14:paraId="3F66D6DE" w14:textId="77777777" w:rsidR="00FD47F5" w:rsidRDefault="00FD47F5" w:rsidP="00DA4C3E">
      <w:pPr>
        <w:pStyle w:val="ASN1Code"/>
        <w:autoSpaceDE w:val="0"/>
        <w:spacing w:before="120"/>
        <w:ind w:left="680"/>
        <w:rPr>
          <w:rFonts w:eastAsia="Arial" w:cs="SimSun"/>
          <w:color w:val="000000"/>
          <w:szCs w:val="20"/>
          <w:lang w:eastAsia="en-US"/>
        </w:rPr>
      </w:pPr>
    </w:p>
    <w:p w14:paraId="674DCB1A" w14:textId="77777777" w:rsidR="00FD47F5" w:rsidRDefault="00FD47F5" w:rsidP="00FD47F5">
      <w:pPr>
        <w:pStyle w:val="ListBullet1"/>
        <w:numPr>
          <w:ilvl w:val="0"/>
          <w:numId w:val="24"/>
        </w:numPr>
        <w:tabs>
          <w:tab w:val="clear" w:pos="680"/>
        </w:tabs>
        <w:suppressAutoHyphens/>
        <w:contextualSpacing w:val="0"/>
        <w:rPr>
          <w:rFonts w:eastAsia="Arial" w:cs="SimSun"/>
          <w:color w:val="000000"/>
          <w:lang w:eastAsia="en-US"/>
        </w:rPr>
      </w:pPr>
      <w:r>
        <w:rPr>
          <w:color w:val="000000"/>
        </w:rPr>
        <w:t xml:space="preserve">Method: </w:t>
      </w:r>
      <w:r>
        <w:rPr>
          <w:rFonts w:eastAsia="Arial" w:cs="SimSun"/>
          <w:color w:val="000000"/>
          <w:lang w:eastAsia="en-US"/>
        </w:rPr>
        <w:t>callback called when a multimedia message or data is received (deprecated).</w:t>
      </w:r>
    </w:p>
    <w:p w14:paraId="2E759716" w14:textId="77777777" w:rsidR="00FD47F5" w:rsidRDefault="00FD47F5" w:rsidP="00DA4C3E">
      <w:pPr>
        <w:pStyle w:val="ASN1Code"/>
        <w:autoSpaceDE w:val="0"/>
        <w:spacing w:before="120"/>
        <w:ind w:left="680"/>
        <w:rPr>
          <w:rFonts w:eastAsia="Arial" w:cs="SimSun"/>
          <w:color w:val="000000"/>
          <w:lang w:eastAsia="en-US"/>
        </w:rPr>
      </w:pPr>
      <w:proofErr w:type="gramStart"/>
      <w:r>
        <w:rPr>
          <w:rFonts w:eastAsia="Arial" w:cs="SimSun"/>
          <w:color w:val="000000"/>
          <w:lang w:eastAsia="en-US"/>
        </w:rPr>
        <w:t>void</w:t>
      </w:r>
      <w:proofErr w:type="gramEnd"/>
      <w:r>
        <w:rPr>
          <w:rFonts w:eastAsia="Arial" w:cs="SimSun"/>
          <w:color w:val="000000"/>
          <w:lang w:eastAsia="en-US"/>
        </w:rPr>
        <w:t xml:space="preserve"> onMessageReceived(ContactId contact, String sessionId, byte[] content)</w:t>
      </w:r>
    </w:p>
    <w:p w14:paraId="7031FD62" w14:textId="77777777" w:rsidR="00FD47F5" w:rsidRDefault="00FD47F5" w:rsidP="00DA4C3E">
      <w:pPr>
        <w:pStyle w:val="ASN1Code"/>
        <w:autoSpaceDE w:val="0"/>
        <w:spacing w:before="120"/>
        <w:ind w:left="680"/>
        <w:rPr>
          <w:rFonts w:eastAsia="Arial" w:cs="SimSun"/>
          <w:color w:val="000000"/>
          <w:lang w:eastAsia="en-US"/>
        </w:rPr>
      </w:pPr>
    </w:p>
    <w:p w14:paraId="48D28300" w14:textId="77777777" w:rsidR="00FD47F5" w:rsidRDefault="00FD47F5" w:rsidP="00FD47F5">
      <w:pPr>
        <w:pStyle w:val="ListBullet1"/>
        <w:numPr>
          <w:ilvl w:val="0"/>
          <w:numId w:val="24"/>
        </w:numPr>
        <w:tabs>
          <w:tab w:val="clear" w:pos="680"/>
        </w:tabs>
        <w:suppressAutoHyphens/>
        <w:contextualSpacing w:val="0"/>
        <w:rPr>
          <w:rFonts w:eastAsia="Arial" w:cs="SimSun"/>
          <w:color w:val="000000"/>
          <w:lang w:eastAsia="en-US"/>
        </w:rPr>
      </w:pPr>
      <w:r>
        <w:rPr>
          <w:color w:val="000000"/>
        </w:rPr>
        <w:t xml:space="preserve">Method: </w:t>
      </w:r>
      <w:r>
        <w:rPr>
          <w:rFonts w:eastAsia="Arial" w:cs="SimSun"/>
          <w:color w:val="000000"/>
          <w:lang w:eastAsia="en-US"/>
        </w:rPr>
        <w:t>callback called when a multimedia message or data is received.</w:t>
      </w:r>
    </w:p>
    <w:p w14:paraId="4EF86E24" w14:textId="77777777" w:rsidR="00FD47F5" w:rsidRDefault="00FD47F5" w:rsidP="00DA4C3E">
      <w:pPr>
        <w:pStyle w:val="ASN1Code"/>
        <w:autoSpaceDE w:val="0"/>
        <w:spacing w:before="120"/>
        <w:ind w:left="680"/>
        <w:rPr>
          <w:rFonts w:eastAsia="Arial" w:cs="SimSun"/>
          <w:color w:val="000000"/>
          <w:lang w:eastAsia="en-US"/>
        </w:rPr>
      </w:pPr>
      <w:proofErr w:type="gramStart"/>
      <w:r>
        <w:rPr>
          <w:rFonts w:eastAsia="Arial" w:cs="SimSun"/>
          <w:color w:val="000000"/>
          <w:lang w:eastAsia="en-US"/>
        </w:rPr>
        <w:t>void</w:t>
      </w:r>
      <w:proofErr w:type="gramEnd"/>
      <w:r>
        <w:rPr>
          <w:rFonts w:eastAsia="Arial" w:cs="SimSun"/>
          <w:color w:val="000000"/>
          <w:lang w:eastAsia="en-US"/>
        </w:rPr>
        <w:t xml:space="preserve"> onMessageReceived(ContactId contact, String sessionId, byte[] content, String contentType)</w:t>
      </w:r>
    </w:p>
    <w:p w14:paraId="2BA63E6F" w14:textId="77777777" w:rsidR="00FD47F5" w:rsidRDefault="00FD47F5" w:rsidP="00DA4C3E">
      <w:pPr>
        <w:pStyle w:val="ASN1Code"/>
        <w:autoSpaceDE w:val="0"/>
        <w:spacing w:before="120"/>
        <w:ind w:left="680"/>
      </w:pPr>
    </w:p>
    <w:p w14:paraId="23B5FC9F" w14:textId="77777777" w:rsidR="00FD47F5" w:rsidRDefault="00FD47F5" w:rsidP="00FD47F5">
      <w:pPr>
        <w:pStyle w:val="ListBullet1"/>
        <w:numPr>
          <w:ilvl w:val="0"/>
          <w:numId w:val="18"/>
        </w:numPr>
        <w:tabs>
          <w:tab w:val="clear" w:pos="360"/>
          <w:tab w:val="clear" w:pos="680"/>
          <w:tab w:val="num" w:pos="0"/>
        </w:tabs>
        <w:suppressAutoHyphens/>
        <w:ind w:left="680" w:hanging="340"/>
        <w:contextualSpacing w:val="0"/>
        <w:rPr>
          <w:rFonts w:eastAsia="Arial" w:cs="SimSun"/>
          <w:color w:val="000000"/>
          <w:lang w:eastAsia="en-US"/>
        </w:rPr>
      </w:pPr>
      <w:r>
        <w:rPr>
          <w:color w:val="000000"/>
        </w:rPr>
        <w:t xml:space="preserve">Method: </w:t>
      </w:r>
      <w:r>
        <w:rPr>
          <w:rFonts w:eastAsia="Arial" w:cs="SimSun"/>
          <w:color w:val="000000"/>
          <w:lang w:eastAsia="en-US"/>
        </w:rPr>
        <w:t>callback called when multimedia messages have been flushed.</w:t>
      </w:r>
    </w:p>
    <w:p w14:paraId="17A92081" w14:textId="77777777" w:rsidR="00FD47F5" w:rsidRDefault="00FD47F5" w:rsidP="00DA4C3E">
      <w:pPr>
        <w:pStyle w:val="ASN1Code"/>
        <w:autoSpaceDE w:val="0"/>
        <w:spacing w:before="120"/>
        <w:ind w:left="680"/>
        <w:rPr>
          <w:rFonts w:eastAsia="Arial" w:cs="SimSun"/>
          <w:color w:val="000000"/>
          <w:lang w:eastAsia="en-US"/>
        </w:rPr>
      </w:pPr>
      <w:proofErr w:type="gramStart"/>
      <w:r>
        <w:rPr>
          <w:rFonts w:eastAsia="Arial" w:cs="SimSun"/>
          <w:color w:val="000000"/>
          <w:lang w:eastAsia="en-US"/>
        </w:rPr>
        <w:t>void</w:t>
      </w:r>
      <w:proofErr w:type="gramEnd"/>
      <w:r>
        <w:rPr>
          <w:rFonts w:eastAsia="Arial" w:cs="SimSun"/>
          <w:color w:val="000000"/>
          <w:lang w:eastAsia="en-US"/>
        </w:rPr>
        <w:t xml:space="preserve"> onMessagesFlushed(ContactId contact, String sessionId)</w:t>
      </w:r>
    </w:p>
    <w:p w14:paraId="4E50A5F1" w14:textId="77777777" w:rsidR="00FD47F5" w:rsidRDefault="00FD47F5" w:rsidP="00DA4C3E">
      <w:pPr>
        <w:pStyle w:val="NormalParagraph"/>
        <w:autoSpaceDE w:val="0"/>
        <w:spacing w:before="120" w:after="0"/>
        <w:jc w:val="both"/>
      </w:pPr>
      <w:r>
        <w:rPr>
          <w:rFonts w:eastAsia="Arial" w:cs="SimSun"/>
          <w:color w:val="000000"/>
          <w:lang w:eastAsia="bn-BD"/>
        </w:rPr>
        <w:br/>
        <w:t>Class</w:t>
      </w:r>
      <w:r>
        <w:rPr>
          <w:rFonts w:eastAsia="Arial" w:cs="SimSun"/>
          <w:b/>
          <w:bCs/>
          <w:color w:val="000000"/>
          <w:lang w:eastAsia="bn-BD"/>
        </w:rPr>
        <w:t xml:space="preserve"> MultimediaStreamingSession:</w:t>
      </w:r>
    </w:p>
    <w:p w14:paraId="06FAE76B" w14:textId="77777777" w:rsidR="00FD47F5" w:rsidRPr="007C3D32" w:rsidRDefault="00FD47F5" w:rsidP="00DA4C3E">
      <w:pPr>
        <w:rPr>
          <w:color w:val="000000"/>
        </w:rPr>
      </w:pPr>
      <w:r>
        <w:t>This class inherits from the class MultimediaSession and is related to a streaming session.</w:t>
      </w:r>
    </w:p>
    <w:p w14:paraId="628CB7AE" w14:textId="77777777" w:rsidR="00FD47F5" w:rsidRDefault="00FD47F5" w:rsidP="00DA4C3E">
      <w:pPr>
        <w:rPr>
          <w:color w:val="000000"/>
        </w:rPr>
      </w:pPr>
    </w:p>
    <w:p w14:paraId="4451A9E6" w14:textId="77777777" w:rsidR="00BC0512" w:rsidRDefault="00BC0512" w:rsidP="00BC0512">
      <w:pPr>
        <w:pStyle w:val="ListBullet1"/>
        <w:numPr>
          <w:ilvl w:val="0"/>
          <w:numId w:val="24"/>
        </w:numPr>
        <w:tabs>
          <w:tab w:val="clear" w:pos="680"/>
        </w:tabs>
        <w:suppressAutoHyphens/>
        <w:contextualSpacing w:val="0"/>
        <w:rPr>
          <w:ins w:id="365" w:author="E Ersoz" w:date="2016-02-08T09:47:00Z"/>
          <w:color w:val="000000"/>
        </w:rPr>
      </w:pPr>
      <w:ins w:id="366" w:author="E Ersoz" w:date="2016-02-08T09:47:00Z">
        <w:r>
          <w:rPr>
            <w:color w:val="000000"/>
          </w:rPr>
          <w:t>Method: returns the encoding used during the streaming.</w:t>
        </w:r>
      </w:ins>
    </w:p>
    <w:p w14:paraId="0BEFAFE1" w14:textId="77777777" w:rsidR="00BC0512" w:rsidRDefault="00BC0512" w:rsidP="00BC0512">
      <w:pPr>
        <w:pStyle w:val="ASN1Code"/>
        <w:ind w:left="680"/>
        <w:rPr>
          <w:ins w:id="367" w:author="E Ersoz" w:date="2016-02-08T09:47:00Z"/>
          <w:color w:val="000000"/>
        </w:rPr>
      </w:pPr>
      <w:ins w:id="368" w:author="E Ersoz" w:date="2016-02-08T09:47:00Z">
        <w:r>
          <w:rPr>
            <w:color w:val="000000"/>
          </w:rPr>
          <w:t xml:space="preserve">String </w:t>
        </w:r>
        <w:proofErr w:type="gramStart"/>
        <w:r>
          <w:rPr>
            <w:color w:val="000000"/>
          </w:rPr>
          <w:t>getEncoding()</w:t>
        </w:r>
        <w:proofErr w:type="gramEnd"/>
      </w:ins>
    </w:p>
    <w:p w14:paraId="053AFD9E" w14:textId="77777777" w:rsidR="00BC0512" w:rsidRDefault="00BC0512" w:rsidP="00BC0512">
      <w:pPr>
        <w:pStyle w:val="ASN1Code"/>
        <w:ind w:left="680"/>
        <w:rPr>
          <w:ins w:id="369" w:author="E Ersoz" w:date="2016-02-08T09:47:00Z"/>
          <w:color w:val="000000"/>
        </w:rPr>
      </w:pPr>
    </w:p>
    <w:p w14:paraId="4B6F76CF" w14:textId="28894F20" w:rsidR="00FD47F5" w:rsidRDefault="00FD47F5" w:rsidP="00FD47F5">
      <w:pPr>
        <w:pStyle w:val="ListBullet1"/>
        <w:numPr>
          <w:ilvl w:val="0"/>
          <w:numId w:val="24"/>
        </w:numPr>
        <w:tabs>
          <w:tab w:val="clear" w:pos="680"/>
        </w:tabs>
        <w:suppressAutoHyphens/>
        <w:contextualSpacing w:val="0"/>
        <w:rPr>
          <w:color w:val="000000"/>
        </w:rPr>
      </w:pPr>
      <w:r>
        <w:rPr>
          <w:color w:val="000000"/>
        </w:rPr>
        <w:t>Method: send a multimedia payload or data in real time</w:t>
      </w:r>
      <w:del w:id="370" w:author="E Ersoz" w:date="2016-02-08T09:47:00Z">
        <w:r w:rsidDel="002D2957">
          <w:rPr>
            <w:color w:val="000000"/>
          </w:rPr>
          <w:delText xml:space="preserve"> (deprecated)</w:delText>
        </w:r>
      </w:del>
      <w:r>
        <w:rPr>
          <w:color w:val="000000"/>
        </w:rPr>
        <w:t>.</w:t>
      </w:r>
    </w:p>
    <w:p w14:paraId="0E2DD2EC" w14:textId="77777777" w:rsidR="00FD47F5" w:rsidRDefault="00FD47F5" w:rsidP="00DA4C3E">
      <w:pPr>
        <w:pStyle w:val="ASN1Code"/>
        <w:ind w:left="680"/>
        <w:rPr>
          <w:ins w:id="371" w:author="E Ersoz" w:date="2016-02-08T09:42:00Z"/>
          <w:color w:val="000000"/>
        </w:rPr>
      </w:pPr>
      <w:proofErr w:type="gramStart"/>
      <w:r>
        <w:rPr>
          <w:color w:val="000000"/>
        </w:rPr>
        <w:t>void</w:t>
      </w:r>
      <w:proofErr w:type="gramEnd"/>
      <w:r>
        <w:rPr>
          <w:color w:val="000000"/>
        </w:rPr>
        <w:t xml:space="preserve"> sendPayload(byte[] content)</w:t>
      </w:r>
    </w:p>
    <w:p w14:paraId="673C8915" w14:textId="77777777" w:rsidR="00BC0512" w:rsidRDefault="00BC0512" w:rsidP="00DA4C3E">
      <w:pPr>
        <w:pStyle w:val="ASN1Code"/>
        <w:ind w:left="680"/>
        <w:rPr>
          <w:ins w:id="372" w:author="E Ersoz" w:date="2016-02-08T09:42:00Z"/>
          <w:color w:val="000000"/>
        </w:rPr>
      </w:pPr>
    </w:p>
    <w:p w14:paraId="48A2A82D" w14:textId="77777777" w:rsidR="00BC0512" w:rsidRPr="0067158D" w:rsidRDefault="00BC0512" w:rsidP="007F7DAB">
      <w:pPr>
        <w:pStyle w:val="NormalParagraph"/>
        <w:spacing w:after="0" w:line="240" w:lineRule="auto"/>
        <w:ind w:left="680"/>
        <w:rPr>
          <w:ins w:id="373" w:author="E Ersoz" w:date="2016-02-08T09:42:00Z"/>
          <w:b/>
        </w:rPr>
      </w:pPr>
      <w:ins w:id="374" w:author="E Ersoz" w:date="2016-02-08T09:42:00Z">
        <w:r w:rsidRPr="0067158D">
          <w:rPr>
            <w:b/>
          </w:rPr>
          <w:t>Orange proposal after implementation:</w:t>
        </w:r>
      </w:ins>
    </w:p>
    <w:p w14:paraId="1863D302" w14:textId="505A9948" w:rsidR="00BC0512" w:rsidRPr="007F7DAB" w:rsidRDefault="00BC0512" w:rsidP="007F7DAB">
      <w:pPr>
        <w:pStyle w:val="ASN1Code"/>
        <w:ind w:left="680"/>
        <w:jc w:val="both"/>
        <w:rPr>
          <w:rFonts w:ascii="Arial" w:hAnsi="Arial" w:cs="Arial"/>
          <w:color w:val="000000"/>
        </w:rPr>
      </w:pPr>
      <w:ins w:id="375" w:author="E Ersoz" w:date="2016-02-08T09:42:00Z">
        <w:r w:rsidRPr="002E7A58">
          <w:rPr>
            <w:rFonts w:ascii="Arial" w:hAnsi="Arial" w:cs="Arial"/>
            <w:color w:val="000000"/>
          </w:rPr>
          <w:t>The</w:t>
        </w:r>
        <w:r>
          <w:rPr>
            <w:rFonts w:ascii="Arial" w:hAnsi="Arial" w:cs="Arial"/>
            <w:color w:val="000000"/>
          </w:rPr>
          <w:t xml:space="preserve"> new</w:t>
        </w:r>
        <w:r w:rsidRPr="002E7A58">
          <w:rPr>
            <w:rFonts w:ascii="Arial" w:hAnsi="Arial" w:cs="Arial"/>
            <w:color w:val="000000"/>
          </w:rPr>
          <w:t xml:space="preserve"> </w:t>
        </w:r>
        <w:r>
          <w:rPr>
            <w:rFonts w:ascii="Arial" w:hAnsi="Arial" w:cs="Arial"/>
            <w:color w:val="000000"/>
          </w:rPr>
          <w:t xml:space="preserve">parameter </w:t>
        </w:r>
        <w:r w:rsidRPr="002E7A58">
          <w:rPr>
            <w:rFonts w:cs="Courier New"/>
            <w:color w:val="000000"/>
          </w:rPr>
          <w:t>contentType</w:t>
        </w:r>
        <w:r>
          <w:rPr>
            <w:rFonts w:ascii="Arial" w:hAnsi="Arial" w:cs="Arial"/>
            <w:color w:val="000000"/>
          </w:rPr>
          <w:t xml:space="preserve"> of the method </w:t>
        </w:r>
        <w:r>
          <w:rPr>
            <w:color w:val="000000"/>
          </w:rPr>
          <w:t>sendPayload</w:t>
        </w:r>
        <w:r w:rsidRPr="002E7A58">
          <w:rPr>
            <w:rFonts w:ascii="Arial" w:hAnsi="Arial" w:cs="Arial"/>
            <w:color w:val="000000"/>
          </w:rPr>
          <w:t xml:space="preserve"> is not usable </w:t>
        </w:r>
        <w:r>
          <w:rPr>
            <w:rFonts w:ascii="Arial" w:hAnsi="Arial" w:cs="Arial"/>
            <w:color w:val="000000"/>
          </w:rPr>
          <w:t xml:space="preserve">because there is no RTP header to send the content type (there is just a payload number which is set to 97 for undefined payloads). So the only possibility is to specify the encoding or content type in the SDP part during the initialisation of the session via the method </w:t>
        </w:r>
        <w:r w:rsidRPr="002E7A58">
          <w:rPr>
            <w:rFonts w:cs="Courier New"/>
            <w:color w:val="000000"/>
          </w:rPr>
          <w:t>initiateStreaming</w:t>
        </w:r>
        <w:r>
          <w:rPr>
            <w:rFonts w:cs="Courier New"/>
            <w:color w:val="000000"/>
          </w:rPr>
          <w:t>.</w:t>
        </w:r>
        <w:r>
          <w:rPr>
            <w:rFonts w:ascii="Arial" w:hAnsi="Arial" w:cs="Arial"/>
            <w:color w:val="000000"/>
          </w:rPr>
          <w:t xml:space="preserve"> Another reason to change is </w:t>
        </w:r>
        <w:proofErr w:type="gramStart"/>
        <w:r>
          <w:rPr>
            <w:rFonts w:ascii="Arial" w:hAnsi="Arial" w:cs="Arial"/>
            <w:color w:val="000000"/>
          </w:rPr>
          <w:t>that  the</w:t>
        </w:r>
        <w:proofErr w:type="gramEnd"/>
        <w:r>
          <w:rPr>
            <w:rFonts w:ascii="Arial" w:hAnsi="Arial" w:cs="Arial"/>
            <w:color w:val="000000"/>
          </w:rPr>
          <w:t xml:space="preserve"> current implementation uses an harcoded and proprietary encoding parameter “X-RCS” in the current MM session SIP/SDP call flow.</w:t>
        </w:r>
      </w:ins>
    </w:p>
    <w:p w14:paraId="0F01548B" w14:textId="77777777" w:rsidR="00FD47F5" w:rsidRDefault="00FD47F5" w:rsidP="00DA4C3E">
      <w:pPr>
        <w:pStyle w:val="ASN1Code"/>
        <w:ind w:left="680"/>
        <w:rPr>
          <w:color w:val="000000"/>
        </w:rPr>
      </w:pPr>
    </w:p>
    <w:p w14:paraId="2FF79FF2" w14:textId="77777777" w:rsidR="00FD47F5" w:rsidRDefault="00FD47F5" w:rsidP="00DA4C3E">
      <w:pPr>
        <w:pStyle w:val="NormalParagraph"/>
        <w:autoSpaceDE w:val="0"/>
        <w:spacing w:before="120" w:after="0"/>
        <w:jc w:val="both"/>
      </w:pPr>
      <w:r>
        <w:rPr>
          <w:rFonts w:eastAsia="Arial" w:cs="SimSun"/>
          <w:color w:val="000000"/>
          <w:lang w:eastAsia="bn-BD"/>
        </w:rPr>
        <w:t>Class</w:t>
      </w:r>
      <w:r>
        <w:rPr>
          <w:rFonts w:eastAsia="Arial" w:cs="SimSun"/>
          <w:b/>
          <w:bCs/>
          <w:color w:val="000000"/>
          <w:lang w:eastAsia="bn-BD"/>
        </w:rPr>
        <w:t xml:space="preserve"> MultimediaStreamingSessionListener:</w:t>
      </w:r>
    </w:p>
    <w:p w14:paraId="49BFCB53" w14:textId="77777777" w:rsidR="00FD47F5" w:rsidRPr="007C3D32" w:rsidRDefault="00FD47F5" w:rsidP="00DA4C3E">
      <w:pPr>
        <w:rPr>
          <w:color w:val="000000"/>
        </w:rPr>
      </w:pPr>
      <w:r>
        <w:t>This class offers callback methods on multimedia session events.</w:t>
      </w:r>
    </w:p>
    <w:p w14:paraId="5DE802C5" w14:textId="77777777" w:rsidR="00FD47F5" w:rsidRDefault="00FD47F5" w:rsidP="00DA4C3E">
      <w:pPr>
        <w:rPr>
          <w:color w:val="000000"/>
        </w:rPr>
      </w:pPr>
    </w:p>
    <w:p w14:paraId="28BF34AE" w14:textId="2EE5B8B4" w:rsidR="00FD47F5" w:rsidRDefault="00FD47F5" w:rsidP="00FD47F5">
      <w:pPr>
        <w:pStyle w:val="ListBullet1"/>
        <w:numPr>
          <w:ilvl w:val="0"/>
          <w:numId w:val="24"/>
        </w:numPr>
        <w:tabs>
          <w:tab w:val="clear" w:pos="680"/>
        </w:tabs>
        <w:suppressAutoHyphens/>
        <w:contextualSpacing w:val="0"/>
        <w:rPr>
          <w:rFonts w:eastAsia="Arial" w:cs="SimSun"/>
          <w:color w:val="000000"/>
          <w:szCs w:val="20"/>
          <w:lang w:eastAsia="en-US"/>
        </w:rPr>
      </w:pPr>
      <w:r>
        <w:rPr>
          <w:color w:val="000000"/>
        </w:rPr>
        <w:t xml:space="preserve">Method: </w:t>
      </w:r>
      <w:r>
        <w:t>Callback called when the multimedia streaming session state/reasoncode is changed</w:t>
      </w:r>
    </w:p>
    <w:p w14:paraId="4A54CD61" w14:textId="77777777" w:rsidR="00FD47F5" w:rsidRDefault="00FD47F5" w:rsidP="00DA4C3E">
      <w:pPr>
        <w:pStyle w:val="ASN1Code"/>
        <w:autoSpaceDE w:val="0"/>
        <w:spacing w:before="120"/>
        <w:ind w:left="680"/>
        <w:rPr>
          <w:rFonts w:eastAsia="Arial" w:cs="SimSun"/>
          <w:color w:val="000000"/>
          <w:szCs w:val="20"/>
          <w:lang w:eastAsia="en-US"/>
        </w:rPr>
      </w:pPr>
      <w:proofErr w:type="gramStart"/>
      <w:r>
        <w:rPr>
          <w:rFonts w:eastAsia="Arial" w:cs="SimSun"/>
          <w:color w:val="000000"/>
          <w:szCs w:val="20"/>
          <w:lang w:eastAsia="en-US"/>
        </w:rPr>
        <w:t>void</w:t>
      </w:r>
      <w:proofErr w:type="gramEnd"/>
      <w:r>
        <w:rPr>
          <w:rFonts w:eastAsia="Arial" w:cs="SimSun"/>
          <w:color w:val="000000"/>
          <w:szCs w:val="20"/>
          <w:lang w:eastAsia="en-US"/>
        </w:rPr>
        <w:t xml:space="preserve"> onStateChanged(ContactId contact, String sessionId, </w:t>
      </w:r>
      <w:r>
        <w:rPr>
          <w:rFonts w:eastAsia="Arial"/>
          <w:color w:val="000000"/>
          <w:szCs w:val="20"/>
          <w:lang w:eastAsia="en-US"/>
        </w:rPr>
        <w:t>MultimediaStreamingSession.State</w:t>
      </w:r>
      <w:r>
        <w:rPr>
          <w:rFonts w:eastAsia="Arial" w:cs="SimSun"/>
          <w:color w:val="000000"/>
          <w:szCs w:val="20"/>
          <w:lang w:eastAsia="en-US"/>
        </w:rPr>
        <w:t xml:space="preserve"> state, </w:t>
      </w:r>
      <w:r>
        <w:rPr>
          <w:rFonts w:eastAsia="Arial"/>
          <w:color w:val="000000"/>
          <w:szCs w:val="20"/>
          <w:lang w:eastAsia="en-US"/>
        </w:rPr>
        <w:t>MultimediaStreamingSession.ReasonCode</w:t>
      </w:r>
      <w:r>
        <w:rPr>
          <w:rFonts w:eastAsia="Arial" w:cs="SimSun"/>
          <w:color w:val="000000"/>
          <w:szCs w:val="20"/>
          <w:lang w:eastAsia="en-US"/>
        </w:rPr>
        <w:t xml:space="preserve"> reasonCode)</w:t>
      </w:r>
    </w:p>
    <w:p w14:paraId="3257D7BC" w14:textId="77777777" w:rsidR="00FD47F5" w:rsidRDefault="00FD47F5" w:rsidP="00DA4C3E">
      <w:pPr>
        <w:pStyle w:val="ASN1Code"/>
        <w:autoSpaceDE w:val="0"/>
        <w:spacing w:before="120"/>
        <w:ind w:left="680"/>
        <w:rPr>
          <w:rFonts w:eastAsia="Arial" w:cs="SimSun"/>
          <w:color w:val="000000"/>
          <w:szCs w:val="20"/>
          <w:lang w:eastAsia="en-US"/>
        </w:rPr>
      </w:pPr>
    </w:p>
    <w:p w14:paraId="6EFC0470" w14:textId="36AD3626" w:rsidR="00FD47F5" w:rsidRDefault="00FD47F5" w:rsidP="00FD47F5">
      <w:pPr>
        <w:pStyle w:val="ListBullet1"/>
        <w:numPr>
          <w:ilvl w:val="0"/>
          <w:numId w:val="24"/>
        </w:numPr>
        <w:tabs>
          <w:tab w:val="clear" w:pos="680"/>
        </w:tabs>
        <w:suppressAutoHyphens/>
        <w:contextualSpacing w:val="0"/>
        <w:rPr>
          <w:rFonts w:eastAsia="Arial" w:cs="SimSun"/>
          <w:color w:val="000000"/>
          <w:lang w:eastAsia="en-US"/>
        </w:rPr>
      </w:pPr>
      <w:r>
        <w:rPr>
          <w:color w:val="000000"/>
        </w:rPr>
        <w:t xml:space="preserve">Method: </w:t>
      </w:r>
      <w:r>
        <w:rPr>
          <w:rFonts w:eastAsia="Arial" w:cs="SimSun"/>
          <w:color w:val="000000"/>
          <w:lang w:eastAsia="en-US"/>
        </w:rPr>
        <w:t xml:space="preserve">callback called when a multimedia message or data is received  </w:t>
      </w:r>
      <w:del w:id="376" w:author="E Ersoz" w:date="2016-02-08T09:51:00Z">
        <w:r w:rsidDel="002D2957">
          <w:rPr>
            <w:rFonts w:eastAsia="Arial" w:cs="SimSun"/>
            <w:color w:val="000000"/>
            <w:lang w:eastAsia="en-US"/>
          </w:rPr>
          <w:delText>(deprecated).</w:delText>
        </w:r>
      </w:del>
    </w:p>
    <w:p w14:paraId="55431EEB" w14:textId="77777777" w:rsidR="00FD47F5" w:rsidRDefault="00FD47F5" w:rsidP="00DA4C3E">
      <w:pPr>
        <w:pStyle w:val="ASN1Code"/>
        <w:autoSpaceDE w:val="0"/>
        <w:spacing w:before="120"/>
        <w:ind w:left="680"/>
        <w:rPr>
          <w:rFonts w:eastAsia="Arial"/>
          <w:color w:val="000000"/>
          <w:lang w:eastAsia="en-US"/>
        </w:rPr>
      </w:pPr>
      <w:proofErr w:type="gramStart"/>
      <w:r>
        <w:rPr>
          <w:rFonts w:eastAsia="Arial" w:cs="SimSun"/>
          <w:color w:val="000000"/>
          <w:lang w:eastAsia="en-US"/>
        </w:rPr>
        <w:t>void</w:t>
      </w:r>
      <w:proofErr w:type="gramEnd"/>
      <w:r>
        <w:rPr>
          <w:rFonts w:eastAsia="Arial" w:cs="SimSun"/>
          <w:color w:val="000000"/>
          <w:lang w:eastAsia="en-US"/>
        </w:rPr>
        <w:t xml:space="preserve"> onPayloadReceived(ContactId contact, String sessionId, byte[] content)</w:t>
      </w:r>
    </w:p>
    <w:p w14:paraId="0B05FC4F" w14:textId="1BFAACBD" w:rsidR="00FD47F5" w:rsidDel="00801880" w:rsidRDefault="00FD47F5" w:rsidP="00DA4C3E">
      <w:pPr>
        <w:pStyle w:val="ASN1Code"/>
        <w:autoSpaceDE w:val="0"/>
        <w:spacing w:before="120"/>
        <w:ind w:left="680"/>
        <w:rPr>
          <w:del w:id="377" w:author="E Ersoz" w:date="2016-02-08T09:53:00Z"/>
          <w:rFonts w:eastAsia="Arial"/>
          <w:color w:val="000000"/>
          <w:lang w:eastAsia="en-US"/>
        </w:rPr>
      </w:pPr>
    </w:p>
    <w:p w14:paraId="7FAD1B7E" w14:textId="0AB1F8EE" w:rsidR="00FD47F5" w:rsidDel="00801880" w:rsidRDefault="00FD47F5" w:rsidP="00FD47F5">
      <w:pPr>
        <w:pStyle w:val="ListBullet1"/>
        <w:numPr>
          <w:ilvl w:val="0"/>
          <w:numId w:val="24"/>
        </w:numPr>
        <w:tabs>
          <w:tab w:val="clear" w:pos="680"/>
        </w:tabs>
        <w:suppressAutoHyphens/>
        <w:contextualSpacing w:val="0"/>
        <w:rPr>
          <w:del w:id="378" w:author="E Ersoz" w:date="2016-02-08T09:53:00Z"/>
          <w:rFonts w:eastAsia="Arial" w:cs="SimSun"/>
          <w:color w:val="000000"/>
          <w:lang w:eastAsia="en-US"/>
        </w:rPr>
      </w:pPr>
      <w:del w:id="379" w:author="E Ersoz" w:date="2016-02-08T09:53:00Z">
        <w:r w:rsidDel="00801880">
          <w:rPr>
            <w:color w:val="000000"/>
          </w:rPr>
          <w:delText xml:space="preserve">Method: </w:delText>
        </w:r>
        <w:r w:rsidDel="00801880">
          <w:rPr>
            <w:rFonts w:eastAsia="Arial" w:cs="SimSun"/>
            <w:color w:val="000000"/>
            <w:lang w:eastAsia="en-US"/>
          </w:rPr>
          <w:delText>callback called when a multimedia message or data is received.</w:delText>
        </w:r>
      </w:del>
    </w:p>
    <w:p w14:paraId="2F04A4D7" w14:textId="68A766CD" w:rsidR="00FD47F5" w:rsidDel="00801880" w:rsidRDefault="00FD47F5" w:rsidP="00DA4C3E">
      <w:pPr>
        <w:pStyle w:val="ASN1Code"/>
        <w:autoSpaceDE w:val="0"/>
        <w:spacing w:before="120"/>
        <w:ind w:left="680"/>
        <w:rPr>
          <w:del w:id="380" w:author="E Ersoz" w:date="2016-02-08T09:53:00Z"/>
          <w:rFonts w:eastAsia="Arial" w:cs="SimSun"/>
          <w:color w:val="000000"/>
          <w:lang w:eastAsia="en-US"/>
        </w:rPr>
      </w:pPr>
      <w:del w:id="381" w:author="E Ersoz" w:date="2016-02-08T09:53:00Z">
        <w:r w:rsidDel="00801880">
          <w:rPr>
            <w:rFonts w:eastAsia="Arial" w:cs="SimSun"/>
            <w:color w:val="000000"/>
            <w:lang w:eastAsia="en-US"/>
          </w:rPr>
          <w:delText>void onPayloadReceived(ContactId contact, String sessionId, byte[] content, String contentType)</w:delText>
        </w:r>
      </w:del>
    </w:p>
    <w:p w14:paraId="60348D84" w14:textId="77777777" w:rsidR="00FD47F5" w:rsidRDefault="00FD47F5" w:rsidP="00DA4C3E">
      <w:pPr>
        <w:pStyle w:val="ASN1Code"/>
        <w:autoSpaceDE w:val="0"/>
        <w:spacing w:before="120"/>
        <w:ind w:left="680"/>
        <w:rPr>
          <w:rFonts w:eastAsia="Arial"/>
          <w:color w:val="000000"/>
          <w:lang w:eastAsia="en-US"/>
        </w:rPr>
      </w:pPr>
    </w:p>
    <w:p w14:paraId="5081E4FA" w14:textId="77777777" w:rsidR="00FD47F5" w:rsidRDefault="00FD47F5" w:rsidP="00DA4C3E">
      <w:r>
        <w:rPr>
          <w:rFonts w:eastAsia="Arial" w:cs="SimSun"/>
          <w:lang w:eastAsia="bn-BD"/>
        </w:rPr>
        <w:t xml:space="preserve">Class </w:t>
      </w:r>
      <w:r w:rsidRPr="00FC153E">
        <w:rPr>
          <w:rFonts w:eastAsia="Arial" w:cs="SimSun"/>
          <w:b/>
          <w:lang w:eastAsia="bn-BD"/>
        </w:rPr>
        <w:t>MultimediaSessionServiceConfiguration:</w:t>
      </w:r>
    </w:p>
    <w:p w14:paraId="223A1A8C" w14:textId="77777777" w:rsidR="00FD47F5" w:rsidRDefault="00FD47F5" w:rsidP="00DA4C3E">
      <w:r>
        <w:t>This class represents the particular configuration of Multimedia Service.</w:t>
      </w:r>
    </w:p>
    <w:p w14:paraId="2A192A87" w14:textId="77777777" w:rsidR="00FD47F5" w:rsidRDefault="00FD47F5" w:rsidP="00DA4C3E"/>
    <w:p w14:paraId="22814354" w14:textId="77777777" w:rsidR="00FD47F5" w:rsidRDefault="00FD47F5" w:rsidP="00FD47F5">
      <w:pPr>
        <w:pStyle w:val="ListBullet1"/>
        <w:numPr>
          <w:ilvl w:val="0"/>
          <w:numId w:val="24"/>
        </w:numPr>
        <w:tabs>
          <w:tab w:val="clear" w:pos="680"/>
        </w:tabs>
        <w:suppressAutoHyphens/>
        <w:contextualSpacing w:val="0"/>
        <w:rPr>
          <w:rFonts w:eastAsia="Arial" w:cs="SimSun"/>
          <w:szCs w:val="20"/>
          <w:lang w:eastAsia="en-US"/>
        </w:rPr>
      </w:pPr>
      <w:r>
        <w:t>Method: Return maximum length of a multimedia message</w:t>
      </w:r>
    </w:p>
    <w:p w14:paraId="5400AF87" w14:textId="3281B5A0" w:rsidR="00FD47F5" w:rsidRDefault="00FD47F5" w:rsidP="00DA4C3E">
      <w:pPr>
        <w:pStyle w:val="ASN1Code"/>
        <w:autoSpaceDE w:val="0"/>
        <w:spacing w:before="120"/>
        <w:ind w:left="680"/>
      </w:pPr>
      <w:proofErr w:type="gramStart"/>
      <w:r>
        <w:rPr>
          <w:rFonts w:eastAsia="Arial" w:cs="SimSun"/>
          <w:szCs w:val="20"/>
          <w:lang w:eastAsia="en-US"/>
        </w:rPr>
        <w:t>int</w:t>
      </w:r>
      <w:proofErr w:type="gramEnd"/>
      <w:r>
        <w:rPr>
          <w:rFonts w:eastAsia="Arial" w:cs="SimSun"/>
          <w:szCs w:val="20"/>
          <w:lang w:eastAsia="en-US"/>
        </w:rPr>
        <w:t xml:space="preserve"> getMessageMaxLength</w:t>
      </w:r>
      <w:r>
        <w:rPr>
          <w:rStyle w:val="SourceText"/>
          <w:szCs w:val="20"/>
          <w:lang w:eastAsia="en-US"/>
        </w:rPr>
        <w:t xml:space="preserve"> ()</w:t>
      </w:r>
      <w:r>
        <w:rPr>
          <w:rStyle w:val="SourceText"/>
          <w:szCs w:val="20"/>
          <w:lang w:eastAsia="en-US"/>
        </w:rPr>
        <w:br/>
      </w:r>
    </w:p>
    <w:p w14:paraId="395AA8DB" w14:textId="77777777" w:rsidR="00FD47F5" w:rsidRDefault="00FD47F5" w:rsidP="00FD47F5">
      <w:pPr>
        <w:pStyle w:val="ListBullet1"/>
        <w:numPr>
          <w:ilvl w:val="0"/>
          <w:numId w:val="54"/>
        </w:numPr>
        <w:tabs>
          <w:tab w:val="clear" w:pos="680"/>
        </w:tabs>
        <w:suppressAutoHyphens/>
        <w:contextualSpacing w:val="0"/>
        <w:rPr>
          <w:color w:val="000000"/>
        </w:rPr>
      </w:pPr>
      <w:r>
        <w:rPr>
          <w:color w:val="000000"/>
        </w:rPr>
        <w:t>Method: return the inactivity timeout of a multimedia messaging session. Timeout in milliseconds.</w:t>
      </w:r>
    </w:p>
    <w:p w14:paraId="660CB917" w14:textId="4DE2C866" w:rsidR="00FD47F5" w:rsidRDefault="00FD47F5" w:rsidP="00DA4C3E">
      <w:pPr>
        <w:pStyle w:val="ASN1Code"/>
        <w:ind w:left="680"/>
        <w:rPr>
          <w:color w:val="000000"/>
        </w:rPr>
      </w:pPr>
      <w:proofErr w:type="gramStart"/>
      <w:r>
        <w:rPr>
          <w:color w:val="000000"/>
        </w:rPr>
        <w:t>long</w:t>
      </w:r>
      <w:proofErr w:type="gramEnd"/>
      <w:r>
        <w:rPr>
          <w:color w:val="000000"/>
        </w:rPr>
        <w:t xml:space="preserve"> getMessagingSessionInactivityTimeout(</w:t>
      </w:r>
      <w:ins w:id="382" w:author="E Ersoz" w:date="2016-02-08T09:54:00Z">
        <w:r w:rsidR="00801880">
          <w:rPr>
            <w:color w:val="000000"/>
          </w:rPr>
          <w:t>String serviceId</w:t>
        </w:r>
      </w:ins>
      <w:r>
        <w:rPr>
          <w:color w:val="000000"/>
        </w:rPr>
        <w:t>)</w:t>
      </w:r>
    </w:p>
    <w:p w14:paraId="112597E7" w14:textId="77777777" w:rsidR="00FD47F5" w:rsidRDefault="00FD47F5" w:rsidP="00DA4C3E">
      <w:pPr>
        <w:pStyle w:val="ASN1Code"/>
        <w:ind w:left="680"/>
        <w:rPr>
          <w:color w:val="000000"/>
        </w:rPr>
      </w:pPr>
    </w:p>
    <w:p w14:paraId="6A4125A6" w14:textId="77777777" w:rsidR="00FD47F5" w:rsidRDefault="00FD47F5" w:rsidP="00FD47F5">
      <w:pPr>
        <w:pStyle w:val="ListBullet1"/>
        <w:numPr>
          <w:ilvl w:val="0"/>
          <w:numId w:val="54"/>
        </w:numPr>
        <w:tabs>
          <w:tab w:val="clear" w:pos="680"/>
        </w:tabs>
        <w:suppressAutoHyphens/>
        <w:contextualSpacing w:val="0"/>
        <w:rPr>
          <w:color w:val="000000"/>
        </w:rPr>
      </w:pPr>
      <w:r>
        <w:rPr>
          <w:color w:val="000000"/>
        </w:rPr>
        <w:t>Method: check if the service ID has been activated by the RCS configuration server. RcsServiceNotAvailableException is thrown if the serviceId is not configured.</w:t>
      </w:r>
    </w:p>
    <w:p w14:paraId="604E3C00" w14:textId="77777777" w:rsidR="00FD47F5" w:rsidRDefault="00FD47F5" w:rsidP="00DA4C3E">
      <w:pPr>
        <w:pStyle w:val="ASN1Code"/>
        <w:ind w:left="680"/>
        <w:rPr>
          <w:color w:val="000000"/>
        </w:rPr>
      </w:pPr>
      <w:proofErr w:type="gramStart"/>
      <w:r>
        <w:rPr>
          <w:color w:val="000000"/>
        </w:rPr>
        <w:t>boolean</w:t>
      </w:r>
      <w:proofErr w:type="gramEnd"/>
      <w:r>
        <w:rPr>
          <w:color w:val="000000"/>
        </w:rPr>
        <w:t xml:space="preserve"> isServiceActivated(String serviceId)</w:t>
      </w:r>
    </w:p>
    <w:p w14:paraId="7E8CCF52" w14:textId="77777777" w:rsidR="00FD47F5" w:rsidRDefault="00FD47F5" w:rsidP="00FD47F5">
      <w:pPr>
        <w:pStyle w:val="Heading4"/>
        <w:numPr>
          <w:ilvl w:val="3"/>
          <w:numId w:val="38"/>
        </w:numPr>
        <w:suppressAutoHyphens/>
      </w:pPr>
      <w:r w:rsidRPr="007C3D32">
        <w:t>Intents</w:t>
      </w:r>
    </w:p>
    <w:p w14:paraId="7AFA78F1" w14:textId="77777777" w:rsidR="00FD47F5" w:rsidRPr="007C3D32" w:rsidRDefault="00FD47F5" w:rsidP="00DA4C3E">
      <w:pPr>
        <w:rPr>
          <w:color w:val="000000"/>
        </w:rPr>
      </w:pPr>
      <w:r>
        <w:t>Intent broadcasted when a new messaging session invitation has been received. This Intent contains the following extra:</w:t>
      </w:r>
    </w:p>
    <w:p w14:paraId="75FEB500" w14:textId="77777777" w:rsidR="00FD47F5" w:rsidRDefault="00FD47F5" w:rsidP="00DA4C3E">
      <w:pPr>
        <w:rPr>
          <w:rFonts w:eastAsia="Arial"/>
          <w:color w:val="000000"/>
        </w:rPr>
      </w:pPr>
    </w:p>
    <w:p w14:paraId="4772C027" w14:textId="77777777" w:rsidR="00FD47F5" w:rsidRDefault="00FD47F5" w:rsidP="00FD47F5">
      <w:pPr>
        <w:pStyle w:val="Listepuces21"/>
        <w:numPr>
          <w:ilvl w:val="0"/>
          <w:numId w:val="24"/>
        </w:numPr>
        <w:rPr>
          <w:lang w:eastAsia="bn-BD"/>
        </w:rPr>
      </w:pPr>
      <w:r>
        <w:rPr>
          <w:rFonts w:eastAsia="Arial"/>
          <w:color w:val="000000"/>
        </w:rPr>
        <w:t>“</w:t>
      </w:r>
      <w:proofErr w:type="gramStart"/>
      <w:r>
        <w:rPr>
          <w:color w:val="000000"/>
        </w:rPr>
        <w:t>sessionId</w:t>
      </w:r>
      <w:proofErr w:type="gramEnd"/>
      <w:r>
        <w:rPr>
          <w:color w:val="000000"/>
        </w:rPr>
        <w:t>”:</w:t>
      </w:r>
      <w:r>
        <w:rPr>
          <w:rFonts w:cs="SimSun"/>
        </w:rPr>
        <w:t xml:space="preserve"> (String) unique ID of the multimedia session.</w:t>
      </w:r>
    </w:p>
    <w:p w14:paraId="18427B73" w14:textId="77777777" w:rsidR="00FD47F5" w:rsidRDefault="00FD47F5" w:rsidP="00DA4C3E">
      <w:pPr>
        <w:pStyle w:val="ASN1Code"/>
        <w:ind w:left="680"/>
      </w:pPr>
      <w:r>
        <w:rPr>
          <w:lang w:eastAsia="bn-BD"/>
        </w:rPr>
        <w:t>com.gsma.services.rcs.extension</w:t>
      </w:r>
      <w:r>
        <w:rPr>
          <w:lang w:eastAsia="en-US"/>
        </w:rPr>
        <w:t>.action.NEW_MESSAGING_SESSION</w:t>
      </w:r>
    </w:p>
    <w:p w14:paraId="4986B81A" w14:textId="77777777" w:rsidR="00FD47F5" w:rsidRDefault="00FD47F5" w:rsidP="00DA4C3E">
      <w:pPr>
        <w:pStyle w:val="ASN1Code"/>
        <w:ind w:left="680"/>
      </w:pPr>
    </w:p>
    <w:p w14:paraId="5051A8AB" w14:textId="77777777" w:rsidR="00FD47F5" w:rsidRDefault="00FD47F5" w:rsidP="00DA4C3E">
      <w:pPr>
        <w:rPr>
          <w:rFonts w:eastAsia="Arial"/>
        </w:rPr>
      </w:pPr>
      <w:r>
        <w:t>Intent broadcasted when a new streaming session invitation has been received. This Intent contains the following extras:</w:t>
      </w:r>
    </w:p>
    <w:p w14:paraId="67C07F30" w14:textId="77777777" w:rsidR="00FD47F5" w:rsidRDefault="00FD47F5" w:rsidP="00DA4C3E">
      <w:pPr>
        <w:rPr>
          <w:rFonts w:eastAsia="Arial"/>
        </w:rPr>
      </w:pPr>
    </w:p>
    <w:p w14:paraId="5EDC30D3" w14:textId="77777777" w:rsidR="00FD47F5" w:rsidRDefault="00FD47F5" w:rsidP="00FD47F5">
      <w:pPr>
        <w:pStyle w:val="Listepuces21"/>
        <w:numPr>
          <w:ilvl w:val="0"/>
          <w:numId w:val="24"/>
        </w:numPr>
        <w:rPr>
          <w:lang w:eastAsia="bn-BD"/>
        </w:rPr>
      </w:pPr>
      <w:r>
        <w:rPr>
          <w:rFonts w:eastAsia="Arial"/>
        </w:rPr>
        <w:t>“</w:t>
      </w:r>
      <w:proofErr w:type="gramStart"/>
      <w:r>
        <w:t>sessionId</w:t>
      </w:r>
      <w:proofErr w:type="gramEnd"/>
      <w:r>
        <w:t>”: (String) unique ID of the multimedia session.</w:t>
      </w:r>
    </w:p>
    <w:p w14:paraId="4049E711" w14:textId="77777777" w:rsidR="00FD47F5" w:rsidRDefault="00FD47F5" w:rsidP="00DA4C3E">
      <w:pPr>
        <w:pStyle w:val="ASN1Code"/>
        <w:ind w:left="680"/>
        <w:rPr>
          <w:lang w:eastAsia="bn-BD"/>
        </w:rPr>
      </w:pPr>
      <w:r>
        <w:rPr>
          <w:lang w:eastAsia="bn-BD"/>
        </w:rPr>
        <w:t>com.gsma.services.rcs.extension.action.NEW_STREAMING_SESSION</w:t>
      </w:r>
    </w:p>
    <w:p w14:paraId="06C3A178" w14:textId="77777777" w:rsidR="00654B05" w:rsidRDefault="00654B05" w:rsidP="00DA4C3E">
      <w:pPr>
        <w:pStyle w:val="ASN1Code"/>
        <w:ind w:left="680"/>
        <w:rPr>
          <w:rFonts w:eastAsia="Courier New"/>
          <w:color w:val="000000"/>
          <w:lang w:eastAsia="bn-BD"/>
        </w:rPr>
      </w:pPr>
    </w:p>
    <w:p w14:paraId="1D4941E2" w14:textId="77777777" w:rsidR="00FD47F5" w:rsidRDefault="00FD47F5" w:rsidP="00846F7F">
      <w:pPr>
        <w:pStyle w:val="NormalParagraph"/>
        <w:rPr>
          <w:rFonts w:eastAsia="Arial"/>
        </w:rPr>
      </w:pPr>
      <w:r>
        <w:t>Intent broadcasted when a new instant multimedia message is received. This Intent contains the following extras:</w:t>
      </w:r>
    </w:p>
    <w:p w14:paraId="1E71425C" w14:textId="77777777" w:rsidR="00FD47F5" w:rsidRDefault="00FD47F5" w:rsidP="00DA4C3E">
      <w:pPr>
        <w:rPr>
          <w:rFonts w:eastAsia="Arial"/>
        </w:rPr>
      </w:pPr>
    </w:p>
    <w:p w14:paraId="7A0B934B" w14:textId="77777777" w:rsidR="00FD47F5" w:rsidRDefault="00FD47F5" w:rsidP="00846F7F">
      <w:pPr>
        <w:pStyle w:val="ListBullet1"/>
        <w:rPr>
          <w:rFonts w:eastAsia="Arial"/>
        </w:rPr>
      </w:pPr>
      <w:r>
        <w:rPr>
          <w:rFonts w:eastAsia="Arial"/>
        </w:rPr>
        <w:t>“</w:t>
      </w:r>
      <w:r>
        <w:t>contact”: Contact ID of the remote contact</w:t>
      </w:r>
    </w:p>
    <w:p w14:paraId="291E9637" w14:textId="77777777" w:rsidR="00FD47F5" w:rsidRDefault="00FD47F5" w:rsidP="00846F7F">
      <w:pPr>
        <w:pStyle w:val="ListBullet1"/>
        <w:rPr>
          <w:rFonts w:eastAsia="Arial"/>
        </w:rPr>
      </w:pPr>
      <w:r>
        <w:rPr>
          <w:rFonts w:eastAsia="Arial"/>
        </w:rPr>
        <w:t>“</w:t>
      </w:r>
      <w:r>
        <w:t>serviceId”: (String) Service ID</w:t>
      </w:r>
    </w:p>
    <w:p w14:paraId="15757A19" w14:textId="77777777" w:rsidR="00FD47F5" w:rsidRDefault="00FD47F5" w:rsidP="00846F7F">
      <w:pPr>
        <w:pStyle w:val="ListBullet1"/>
        <w:rPr>
          <w:rFonts w:eastAsia="Arial"/>
        </w:rPr>
      </w:pPr>
      <w:r>
        <w:rPr>
          <w:rFonts w:eastAsia="Arial"/>
        </w:rPr>
        <w:t>“</w:t>
      </w:r>
      <w:r>
        <w:t>content”: (byte[]) Message content</w:t>
      </w:r>
    </w:p>
    <w:p w14:paraId="56D9DACF" w14:textId="77777777" w:rsidR="00FD47F5" w:rsidRDefault="00FD47F5" w:rsidP="00846F7F">
      <w:pPr>
        <w:pStyle w:val="ListBullet1"/>
        <w:rPr>
          <w:lang w:eastAsia="bn-BD"/>
        </w:rPr>
      </w:pPr>
      <w:r>
        <w:rPr>
          <w:rFonts w:eastAsia="Arial"/>
        </w:rPr>
        <w:t>“contentType</w:t>
      </w:r>
      <w:r>
        <w:t>”: (String) Message content type</w:t>
      </w:r>
    </w:p>
    <w:p w14:paraId="7EAC2D35" w14:textId="77777777" w:rsidR="00FD47F5" w:rsidRDefault="00FD47F5" w:rsidP="00DA4C3E">
      <w:pPr>
        <w:pStyle w:val="ASN1Code"/>
        <w:ind w:left="680"/>
        <w:rPr>
          <w:rFonts w:eastAsia="Courier New"/>
          <w:color w:val="000000"/>
          <w:lang w:eastAsia="bn-BD"/>
        </w:rPr>
      </w:pPr>
      <w:r>
        <w:rPr>
          <w:lang w:eastAsia="bn-BD"/>
        </w:rPr>
        <w:t>com.gsma.services.rcs.extension.action.NEW_INSTANT_MESSAGE</w:t>
      </w:r>
    </w:p>
    <w:p w14:paraId="3363D6C4" w14:textId="77777777" w:rsidR="00FD47F5" w:rsidRDefault="00FD47F5" w:rsidP="00DA4C3E">
      <w:pPr>
        <w:rPr>
          <w:lang w:eastAsia="ar-SA"/>
        </w:rPr>
      </w:pPr>
      <w:r>
        <w:rPr>
          <w:lang w:eastAsia="ar-SA"/>
        </w:rPr>
        <w:t>See the Capability API for the service ID syntax.</w:t>
      </w:r>
    </w:p>
    <w:p w14:paraId="1832ECC8" w14:textId="77777777" w:rsidR="00FD47F5" w:rsidRDefault="00FD47F5" w:rsidP="00DA4C3E">
      <w:pPr>
        <w:rPr>
          <w:lang w:eastAsia="ar-SA"/>
        </w:rPr>
      </w:pPr>
    </w:p>
    <w:p w14:paraId="74B26462" w14:textId="77777777" w:rsidR="00FD47F5" w:rsidRDefault="00FD47F5" w:rsidP="00846F7F">
      <w:pPr>
        <w:pStyle w:val="NormalParagraph"/>
        <w:rPr>
          <w:lang w:eastAsia="en-US"/>
        </w:rPr>
      </w:pPr>
      <w:r>
        <w:t>So when an incoming SIP request arrives in the RCS background service, the feature tag of the request is read and analysed in order to broadcast an Intent containing the feature tag in its MIME type. Then the Intent is captured by the corresponding application.</w:t>
      </w:r>
    </w:p>
    <w:p w14:paraId="7E66BB08" w14:textId="77777777" w:rsidR="00FD47F5" w:rsidRDefault="00FD47F5" w:rsidP="00FD47F5">
      <w:pPr>
        <w:pStyle w:val="Heading3"/>
        <w:numPr>
          <w:ilvl w:val="2"/>
          <w:numId w:val="38"/>
        </w:numPr>
        <w:suppressAutoHyphens/>
      </w:pPr>
      <w:bookmarkStart w:id="383" w:name="_Toc419808150"/>
      <w:bookmarkStart w:id="384" w:name="_Toc419808370"/>
      <w:bookmarkStart w:id="385" w:name="_Toc441167687"/>
      <w:bookmarkStart w:id="386" w:name="_Toc442431890"/>
      <w:r>
        <w:t>File Upload API</w:t>
      </w:r>
      <w:bookmarkEnd w:id="383"/>
      <w:bookmarkEnd w:id="384"/>
      <w:bookmarkEnd w:id="385"/>
      <w:bookmarkEnd w:id="386"/>
    </w:p>
    <w:p w14:paraId="46222A33" w14:textId="77777777" w:rsidR="00FD47F5" w:rsidRDefault="00FD47F5" w:rsidP="00DA4C3E">
      <w:pPr>
        <w:pStyle w:val="NormalParagraph"/>
      </w:pPr>
      <w:r>
        <w:rPr>
          <w:lang w:eastAsia="en-US" w:bidi="bn-BD"/>
        </w:rPr>
        <w:t>This API exposes all functionality related to upload a file to the RCS Content Server. It allows:</w:t>
      </w:r>
    </w:p>
    <w:p w14:paraId="27B9CFF4" w14:textId="77777777" w:rsidR="00FD47F5" w:rsidRPr="00654B05" w:rsidRDefault="00FD47F5" w:rsidP="00954968">
      <w:pPr>
        <w:pStyle w:val="ListBullet1"/>
      </w:pPr>
      <w:r w:rsidRPr="00954968">
        <w:lastRenderedPageBreak/>
        <w:t>Upload a file to the Content Server over HTTP.</w:t>
      </w:r>
    </w:p>
    <w:p w14:paraId="1E6B8CEC" w14:textId="77777777" w:rsidR="00FD47F5" w:rsidRPr="00654B05" w:rsidRDefault="00FD47F5">
      <w:pPr>
        <w:pStyle w:val="ListBullet1"/>
      </w:pPr>
      <w:r w:rsidRPr="00654B05">
        <w:t>Get info on the uploaded file in order to share the file link via any solution (SMS, Chat, Multimedia Session, .etc).</w:t>
      </w:r>
    </w:p>
    <w:p w14:paraId="1F0A05F0" w14:textId="77777777" w:rsidR="00FD47F5" w:rsidRPr="00654B05" w:rsidRDefault="00FD47F5">
      <w:pPr>
        <w:pStyle w:val="ListBullet1"/>
      </w:pPr>
      <w:r w:rsidRPr="00654B05">
        <w:t>Monitor the upload progress.</w:t>
      </w:r>
    </w:p>
    <w:p w14:paraId="5E92979C" w14:textId="77777777" w:rsidR="00FD47F5" w:rsidRPr="00654B05" w:rsidRDefault="00FD47F5">
      <w:pPr>
        <w:pStyle w:val="ListBullet1"/>
      </w:pPr>
      <w:r w:rsidRPr="00654B05">
        <w:t>Abort the upload.</w:t>
      </w:r>
    </w:p>
    <w:p w14:paraId="38CF2A31" w14:textId="77777777" w:rsidR="00FD47F5" w:rsidRDefault="00FD47F5" w:rsidP="00FD47F5">
      <w:pPr>
        <w:pStyle w:val="Heading4"/>
        <w:numPr>
          <w:ilvl w:val="3"/>
          <w:numId w:val="38"/>
        </w:numPr>
        <w:suppressAutoHyphens/>
      </w:pPr>
      <w:r>
        <w:t>Package</w:t>
      </w:r>
    </w:p>
    <w:p w14:paraId="7E927090" w14:textId="77777777" w:rsidR="00FD47F5" w:rsidRDefault="00FD47F5" w:rsidP="00DA4C3E">
      <w:pPr>
        <w:pStyle w:val="NormalParagraph"/>
      </w:pPr>
      <w:r>
        <w:rPr>
          <w:lang w:eastAsia="en-US" w:bidi="bn-BD"/>
        </w:rPr>
        <w:t xml:space="preserve">Package name </w:t>
      </w:r>
      <w:r>
        <w:rPr>
          <w:b/>
          <w:lang w:eastAsia="en-US" w:bidi="bn-BD"/>
        </w:rPr>
        <w:t>com.gsma.services.rcs.upload</w:t>
      </w:r>
    </w:p>
    <w:p w14:paraId="52F5518D" w14:textId="77777777" w:rsidR="00FD47F5" w:rsidRDefault="00FD47F5" w:rsidP="00FD47F5">
      <w:pPr>
        <w:pStyle w:val="Heading4"/>
        <w:numPr>
          <w:ilvl w:val="3"/>
          <w:numId w:val="38"/>
        </w:numPr>
        <w:suppressAutoHyphens/>
      </w:pPr>
      <w:r>
        <w:t>Methods and Callbacks</w:t>
      </w:r>
    </w:p>
    <w:p w14:paraId="28467733" w14:textId="77777777" w:rsidR="00FD47F5" w:rsidRDefault="00FD47F5" w:rsidP="00DA4C3E">
      <w:pPr>
        <w:pStyle w:val="NormalParagraph"/>
        <w:rPr>
          <w:lang w:eastAsia="en-US" w:bidi="bn-BD"/>
        </w:rPr>
      </w:pPr>
      <w:r>
        <w:rPr>
          <w:lang w:eastAsia="en-US" w:bidi="bn-BD"/>
        </w:rPr>
        <w:t xml:space="preserve">Class </w:t>
      </w:r>
      <w:r>
        <w:rPr>
          <w:b/>
          <w:lang w:eastAsia="en-US" w:bidi="bn-BD"/>
        </w:rPr>
        <w:t>FileUploadService</w:t>
      </w:r>
      <w:r>
        <w:rPr>
          <w:lang w:eastAsia="en-US" w:bidi="bn-BD"/>
        </w:rPr>
        <w:t>:</w:t>
      </w:r>
    </w:p>
    <w:p w14:paraId="3257A55D" w14:textId="77777777" w:rsidR="00FD47F5" w:rsidRPr="007C3D32" w:rsidRDefault="00FD47F5" w:rsidP="00954968">
      <w:pPr>
        <w:pStyle w:val="NormalParagraph"/>
        <w:rPr>
          <w:color w:val="000000"/>
        </w:rPr>
      </w:pPr>
      <w:r>
        <w:rPr>
          <w:lang w:eastAsia="en-US" w:bidi="bn-BD"/>
        </w:rPr>
        <w:t xml:space="preserve">This class offers the main entry point to upload files to the Content Server. Several files may be uploaded at a time. Several </w:t>
      </w:r>
      <w:r>
        <w:t>applications</w:t>
      </w:r>
      <w:r>
        <w:rPr>
          <w:lang w:eastAsia="en-US" w:bidi="bn-BD"/>
        </w:rPr>
        <w:t xml:space="preserve"> may connect/disconnect to the API.</w:t>
      </w:r>
    </w:p>
    <w:p w14:paraId="676F9F59" w14:textId="77777777" w:rsidR="00FD47F5" w:rsidRDefault="00FD47F5" w:rsidP="00FD47F5">
      <w:pPr>
        <w:pStyle w:val="ListBullet1"/>
        <w:numPr>
          <w:ilvl w:val="0"/>
          <w:numId w:val="24"/>
        </w:numPr>
        <w:tabs>
          <w:tab w:val="clear" w:pos="680"/>
        </w:tabs>
        <w:suppressAutoHyphens/>
        <w:contextualSpacing w:val="0"/>
      </w:pPr>
      <w:r w:rsidRPr="007C3D32">
        <w:rPr>
          <w:color w:val="000000"/>
        </w:rPr>
        <w:t xml:space="preserve">Method: </w:t>
      </w:r>
      <w:r>
        <w:t>connects to the API.</w:t>
      </w:r>
    </w:p>
    <w:p w14:paraId="40410CDF" w14:textId="77777777" w:rsidR="00FD47F5" w:rsidRDefault="00FD47F5" w:rsidP="00DA4C3E">
      <w:pPr>
        <w:pStyle w:val="ASN1Code"/>
        <w:ind w:left="720"/>
        <w:rPr>
          <w:lang w:eastAsia="en-US" w:bidi="bn-BD"/>
        </w:rPr>
      </w:pPr>
      <w:proofErr w:type="gramStart"/>
      <w:r>
        <w:t>void</w:t>
      </w:r>
      <w:proofErr w:type="gramEnd"/>
      <w:r>
        <w:t xml:space="preserve"> connect()</w:t>
      </w:r>
    </w:p>
    <w:p w14:paraId="1A97A44D" w14:textId="77777777" w:rsidR="00FD47F5" w:rsidRDefault="00FD47F5" w:rsidP="00DA4C3E">
      <w:pPr>
        <w:pStyle w:val="ASN1Code"/>
        <w:ind w:left="720"/>
        <w:rPr>
          <w:lang w:eastAsia="en-US" w:bidi="bn-BD"/>
        </w:rPr>
      </w:pPr>
    </w:p>
    <w:p w14:paraId="4686D6EB" w14:textId="77777777" w:rsidR="00FD47F5" w:rsidRDefault="00FD47F5" w:rsidP="00FD47F5">
      <w:pPr>
        <w:pStyle w:val="ListBullet1"/>
        <w:numPr>
          <w:ilvl w:val="0"/>
          <w:numId w:val="24"/>
        </w:numPr>
        <w:tabs>
          <w:tab w:val="clear" w:pos="680"/>
        </w:tabs>
        <w:suppressAutoHyphens/>
        <w:contextualSpacing w:val="0"/>
      </w:pPr>
      <w:r w:rsidRPr="007C3D32">
        <w:rPr>
          <w:color w:val="000000"/>
        </w:rPr>
        <w:t xml:space="preserve">Method: </w:t>
      </w:r>
      <w:r>
        <w:rPr>
          <w:lang w:eastAsia="en-US" w:bidi="bn-BD"/>
        </w:rPr>
        <w:t xml:space="preserve">disconnects </w:t>
      </w:r>
      <w:r>
        <w:t>from</w:t>
      </w:r>
      <w:r>
        <w:rPr>
          <w:lang w:eastAsia="en-US" w:bidi="bn-BD"/>
        </w:rPr>
        <w:t xml:space="preserve"> the API.</w:t>
      </w:r>
    </w:p>
    <w:p w14:paraId="3DEFD102" w14:textId="77777777" w:rsidR="00FD47F5" w:rsidRDefault="00FD47F5" w:rsidP="00DA4C3E">
      <w:pPr>
        <w:pStyle w:val="ASN1Code"/>
        <w:ind w:left="720"/>
        <w:rPr>
          <w:lang w:eastAsia="en-US" w:bidi="bn-BD"/>
        </w:rPr>
      </w:pPr>
      <w:proofErr w:type="gramStart"/>
      <w:r>
        <w:t>void</w:t>
      </w:r>
      <w:proofErr w:type="gramEnd"/>
      <w:r>
        <w:rPr>
          <w:lang w:eastAsia="en-US" w:bidi="bn-BD"/>
        </w:rPr>
        <w:t xml:space="preserve"> </w:t>
      </w:r>
      <w:r>
        <w:t>disconnect</w:t>
      </w:r>
      <w:r>
        <w:rPr>
          <w:lang w:eastAsia="en-US" w:bidi="bn-BD"/>
        </w:rPr>
        <w:t>()</w:t>
      </w:r>
    </w:p>
    <w:p w14:paraId="34321930" w14:textId="77777777" w:rsidR="00FD47F5" w:rsidRDefault="00FD47F5" w:rsidP="00DA4C3E">
      <w:pPr>
        <w:pStyle w:val="ASN1Code"/>
        <w:ind w:left="720"/>
        <w:rPr>
          <w:lang w:eastAsia="en-US" w:bidi="bn-BD"/>
        </w:rPr>
      </w:pPr>
    </w:p>
    <w:p w14:paraId="00FD09A7" w14:textId="77777777" w:rsidR="00FD47F5" w:rsidRDefault="00FD47F5" w:rsidP="00FD47F5">
      <w:pPr>
        <w:pStyle w:val="ListBullet1"/>
        <w:numPr>
          <w:ilvl w:val="0"/>
          <w:numId w:val="24"/>
        </w:numPr>
        <w:tabs>
          <w:tab w:val="clear" w:pos="680"/>
        </w:tabs>
        <w:suppressAutoHyphens/>
        <w:contextualSpacing w:val="0"/>
        <w:rPr>
          <w:lang w:eastAsia="en-US" w:bidi="bn-BD"/>
        </w:rPr>
      </w:pPr>
      <w:r w:rsidRPr="007C3D32">
        <w:rPr>
          <w:color w:val="000000"/>
        </w:rPr>
        <w:t xml:space="preserve">Method: </w:t>
      </w:r>
      <w:r>
        <w:rPr>
          <w:lang w:eastAsia="en-US" w:bidi="bn-BD"/>
        </w:rPr>
        <w:t>returns the list of file uploads in progress.</w:t>
      </w:r>
    </w:p>
    <w:p w14:paraId="0667FC86" w14:textId="77777777" w:rsidR="00FD47F5" w:rsidRDefault="00FD47F5" w:rsidP="00DA4C3E">
      <w:pPr>
        <w:pStyle w:val="ASN1Code"/>
        <w:ind w:left="720"/>
        <w:rPr>
          <w:lang w:eastAsia="en-US" w:bidi="bn-BD"/>
        </w:rPr>
      </w:pPr>
      <w:r>
        <w:rPr>
          <w:lang w:eastAsia="en-US" w:bidi="bn-BD"/>
        </w:rPr>
        <w:t>Set&lt;FileUpload</w:t>
      </w:r>
      <w:r>
        <w:t>&gt;</w:t>
      </w:r>
      <w:r>
        <w:rPr>
          <w:lang w:eastAsia="en-US" w:bidi="bn-BD"/>
        </w:rPr>
        <w:t xml:space="preserve"> </w:t>
      </w:r>
      <w:proofErr w:type="gramStart"/>
      <w:r>
        <w:rPr>
          <w:lang w:eastAsia="en-US" w:bidi="bn-BD"/>
        </w:rPr>
        <w:t>get</w:t>
      </w:r>
      <w:r>
        <w:t>FileUploads</w:t>
      </w:r>
      <w:r>
        <w:rPr>
          <w:lang w:eastAsia="en-US" w:bidi="bn-BD"/>
        </w:rPr>
        <w:t>()</w:t>
      </w:r>
      <w:proofErr w:type="gramEnd"/>
    </w:p>
    <w:p w14:paraId="5E4F64A4" w14:textId="77777777" w:rsidR="00FD47F5" w:rsidRDefault="00FD47F5" w:rsidP="00DA4C3E">
      <w:pPr>
        <w:pStyle w:val="ASN1Code"/>
        <w:ind w:left="720"/>
        <w:rPr>
          <w:lang w:eastAsia="en-US" w:bidi="bn-BD"/>
        </w:rPr>
      </w:pPr>
    </w:p>
    <w:p w14:paraId="26D4C340" w14:textId="77777777" w:rsidR="00FD47F5" w:rsidRDefault="00FD47F5" w:rsidP="00FD47F5">
      <w:pPr>
        <w:pStyle w:val="ListBullet1"/>
        <w:numPr>
          <w:ilvl w:val="0"/>
          <w:numId w:val="24"/>
        </w:numPr>
        <w:tabs>
          <w:tab w:val="clear" w:pos="680"/>
        </w:tabs>
        <w:suppressAutoHyphens/>
        <w:contextualSpacing w:val="0"/>
        <w:rPr>
          <w:lang w:eastAsia="en-US" w:bidi="bn-BD"/>
        </w:rPr>
      </w:pPr>
      <w:r w:rsidRPr="007C3D32">
        <w:rPr>
          <w:color w:val="000000"/>
        </w:rPr>
        <w:t xml:space="preserve">Method: </w:t>
      </w:r>
      <w:r>
        <w:rPr>
          <w:lang w:eastAsia="en-US" w:bidi="bn-BD"/>
        </w:rPr>
        <w:t>returns a file upload in progress from its unique ID.</w:t>
      </w:r>
    </w:p>
    <w:p w14:paraId="4B533668" w14:textId="77777777" w:rsidR="00FD47F5" w:rsidRDefault="00FD47F5" w:rsidP="00DA4C3E">
      <w:pPr>
        <w:pStyle w:val="ASN1Code"/>
        <w:ind w:left="720"/>
        <w:rPr>
          <w:lang w:eastAsia="en-US" w:bidi="bn-BD"/>
        </w:rPr>
      </w:pPr>
      <w:r>
        <w:rPr>
          <w:lang w:eastAsia="en-US" w:bidi="bn-BD"/>
        </w:rPr>
        <w:t xml:space="preserve">FileUpload </w:t>
      </w:r>
      <w:proofErr w:type="gramStart"/>
      <w:r>
        <w:t>getFileUpload</w:t>
      </w:r>
      <w:r>
        <w:rPr>
          <w:lang w:eastAsia="en-US" w:bidi="bn-BD"/>
        </w:rPr>
        <w:t>(</w:t>
      </w:r>
      <w:proofErr w:type="gramEnd"/>
      <w:r>
        <w:rPr>
          <w:lang w:eastAsia="en-US" w:bidi="bn-BD"/>
        </w:rPr>
        <w:t>String uploadId)</w:t>
      </w:r>
    </w:p>
    <w:p w14:paraId="525B0A8C" w14:textId="77777777" w:rsidR="00FD47F5" w:rsidRDefault="00FD47F5" w:rsidP="00DA4C3E">
      <w:pPr>
        <w:pStyle w:val="ASN1Code"/>
        <w:ind w:left="720"/>
        <w:rPr>
          <w:lang w:eastAsia="en-US" w:bidi="bn-BD"/>
        </w:rPr>
      </w:pPr>
    </w:p>
    <w:p w14:paraId="09B083BD" w14:textId="77777777" w:rsidR="00FD47F5" w:rsidRDefault="00FD47F5" w:rsidP="00FD47F5">
      <w:pPr>
        <w:pStyle w:val="ListBullet1"/>
        <w:numPr>
          <w:ilvl w:val="0"/>
          <w:numId w:val="24"/>
        </w:numPr>
        <w:tabs>
          <w:tab w:val="clear" w:pos="680"/>
        </w:tabs>
        <w:suppressAutoHyphens/>
        <w:contextualSpacing w:val="0"/>
        <w:rPr>
          <w:lang w:eastAsia="en-US" w:bidi="bn-BD"/>
        </w:rPr>
      </w:pPr>
      <w:r w:rsidRPr="007C3D32">
        <w:rPr>
          <w:color w:val="000000"/>
        </w:rPr>
        <w:t xml:space="preserve">Method: </w:t>
      </w:r>
      <w:r>
        <w:rPr>
          <w:lang w:eastAsia="en-US" w:bidi="bn-BD"/>
        </w:rPr>
        <w:t>Uploads a file to the RCS content server. The parameter file contains the URI of the file to be uploaded (for a local or a remote file). The parameter fileIcon defines if the stack shall try to generate a thumbnail. If the max number of simultaneous uploads is achieved an exception is thrown. If the max size of a file upload is achieved an exception is thrown.</w:t>
      </w:r>
    </w:p>
    <w:p w14:paraId="53BAAC32" w14:textId="77777777" w:rsidR="00FD47F5" w:rsidRDefault="00FD47F5" w:rsidP="00DA4C3E">
      <w:pPr>
        <w:pStyle w:val="ASN1Code"/>
        <w:ind w:left="720"/>
        <w:rPr>
          <w:lang w:eastAsia="en-US" w:bidi="bn-BD"/>
        </w:rPr>
      </w:pPr>
      <w:r>
        <w:rPr>
          <w:lang w:eastAsia="en-US" w:bidi="bn-BD"/>
        </w:rPr>
        <w:t xml:space="preserve">FileUpload </w:t>
      </w:r>
      <w:proofErr w:type="gramStart"/>
      <w:r>
        <w:t>uploadFile</w:t>
      </w:r>
      <w:r>
        <w:rPr>
          <w:lang w:eastAsia="en-US" w:bidi="bn-BD"/>
        </w:rPr>
        <w:t>(</w:t>
      </w:r>
      <w:proofErr w:type="gramEnd"/>
      <w:r>
        <w:rPr>
          <w:lang w:eastAsia="en-US" w:bidi="bn-BD"/>
        </w:rPr>
        <w:t>Uri file, boolean fileIcon)</w:t>
      </w:r>
    </w:p>
    <w:p w14:paraId="3B6CDF65" w14:textId="77777777" w:rsidR="00FD47F5" w:rsidRDefault="00FD47F5" w:rsidP="00DA4C3E">
      <w:pPr>
        <w:pStyle w:val="ASN1Code"/>
        <w:ind w:left="720"/>
        <w:rPr>
          <w:lang w:eastAsia="en-US" w:bidi="bn-BD"/>
        </w:rPr>
      </w:pPr>
    </w:p>
    <w:p w14:paraId="5AC2E860" w14:textId="77777777" w:rsidR="00FD47F5" w:rsidRDefault="00FD47F5" w:rsidP="00FD47F5">
      <w:pPr>
        <w:pStyle w:val="ListBullet1"/>
        <w:numPr>
          <w:ilvl w:val="0"/>
          <w:numId w:val="24"/>
        </w:numPr>
        <w:tabs>
          <w:tab w:val="clear" w:pos="680"/>
        </w:tabs>
        <w:suppressAutoHyphens/>
        <w:contextualSpacing w:val="0"/>
        <w:rPr>
          <w:lang w:eastAsia="en-US" w:bidi="bn-BD"/>
        </w:rPr>
      </w:pPr>
      <w:r w:rsidRPr="007C3D32">
        <w:rPr>
          <w:color w:val="000000"/>
        </w:rPr>
        <w:t xml:space="preserve">Method: </w:t>
      </w:r>
      <w:r>
        <w:rPr>
          <w:lang w:eastAsia="en-US" w:bidi="bn-BD"/>
        </w:rPr>
        <w:t>returns true if a file can be uploaded right now using the uploadFile method.</w:t>
      </w:r>
    </w:p>
    <w:p w14:paraId="02599E0B" w14:textId="77777777" w:rsidR="00FD47F5" w:rsidRDefault="00FD47F5" w:rsidP="00DA4C3E">
      <w:pPr>
        <w:pStyle w:val="ASN1Code"/>
        <w:ind w:left="720"/>
        <w:rPr>
          <w:lang w:eastAsia="en-US" w:bidi="bn-BD"/>
        </w:rPr>
      </w:pPr>
      <w:proofErr w:type="gramStart"/>
      <w:r>
        <w:rPr>
          <w:lang w:eastAsia="en-US" w:bidi="bn-BD"/>
        </w:rPr>
        <w:t>boolean</w:t>
      </w:r>
      <w:proofErr w:type="gramEnd"/>
      <w:r>
        <w:rPr>
          <w:lang w:eastAsia="en-US" w:bidi="bn-BD"/>
        </w:rPr>
        <w:t xml:space="preserve"> </w:t>
      </w:r>
      <w:r>
        <w:t>canUploadFile</w:t>
      </w:r>
      <w:r>
        <w:rPr>
          <w:lang w:eastAsia="en-US" w:bidi="bn-BD"/>
        </w:rPr>
        <w:t>()</w:t>
      </w:r>
    </w:p>
    <w:p w14:paraId="4310C671" w14:textId="77777777" w:rsidR="00FD47F5" w:rsidRDefault="00FD47F5" w:rsidP="00DA4C3E">
      <w:pPr>
        <w:pStyle w:val="ASN1Code"/>
        <w:ind w:left="720"/>
        <w:rPr>
          <w:lang w:eastAsia="en-US" w:bidi="bn-BD"/>
        </w:rPr>
      </w:pPr>
    </w:p>
    <w:p w14:paraId="7599AA9A" w14:textId="77777777" w:rsidR="00FD47F5" w:rsidRDefault="00FD47F5" w:rsidP="00FD47F5">
      <w:pPr>
        <w:pStyle w:val="ListBullet1"/>
        <w:numPr>
          <w:ilvl w:val="0"/>
          <w:numId w:val="24"/>
        </w:numPr>
        <w:tabs>
          <w:tab w:val="clear" w:pos="680"/>
        </w:tabs>
        <w:suppressAutoHyphens/>
        <w:contextualSpacing w:val="0"/>
        <w:rPr>
          <w:lang w:eastAsia="en-US" w:bidi="bn-BD"/>
        </w:rPr>
      </w:pPr>
      <w:r w:rsidRPr="007C3D32">
        <w:rPr>
          <w:color w:val="000000"/>
        </w:rPr>
        <w:t xml:space="preserve">Method: </w:t>
      </w:r>
      <w:r>
        <w:rPr>
          <w:lang w:eastAsia="en-US" w:bidi="bn-BD"/>
        </w:rPr>
        <w:t>adds an event listener on file upload events.</w:t>
      </w:r>
    </w:p>
    <w:p w14:paraId="2332C6B7" w14:textId="77777777" w:rsidR="00FD47F5" w:rsidRDefault="00FD47F5" w:rsidP="00DA4C3E">
      <w:pPr>
        <w:pStyle w:val="ASN1Code"/>
        <w:ind w:left="720"/>
      </w:pPr>
      <w:proofErr w:type="gramStart"/>
      <w:r>
        <w:rPr>
          <w:lang w:eastAsia="en-US" w:bidi="bn-BD"/>
        </w:rPr>
        <w:t>void</w:t>
      </w:r>
      <w:proofErr w:type="gramEnd"/>
      <w:r>
        <w:rPr>
          <w:lang w:eastAsia="en-US" w:bidi="bn-BD"/>
        </w:rPr>
        <w:t xml:space="preserve"> </w:t>
      </w:r>
      <w:r>
        <w:t>addEventListener</w:t>
      </w:r>
      <w:r>
        <w:rPr>
          <w:lang w:eastAsia="en-US" w:bidi="bn-BD"/>
        </w:rPr>
        <w:t>(FileUploadListener listener)</w:t>
      </w:r>
    </w:p>
    <w:p w14:paraId="6DFE1C31" w14:textId="77777777" w:rsidR="00FD47F5" w:rsidRDefault="00FD47F5" w:rsidP="00DA4C3E">
      <w:pPr>
        <w:pStyle w:val="ASN1Code"/>
        <w:ind w:left="720"/>
      </w:pPr>
    </w:p>
    <w:p w14:paraId="488C691B" w14:textId="77777777" w:rsidR="00FD47F5" w:rsidRDefault="00FD47F5" w:rsidP="00FD47F5">
      <w:pPr>
        <w:pStyle w:val="ListBullet1"/>
        <w:numPr>
          <w:ilvl w:val="0"/>
          <w:numId w:val="24"/>
        </w:numPr>
        <w:tabs>
          <w:tab w:val="clear" w:pos="680"/>
        </w:tabs>
        <w:suppressAutoHyphens/>
        <w:contextualSpacing w:val="0"/>
        <w:rPr>
          <w:lang w:eastAsia="en-US" w:bidi="bn-BD"/>
        </w:rPr>
      </w:pPr>
      <w:r w:rsidRPr="007C3D32">
        <w:rPr>
          <w:color w:val="000000"/>
        </w:rPr>
        <w:t xml:space="preserve">Method: </w:t>
      </w:r>
      <w:r>
        <w:rPr>
          <w:lang w:eastAsia="en-US" w:bidi="bn-BD"/>
        </w:rPr>
        <w:t>removes an event listener from file upload.</w:t>
      </w:r>
    </w:p>
    <w:p w14:paraId="4DA8FA76" w14:textId="77777777" w:rsidR="00FD47F5" w:rsidRDefault="00FD47F5" w:rsidP="00DA4C3E">
      <w:pPr>
        <w:pStyle w:val="ASN1Code"/>
        <w:ind w:left="720"/>
        <w:rPr>
          <w:lang w:eastAsia="en-US" w:bidi="bn-BD"/>
        </w:rPr>
      </w:pPr>
      <w:proofErr w:type="gramStart"/>
      <w:r>
        <w:rPr>
          <w:lang w:eastAsia="en-US" w:bidi="bn-BD"/>
        </w:rPr>
        <w:t>void</w:t>
      </w:r>
      <w:proofErr w:type="gramEnd"/>
      <w:r>
        <w:rPr>
          <w:lang w:eastAsia="en-US" w:bidi="bn-BD"/>
        </w:rPr>
        <w:t xml:space="preserve"> </w:t>
      </w:r>
      <w:r>
        <w:t>removeEventListener</w:t>
      </w:r>
      <w:r>
        <w:rPr>
          <w:lang w:eastAsia="en-US" w:bidi="bn-BD"/>
        </w:rPr>
        <w:t>(FileUploadListener listener)</w:t>
      </w:r>
    </w:p>
    <w:p w14:paraId="669D6FE9" w14:textId="77777777" w:rsidR="00FD47F5" w:rsidRDefault="00FD47F5" w:rsidP="00DA4C3E">
      <w:pPr>
        <w:pStyle w:val="ASN1Code"/>
        <w:ind w:left="720"/>
        <w:rPr>
          <w:lang w:eastAsia="en-US" w:bidi="bn-BD"/>
        </w:rPr>
      </w:pPr>
    </w:p>
    <w:p w14:paraId="40DB1ED4" w14:textId="77777777" w:rsidR="00FD47F5" w:rsidRDefault="00FD47F5" w:rsidP="00FD47F5">
      <w:pPr>
        <w:pStyle w:val="ListBullet1"/>
        <w:numPr>
          <w:ilvl w:val="0"/>
          <w:numId w:val="24"/>
        </w:numPr>
        <w:tabs>
          <w:tab w:val="clear" w:pos="680"/>
        </w:tabs>
        <w:suppressAutoHyphens/>
        <w:contextualSpacing w:val="0"/>
      </w:pPr>
      <w:r w:rsidRPr="007C3D32">
        <w:rPr>
          <w:color w:val="000000"/>
        </w:rPr>
        <w:t xml:space="preserve">Method: </w:t>
      </w:r>
      <w:r>
        <w:rPr>
          <w:lang w:eastAsia="en-US" w:bidi="bn-BD"/>
        </w:rPr>
        <w:t>returns the configuration for the FileUpload service.</w:t>
      </w:r>
    </w:p>
    <w:p w14:paraId="313A750C" w14:textId="77777777" w:rsidR="00FD47F5" w:rsidRDefault="00FD47F5" w:rsidP="00DA4C3E">
      <w:pPr>
        <w:pStyle w:val="ASN1Code"/>
        <w:ind w:left="720"/>
        <w:rPr>
          <w:lang w:eastAsia="en-US" w:bidi="bn-BD"/>
        </w:rPr>
      </w:pPr>
      <w:r>
        <w:lastRenderedPageBreak/>
        <w:t>FileUploadServiceConfiguration</w:t>
      </w:r>
      <w:r>
        <w:rPr>
          <w:lang w:eastAsia="en-US" w:bidi="bn-BD"/>
        </w:rPr>
        <w:t xml:space="preserve"> </w:t>
      </w:r>
      <w:proofErr w:type="gramStart"/>
      <w:r>
        <w:rPr>
          <w:lang w:eastAsia="en-US" w:bidi="bn-BD"/>
        </w:rPr>
        <w:t>getConfiguration()</w:t>
      </w:r>
      <w:proofErr w:type="gramEnd"/>
    </w:p>
    <w:p w14:paraId="2AA91285" w14:textId="77777777" w:rsidR="00FD47F5" w:rsidRDefault="00FD47F5" w:rsidP="00DA4C3E">
      <w:pPr>
        <w:pStyle w:val="ASN1Code"/>
        <w:ind w:left="720"/>
        <w:rPr>
          <w:lang w:eastAsia="en-US" w:bidi="bn-BD"/>
        </w:rPr>
      </w:pPr>
    </w:p>
    <w:p w14:paraId="333844E5" w14:textId="77777777" w:rsidR="00FD47F5" w:rsidRDefault="00FD47F5" w:rsidP="00DA4C3E">
      <w:pPr>
        <w:pStyle w:val="ASN1Code"/>
        <w:ind w:left="720"/>
        <w:rPr>
          <w:lang w:eastAsia="en-US" w:bidi="bn-BD"/>
        </w:rPr>
      </w:pPr>
    </w:p>
    <w:p w14:paraId="10B7D119" w14:textId="77777777" w:rsidR="00FD47F5" w:rsidRDefault="00FD47F5" w:rsidP="00DA4C3E">
      <w:pPr>
        <w:pStyle w:val="NormalParagraph"/>
        <w:rPr>
          <w:lang w:eastAsia="en-US" w:bidi="bn-BD"/>
        </w:rPr>
      </w:pPr>
      <w:r>
        <w:rPr>
          <w:lang w:eastAsia="en-US" w:bidi="bn-BD"/>
        </w:rPr>
        <w:t xml:space="preserve">Class </w:t>
      </w:r>
      <w:r>
        <w:rPr>
          <w:b/>
          <w:lang w:eastAsia="en-US" w:bidi="bn-BD"/>
        </w:rPr>
        <w:t>FileUploadServiceConfiguration</w:t>
      </w:r>
      <w:r>
        <w:rPr>
          <w:lang w:eastAsia="en-US" w:bidi="bn-BD"/>
        </w:rPr>
        <w:t>:</w:t>
      </w:r>
    </w:p>
    <w:p w14:paraId="76DD5FA1" w14:textId="77777777" w:rsidR="00FD47F5" w:rsidRDefault="00FD47F5" w:rsidP="00DA4C3E">
      <w:pPr>
        <w:pStyle w:val="NormalParagraph"/>
      </w:pPr>
      <w:r>
        <w:rPr>
          <w:lang w:eastAsia="en-US" w:bidi="bn-BD"/>
        </w:rPr>
        <w:t>This class represents the particular configuration of the FileUpload Service (this the same parameter values as for FT Service).</w:t>
      </w:r>
    </w:p>
    <w:p w14:paraId="25AAA27E" w14:textId="77777777" w:rsidR="00FD47F5" w:rsidRDefault="00FD47F5" w:rsidP="00FD47F5">
      <w:pPr>
        <w:pStyle w:val="ListBullet1"/>
        <w:numPr>
          <w:ilvl w:val="0"/>
          <w:numId w:val="24"/>
        </w:numPr>
        <w:tabs>
          <w:tab w:val="clear" w:pos="680"/>
        </w:tabs>
        <w:suppressAutoHyphens/>
        <w:contextualSpacing w:val="0"/>
        <w:rPr>
          <w:lang w:eastAsia="en-US" w:bidi="bn-BD"/>
        </w:rPr>
      </w:pPr>
      <w:r w:rsidRPr="007C3D32">
        <w:rPr>
          <w:color w:val="000000"/>
        </w:rPr>
        <w:t xml:space="preserve">Method: </w:t>
      </w:r>
      <w:r>
        <w:rPr>
          <w:lang w:eastAsia="en-US" w:bidi="bn-BD"/>
        </w:rPr>
        <w:t>returns the max file size of a file upload. It can return 0 if there is no limitation.</w:t>
      </w:r>
    </w:p>
    <w:p w14:paraId="1E28911F" w14:textId="77777777" w:rsidR="00FD47F5" w:rsidRDefault="00FD47F5" w:rsidP="00DA4C3E">
      <w:pPr>
        <w:pStyle w:val="ASN1Code"/>
        <w:ind w:left="720"/>
        <w:rPr>
          <w:lang w:eastAsia="en-US" w:bidi="bn-BD"/>
        </w:rPr>
      </w:pPr>
      <w:proofErr w:type="gramStart"/>
      <w:r>
        <w:rPr>
          <w:lang w:eastAsia="en-US" w:bidi="bn-BD"/>
        </w:rPr>
        <w:t>long</w:t>
      </w:r>
      <w:proofErr w:type="gramEnd"/>
      <w:r>
        <w:rPr>
          <w:lang w:eastAsia="en-US" w:bidi="bn-BD"/>
        </w:rPr>
        <w:t xml:space="preserve"> </w:t>
      </w:r>
      <w:r>
        <w:t>getMaxSize</w:t>
      </w:r>
      <w:r>
        <w:rPr>
          <w:lang w:eastAsia="en-US" w:bidi="bn-BD"/>
        </w:rPr>
        <w:t>()</w:t>
      </w:r>
    </w:p>
    <w:p w14:paraId="52C91CB4" w14:textId="77777777" w:rsidR="00FD47F5" w:rsidRDefault="00FD47F5" w:rsidP="00DA4C3E">
      <w:pPr>
        <w:pStyle w:val="ASN1Code"/>
        <w:ind w:left="720"/>
        <w:rPr>
          <w:lang w:eastAsia="en-US" w:bidi="bn-BD"/>
        </w:rPr>
      </w:pPr>
    </w:p>
    <w:p w14:paraId="085F0381" w14:textId="77777777" w:rsidR="00FD47F5" w:rsidRDefault="00FD47F5" w:rsidP="00DA4C3E">
      <w:pPr>
        <w:pStyle w:val="NormalParagraph"/>
        <w:rPr>
          <w:lang w:eastAsia="en-US" w:bidi="bn-BD"/>
        </w:rPr>
      </w:pPr>
      <w:r>
        <w:rPr>
          <w:lang w:eastAsia="en-US" w:bidi="bn-BD"/>
        </w:rPr>
        <w:t xml:space="preserve">Class </w:t>
      </w:r>
      <w:r>
        <w:rPr>
          <w:b/>
          <w:lang w:eastAsia="en-US" w:bidi="bn-BD"/>
        </w:rPr>
        <w:t>FileUpload</w:t>
      </w:r>
      <w:r>
        <w:rPr>
          <w:lang w:eastAsia="en-US" w:bidi="bn-BD"/>
        </w:rPr>
        <w:t>:</w:t>
      </w:r>
    </w:p>
    <w:p w14:paraId="401624BC" w14:textId="77777777" w:rsidR="00FD47F5" w:rsidRDefault="00FD47F5" w:rsidP="00DA4C3E">
      <w:pPr>
        <w:pStyle w:val="NormalParagraph"/>
      </w:pPr>
      <w:r>
        <w:rPr>
          <w:lang w:eastAsia="en-US" w:bidi="bn-BD"/>
        </w:rPr>
        <w:t xml:space="preserve">This class </w:t>
      </w:r>
      <w:r>
        <w:t>maintains</w:t>
      </w:r>
      <w:r>
        <w:rPr>
          <w:lang w:eastAsia="en-US" w:bidi="bn-BD"/>
        </w:rPr>
        <w:t xml:space="preserve"> the information related to a file upload and offers methods to monitor the upload.</w:t>
      </w:r>
    </w:p>
    <w:p w14:paraId="2C8C14F8" w14:textId="77777777" w:rsidR="00FD47F5" w:rsidRDefault="00FD47F5" w:rsidP="00DA4C3E">
      <w:pPr>
        <w:pStyle w:val="ListBullet1"/>
        <w:rPr>
          <w:lang w:eastAsia="en-US" w:bidi="bn-BD"/>
        </w:rPr>
      </w:pPr>
      <w:r>
        <w:t>Enum: the FileUpload state.</w:t>
      </w:r>
    </w:p>
    <w:p w14:paraId="150D2B50" w14:textId="77777777" w:rsidR="00FD47F5" w:rsidRDefault="00FD47F5" w:rsidP="00DA4C3E">
      <w:pPr>
        <w:pStyle w:val="ASN1Code"/>
        <w:ind w:left="720"/>
        <w:rPr>
          <w:lang w:eastAsia="en-US" w:bidi="bn-BD"/>
        </w:rPr>
      </w:pPr>
      <w:proofErr w:type="gramStart"/>
      <w:r>
        <w:rPr>
          <w:lang w:eastAsia="en-US" w:bidi="bn-BD"/>
        </w:rPr>
        <w:t>enum</w:t>
      </w:r>
      <w:proofErr w:type="gramEnd"/>
      <w:r>
        <w:rPr>
          <w:lang w:eastAsia="en-US" w:bidi="bn-BD"/>
        </w:rPr>
        <w:t xml:space="preserve"> State { INITIATING(0), STARTED(1), ABORTED(2), FAILED(3), TRANSFERRED(4) }</w:t>
      </w:r>
    </w:p>
    <w:p w14:paraId="35435EE6" w14:textId="77777777" w:rsidR="00FD47F5" w:rsidRDefault="00FD47F5" w:rsidP="00DA4C3E">
      <w:pPr>
        <w:pStyle w:val="ASN1Code"/>
        <w:ind w:left="720"/>
        <w:rPr>
          <w:lang w:eastAsia="en-US" w:bidi="bn-BD"/>
        </w:rPr>
      </w:pPr>
    </w:p>
    <w:p w14:paraId="749C784A" w14:textId="77777777" w:rsidR="00FD47F5" w:rsidRDefault="00FD47F5" w:rsidP="00FD47F5">
      <w:pPr>
        <w:pStyle w:val="ListBullet1"/>
        <w:numPr>
          <w:ilvl w:val="0"/>
          <w:numId w:val="24"/>
        </w:numPr>
        <w:tabs>
          <w:tab w:val="clear" w:pos="680"/>
        </w:tabs>
        <w:suppressAutoHyphens/>
        <w:contextualSpacing w:val="0"/>
        <w:rPr>
          <w:lang w:eastAsia="en-US" w:bidi="bn-BD"/>
        </w:rPr>
      </w:pPr>
      <w:r w:rsidRPr="007C3D32">
        <w:rPr>
          <w:color w:val="000000"/>
        </w:rPr>
        <w:t xml:space="preserve">Method: </w:t>
      </w:r>
      <w:r>
        <w:rPr>
          <w:lang w:eastAsia="en-US" w:bidi="bn-BD"/>
        </w:rPr>
        <w:t>returns the upload ID of the upload.</w:t>
      </w:r>
    </w:p>
    <w:p w14:paraId="31BFADD0" w14:textId="77777777" w:rsidR="00FD47F5" w:rsidRDefault="00FD47F5" w:rsidP="00DA4C3E">
      <w:pPr>
        <w:pStyle w:val="ASN1Code"/>
        <w:ind w:left="720"/>
        <w:rPr>
          <w:lang w:eastAsia="en-US" w:bidi="bn-BD"/>
        </w:rPr>
      </w:pPr>
      <w:r>
        <w:rPr>
          <w:lang w:eastAsia="en-US" w:bidi="bn-BD"/>
        </w:rPr>
        <w:t xml:space="preserve">String </w:t>
      </w:r>
      <w:proofErr w:type="gramStart"/>
      <w:r>
        <w:t>getUploadId</w:t>
      </w:r>
      <w:r>
        <w:rPr>
          <w:lang w:eastAsia="en-US" w:bidi="bn-BD"/>
        </w:rPr>
        <w:t>()</w:t>
      </w:r>
      <w:proofErr w:type="gramEnd"/>
    </w:p>
    <w:p w14:paraId="217BD304" w14:textId="77777777" w:rsidR="00FD47F5" w:rsidRDefault="00FD47F5" w:rsidP="00DA4C3E">
      <w:pPr>
        <w:pStyle w:val="ASN1Code"/>
        <w:ind w:left="720"/>
        <w:rPr>
          <w:lang w:eastAsia="en-US" w:bidi="bn-BD"/>
        </w:rPr>
      </w:pPr>
    </w:p>
    <w:p w14:paraId="265AFAC0" w14:textId="77777777" w:rsidR="00FD47F5" w:rsidRDefault="00FD47F5" w:rsidP="00FD47F5">
      <w:pPr>
        <w:pStyle w:val="ListBullet1"/>
        <w:numPr>
          <w:ilvl w:val="0"/>
          <w:numId w:val="24"/>
        </w:numPr>
        <w:tabs>
          <w:tab w:val="clear" w:pos="680"/>
        </w:tabs>
        <w:suppressAutoHyphens/>
        <w:contextualSpacing w:val="0"/>
        <w:rPr>
          <w:lang w:eastAsia="en-US" w:bidi="bn-BD"/>
        </w:rPr>
      </w:pPr>
      <w:r w:rsidRPr="007C3D32">
        <w:rPr>
          <w:color w:val="000000"/>
        </w:rPr>
        <w:t xml:space="preserve">Method: </w:t>
      </w:r>
      <w:r>
        <w:rPr>
          <w:lang w:eastAsia="en-US" w:bidi="bn-BD"/>
        </w:rPr>
        <w:t>returns the URI of the file to be uploaded.</w:t>
      </w:r>
    </w:p>
    <w:p w14:paraId="0B52575E" w14:textId="77777777" w:rsidR="00FD47F5" w:rsidRDefault="00FD47F5" w:rsidP="00DA4C3E">
      <w:pPr>
        <w:pStyle w:val="ASN1Code"/>
        <w:ind w:left="720"/>
        <w:rPr>
          <w:lang w:eastAsia="en-US" w:bidi="bn-BD"/>
        </w:rPr>
      </w:pPr>
      <w:r>
        <w:rPr>
          <w:lang w:eastAsia="en-US" w:bidi="bn-BD"/>
        </w:rPr>
        <w:t xml:space="preserve">Uri </w:t>
      </w:r>
      <w:proofErr w:type="gramStart"/>
      <w:r>
        <w:rPr>
          <w:lang w:eastAsia="en-US" w:bidi="bn-BD"/>
        </w:rPr>
        <w:t>getFile()</w:t>
      </w:r>
      <w:proofErr w:type="gramEnd"/>
    </w:p>
    <w:p w14:paraId="70EE6CCA" w14:textId="77777777" w:rsidR="00FD47F5" w:rsidRDefault="00FD47F5" w:rsidP="00DA4C3E">
      <w:pPr>
        <w:pStyle w:val="ASN1Code"/>
        <w:ind w:left="720"/>
        <w:rPr>
          <w:lang w:eastAsia="en-US" w:bidi="bn-BD"/>
        </w:rPr>
      </w:pPr>
    </w:p>
    <w:p w14:paraId="05D071B4" w14:textId="77777777" w:rsidR="00FD47F5" w:rsidRDefault="00FD47F5" w:rsidP="00FD47F5">
      <w:pPr>
        <w:pStyle w:val="ListBullet1"/>
        <w:numPr>
          <w:ilvl w:val="0"/>
          <w:numId w:val="24"/>
        </w:numPr>
        <w:tabs>
          <w:tab w:val="clear" w:pos="680"/>
        </w:tabs>
        <w:suppressAutoHyphens/>
        <w:contextualSpacing w:val="0"/>
        <w:rPr>
          <w:lang w:eastAsia="en-US" w:bidi="bn-BD"/>
        </w:rPr>
      </w:pPr>
      <w:r w:rsidRPr="007C3D32">
        <w:rPr>
          <w:color w:val="000000"/>
        </w:rPr>
        <w:t xml:space="preserve">Method: </w:t>
      </w:r>
      <w:r>
        <w:rPr>
          <w:lang w:eastAsia="en-US" w:bidi="bn-BD"/>
        </w:rPr>
        <w:t>returns the state of the upload.</w:t>
      </w:r>
    </w:p>
    <w:p w14:paraId="28A6C4A8" w14:textId="77777777" w:rsidR="00FD47F5" w:rsidRDefault="00FD47F5" w:rsidP="00DA4C3E">
      <w:pPr>
        <w:pStyle w:val="ASN1Code"/>
        <w:ind w:left="720"/>
        <w:rPr>
          <w:lang w:eastAsia="en-US" w:bidi="bn-BD"/>
        </w:rPr>
      </w:pPr>
      <w:r>
        <w:rPr>
          <w:lang w:eastAsia="en-US" w:bidi="bn-BD"/>
        </w:rPr>
        <w:t xml:space="preserve">State </w:t>
      </w:r>
      <w:proofErr w:type="gramStart"/>
      <w:r>
        <w:t>getState</w:t>
      </w:r>
      <w:r>
        <w:rPr>
          <w:lang w:eastAsia="en-US" w:bidi="bn-BD"/>
        </w:rPr>
        <w:t>()</w:t>
      </w:r>
      <w:proofErr w:type="gramEnd"/>
    </w:p>
    <w:p w14:paraId="20D338B3" w14:textId="77777777" w:rsidR="00FD47F5" w:rsidRDefault="00FD47F5" w:rsidP="00DA4C3E">
      <w:pPr>
        <w:pStyle w:val="ASN1Code"/>
        <w:ind w:left="720"/>
        <w:rPr>
          <w:lang w:eastAsia="en-US" w:bidi="bn-BD"/>
        </w:rPr>
      </w:pPr>
    </w:p>
    <w:p w14:paraId="6232F26F" w14:textId="77777777" w:rsidR="00FD47F5" w:rsidRDefault="00FD47F5" w:rsidP="00FD47F5">
      <w:pPr>
        <w:pStyle w:val="ListBullet1"/>
        <w:numPr>
          <w:ilvl w:val="0"/>
          <w:numId w:val="24"/>
        </w:numPr>
        <w:tabs>
          <w:tab w:val="clear" w:pos="680"/>
        </w:tabs>
        <w:suppressAutoHyphens/>
        <w:contextualSpacing w:val="0"/>
        <w:rPr>
          <w:lang w:eastAsia="en-US" w:bidi="bn-BD"/>
        </w:rPr>
      </w:pPr>
      <w:r w:rsidRPr="007C3D32">
        <w:rPr>
          <w:color w:val="000000"/>
        </w:rPr>
        <w:t xml:space="preserve">Method: </w:t>
      </w:r>
      <w:r>
        <w:rPr>
          <w:lang w:eastAsia="en-US" w:bidi="bn-BD"/>
        </w:rPr>
        <w:t>returns info related to the uploaded file on the content server.</w:t>
      </w:r>
    </w:p>
    <w:p w14:paraId="578B6A22" w14:textId="77777777" w:rsidR="00FD47F5" w:rsidRDefault="00FD47F5" w:rsidP="00DA4C3E">
      <w:pPr>
        <w:pStyle w:val="ASN1Code"/>
        <w:ind w:left="720"/>
        <w:rPr>
          <w:lang w:eastAsia="en-US" w:bidi="bn-BD"/>
        </w:rPr>
      </w:pPr>
      <w:r>
        <w:rPr>
          <w:lang w:eastAsia="en-US" w:bidi="bn-BD"/>
        </w:rPr>
        <w:t xml:space="preserve">FileUploadInfo </w:t>
      </w:r>
      <w:proofErr w:type="gramStart"/>
      <w:r>
        <w:t>getUploadInfo</w:t>
      </w:r>
      <w:r>
        <w:rPr>
          <w:lang w:eastAsia="en-US" w:bidi="bn-BD"/>
        </w:rPr>
        <w:t>()</w:t>
      </w:r>
      <w:proofErr w:type="gramEnd"/>
    </w:p>
    <w:p w14:paraId="1A738414" w14:textId="77777777" w:rsidR="00FD47F5" w:rsidRDefault="00FD47F5" w:rsidP="00DA4C3E">
      <w:pPr>
        <w:pStyle w:val="ASN1Code"/>
        <w:ind w:left="720"/>
        <w:rPr>
          <w:lang w:eastAsia="en-US" w:bidi="bn-BD"/>
        </w:rPr>
      </w:pPr>
    </w:p>
    <w:p w14:paraId="5C9EB20E" w14:textId="77777777" w:rsidR="00FD47F5" w:rsidRDefault="00FD47F5" w:rsidP="00FD47F5">
      <w:pPr>
        <w:pStyle w:val="ListBullet1"/>
        <w:numPr>
          <w:ilvl w:val="0"/>
          <w:numId w:val="24"/>
        </w:numPr>
        <w:tabs>
          <w:tab w:val="clear" w:pos="680"/>
        </w:tabs>
        <w:suppressAutoHyphens/>
        <w:contextualSpacing w:val="0"/>
        <w:rPr>
          <w:lang w:eastAsia="en-US" w:bidi="bn-BD"/>
        </w:rPr>
      </w:pPr>
      <w:r w:rsidRPr="007C3D32">
        <w:rPr>
          <w:color w:val="000000"/>
        </w:rPr>
        <w:t xml:space="preserve">Method: </w:t>
      </w:r>
      <w:r>
        <w:rPr>
          <w:lang w:eastAsia="en-US" w:bidi="bn-BD"/>
        </w:rPr>
        <w:t>aborts the upload.</w:t>
      </w:r>
    </w:p>
    <w:p w14:paraId="4F21A52B" w14:textId="77777777" w:rsidR="00FD47F5" w:rsidRDefault="00FD47F5" w:rsidP="00DA4C3E">
      <w:pPr>
        <w:pStyle w:val="ASN1Code"/>
        <w:ind w:left="720"/>
        <w:rPr>
          <w:lang w:eastAsia="en-US" w:bidi="bn-BD"/>
        </w:rPr>
      </w:pPr>
      <w:proofErr w:type="gramStart"/>
      <w:r>
        <w:rPr>
          <w:lang w:eastAsia="en-US" w:bidi="bn-BD"/>
        </w:rPr>
        <w:t>void</w:t>
      </w:r>
      <w:proofErr w:type="gramEnd"/>
      <w:r>
        <w:rPr>
          <w:lang w:eastAsia="en-US" w:bidi="bn-BD"/>
        </w:rPr>
        <w:t xml:space="preserve"> </w:t>
      </w:r>
      <w:r>
        <w:t>abortUpload</w:t>
      </w:r>
      <w:r>
        <w:rPr>
          <w:lang w:eastAsia="en-US" w:bidi="bn-BD"/>
        </w:rPr>
        <w:t>()</w:t>
      </w:r>
    </w:p>
    <w:p w14:paraId="58CA338B" w14:textId="77777777" w:rsidR="00FD47F5" w:rsidRDefault="00FD47F5" w:rsidP="00DA4C3E">
      <w:pPr>
        <w:pStyle w:val="ASN1Code"/>
        <w:ind w:left="720"/>
        <w:rPr>
          <w:lang w:eastAsia="en-US" w:bidi="bn-BD"/>
        </w:rPr>
      </w:pPr>
    </w:p>
    <w:p w14:paraId="60283BED" w14:textId="77777777" w:rsidR="00FD47F5" w:rsidRDefault="00FD47F5" w:rsidP="00DA4C3E">
      <w:pPr>
        <w:pStyle w:val="ASN1Code"/>
        <w:ind w:left="720"/>
        <w:rPr>
          <w:lang w:eastAsia="en-US" w:bidi="bn-BD"/>
        </w:rPr>
      </w:pPr>
    </w:p>
    <w:p w14:paraId="028FEA8A" w14:textId="77777777" w:rsidR="00FD47F5" w:rsidRDefault="00FD47F5" w:rsidP="00DA4C3E">
      <w:pPr>
        <w:pStyle w:val="NormalParagraph"/>
        <w:rPr>
          <w:lang w:eastAsia="en-US" w:bidi="bn-BD"/>
        </w:rPr>
      </w:pPr>
      <w:r>
        <w:rPr>
          <w:lang w:eastAsia="en-US" w:bidi="bn-BD"/>
        </w:rPr>
        <w:t xml:space="preserve">Class </w:t>
      </w:r>
      <w:r>
        <w:rPr>
          <w:b/>
          <w:lang w:eastAsia="en-US" w:bidi="bn-BD"/>
        </w:rPr>
        <w:t>FileUploadInfo</w:t>
      </w:r>
      <w:r>
        <w:rPr>
          <w:lang w:eastAsia="en-US" w:bidi="bn-BD"/>
        </w:rPr>
        <w:t>:</w:t>
      </w:r>
    </w:p>
    <w:p w14:paraId="662551C6" w14:textId="77777777" w:rsidR="00FD47F5" w:rsidRPr="007C3D32" w:rsidRDefault="00FD47F5" w:rsidP="00DA4C3E">
      <w:pPr>
        <w:pStyle w:val="NormalParagraph"/>
        <w:rPr>
          <w:color w:val="000000"/>
        </w:rPr>
      </w:pPr>
      <w:r>
        <w:rPr>
          <w:lang w:eastAsia="en-US" w:bidi="bn-BD"/>
        </w:rPr>
        <w:t>This class contains information related to the file uploaded on the content server.</w:t>
      </w:r>
    </w:p>
    <w:p w14:paraId="40BF0820" w14:textId="77777777" w:rsidR="00FD47F5" w:rsidRDefault="00FD47F5" w:rsidP="00FD47F5">
      <w:pPr>
        <w:pStyle w:val="ListBullet1"/>
        <w:numPr>
          <w:ilvl w:val="0"/>
          <w:numId w:val="24"/>
        </w:numPr>
        <w:tabs>
          <w:tab w:val="clear" w:pos="680"/>
        </w:tabs>
        <w:suppressAutoHyphens/>
        <w:contextualSpacing w:val="0"/>
        <w:rPr>
          <w:lang w:eastAsia="en-US" w:bidi="bn-BD"/>
        </w:rPr>
      </w:pPr>
      <w:r w:rsidRPr="007C3D32">
        <w:rPr>
          <w:color w:val="000000"/>
        </w:rPr>
        <w:t xml:space="preserve">Method: </w:t>
      </w:r>
      <w:r>
        <w:rPr>
          <w:lang w:eastAsia="en-US" w:bidi="bn-BD"/>
        </w:rPr>
        <w:t xml:space="preserve">returns </w:t>
      </w:r>
      <w:r>
        <w:t>URI</w:t>
      </w:r>
      <w:r>
        <w:rPr>
          <w:lang w:eastAsia="en-US" w:bidi="bn-BD"/>
        </w:rPr>
        <w:t xml:space="preserve"> of the file on the content server.</w:t>
      </w:r>
    </w:p>
    <w:p w14:paraId="7BA79361" w14:textId="77777777" w:rsidR="00FD47F5" w:rsidRDefault="00FD47F5" w:rsidP="00DA4C3E">
      <w:pPr>
        <w:pStyle w:val="ASN1Code"/>
        <w:ind w:left="720"/>
      </w:pPr>
      <w:r>
        <w:rPr>
          <w:lang w:eastAsia="en-US" w:bidi="bn-BD"/>
        </w:rPr>
        <w:t xml:space="preserve">Uri </w:t>
      </w:r>
      <w:proofErr w:type="gramStart"/>
      <w:r>
        <w:t>getFile</w:t>
      </w:r>
      <w:r>
        <w:rPr>
          <w:lang w:eastAsia="en-US" w:bidi="bn-BD"/>
        </w:rPr>
        <w:t>()</w:t>
      </w:r>
      <w:proofErr w:type="gramEnd"/>
    </w:p>
    <w:p w14:paraId="66CDF5AF" w14:textId="77777777" w:rsidR="00FD47F5" w:rsidRDefault="00FD47F5" w:rsidP="00DA4C3E">
      <w:pPr>
        <w:pStyle w:val="ASN1Code"/>
        <w:ind w:left="720"/>
      </w:pPr>
    </w:p>
    <w:p w14:paraId="065727C0" w14:textId="77777777" w:rsidR="00FD47F5" w:rsidRDefault="00FD47F5" w:rsidP="00FD47F5">
      <w:pPr>
        <w:pStyle w:val="ListBullet1"/>
        <w:numPr>
          <w:ilvl w:val="0"/>
          <w:numId w:val="24"/>
        </w:numPr>
        <w:tabs>
          <w:tab w:val="clear" w:pos="680"/>
        </w:tabs>
        <w:suppressAutoHyphens/>
        <w:contextualSpacing w:val="0"/>
        <w:rPr>
          <w:lang w:eastAsia="en-US" w:bidi="bn-BD"/>
        </w:rPr>
      </w:pPr>
      <w:r w:rsidRPr="007C3D32">
        <w:rPr>
          <w:color w:val="000000"/>
        </w:rPr>
        <w:t xml:space="preserve">Method: </w:t>
      </w:r>
      <w:r>
        <w:rPr>
          <w:lang w:eastAsia="en-US" w:bidi="bn-BD"/>
        </w:rPr>
        <w:t>returns the timestamp when the file on the content server is no longer valid to download.</w:t>
      </w:r>
    </w:p>
    <w:p w14:paraId="589C96D0" w14:textId="77777777" w:rsidR="00FD47F5" w:rsidRDefault="00FD47F5" w:rsidP="00DA4C3E">
      <w:pPr>
        <w:pStyle w:val="ASN1Code"/>
        <w:ind w:left="720"/>
        <w:rPr>
          <w:lang w:eastAsia="en-US" w:bidi="bn-BD"/>
        </w:rPr>
      </w:pPr>
      <w:proofErr w:type="gramStart"/>
      <w:r>
        <w:rPr>
          <w:lang w:eastAsia="en-US" w:bidi="bn-BD"/>
        </w:rPr>
        <w:lastRenderedPageBreak/>
        <w:t>long</w:t>
      </w:r>
      <w:proofErr w:type="gramEnd"/>
      <w:r>
        <w:rPr>
          <w:lang w:eastAsia="en-US" w:bidi="bn-BD"/>
        </w:rPr>
        <w:t xml:space="preserve"> </w:t>
      </w:r>
      <w:r>
        <w:t>getFileExpiration</w:t>
      </w:r>
      <w:r>
        <w:rPr>
          <w:lang w:eastAsia="en-US" w:bidi="bn-BD"/>
        </w:rPr>
        <w:t>()</w:t>
      </w:r>
    </w:p>
    <w:p w14:paraId="0A528DE5" w14:textId="77777777" w:rsidR="00FD47F5" w:rsidRDefault="00FD47F5" w:rsidP="00DA4C3E">
      <w:pPr>
        <w:pStyle w:val="ASN1Code"/>
        <w:ind w:left="720"/>
        <w:rPr>
          <w:lang w:eastAsia="en-US" w:bidi="bn-BD"/>
        </w:rPr>
      </w:pPr>
    </w:p>
    <w:p w14:paraId="1C1A45FD" w14:textId="77777777" w:rsidR="00FD47F5" w:rsidRDefault="00FD47F5" w:rsidP="00FD47F5">
      <w:pPr>
        <w:pStyle w:val="ListBullet1"/>
        <w:numPr>
          <w:ilvl w:val="0"/>
          <w:numId w:val="24"/>
        </w:numPr>
        <w:tabs>
          <w:tab w:val="clear" w:pos="680"/>
        </w:tabs>
        <w:suppressAutoHyphens/>
        <w:contextualSpacing w:val="0"/>
        <w:rPr>
          <w:lang w:eastAsia="en-US" w:bidi="bn-BD"/>
        </w:rPr>
      </w:pPr>
      <w:r>
        <w:rPr>
          <w:color w:val="000000"/>
        </w:rPr>
        <w:t xml:space="preserve">Method: </w:t>
      </w:r>
      <w:r>
        <w:rPr>
          <w:lang w:eastAsia="en-US" w:bidi="bn-BD"/>
        </w:rPr>
        <w:t>returns the timestamp when the file icon on the content server is no longer valid to download.</w:t>
      </w:r>
    </w:p>
    <w:p w14:paraId="36FBAC70" w14:textId="77777777" w:rsidR="00FD47F5" w:rsidRDefault="00FD47F5" w:rsidP="00DA4C3E">
      <w:pPr>
        <w:pStyle w:val="ASN1Code"/>
        <w:ind w:left="720"/>
        <w:rPr>
          <w:lang w:eastAsia="en-US" w:bidi="bn-BD"/>
        </w:rPr>
      </w:pPr>
      <w:proofErr w:type="gramStart"/>
      <w:r>
        <w:rPr>
          <w:lang w:eastAsia="en-US" w:bidi="bn-BD"/>
        </w:rPr>
        <w:t>long</w:t>
      </w:r>
      <w:proofErr w:type="gramEnd"/>
      <w:r>
        <w:rPr>
          <w:lang w:eastAsia="en-US" w:bidi="bn-BD"/>
        </w:rPr>
        <w:t xml:space="preserve"> getFileIconExpiration()</w:t>
      </w:r>
    </w:p>
    <w:p w14:paraId="701320FF" w14:textId="77777777" w:rsidR="00FD47F5" w:rsidRDefault="00FD47F5" w:rsidP="00DA4C3E">
      <w:pPr>
        <w:pStyle w:val="ASN1Code"/>
        <w:ind w:left="720"/>
        <w:rPr>
          <w:lang w:eastAsia="en-US" w:bidi="bn-BD"/>
        </w:rPr>
      </w:pPr>
    </w:p>
    <w:p w14:paraId="28E5CE73" w14:textId="77777777" w:rsidR="00FD47F5" w:rsidRDefault="00FD47F5" w:rsidP="00FD47F5">
      <w:pPr>
        <w:pStyle w:val="ListBullet1"/>
        <w:numPr>
          <w:ilvl w:val="0"/>
          <w:numId w:val="24"/>
        </w:numPr>
        <w:tabs>
          <w:tab w:val="clear" w:pos="680"/>
        </w:tabs>
        <w:suppressAutoHyphens/>
        <w:contextualSpacing w:val="0"/>
        <w:rPr>
          <w:lang w:eastAsia="en-US" w:bidi="bn-BD"/>
        </w:rPr>
      </w:pPr>
      <w:r w:rsidRPr="007C3D32">
        <w:rPr>
          <w:color w:val="000000"/>
        </w:rPr>
        <w:t xml:space="preserve">Method: </w:t>
      </w:r>
      <w:r>
        <w:rPr>
          <w:lang w:eastAsia="en-US" w:bidi="bn-BD"/>
        </w:rPr>
        <w:t>returns the size of the file.</w:t>
      </w:r>
    </w:p>
    <w:p w14:paraId="132DD657" w14:textId="77777777" w:rsidR="00FD47F5" w:rsidRDefault="00FD47F5" w:rsidP="00DA4C3E">
      <w:pPr>
        <w:pStyle w:val="ASN1Code"/>
        <w:ind w:left="720"/>
        <w:rPr>
          <w:lang w:eastAsia="en-US" w:bidi="bn-BD"/>
        </w:rPr>
      </w:pPr>
      <w:proofErr w:type="gramStart"/>
      <w:r>
        <w:rPr>
          <w:lang w:eastAsia="en-US" w:bidi="bn-BD"/>
        </w:rPr>
        <w:t>long</w:t>
      </w:r>
      <w:proofErr w:type="gramEnd"/>
      <w:r>
        <w:rPr>
          <w:lang w:eastAsia="en-US" w:bidi="bn-BD"/>
        </w:rPr>
        <w:t xml:space="preserve"> </w:t>
      </w:r>
      <w:r>
        <w:t>getSize</w:t>
      </w:r>
      <w:r>
        <w:rPr>
          <w:lang w:eastAsia="en-US" w:bidi="bn-BD"/>
        </w:rPr>
        <w:t>()</w:t>
      </w:r>
    </w:p>
    <w:p w14:paraId="608482CC" w14:textId="77777777" w:rsidR="00FD47F5" w:rsidRDefault="00FD47F5" w:rsidP="00DA4C3E">
      <w:pPr>
        <w:pStyle w:val="ASN1Code"/>
        <w:ind w:left="720"/>
        <w:rPr>
          <w:lang w:eastAsia="en-US" w:bidi="bn-BD"/>
        </w:rPr>
      </w:pPr>
    </w:p>
    <w:p w14:paraId="569AB8FB" w14:textId="77777777" w:rsidR="00FD47F5" w:rsidRDefault="00FD47F5" w:rsidP="00FD47F5">
      <w:pPr>
        <w:pStyle w:val="ListBullet1"/>
        <w:numPr>
          <w:ilvl w:val="0"/>
          <w:numId w:val="24"/>
        </w:numPr>
        <w:tabs>
          <w:tab w:val="clear" w:pos="680"/>
        </w:tabs>
        <w:suppressAutoHyphens/>
        <w:contextualSpacing w:val="0"/>
        <w:rPr>
          <w:lang w:eastAsia="en-US" w:bidi="bn-BD"/>
        </w:rPr>
      </w:pPr>
      <w:r w:rsidRPr="007C3D32">
        <w:rPr>
          <w:color w:val="000000"/>
        </w:rPr>
        <w:t xml:space="preserve">Method: </w:t>
      </w:r>
      <w:r>
        <w:rPr>
          <w:lang w:eastAsia="en-US" w:bidi="bn-BD"/>
        </w:rPr>
        <w:t xml:space="preserve">returns the </w:t>
      </w:r>
      <w:r>
        <w:t>original</w:t>
      </w:r>
      <w:r>
        <w:rPr>
          <w:lang w:eastAsia="en-US" w:bidi="bn-BD"/>
        </w:rPr>
        <w:t xml:space="preserve"> filename.</w:t>
      </w:r>
    </w:p>
    <w:p w14:paraId="08B74C1B" w14:textId="77777777" w:rsidR="00FD47F5" w:rsidRDefault="00FD47F5" w:rsidP="00DA4C3E">
      <w:pPr>
        <w:pStyle w:val="ASN1Code"/>
        <w:ind w:left="720"/>
        <w:rPr>
          <w:lang w:eastAsia="en-US" w:bidi="bn-BD"/>
        </w:rPr>
      </w:pPr>
      <w:r>
        <w:rPr>
          <w:lang w:eastAsia="en-US" w:bidi="bn-BD"/>
        </w:rPr>
        <w:t xml:space="preserve">String </w:t>
      </w:r>
      <w:proofErr w:type="gramStart"/>
      <w:r>
        <w:t>getFileName</w:t>
      </w:r>
      <w:r>
        <w:rPr>
          <w:lang w:eastAsia="en-US" w:bidi="bn-BD"/>
        </w:rPr>
        <w:t>()</w:t>
      </w:r>
      <w:proofErr w:type="gramEnd"/>
    </w:p>
    <w:p w14:paraId="7AEF4FE4" w14:textId="77777777" w:rsidR="00FD47F5" w:rsidRDefault="00FD47F5" w:rsidP="00DA4C3E">
      <w:pPr>
        <w:pStyle w:val="ASN1Code"/>
        <w:ind w:left="720"/>
        <w:rPr>
          <w:lang w:eastAsia="en-US" w:bidi="bn-BD"/>
        </w:rPr>
      </w:pPr>
    </w:p>
    <w:p w14:paraId="49D8E4D9" w14:textId="77777777" w:rsidR="00FD47F5" w:rsidRDefault="00FD47F5" w:rsidP="00FD47F5">
      <w:pPr>
        <w:pStyle w:val="ListBullet1"/>
        <w:numPr>
          <w:ilvl w:val="0"/>
          <w:numId w:val="24"/>
        </w:numPr>
        <w:tabs>
          <w:tab w:val="clear" w:pos="680"/>
        </w:tabs>
        <w:suppressAutoHyphens/>
        <w:contextualSpacing w:val="0"/>
        <w:rPr>
          <w:lang w:eastAsia="en-US" w:bidi="bn-BD"/>
        </w:rPr>
      </w:pPr>
      <w:r w:rsidRPr="007C3D32">
        <w:rPr>
          <w:color w:val="000000"/>
        </w:rPr>
        <w:t xml:space="preserve">Method: </w:t>
      </w:r>
      <w:r>
        <w:rPr>
          <w:lang w:eastAsia="en-US" w:bidi="bn-BD"/>
        </w:rPr>
        <w:t xml:space="preserve">returns the </w:t>
      </w:r>
      <w:r>
        <w:t>mime</w:t>
      </w:r>
      <w:r>
        <w:rPr>
          <w:lang w:eastAsia="en-US" w:bidi="bn-BD"/>
        </w:rPr>
        <w:t xml:space="preserve"> type of the file.</w:t>
      </w:r>
    </w:p>
    <w:p w14:paraId="20D03EF6" w14:textId="77777777" w:rsidR="00FD47F5" w:rsidRDefault="00FD47F5" w:rsidP="00DA4C3E">
      <w:pPr>
        <w:pStyle w:val="ASN1Code"/>
        <w:ind w:left="720"/>
        <w:rPr>
          <w:lang w:eastAsia="en-US" w:bidi="bn-BD"/>
        </w:rPr>
      </w:pPr>
      <w:r>
        <w:rPr>
          <w:lang w:eastAsia="en-US" w:bidi="bn-BD"/>
        </w:rPr>
        <w:t xml:space="preserve">String </w:t>
      </w:r>
      <w:proofErr w:type="gramStart"/>
      <w:r>
        <w:t>getMimeType</w:t>
      </w:r>
      <w:r>
        <w:rPr>
          <w:lang w:eastAsia="en-US" w:bidi="bn-BD"/>
        </w:rPr>
        <w:t>()</w:t>
      </w:r>
      <w:proofErr w:type="gramEnd"/>
    </w:p>
    <w:p w14:paraId="700C2CF2" w14:textId="77777777" w:rsidR="00FD47F5" w:rsidRDefault="00FD47F5" w:rsidP="00DA4C3E">
      <w:pPr>
        <w:pStyle w:val="ASN1Code"/>
        <w:ind w:left="720"/>
        <w:rPr>
          <w:lang w:eastAsia="en-US" w:bidi="bn-BD"/>
        </w:rPr>
      </w:pPr>
    </w:p>
    <w:p w14:paraId="1E2527FE" w14:textId="77777777" w:rsidR="00FD47F5" w:rsidRDefault="00FD47F5" w:rsidP="00FD47F5">
      <w:pPr>
        <w:pStyle w:val="ListBullet1"/>
        <w:numPr>
          <w:ilvl w:val="0"/>
          <w:numId w:val="24"/>
        </w:numPr>
        <w:tabs>
          <w:tab w:val="clear" w:pos="680"/>
        </w:tabs>
        <w:suppressAutoHyphens/>
        <w:contextualSpacing w:val="0"/>
        <w:rPr>
          <w:lang w:eastAsia="en-US" w:bidi="bn-BD"/>
        </w:rPr>
      </w:pPr>
      <w:r w:rsidRPr="007C3D32">
        <w:rPr>
          <w:color w:val="000000"/>
        </w:rPr>
        <w:t xml:space="preserve">Method: </w:t>
      </w:r>
      <w:r>
        <w:rPr>
          <w:lang w:eastAsia="en-US" w:bidi="bn-BD"/>
        </w:rPr>
        <w:t>returns URI of the file icon on the content server.</w:t>
      </w:r>
    </w:p>
    <w:p w14:paraId="127BFA4B" w14:textId="77777777" w:rsidR="00FD47F5" w:rsidRDefault="00FD47F5" w:rsidP="00DA4C3E">
      <w:pPr>
        <w:pStyle w:val="ASN1Code"/>
        <w:ind w:left="720"/>
        <w:rPr>
          <w:lang w:eastAsia="en-US" w:bidi="bn-BD"/>
        </w:rPr>
      </w:pPr>
      <w:r>
        <w:rPr>
          <w:lang w:eastAsia="en-US" w:bidi="bn-BD"/>
        </w:rPr>
        <w:t xml:space="preserve">Uri </w:t>
      </w:r>
      <w:proofErr w:type="gramStart"/>
      <w:r>
        <w:rPr>
          <w:lang w:eastAsia="en-US" w:bidi="bn-BD"/>
        </w:rPr>
        <w:t>getFileIcon()</w:t>
      </w:r>
      <w:proofErr w:type="gramEnd"/>
    </w:p>
    <w:p w14:paraId="393DB982" w14:textId="77777777" w:rsidR="00FD47F5" w:rsidRDefault="00FD47F5" w:rsidP="00DA4C3E">
      <w:pPr>
        <w:pStyle w:val="ASN1Code"/>
        <w:ind w:left="720"/>
        <w:rPr>
          <w:lang w:eastAsia="en-US" w:bidi="bn-BD"/>
        </w:rPr>
      </w:pPr>
    </w:p>
    <w:p w14:paraId="100274CA" w14:textId="77777777" w:rsidR="00FD47F5" w:rsidRDefault="00FD47F5" w:rsidP="00FD47F5">
      <w:pPr>
        <w:pStyle w:val="ListBullet1"/>
        <w:numPr>
          <w:ilvl w:val="0"/>
          <w:numId w:val="24"/>
        </w:numPr>
        <w:tabs>
          <w:tab w:val="clear" w:pos="680"/>
        </w:tabs>
        <w:suppressAutoHyphens/>
        <w:contextualSpacing w:val="0"/>
        <w:rPr>
          <w:lang w:eastAsia="en-US" w:bidi="bn-BD"/>
        </w:rPr>
      </w:pPr>
      <w:r w:rsidRPr="007C3D32">
        <w:rPr>
          <w:color w:val="000000"/>
        </w:rPr>
        <w:t xml:space="preserve">Method: </w:t>
      </w:r>
      <w:r>
        <w:rPr>
          <w:lang w:eastAsia="en-US" w:bidi="bn-BD"/>
        </w:rPr>
        <w:t xml:space="preserve">returns the </w:t>
      </w:r>
      <w:r>
        <w:t>validity</w:t>
      </w:r>
      <w:r>
        <w:rPr>
          <w:lang w:eastAsia="en-US" w:bidi="bn-BD"/>
        </w:rPr>
        <w:t xml:space="preserve"> of the file icon on the content server.</w:t>
      </w:r>
    </w:p>
    <w:p w14:paraId="49472493" w14:textId="77777777" w:rsidR="00FD47F5" w:rsidRDefault="00FD47F5" w:rsidP="00DA4C3E">
      <w:pPr>
        <w:pStyle w:val="ASN1Code"/>
        <w:ind w:left="720"/>
        <w:rPr>
          <w:lang w:eastAsia="en-US" w:bidi="bn-BD"/>
        </w:rPr>
      </w:pPr>
      <w:proofErr w:type="gramStart"/>
      <w:r>
        <w:rPr>
          <w:lang w:eastAsia="en-US" w:bidi="bn-BD"/>
        </w:rPr>
        <w:t>long</w:t>
      </w:r>
      <w:proofErr w:type="gramEnd"/>
      <w:r>
        <w:rPr>
          <w:lang w:eastAsia="en-US" w:bidi="bn-BD"/>
        </w:rPr>
        <w:t xml:space="preserve"> </w:t>
      </w:r>
      <w:r>
        <w:t>getFileIconValidity</w:t>
      </w:r>
      <w:r>
        <w:rPr>
          <w:lang w:eastAsia="en-US" w:bidi="bn-BD"/>
        </w:rPr>
        <w:t>()</w:t>
      </w:r>
    </w:p>
    <w:p w14:paraId="49530846" w14:textId="77777777" w:rsidR="00FD47F5" w:rsidRDefault="00FD47F5" w:rsidP="00DA4C3E">
      <w:pPr>
        <w:pStyle w:val="ASN1Code"/>
        <w:ind w:left="720"/>
        <w:rPr>
          <w:lang w:eastAsia="en-US" w:bidi="bn-BD"/>
        </w:rPr>
      </w:pPr>
    </w:p>
    <w:p w14:paraId="11713C5A" w14:textId="77777777" w:rsidR="00FD47F5" w:rsidRDefault="00FD47F5" w:rsidP="00FD47F5">
      <w:pPr>
        <w:pStyle w:val="ListBullet1"/>
        <w:numPr>
          <w:ilvl w:val="0"/>
          <w:numId w:val="24"/>
        </w:numPr>
        <w:tabs>
          <w:tab w:val="clear" w:pos="680"/>
        </w:tabs>
        <w:suppressAutoHyphens/>
        <w:contextualSpacing w:val="0"/>
        <w:rPr>
          <w:lang w:eastAsia="en-US" w:bidi="bn-BD"/>
        </w:rPr>
      </w:pPr>
      <w:r w:rsidRPr="007C3D32">
        <w:rPr>
          <w:color w:val="000000"/>
        </w:rPr>
        <w:t xml:space="preserve">Method: </w:t>
      </w:r>
      <w:r>
        <w:rPr>
          <w:lang w:eastAsia="en-US" w:bidi="bn-BD"/>
        </w:rPr>
        <w:t xml:space="preserve">returns the </w:t>
      </w:r>
      <w:r>
        <w:t>size</w:t>
      </w:r>
      <w:r>
        <w:rPr>
          <w:lang w:eastAsia="en-US" w:bidi="bn-BD"/>
        </w:rPr>
        <w:t xml:space="preserve"> of the file icon.</w:t>
      </w:r>
    </w:p>
    <w:p w14:paraId="4024F0C8" w14:textId="77777777" w:rsidR="00FD47F5" w:rsidRDefault="00FD47F5" w:rsidP="00DA4C3E">
      <w:pPr>
        <w:pStyle w:val="ASN1Code"/>
        <w:ind w:left="720"/>
        <w:rPr>
          <w:lang w:eastAsia="en-US" w:bidi="bn-BD"/>
        </w:rPr>
      </w:pPr>
      <w:proofErr w:type="gramStart"/>
      <w:r>
        <w:rPr>
          <w:lang w:eastAsia="en-US" w:bidi="bn-BD"/>
        </w:rPr>
        <w:t>long</w:t>
      </w:r>
      <w:proofErr w:type="gramEnd"/>
      <w:r>
        <w:rPr>
          <w:lang w:eastAsia="en-US" w:bidi="bn-BD"/>
        </w:rPr>
        <w:t xml:space="preserve"> </w:t>
      </w:r>
      <w:r>
        <w:t>getFileIconSize</w:t>
      </w:r>
      <w:r>
        <w:rPr>
          <w:lang w:eastAsia="en-US" w:bidi="bn-BD"/>
        </w:rPr>
        <w:t>()</w:t>
      </w:r>
    </w:p>
    <w:p w14:paraId="64360950" w14:textId="77777777" w:rsidR="00FD47F5" w:rsidRDefault="00FD47F5" w:rsidP="00DA4C3E">
      <w:pPr>
        <w:pStyle w:val="ASN1Code"/>
        <w:ind w:left="720"/>
        <w:rPr>
          <w:lang w:eastAsia="en-US" w:bidi="bn-BD"/>
        </w:rPr>
      </w:pPr>
    </w:p>
    <w:p w14:paraId="0810280B" w14:textId="77777777" w:rsidR="00FD47F5" w:rsidRDefault="00FD47F5" w:rsidP="00FD47F5">
      <w:pPr>
        <w:pStyle w:val="ListBullet1"/>
        <w:numPr>
          <w:ilvl w:val="0"/>
          <w:numId w:val="24"/>
        </w:numPr>
        <w:tabs>
          <w:tab w:val="clear" w:pos="680"/>
        </w:tabs>
        <w:suppressAutoHyphens/>
        <w:contextualSpacing w:val="0"/>
        <w:rPr>
          <w:lang w:eastAsia="en-US" w:bidi="bn-BD"/>
        </w:rPr>
      </w:pPr>
      <w:r w:rsidRPr="007C3D32">
        <w:rPr>
          <w:color w:val="000000"/>
        </w:rPr>
        <w:t xml:space="preserve">Method: </w:t>
      </w:r>
      <w:r>
        <w:rPr>
          <w:lang w:eastAsia="en-US" w:bidi="bn-BD"/>
        </w:rPr>
        <w:t xml:space="preserve">returns the </w:t>
      </w:r>
      <w:r>
        <w:t>mime</w:t>
      </w:r>
      <w:r>
        <w:rPr>
          <w:lang w:eastAsia="en-US" w:bidi="bn-BD"/>
        </w:rPr>
        <w:t xml:space="preserve"> type of the file icon.</w:t>
      </w:r>
    </w:p>
    <w:p w14:paraId="6EDCE9A3" w14:textId="77777777" w:rsidR="00FD47F5" w:rsidRDefault="00FD47F5" w:rsidP="00DA4C3E">
      <w:pPr>
        <w:pStyle w:val="ASN1Code"/>
        <w:ind w:left="720"/>
        <w:rPr>
          <w:lang w:eastAsia="en-US" w:bidi="bn-BD"/>
        </w:rPr>
      </w:pPr>
      <w:r>
        <w:rPr>
          <w:lang w:eastAsia="en-US" w:bidi="bn-BD"/>
        </w:rPr>
        <w:t xml:space="preserve">String </w:t>
      </w:r>
      <w:proofErr w:type="gramStart"/>
      <w:r>
        <w:t>getFileIconMimeType</w:t>
      </w:r>
      <w:r>
        <w:rPr>
          <w:lang w:eastAsia="en-US" w:bidi="bn-BD"/>
        </w:rPr>
        <w:t>()</w:t>
      </w:r>
      <w:proofErr w:type="gramEnd"/>
    </w:p>
    <w:p w14:paraId="2BFC0289" w14:textId="77777777" w:rsidR="00FD47F5" w:rsidRDefault="00FD47F5" w:rsidP="00DA4C3E">
      <w:pPr>
        <w:pStyle w:val="ASN1Code"/>
        <w:ind w:left="720"/>
        <w:rPr>
          <w:lang w:eastAsia="en-US" w:bidi="bn-BD"/>
        </w:rPr>
      </w:pPr>
    </w:p>
    <w:p w14:paraId="7AE030EF" w14:textId="77777777" w:rsidR="00FD47F5" w:rsidRDefault="00FD47F5" w:rsidP="00DA4C3E">
      <w:pPr>
        <w:pStyle w:val="NormalParagraph"/>
        <w:rPr>
          <w:lang w:eastAsia="en-US" w:bidi="bn-BD"/>
        </w:rPr>
      </w:pPr>
      <w:r>
        <w:rPr>
          <w:lang w:eastAsia="en-US" w:bidi="bn-BD"/>
        </w:rPr>
        <w:t xml:space="preserve">Class </w:t>
      </w:r>
      <w:r>
        <w:rPr>
          <w:b/>
          <w:lang w:eastAsia="en-US" w:bidi="bn-BD"/>
        </w:rPr>
        <w:t>FileUploadListener</w:t>
      </w:r>
      <w:r>
        <w:rPr>
          <w:lang w:eastAsia="en-US" w:bidi="bn-BD"/>
        </w:rPr>
        <w:t>:</w:t>
      </w:r>
    </w:p>
    <w:p w14:paraId="05C22EBF" w14:textId="77777777" w:rsidR="00FD47F5" w:rsidRPr="007C3D32" w:rsidRDefault="00FD47F5" w:rsidP="00DA4C3E">
      <w:pPr>
        <w:pStyle w:val="NormalParagraph"/>
        <w:rPr>
          <w:color w:val="000000"/>
        </w:rPr>
      </w:pPr>
      <w:r>
        <w:rPr>
          <w:lang w:eastAsia="en-US" w:bidi="bn-BD"/>
        </w:rPr>
        <w:t>This class offers callback methods on file upload events.</w:t>
      </w:r>
    </w:p>
    <w:p w14:paraId="05881AD9" w14:textId="77777777" w:rsidR="00FD47F5" w:rsidRDefault="00FD47F5" w:rsidP="00FD47F5">
      <w:pPr>
        <w:pStyle w:val="ListBullet1"/>
        <w:numPr>
          <w:ilvl w:val="0"/>
          <w:numId w:val="24"/>
        </w:numPr>
        <w:tabs>
          <w:tab w:val="clear" w:pos="680"/>
        </w:tabs>
        <w:suppressAutoHyphens/>
        <w:contextualSpacing w:val="0"/>
        <w:rPr>
          <w:lang w:eastAsia="en-US" w:bidi="bn-BD"/>
        </w:rPr>
      </w:pPr>
      <w:r w:rsidRPr="007C3D32">
        <w:rPr>
          <w:color w:val="000000"/>
        </w:rPr>
        <w:t xml:space="preserve">Method: </w:t>
      </w:r>
      <w:r>
        <w:rPr>
          <w:lang w:eastAsia="en-US" w:bidi="bn-BD"/>
        </w:rPr>
        <w:t xml:space="preserve">callback called </w:t>
      </w:r>
      <w:r>
        <w:t>when</w:t>
      </w:r>
      <w:r>
        <w:rPr>
          <w:lang w:eastAsia="en-US" w:bidi="bn-BD"/>
        </w:rPr>
        <w:t xml:space="preserve"> the file upload state has been changed.</w:t>
      </w:r>
    </w:p>
    <w:p w14:paraId="517AB8EB" w14:textId="77777777" w:rsidR="00FD47F5" w:rsidRDefault="00FD47F5" w:rsidP="00DA4C3E">
      <w:pPr>
        <w:pStyle w:val="ASN1Code"/>
        <w:ind w:left="720"/>
        <w:rPr>
          <w:lang w:eastAsia="en-US" w:bidi="bn-BD"/>
        </w:rPr>
      </w:pPr>
      <w:proofErr w:type="gramStart"/>
      <w:r>
        <w:rPr>
          <w:lang w:eastAsia="en-US" w:bidi="bn-BD"/>
        </w:rPr>
        <w:t>void</w:t>
      </w:r>
      <w:proofErr w:type="gramEnd"/>
      <w:r>
        <w:rPr>
          <w:lang w:eastAsia="en-US" w:bidi="bn-BD"/>
        </w:rPr>
        <w:t xml:space="preserve"> </w:t>
      </w:r>
      <w:r>
        <w:t>onStateChanged</w:t>
      </w:r>
      <w:r>
        <w:rPr>
          <w:lang w:eastAsia="en-US" w:bidi="bn-BD"/>
        </w:rPr>
        <w:t>(String uploadId, FileUpload.State state)</w:t>
      </w:r>
    </w:p>
    <w:p w14:paraId="6C14F126" w14:textId="77777777" w:rsidR="00FD47F5" w:rsidRDefault="00FD47F5" w:rsidP="00DA4C3E">
      <w:pPr>
        <w:pStyle w:val="ASN1Code"/>
        <w:ind w:left="720"/>
        <w:rPr>
          <w:lang w:eastAsia="en-US" w:bidi="bn-BD"/>
        </w:rPr>
      </w:pPr>
    </w:p>
    <w:p w14:paraId="7A744094" w14:textId="77777777" w:rsidR="00FD47F5" w:rsidRDefault="00FD47F5" w:rsidP="00FD47F5">
      <w:pPr>
        <w:pStyle w:val="ListBullet1"/>
        <w:numPr>
          <w:ilvl w:val="0"/>
          <w:numId w:val="24"/>
        </w:numPr>
        <w:tabs>
          <w:tab w:val="clear" w:pos="680"/>
        </w:tabs>
        <w:suppressAutoHyphens/>
        <w:contextualSpacing w:val="0"/>
        <w:rPr>
          <w:lang w:eastAsia="en-US" w:bidi="bn-BD"/>
        </w:rPr>
      </w:pPr>
      <w:r w:rsidRPr="007C3D32">
        <w:rPr>
          <w:color w:val="000000"/>
        </w:rPr>
        <w:t xml:space="preserve">Method: </w:t>
      </w:r>
      <w:r>
        <w:rPr>
          <w:lang w:eastAsia="en-US" w:bidi="bn-BD"/>
        </w:rPr>
        <w:t xml:space="preserve">callback called </w:t>
      </w:r>
      <w:r>
        <w:t>during</w:t>
      </w:r>
      <w:r>
        <w:rPr>
          <w:lang w:eastAsia="en-US" w:bidi="bn-BD"/>
        </w:rPr>
        <w:t xml:space="preserve"> the upload progress.</w:t>
      </w:r>
    </w:p>
    <w:p w14:paraId="58DE5EAE" w14:textId="77777777" w:rsidR="00FD47F5" w:rsidRDefault="00FD47F5" w:rsidP="00DA4C3E">
      <w:pPr>
        <w:pStyle w:val="ASN1Code"/>
        <w:ind w:left="720"/>
        <w:rPr>
          <w:lang w:eastAsia="en-US" w:bidi="bn-BD"/>
        </w:rPr>
      </w:pPr>
      <w:proofErr w:type="gramStart"/>
      <w:r>
        <w:rPr>
          <w:lang w:eastAsia="en-US" w:bidi="bn-BD"/>
        </w:rPr>
        <w:t>void</w:t>
      </w:r>
      <w:proofErr w:type="gramEnd"/>
      <w:r>
        <w:rPr>
          <w:lang w:eastAsia="en-US" w:bidi="bn-BD"/>
        </w:rPr>
        <w:t xml:space="preserve"> </w:t>
      </w:r>
      <w:r>
        <w:t>onProgressUpdate</w:t>
      </w:r>
      <w:r>
        <w:rPr>
          <w:lang w:eastAsia="en-US" w:bidi="bn-BD"/>
        </w:rPr>
        <w:t>(String uploadId, long currentSize, long totalSize)</w:t>
      </w:r>
    </w:p>
    <w:p w14:paraId="65E32F39" w14:textId="77777777" w:rsidR="00FD47F5" w:rsidRDefault="00FD47F5" w:rsidP="00FD47F5">
      <w:pPr>
        <w:pStyle w:val="ListBullet1"/>
        <w:numPr>
          <w:ilvl w:val="0"/>
          <w:numId w:val="24"/>
        </w:numPr>
        <w:tabs>
          <w:tab w:val="clear" w:pos="680"/>
        </w:tabs>
        <w:suppressAutoHyphens/>
        <w:contextualSpacing w:val="0"/>
        <w:rPr>
          <w:lang w:eastAsia="en-US" w:bidi="bn-BD"/>
        </w:rPr>
      </w:pPr>
      <w:r>
        <w:rPr>
          <w:color w:val="000000"/>
        </w:rPr>
        <w:t xml:space="preserve">Method: </w:t>
      </w:r>
      <w:r>
        <w:rPr>
          <w:lang w:eastAsia="en-US" w:bidi="bn-BD"/>
        </w:rPr>
        <w:t xml:space="preserve">callback called </w:t>
      </w:r>
      <w:r>
        <w:t>when</w:t>
      </w:r>
      <w:r>
        <w:rPr>
          <w:lang w:eastAsia="en-US" w:bidi="bn-BD"/>
        </w:rPr>
        <w:t xml:space="preserve"> the file has been uploaded.</w:t>
      </w:r>
    </w:p>
    <w:p w14:paraId="57977AC4" w14:textId="77777777" w:rsidR="00FD47F5" w:rsidRDefault="00FD47F5" w:rsidP="00DA4C3E">
      <w:pPr>
        <w:pStyle w:val="ASN1Code"/>
        <w:ind w:left="720"/>
        <w:rPr>
          <w:lang w:eastAsia="en-US" w:bidi="bn-BD"/>
        </w:rPr>
      </w:pPr>
      <w:proofErr w:type="gramStart"/>
      <w:r>
        <w:rPr>
          <w:lang w:eastAsia="en-US" w:bidi="bn-BD"/>
        </w:rPr>
        <w:t>void</w:t>
      </w:r>
      <w:proofErr w:type="gramEnd"/>
      <w:r>
        <w:rPr>
          <w:lang w:eastAsia="en-US" w:bidi="bn-BD"/>
        </w:rPr>
        <w:t xml:space="preserve"> </w:t>
      </w:r>
      <w:r>
        <w:t>onUploaded</w:t>
      </w:r>
      <w:r>
        <w:rPr>
          <w:lang w:eastAsia="en-US" w:bidi="bn-BD"/>
        </w:rPr>
        <w:t>(String uploadId, FileUploadInfo info)</w:t>
      </w:r>
    </w:p>
    <w:p w14:paraId="694DA1F8" w14:textId="77777777" w:rsidR="00FD47F5" w:rsidRDefault="00FD47F5" w:rsidP="00DA4C3E">
      <w:pPr>
        <w:pStyle w:val="ASN1Code"/>
        <w:ind w:left="720"/>
        <w:rPr>
          <w:lang w:eastAsia="en-US" w:bidi="bn-BD"/>
        </w:rPr>
      </w:pPr>
    </w:p>
    <w:p w14:paraId="624B8F18" w14:textId="77777777" w:rsidR="00FD47F5" w:rsidRDefault="00FD47F5" w:rsidP="00FD47F5">
      <w:pPr>
        <w:pStyle w:val="Heading4"/>
        <w:numPr>
          <w:ilvl w:val="3"/>
          <w:numId w:val="38"/>
        </w:numPr>
        <w:suppressAutoHyphens/>
      </w:pPr>
      <w:r>
        <w:t>Permissions</w:t>
      </w:r>
    </w:p>
    <w:p w14:paraId="07BD6A0F" w14:textId="77777777" w:rsidR="00FD47F5" w:rsidRDefault="00FD47F5" w:rsidP="00DA4C3E">
      <w:pPr>
        <w:pStyle w:val="NormalParagraph"/>
      </w:pPr>
      <w:r>
        <w:rPr>
          <w:lang w:eastAsia="en-US" w:bidi="bn-BD"/>
        </w:rPr>
        <w:t>Access to the File Upload API requires the following permissions:</w:t>
      </w:r>
    </w:p>
    <w:p w14:paraId="089A68DD" w14:textId="35217D83" w:rsidR="00FD47F5" w:rsidRDefault="00FD47F5" w:rsidP="00FD47F5">
      <w:pPr>
        <w:pStyle w:val="NormalParagraph"/>
        <w:numPr>
          <w:ilvl w:val="0"/>
          <w:numId w:val="47"/>
        </w:numPr>
        <w:suppressAutoHyphens/>
      </w:pPr>
      <w:r>
        <w:lastRenderedPageBreak/>
        <w:t xml:space="preserve">com.gsma.services.permission.RCS: </w:t>
      </w:r>
      <w:r>
        <w:br/>
        <w:t>this is a general permission that governs access to RCS services.</w:t>
      </w:r>
    </w:p>
    <w:p w14:paraId="26B5AE98" w14:textId="77D67353" w:rsidR="00FD47F5" w:rsidRDefault="00FD47F5" w:rsidP="00FD47F5">
      <w:pPr>
        <w:pStyle w:val="Heading3"/>
        <w:numPr>
          <w:ilvl w:val="2"/>
          <w:numId w:val="38"/>
        </w:numPr>
        <w:suppressAutoHyphens/>
      </w:pPr>
      <w:bookmarkStart w:id="387" w:name="_Toc419808151"/>
      <w:bookmarkStart w:id="388" w:name="_Toc419808371"/>
      <w:bookmarkStart w:id="389" w:name="_Toc441167688"/>
      <w:bookmarkStart w:id="390" w:name="_Toc442431891"/>
      <w:r>
        <w:t>Convergent historylog API</w:t>
      </w:r>
      <w:bookmarkEnd w:id="387"/>
      <w:bookmarkEnd w:id="388"/>
      <w:bookmarkEnd w:id="389"/>
      <w:bookmarkEnd w:id="390"/>
    </w:p>
    <w:p w14:paraId="22F7BB90" w14:textId="77777777" w:rsidR="00FD47F5" w:rsidRPr="007C3D32" w:rsidRDefault="00FD47F5" w:rsidP="00FD47F5">
      <w:pPr>
        <w:pStyle w:val="Heading4"/>
        <w:numPr>
          <w:ilvl w:val="3"/>
          <w:numId w:val="38"/>
        </w:numPr>
        <w:suppressAutoHyphens/>
        <w:rPr>
          <w:color w:val="000000"/>
        </w:rPr>
      </w:pPr>
      <w:r>
        <w:t>Package</w:t>
      </w:r>
    </w:p>
    <w:p w14:paraId="14E33B96" w14:textId="77777777" w:rsidR="00FD47F5" w:rsidRPr="007C3D32" w:rsidRDefault="00FD47F5" w:rsidP="00DA4C3E">
      <w:r>
        <w:rPr>
          <w:color w:val="000000"/>
        </w:rPr>
        <w:t xml:space="preserve">Package name </w:t>
      </w:r>
      <w:r>
        <w:rPr>
          <w:b/>
          <w:bCs/>
          <w:color w:val="000000"/>
        </w:rPr>
        <w:t>com.gsma.services.rcs.history</w:t>
      </w:r>
    </w:p>
    <w:p w14:paraId="6C71ACC7" w14:textId="77777777" w:rsidR="00FD47F5" w:rsidRPr="00DA5CBF" w:rsidRDefault="00FD47F5" w:rsidP="00FD47F5">
      <w:pPr>
        <w:pStyle w:val="Heading4"/>
        <w:numPr>
          <w:ilvl w:val="3"/>
          <w:numId w:val="38"/>
        </w:numPr>
        <w:suppressAutoHyphens/>
      </w:pPr>
      <w:r>
        <w:t>Methods and Callbacks</w:t>
      </w:r>
    </w:p>
    <w:p w14:paraId="5FFE2C7A" w14:textId="77777777" w:rsidR="00FD47F5" w:rsidRDefault="00FD47F5" w:rsidP="00846F7F">
      <w:pPr>
        <w:pStyle w:val="NormalParagraph"/>
      </w:pPr>
      <w:r>
        <w:rPr>
          <w:bCs/>
        </w:rPr>
        <w:t>Class</w:t>
      </w:r>
      <w:r>
        <w:t xml:space="preserve"> </w:t>
      </w:r>
      <w:r w:rsidRPr="00846F7F">
        <w:rPr>
          <w:b/>
        </w:rPr>
        <w:t>HistoryLogUriBuilder</w:t>
      </w:r>
      <w:r>
        <w:t>:</w:t>
      </w:r>
    </w:p>
    <w:p w14:paraId="34FD2A99" w14:textId="77777777" w:rsidR="00FD47F5" w:rsidRPr="00D963DC" w:rsidRDefault="00FD47F5" w:rsidP="00954968">
      <w:pPr>
        <w:pStyle w:val="NormalParagraph"/>
        <w:rPr>
          <w:color w:val="000000"/>
        </w:rPr>
      </w:pPr>
      <w:r>
        <w:t>This class offers methods to build an Uri that can be used to query the history log provider. The uri format is constructed by adding each provider id as standard uri query parameters to the CONTENT_URI exposed in the HistoryLog class. Note order of added history log provider members in the uri is of no significance as sort order can be specified on the data in the returned cursor from the history log provider anyway when querying it.</w:t>
      </w:r>
    </w:p>
    <w:p w14:paraId="6F580719"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Constructor: Instantiates a new HistoryLogUriBuilder.</w:t>
      </w:r>
    </w:p>
    <w:p w14:paraId="1F1529EB" w14:textId="77777777" w:rsidR="00FD47F5" w:rsidRDefault="00FD47F5" w:rsidP="00DA4C3E">
      <w:pPr>
        <w:pStyle w:val="ASN1Code"/>
        <w:ind w:left="680"/>
        <w:rPr>
          <w:color w:val="000000"/>
        </w:rPr>
      </w:pPr>
      <w:proofErr w:type="gramStart"/>
      <w:r>
        <w:rPr>
          <w:color w:val="000000"/>
        </w:rPr>
        <w:t>HistoryLogUriBuilder(</w:t>
      </w:r>
      <w:proofErr w:type="gramEnd"/>
      <w:r>
        <w:rPr>
          <w:color w:val="000000"/>
        </w:rPr>
        <w:t>Uri historyLogUri)</w:t>
      </w:r>
    </w:p>
    <w:p w14:paraId="09F5DC24" w14:textId="77777777" w:rsidR="00FD47F5" w:rsidRDefault="00FD47F5" w:rsidP="00DA4C3E">
      <w:pPr>
        <w:pStyle w:val="ASN1Code"/>
        <w:ind w:left="680"/>
        <w:rPr>
          <w:color w:val="000000"/>
        </w:rPr>
      </w:pPr>
    </w:p>
    <w:p w14:paraId="380AF44C"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adds a registered history log provider member id to the builder instance. A maximum of ten members can be added in total.</w:t>
      </w:r>
    </w:p>
    <w:p w14:paraId="174AC953" w14:textId="77777777" w:rsidR="00FD47F5" w:rsidRDefault="00FD47F5" w:rsidP="00DA4C3E">
      <w:pPr>
        <w:pStyle w:val="ASN1Code"/>
        <w:ind w:left="680"/>
        <w:rPr>
          <w:color w:val="000000"/>
        </w:rPr>
      </w:pPr>
      <w:r>
        <w:rPr>
          <w:color w:val="000000"/>
        </w:rPr>
        <w:t xml:space="preserve">HistoryLogUriBuilder </w:t>
      </w:r>
      <w:proofErr w:type="gramStart"/>
      <w:r>
        <w:rPr>
          <w:color w:val="000000"/>
        </w:rPr>
        <w:t>appendProvider(</w:t>
      </w:r>
      <w:proofErr w:type="gramEnd"/>
      <w:r>
        <w:rPr>
          <w:color w:val="000000"/>
        </w:rPr>
        <w:t>int providerId)</w:t>
      </w:r>
    </w:p>
    <w:p w14:paraId="2B1A3418" w14:textId="77777777" w:rsidR="00FD47F5" w:rsidRDefault="00FD47F5" w:rsidP="00DA4C3E">
      <w:pPr>
        <w:pStyle w:val="ASN1Code"/>
        <w:ind w:left="680"/>
        <w:rPr>
          <w:color w:val="000000"/>
        </w:rPr>
      </w:pPr>
    </w:p>
    <w:p w14:paraId="274D4660" w14:textId="77777777" w:rsidR="00FD47F5" w:rsidRPr="00D963DC" w:rsidRDefault="00FD47F5" w:rsidP="00FD47F5">
      <w:pPr>
        <w:pStyle w:val="ListBullet1"/>
        <w:numPr>
          <w:ilvl w:val="0"/>
          <w:numId w:val="24"/>
        </w:numPr>
        <w:tabs>
          <w:tab w:val="clear" w:pos="680"/>
        </w:tabs>
        <w:suppressAutoHyphens/>
        <w:contextualSpacing w:val="0"/>
      </w:pPr>
      <w:r>
        <w:rPr>
          <w:color w:val="000000"/>
        </w:rPr>
        <w:t>Method: returns an Uri containing the added providers.</w:t>
      </w:r>
    </w:p>
    <w:p w14:paraId="5A91998E" w14:textId="77777777" w:rsidR="00FD47F5" w:rsidRDefault="00FD47F5" w:rsidP="00DA4C3E">
      <w:pPr>
        <w:pStyle w:val="ASN1Code"/>
        <w:ind w:left="720"/>
      </w:pPr>
      <w:r w:rsidRPr="00D963DC">
        <w:t xml:space="preserve">Uri </w:t>
      </w:r>
      <w:proofErr w:type="gramStart"/>
      <w:r w:rsidRPr="00D963DC">
        <w:t>build()</w:t>
      </w:r>
      <w:proofErr w:type="gramEnd"/>
    </w:p>
    <w:p w14:paraId="07C6CEDC" w14:textId="77777777" w:rsidR="00B23FB3" w:rsidRDefault="00B23FB3" w:rsidP="00DA4C3E">
      <w:pPr>
        <w:pStyle w:val="ASN1Code"/>
        <w:ind w:left="720"/>
      </w:pPr>
    </w:p>
    <w:p w14:paraId="49C8F898" w14:textId="77777777" w:rsidR="00FD47F5" w:rsidRDefault="00FD47F5" w:rsidP="00846F7F">
      <w:pPr>
        <w:pStyle w:val="NormalParagraph"/>
      </w:pPr>
      <w:r>
        <w:t xml:space="preserve">Class </w:t>
      </w:r>
      <w:r w:rsidRPr="00846F7F">
        <w:rPr>
          <w:b/>
        </w:rPr>
        <w:t>HistoryService</w:t>
      </w:r>
      <w:r>
        <w:t>:</w:t>
      </w:r>
    </w:p>
    <w:p w14:paraId="3DF5CABE" w14:textId="77777777" w:rsidR="00FD47F5" w:rsidRPr="00D963DC" w:rsidRDefault="00FD47F5" w:rsidP="00DA4C3E">
      <w:pPr>
        <w:pStyle w:val="NormalParagraph"/>
        <w:rPr>
          <w:color w:val="000000"/>
        </w:rPr>
      </w:pPr>
      <w:r>
        <w:t>This class offers the possibility to register/unregister additional history log provider members on top of those that the terminal API already added by default and which the history log provider supports data from to be presented as a merged cursor. The history log provider members that are added by default by the stack and thus needs no registration by any application to be used are currently ChatLog.Message, FileTransferLog, ImageShareLog, VideoShareLog and GeolocShareLog. Several applications may connect/disconnect to the API.</w:t>
      </w:r>
    </w:p>
    <w:p w14:paraId="196FA79A"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connects to the API.</w:t>
      </w:r>
    </w:p>
    <w:p w14:paraId="6B7D8AD8"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connect()</w:t>
      </w:r>
    </w:p>
    <w:p w14:paraId="4A4480BF" w14:textId="77777777" w:rsidR="00FD47F5" w:rsidRDefault="00FD47F5" w:rsidP="00DA4C3E">
      <w:pPr>
        <w:pStyle w:val="ASN1Code"/>
        <w:ind w:left="680"/>
        <w:rPr>
          <w:color w:val="000000"/>
          <w:szCs w:val="20"/>
        </w:rPr>
      </w:pPr>
    </w:p>
    <w:p w14:paraId="410BF807" w14:textId="77777777" w:rsidR="00FD47F5" w:rsidRDefault="00FD47F5" w:rsidP="00FD47F5">
      <w:pPr>
        <w:pStyle w:val="ListBullet1"/>
        <w:numPr>
          <w:ilvl w:val="0"/>
          <w:numId w:val="24"/>
        </w:numPr>
        <w:tabs>
          <w:tab w:val="clear" w:pos="680"/>
        </w:tabs>
        <w:suppressAutoHyphens/>
        <w:contextualSpacing w:val="0"/>
        <w:rPr>
          <w:color w:val="000000"/>
        </w:rPr>
      </w:pPr>
      <w:r>
        <w:rPr>
          <w:color w:val="000000"/>
        </w:rPr>
        <w:t>Method: disconnects from the API.</w:t>
      </w:r>
    </w:p>
    <w:p w14:paraId="0336F9D1" w14:textId="77777777" w:rsidR="00FD47F5" w:rsidRDefault="00FD47F5" w:rsidP="00DA4C3E">
      <w:pPr>
        <w:pStyle w:val="ASN1Code"/>
        <w:ind w:left="680"/>
        <w:rPr>
          <w:color w:val="000000"/>
          <w:szCs w:val="20"/>
        </w:rPr>
      </w:pPr>
      <w:proofErr w:type="gramStart"/>
      <w:r>
        <w:rPr>
          <w:color w:val="000000"/>
        </w:rPr>
        <w:t>void</w:t>
      </w:r>
      <w:proofErr w:type="gramEnd"/>
      <w:r>
        <w:rPr>
          <w:color w:val="000000"/>
        </w:rPr>
        <w:t xml:space="preserve"> disconnect()</w:t>
      </w:r>
    </w:p>
    <w:p w14:paraId="6F1A6F29" w14:textId="77777777" w:rsidR="00FD47F5" w:rsidRDefault="00FD47F5" w:rsidP="00DA4C3E">
      <w:pPr>
        <w:pStyle w:val="ASN1Code"/>
        <w:ind w:left="680"/>
        <w:rPr>
          <w:color w:val="000000"/>
          <w:szCs w:val="20"/>
        </w:rPr>
      </w:pPr>
    </w:p>
    <w:p w14:paraId="6427667D" w14:textId="77777777" w:rsidR="00FD47F5" w:rsidRPr="00D963DC" w:rsidRDefault="00FD47F5" w:rsidP="00FD47F5">
      <w:pPr>
        <w:pStyle w:val="ListBullet1"/>
        <w:numPr>
          <w:ilvl w:val="0"/>
          <w:numId w:val="24"/>
        </w:numPr>
        <w:tabs>
          <w:tab w:val="clear" w:pos="680"/>
        </w:tabs>
        <w:suppressAutoHyphens/>
        <w:contextualSpacing w:val="0"/>
        <w:rPr>
          <w:color w:val="000000"/>
        </w:rPr>
      </w:pPr>
      <w:r w:rsidRPr="00D963DC">
        <w:rPr>
          <w:color w:val="000000"/>
        </w:rPr>
        <w:t xml:space="preserve">Method: </w:t>
      </w:r>
      <w:r>
        <w:t xml:space="preserve">register an extra event log member so that the history log provider can merge data from that database together with other history log member’s data. The column mapping parameter allows for mapping exactly how the columns in the </w:t>
      </w:r>
      <w:r>
        <w:lastRenderedPageBreak/>
        <w:t>registered provider should be mapped to the event log provider columns in the resulting cursor.</w:t>
      </w:r>
    </w:p>
    <w:p w14:paraId="5693BE39" w14:textId="77777777" w:rsidR="00FD47F5" w:rsidRDefault="00FD47F5" w:rsidP="00DA4C3E">
      <w:pPr>
        <w:pStyle w:val="ASN1Code"/>
        <w:ind w:left="680"/>
        <w:rPr>
          <w:color w:val="000000"/>
        </w:rPr>
      </w:pPr>
      <w:proofErr w:type="gramStart"/>
      <w:r>
        <w:rPr>
          <w:color w:val="000000"/>
        </w:rPr>
        <w:t>void</w:t>
      </w:r>
      <w:proofErr w:type="gramEnd"/>
      <w:r>
        <w:rPr>
          <w:color w:val="000000"/>
        </w:rPr>
        <w:t xml:space="preserve"> registerExtraHistoryLogMember(int providerId, Uri providerUri, Uri database, String table, Map&lt;String, String&gt; columnMapping)</w:t>
      </w:r>
    </w:p>
    <w:p w14:paraId="7CF5715C" w14:textId="77777777" w:rsidR="00FD47F5" w:rsidRDefault="00FD47F5" w:rsidP="00DA4C3E">
      <w:pPr>
        <w:pStyle w:val="ASN1Code"/>
        <w:ind w:left="680"/>
        <w:rPr>
          <w:color w:val="000000"/>
        </w:rPr>
      </w:pPr>
    </w:p>
    <w:p w14:paraId="6F0AE2C3" w14:textId="77777777" w:rsidR="00FD47F5" w:rsidRPr="00D963DC" w:rsidRDefault="00FD47F5" w:rsidP="00FD47F5">
      <w:pPr>
        <w:pStyle w:val="ListBullet1"/>
        <w:numPr>
          <w:ilvl w:val="0"/>
          <w:numId w:val="24"/>
        </w:numPr>
        <w:tabs>
          <w:tab w:val="clear" w:pos="680"/>
        </w:tabs>
        <w:suppressAutoHyphens/>
        <w:contextualSpacing w:val="0"/>
        <w:rPr>
          <w:color w:val="000000"/>
        </w:rPr>
      </w:pPr>
      <w:r w:rsidRPr="00D963DC">
        <w:rPr>
          <w:color w:val="000000"/>
        </w:rPr>
        <w:t xml:space="preserve">Method: </w:t>
      </w:r>
      <w:r>
        <w:t>unregister an external history log member so that it can no longer be used to join together the data from this member together with the other history log members.</w:t>
      </w:r>
    </w:p>
    <w:p w14:paraId="0FAA34ED" w14:textId="77777777" w:rsidR="00FD47F5" w:rsidRDefault="00FD47F5" w:rsidP="00DA4C3E">
      <w:pPr>
        <w:pStyle w:val="ASN1Code"/>
        <w:ind w:left="680"/>
        <w:rPr>
          <w:color w:val="000000"/>
        </w:rPr>
      </w:pPr>
      <w:proofErr w:type="gramStart"/>
      <w:r>
        <w:rPr>
          <w:color w:val="000000"/>
        </w:rPr>
        <w:t>void</w:t>
      </w:r>
      <w:proofErr w:type="gramEnd"/>
      <w:r>
        <w:rPr>
          <w:color w:val="000000"/>
        </w:rPr>
        <w:t xml:space="preserve"> unRegisterExtraHistoryLogMember(int providerId)</w:t>
      </w:r>
    </w:p>
    <w:p w14:paraId="0FBD12BC" w14:textId="77777777" w:rsidR="00FD47F5" w:rsidRPr="00D963DC" w:rsidRDefault="00FD47F5" w:rsidP="00DA4C3E">
      <w:pPr>
        <w:pStyle w:val="ASN1Code"/>
        <w:ind w:left="680"/>
        <w:rPr>
          <w:color w:val="000000"/>
        </w:rPr>
      </w:pPr>
    </w:p>
    <w:p w14:paraId="63847755" w14:textId="77777777" w:rsidR="00FD47F5" w:rsidRDefault="00FD47F5" w:rsidP="00FD47F5">
      <w:pPr>
        <w:pStyle w:val="ListBullet1"/>
        <w:numPr>
          <w:ilvl w:val="0"/>
          <w:numId w:val="24"/>
        </w:numPr>
        <w:tabs>
          <w:tab w:val="clear" w:pos="680"/>
        </w:tabs>
        <w:suppressAutoHyphens/>
        <w:contextualSpacing w:val="0"/>
      </w:pPr>
      <w:r>
        <w:rPr>
          <w:color w:val="000000"/>
        </w:rPr>
        <w:t>Method: Creates an id for the provider matching the specificed providerId that will be unique across all historylog member’s tables.</w:t>
      </w:r>
    </w:p>
    <w:p w14:paraId="6BE2EB31" w14:textId="77777777" w:rsidR="00FD47F5" w:rsidRPr="002C09A0" w:rsidRDefault="00FD47F5" w:rsidP="00DA4C3E">
      <w:pPr>
        <w:pStyle w:val="ASN1Code"/>
        <w:ind w:left="680"/>
        <w:rPr>
          <w:color w:val="000000"/>
          <w:lang w:eastAsia="en-US"/>
        </w:rPr>
      </w:pPr>
      <w:proofErr w:type="gramStart"/>
      <w:r>
        <w:rPr>
          <w:color w:val="000000"/>
          <w:lang w:eastAsia="en-US"/>
        </w:rPr>
        <w:t>long</w:t>
      </w:r>
      <w:proofErr w:type="gramEnd"/>
      <w:r>
        <w:rPr>
          <w:color w:val="000000"/>
          <w:lang w:eastAsia="en-US"/>
        </w:rPr>
        <w:t xml:space="preserve"> createUniqueId(int providerId)</w:t>
      </w:r>
    </w:p>
    <w:p w14:paraId="7B65A58B" w14:textId="77777777" w:rsidR="00FD47F5" w:rsidRDefault="00FD47F5" w:rsidP="00DA4C3E">
      <w:pPr>
        <w:pStyle w:val="ASN1Code"/>
        <w:ind w:left="680"/>
        <w:rPr>
          <w:color w:val="000000"/>
          <w:szCs w:val="20"/>
        </w:rPr>
      </w:pPr>
    </w:p>
    <w:p w14:paraId="058CB152" w14:textId="77777777" w:rsidR="00FD47F5" w:rsidRDefault="00FD47F5" w:rsidP="00FD47F5">
      <w:pPr>
        <w:pStyle w:val="Heading4"/>
        <w:numPr>
          <w:ilvl w:val="3"/>
          <w:numId w:val="38"/>
        </w:numPr>
        <w:suppressAutoHyphens/>
      </w:pPr>
      <w:r>
        <w:t>Content Providers</w:t>
      </w:r>
    </w:p>
    <w:p w14:paraId="017B58F4" w14:textId="77777777" w:rsidR="00FD47F5" w:rsidRDefault="00FD47F5" w:rsidP="00846F7F">
      <w:pPr>
        <w:pStyle w:val="NormalParagraph"/>
      </w:pPr>
      <w:r>
        <w:t>The content provider in this package is a virtual content provider in that it does not store any data itself but allows for a client to make queries dynamically combining entries from several other specified providers per query returning a merged cursor containing all entries that match the selection query in those specified providers. Any normal query should be possible to make against the event log provider including specifying sort order, selection arguments as well as any projection of choice matching the data columns specified below. Operations of insert/update and delete has naturally been blocked in this provider as such operations are handled by other use cases and in each individual other provider that stores the actual data. Note that only read operations are supported.</w:t>
      </w:r>
    </w:p>
    <w:p w14:paraId="689A1ED4" w14:textId="77777777" w:rsidR="00B23FB3" w:rsidRDefault="00FD47F5" w:rsidP="00846F7F">
      <w:pPr>
        <w:pStyle w:val="NormalParagraph"/>
        <w:rPr>
          <w:b/>
        </w:rPr>
      </w:pPr>
      <w:r w:rsidRPr="00D963DC">
        <w:t xml:space="preserve">Class </w:t>
      </w:r>
      <w:r w:rsidRPr="00950DE9">
        <w:rPr>
          <w:b/>
        </w:rPr>
        <w:t>HistoryLog:</w:t>
      </w:r>
    </w:p>
    <w:p w14:paraId="301B22D6" w14:textId="60D8E1E1" w:rsidR="00FD47F5" w:rsidRPr="00950DE9" w:rsidRDefault="00FD47F5" w:rsidP="00846F7F">
      <w:pPr>
        <w:pStyle w:val="NormalParagraph"/>
      </w:pPr>
      <w:r>
        <w:t xml:space="preserve">Base URI constant to be able to query the provider data. Specific history log </w:t>
      </w:r>
      <w:proofErr w:type="gramStart"/>
      <w:r>
        <w:t>members</w:t>
      </w:r>
      <w:proofErr w:type="gramEnd"/>
      <w:r>
        <w:t xml:space="preserve"> ids needs to be appended to this base uri as query parameters to specify which members data should be merged (See HistoryLogUriBuilder):</w:t>
      </w:r>
    </w:p>
    <w:p w14:paraId="1C144249" w14:textId="77777777" w:rsidR="00FD47F5" w:rsidRDefault="00FD47F5" w:rsidP="00DA4C3E">
      <w:pPr>
        <w:jc w:val="left"/>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Uri CONTENT_URI = "content://com.gsma.services.rcs.provider. </w:t>
      </w:r>
      <w:proofErr w:type="gramStart"/>
      <w:r>
        <w:rPr>
          <w:rFonts w:ascii="Courier New" w:hAnsi="Courier New" w:cs="Courier New"/>
          <w:sz w:val="20"/>
        </w:rPr>
        <w:t>history/history</w:t>
      </w:r>
      <w:proofErr w:type="gramEnd"/>
      <w:r>
        <w:rPr>
          <w:rFonts w:ascii="Courier New" w:hAnsi="Courier New" w:cs="Courier New"/>
          <w:sz w:val="20"/>
        </w:rPr>
        <w:t>"</w:t>
      </w:r>
    </w:p>
    <w:p w14:paraId="503FBC7E" w14:textId="77777777" w:rsidR="00FD47F5" w:rsidRDefault="00FD47F5" w:rsidP="00DA4C3E">
      <w:pPr>
        <w:jc w:val="left"/>
        <w:rPr>
          <w:rFonts w:ascii="Courier New" w:hAnsi="Courier New" w:cs="Courier New"/>
          <w:sz w:val="20"/>
        </w:rPr>
      </w:pPr>
    </w:p>
    <w:p w14:paraId="382EFCAC" w14:textId="77777777" w:rsidR="00FD47F5" w:rsidRPr="00D963DC" w:rsidRDefault="00FD47F5" w:rsidP="00DA4C3E">
      <w:pPr>
        <w:jc w:val="left"/>
        <w:rPr>
          <w:rFonts w:ascii="Courier New" w:hAnsi="Courier New"/>
          <w:sz w:val="20"/>
        </w:rPr>
      </w:pPr>
      <w:r>
        <w:rPr>
          <w:szCs w:val="22"/>
        </w:rPr>
        <w:t>Column name definition constants to be used when accessing this provider:</w:t>
      </w:r>
    </w:p>
    <w:p w14:paraId="7DA03696"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BASECOLUMN_ID = “_id”</w:t>
      </w:r>
    </w:p>
    <w:p w14:paraId="065B0C1C"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PROVIDER_ID = "provider_id"</w:t>
      </w:r>
    </w:p>
    <w:p w14:paraId="6DEC4C23"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ID = "id"</w:t>
      </w:r>
    </w:p>
    <w:p w14:paraId="1D31BCE0"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MIME_TYPE = "mime_type"</w:t>
      </w:r>
    </w:p>
    <w:p w14:paraId="18278F0E"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DIRECTION = "direction"</w:t>
      </w:r>
    </w:p>
    <w:p w14:paraId="40A7CFF9"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CONTACT = "contact”</w:t>
      </w:r>
    </w:p>
    <w:p w14:paraId="00E24CAB"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TIMESTAMP = "timestamp"</w:t>
      </w:r>
    </w:p>
    <w:p w14:paraId="04A3DAFF"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TIMESTAMP_SENT = "timestamp_sent"</w:t>
      </w:r>
    </w:p>
    <w:p w14:paraId="1D1515D2"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TIMESTAMP_DELIVERED = "timestamp_delivered"</w:t>
      </w:r>
    </w:p>
    <w:p w14:paraId="4CF2EC91" w14:textId="77777777" w:rsidR="00FD47F5" w:rsidRDefault="00FD47F5" w:rsidP="00DA4C3E">
      <w:pPr>
        <w:rPr>
          <w:rFonts w:ascii="Courier New" w:hAnsi="Courier New" w:cs="Courier New"/>
          <w:sz w:val="20"/>
        </w:rPr>
      </w:pPr>
      <w:proofErr w:type="gramStart"/>
      <w:r>
        <w:rPr>
          <w:rFonts w:ascii="Courier New" w:hAnsi="Courier New" w:cs="Courier New"/>
          <w:sz w:val="20"/>
        </w:rPr>
        <w:lastRenderedPageBreak/>
        <w:t>static</w:t>
      </w:r>
      <w:proofErr w:type="gramEnd"/>
      <w:r>
        <w:rPr>
          <w:rFonts w:ascii="Courier New" w:hAnsi="Courier New" w:cs="Courier New"/>
          <w:sz w:val="20"/>
        </w:rPr>
        <w:t xml:space="preserve"> final String TIMESTAMP_DISPLAYED = "timestamp_displayed"static final String EXPIRED_DELIVERY = “expired_delivery”</w:t>
      </w:r>
    </w:p>
    <w:p w14:paraId="1E6A57F9"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STATUS = "status"</w:t>
      </w:r>
    </w:p>
    <w:p w14:paraId="70BDACCB"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REASON_CODE = "reason_code"</w:t>
      </w:r>
    </w:p>
    <w:p w14:paraId="379AD092"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READ_STATUS = "read_status"</w:t>
      </w:r>
    </w:p>
    <w:p w14:paraId="49404F60"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CHAT_ID = "chat_id"</w:t>
      </w:r>
    </w:p>
    <w:p w14:paraId="4331E3A7"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DIRECTION = "direction"</w:t>
      </w:r>
    </w:p>
    <w:p w14:paraId="6BF745F9"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CONTENT = "content"</w:t>
      </w:r>
    </w:p>
    <w:p w14:paraId="0844462A"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FILEICON = "fileicon"</w:t>
      </w:r>
    </w:p>
    <w:p w14:paraId="3E447188"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FILEICON_MIME_TYPE = "fileicon_mime_tyoe"</w:t>
      </w:r>
    </w:p>
    <w:p w14:paraId="62C431B1"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FILENAME = "filename"</w:t>
      </w:r>
    </w:p>
    <w:p w14:paraId="1BB3317D"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FILESIZE = "filesize"</w:t>
      </w:r>
    </w:p>
    <w:p w14:paraId="447E4840" w14:textId="77777777" w:rsidR="00FD47F5" w:rsidRDefault="00FD47F5" w:rsidP="00DA4C3E">
      <w:pPr>
        <w:rPr>
          <w:rFonts w:ascii="Courier New" w:hAnsi="Courier New" w:cs="Courier New"/>
          <w:sz w:val="20"/>
        </w:rPr>
      </w:pPr>
      <w:proofErr w:type="gramStart"/>
      <w:r>
        <w:rPr>
          <w:rFonts w:ascii="Courier New" w:hAnsi="Courier New" w:cs="Courier New"/>
          <w:sz w:val="20"/>
        </w:rPr>
        <w:t>static</w:t>
      </w:r>
      <w:proofErr w:type="gramEnd"/>
      <w:r>
        <w:rPr>
          <w:rFonts w:ascii="Courier New" w:hAnsi="Courier New" w:cs="Courier New"/>
          <w:sz w:val="20"/>
        </w:rPr>
        <w:t xml:space="preserve"> final String TRANSFERRED = "transferred"</w:t>
      </w:r>
    </w:p>
    <w:p w14:paraId="3BA68FCC" w14:textId="77777777" w:rsidR="00FD47F5" w:rsidRPr="00D963DC" w:rsidRDefault="00FD47F5" w:rsidP="00DA4C3E">
      <w:proofErr w:type="gramStart"/>
      <w:r>
        <w:rPr>
          <w:rFonts w:ascii="Courier New" w:hAnsi="Courier New" w:cs="Courier New"/>
          <w:sz w:val="20"/>
        </w:rPr>
        <w:t>static</w:t>
      </w:r>
      <w:proofErr w:type="gramEnd"/>
      <w:r>
        <w:rPr>
          <w:rFonts w:ascii="Courier New" w:hAnsi="Courier New" w:cs="Courier New"/>
          <w:sz w:val="20"/>
        </w:rPr>
        <w:t xml:space="preserve"> final String DURATION = "duration"</w:t>
      </w:r>
    </w:p>
    <w:p w14:paraId="7FE7690F" w14:textId="77777777" w:rsidR="00FD47F5" w:rsidRDefault="00FD47F5" w:rsidP="00DA4C3E">
      <w:pPr>
        <w:rPr>
          <w:lang w:eastAsia="en-US"/>
        </w:rPr>
      </w:pPr>
    </w:p>
    <w:p w14:paraId="6BB6707D" w14:textId="77777777" w:rsidR="00FD47F5" w:rsidRDefault="00FD47F5" w:rsidP="00DA4C3E">
      <w:pPr>
        <w:rPr>
          <w:color w:val="000000"/>
        </w:rPr>
      </w:pPr>
      <w:r>
        <w:rPr>
          <w:lang w:eastAsia="en-US"/>
        </w:rPr>
        <w:t>The content provider exposes the following virtual table and virtual columns:</w:t>
      </w:r>
    </w:p>
    <w:p w14:paraId="510657FB" w14:textId="77777777" w:rsidR="00FD47F5" w:rsidRDefault="00FD47F5" w:rsidP="00DA4C3E">
      <w:pPr>
        <w:pStyle w:val="ListBullet1"/>
        <w:numPr>
          <w:ilvl w:val="0"/>
          <w:numId w:val="0"/>
        </w:numPr>
      </w:pPr>
      <w:r>
        <w:rPr>
          <w:color w:val="000000"/>
        </w:rPr>
        <w:br/>
        <w:t>HISTORYLOG</w:t>
      </w:r>
    </w:p>
    <w:tbl>
      <w:tblPr>
        <w:tblW w:w="0" w:type="auto"/>
        <w:tblInd w:w="123" w:type="dxa"/>
        <w:tblLayout w:type="fixed"/>
        <w:tblLook w:val="0000" w:firstRow="0" w:lastRow="0" w:firstColumn="0" w:lastColumn="0" w:noHBand="0" w:noVBand="0"/>
      </w:tblPr>
      <w:tblGrid>
        <w:gridCol w:w="2700"/>
        <w:gridCol w:w="1107"/>
        <w:gridCol w:w="5325"/>
      </w:tblGrid>
      <w:tr w:rsidR="00FD47F5" w14:paraId="10AE3A67" w14:textId="77777777" w:rsidTr="00DA4C3E">
        <w:trPr>
          <w:trHeight w:val="401"/>
          <w:tblHeader/>
        </w:trPr>
        <w:tc>
          <w:tcPr>
            <w:tcW w:w="2700" w:type="dxa"/>
            <w:tcBorders>
              <w:top w:val="single" w:sz="4" w:space="0" w:color="000000"/>
              <w:left w:val="single" w:sz="4" w:space="0" w:color="000000"/>
              <w:bottom w:val="single" w:sz="4" w:space="0" w:color="000000"/>
            </w:tcBorders>
            <w:shd w:val="clear" w:color="auto" w:fill="DE002B"/>
          </w:tcPr>
          <w:p w14:paraId="7B6A19A9" w14:textId="77777777" w:rsidR="00FD47F5" w:rsidRPr="00D963DC" w:rsidRDefault="00FD47F5" w:rsidP="00DA4C3E">
            <w:pPr>
              <w:pStyle w:val="TableHeader"/>
            </w:pPr>
            <w:r w:rsidRPr="00D963DC">
              <w:t>Data</w:t>
            </w:r>
          </w:p>
        </w:tc>
        <w:tc>
          <w:tcPr>
            <w:tcW w:w="1107" w:type="dxa"/>
            <w:tcBorders>
              <w:top w:val="single" w:sz="4" w:space="0" w:color="000000"/>
              <w:left w:val="single" w:sz="4" w:space="0" w:color="000000"/>
              <w:bottom w:val="single" w:sz="4" w:space="0" w:color="000000"/>
            </w:tcBorders>
            <w:shd w:val="clear" w:color="auto" w:fill="DE002B"/>
          </w:tcPr>
          <w:p w14:paraId="306774A9" w14:textId="77777777" w:rsidR="00FD47F5" w:rsidRPr="00D963DC" w:rsidRDefault="00FD47F5" w:rsidP="00DA4C3E">
            <w:pPr>
              <w:pStyle w:val="TableHeader"/>
            </w:pPr>
            <w:r w:rsidRPr="00D963DC">
              <w:t>Data Type</w:t>
            </w:r>
          </w:p>
        </w:tc>
        <w:tc>
          <w:tcPr>
            <w:tcW w:w="5325" w:type="dxa"/>
            <w:tcBorders>
              <w:top w:val="single" w:sz="4" w:space="0" w:color="000000"/>
              <w:left w:val="single" w:sz="4" w:space="0" w:color="000000"/>
              <w:bottom w:val="single" w:sz="4" w:space="0" w:color="000000"/>
              <w:right w:val="single" w:sz="4" w:space="0" w:color="000000"/>
            </w:tcBorders>
            <w:shd w:val="clear" w:color="auto" w:fill="DE002B"/>
          </w:tcPr>
          <w:p w14:paraId="0BF35270" w14:textId="77777777" w:rsidR="00FD47F5" w:rsidRPr="00D963DC" w:rsidRDefault="00FD47F5" w:rsidP="00DA4C3E">
            <w:pPr>
              <w:pStyle w:val="TableHeader"/>
              <w:rPr>
                <w:color w:val="000000"/>
              </w:rPr>
            </w:pPr>
            <w:r w:rsidRPr="00D963DC">
              <w:t>Description</w:t>
            </w:r>
          </w:p>
        </w:tc>
      </w:tr>
      <w:tr w:rsidR="00FD47F5" w14:paraId="1672680F" w14:textId="77777777" w:rsidTr="00DA4C3E">
        <w:tc>
          <w:tcPr>
            <w:tcW w:w="2700" w:type="dxa"/>
            <w:tcBorders>
              <w:top w:val="single" w:sz="4" w:space="0" w:color="000000"/>
              <w:left w:val="single" w:sz="4" w:space="0" w:color="000000"/>
              <w:bottom w:val="single" w:sz="4" w:space="0" w:color="000000"/>
            </w:tcBorders>
            <w:shd w:val="clear" w:color="auto" w:fill="auto"/>
          </w:tcPr>
          <w:p w14:paraId="07033F3D" w14:textId="77777777" w:rsidR="00FD47F5" w:rsidRDefault="00FD47F5" w:rsidP="00DA4C3E">
            <w:pPr>
              <w:pStyle w:val="TableText"/>
              <w:rPr>
                <w:color w:val="000000"/>
              </w:rPr>
            </w:pPr>
            <w:r>
              <w:rPr>
                <w:color w:val="000000"/>
              </w:rPr>
              <w:t>BASECOLUMN_ID</w:t>
            </w:r>
          </w:p>
        </w:tc>
        <w:tc>
          <w:tcPr>
            <w:tcW w:w="1107" w:type="dxa"/>
            <w:tcBorders>
              <w:top w:val="single" w:sz="4" w:space="0" w:color="000000"/>
              <w:left w:val="single" w:sz="4" w:space="0" w:color="000000"/>
              <w:bottom w:val="single" w:sz="4" w:space="0" w:color="000000"/>
            </w:tcBorders>
            <w:shd w:val="clear" w:color="auto" w:fill="auto"/>
          </w:tcPr>
          <w:p w14:paraId="229DB505" w14:textId="77777777" w:rsidR="00FD47F5" w:rsidRDefault="00FD47F5" w:rsidP="00DA4C3E">
            <w:pPr>
              <w:pStyle w:val="TableText"/>
              <w:rPr>
                <w:color w:val="000000"/>
              </w:rPr>
            </w:pPr>
            <w:r>
              <w:rPr>
                <w:color w:val="000000"/>
              </w:rPr>
              <w:t>Long (not null)</w:t>
            </w:r>
          </w:p>
        </w:tc>
        <w:tc>
          <w:tcPr>
            <w:tcW w:w="5325" w:type="dxa"/>
            <w:tcBorders>
              <w:top w:val="single" w:sz="4" w:space="0" w:color="000000"/>
              <w:left w:val="single" w:sz="4" w:space="0" w:color="000000"/>
              <w:bottom w:val="single" w:sz="4" w:space="0" w:color="000000"/>
              <w:right w:val="single" w:sz="4" w:space="0" w:color="000000"/>
            </w:tcBorders>
            <w:shd w:val="clear" w:color="auto" w:fill="auto"/>
          </w:tcPr>
          <w:p w14:paraId="17363A97" w14:textId="77777777" w:rsidR="00FD47F5" w:rsidRDefault="00FD47F5" w:rsidP="00DA4C3E">
            <w:pPr>
              <w:pStyle w:val="TableText"/>
              <w:rPr>
                <w:color w:val="000000"/>
              </w:rPr>
            </w:pPr>
            <w:r>
              <w:rPr>
                <w:color w:val="000000"/>
              </w:rPr>
              <w:t>Unique value (even across several history log members)</w:t>
            </w:r>
          </w:p>
        </w:tc>
      </w:tr>
      <w:tr w:rsidR="00FD47F5" w14:paraId="00796695" w14:textId="77777777" w:rsidTr="00DA4C3E">
        <w:tc>
          <w:tcPr>
            <w:tcW w:w="2700" w:type="dxa"/>
            <w:tcBorders>
              <w:left w:val="single" w:sz="4" w:space="0" w:color="000000"/>
              <w:bottom w:val="single" w:sz="4" w:space="0" w:color="000000"/>
            </w:tcBorders>
            <w:shd w:val="clear" w:color="auto" w:fill="auto"/>
          </w:tcPr>
          <w:p w14:paraId="3E0EB994" w14:textId="77777777" w:rsidR="00FD47F5" w:rsidRDefault="00FD47F5" w:rsidP="00DA4C3E">
            <w:pPr>
              <w:pStyle w:val="TableText"/>
              <w:rPr>
                <w:color w:val="000000"/>
              </w:rPr>
            </w:pPr>
            <w:r>
              <w:rPr>
                <w:color w:val="000000"/>
              </w:rPr>
              <w:t>PROVIDER_ID</w:t>
            </w:r>
          </w:p>
        </w:tc>
        <w:tc>
          <w:tcPr>
            <w:tcW w:w="1107" w:type="dxa"/>
            <w:tcBorders>
              <w:left w:val="single" w:sz="4" w:space="0" w:color="000000"/>
              <w:bottom w:val="single" w:sz="4" w:space="0" w:color="000000"/>
            </w:tcBorders>
            <w:shd w:val="clear" w:color="auto" w:fill="auto"/>
          </w:tcPr>
          <w:p w14:paraId="55F22A19" w14:textId="77777777" w:rsidR="00FD47F5" w:rsidRDefault="00FD47F5" w:rsidP="00DA4C3E">
            <w:pPr>
              <w:pStyle w:val="TableText"/>
              <w:rPr>
                <w:color w:val="000000"/>
              </w:rPr>
            </w:pPr>
            <w:r>
              <w:rPr>
                <w:color w:val="000000"/>
              </w:rPr>
              <w:t>Integer</w:t>
            </w:r>
          </w:p>
        </w:tc>
        <w:tc>
          <w:tcPr>
            <w:tcW w:w="5325" w:type="dxa"/>
            <w:tcBorders>
              <w:left w:val="single" w:sz="4" w:space="0" w:color="000000"/>
              <w:bottom w:val="single" w:sz="4" w:space="0" w:color="000000"/>
              <w:right w:val="single" w:sz="4" w:space="0" w:color="000000"/>
            </w:tcBorders>
            <w:shd w:val="clear" w:color="auto" w:fill="auto"/>
            <w:vAlign w:val="bottom"/>
          </w:tcPr>
          <w:p w14:paraId="4645D7ED" w14:textId="77777777" w:rsidR="00FD47F5" w:rsidRDefault="00FD47F5" w:rsidP="00DA4C3E">
            <w:pPr>
              <w:pStyle w:val="TableText"/>
              <w:rPr>
                <w:color w:val="000000"/>
              </w:rPr>
            </w:pPr>
            <w:r>
              <w:rPr>
                <w:color w:val="000000"/>
              </w:rPr>
              <w:t>The id of the provider of the entry matching the id declared as a constant in that history log provider member (ex Chat.Message</w:t>
            </w:r>
            <w:proofErr w:type="gramStart"/>
            <w:r>
              <w:rPr>
                <w:color w:val="000000"/>
              </w:rPr>
              <w:t>..</w:t>
            </w:r>
            <w:proofErr w:type="gramEnd"/>
            <w:r>
              <w:rPr>
                <w:color w:val="000000"/>
              </w:rPr>
              <w:t xml:space="preserve">HISTORYLOG_MEMBER_ID or FileTransfer.HISTORYLOG_MEMBER_ID) </w:t>
            </w:r>
          </w:p>
        </w:tc>
      </w:tr>
      <w:tr w:rsidR="00FD47F5" w14:paraId="22F24972" w14:textId="77777777" w:rsidTr="00DA4C3E">
        <w:tc>
          <w:tcPr>
            <w:tcW w:w="2700" w:type="dxa"/>
            <w:tcBorders>
              <w:top w:val="single" w:sz="4" w:space="0" w:color="000000"/>
              <w:left w:val="single" w:sz="4" w:space="0" w:color="000000"/>
              <w:bottom w:val="single" w:sz="4" w:space="0" w:color="000000"/>
            </w:tcBorders>
            <w:shd w:val="clear" w:color="auto" w:fill="auto"/>
          </w:tcPr>
          <w:p w14:paraId="4C61208B" w14:textId="77777777" w:rsidR="00FD47F5" w:rsidRDefault="00FD47F5" w:rsidP="00DA4C3E">
            <w:pPr>
              <w:pStyle w:val="TableText"/>
              <w:rPr>
                <w:color w:val="000000"/>
              </w:rPr>
            </w:pPr>
            <w:r>
              <w:rPr>
                <w:color w:val="000000"/>
              </w:rPr>
              <w:t>ID</w:t>
            </w:r>
          </w:p>
        </w:tc>
        <w:tc>
          <w:tcPr>
            <w:tcW w:w="1107" w:type="dxa"/>
            <w:tcBorders>
              <w:top w:val="single" w:sz="4" w:space="0" w:color="000000"/>
              <w:left w:val="single" w:sz="4" w:space="0" w:color="000000"/>
              <w:bottom w:val="single" w:sz="4" w:space="0" w:color="000000"/>
            </w:tcBorders>
            <w:shd w:val="clear" w:color="auto" w:fill="auto"/>
          </w:tcPr>
          <w:p w14:paraId="452A5A1A" w14:textId="77777777" w:rsidR="00FD47F5" w:rsidRDefault="00FD47F5" w:rsidP="00DA4C3E">
            <w:pPr>
              <w:pStyle w:val="TableText"/>
              <w:rPr>
                <w:color w:val="000000"/>
              </w:rPr>
            </w:pPr>
            <w:r>
              <w:rPr>
                <w:color w:val="000000"/>
              </w:rPr>
              <w:t>String</w:t>
            </w:r>
          </w:p>
        </w:tc>
        <w:tc>
          <w:tcPr>
            <w:tcW w:w="5325" w:type="dxa"/>
            <w:tcBorders>
              <w:top w:val="single" w:sz="4" w:space="0" w:color="000000"/>
              <w:left w:val="single" w:sz="4" w:space="0" w:color="000000"/>
              <w:bottom w:val="single" w:sz="4" w:space="0" w:color="000000"/>
              <w:right w:val="single" w:sz="4" w:space="0" w:color="000000"/>
            </w:tcBorders>
            <w:shd w:val="clear" w:color="auto" w:fill="auto"/>
          </w:tcPr>
          <w:p w14:paraId="04CF6214" w14:textId="77777777" w:rsidR="00FD47F5" w:rsidRDefault="00FD47F5" w:rsidP="00DA4C3E">
            <w:pPr>
              <w:pStyle w:val="TableText"/>
              <w:rPr>
                <w:color w:val="000000"/>
              </w:rPr>
            </w:pPr>
            <w:r>
              <w:rPr>
                <w:color w:val="000000"/>
              </w:rPr>
              <w:t>Identifier of the entry (“msg_id”, “ft_id” or “sharing_id” etc depending on  the corresponding provider of the entry)</w:t>
            </w:r>
          </w:p>
        </w:tc>
      </w:tr>
      <w:tr w:rsidR="00FD47F5" w14:paraId="48206394" w14:textId="77777777" w:rsidTr="00DA4C3E">
        <w:tc>
          <w:tcPr>
            <w:tcW w:w="2700" w:type="dxa"/>
            <w:tcBorders>
              <w:top w:val="single" w:sz="4" w:space="0" w:color="000000"/>
              <w:left w:val="single" w:sz="4" w:space="0" w:color="000000"/>
              <w:bottom w:val="single" w:sz="4" w:space="0" w:color="000000"/>
            </w:tcBorders>
            <w:shd w:val="clear" w:color="auto" w:fill="auto"/>
          </w:tcPr>
          <w:p w14:paraId="43F86C63" w14:textId="77777777" w:rsidR="00FD47F5" w:rsidRDefault="00FD47F5" w:rsidP="00DA4C3E">
            <w:pPr>
              <w:pStyle w:val="TableText"/>
              <w:rPr>
                <w:color w:val="000000"/>
              </w:rPr>
            </w:pPr>
            <w:r>
              <w:rPr>
                <w:color w:val="000000"/>
              </w:rPr>
              <w:t>MIME_TYPE</w:t>
            </w:r>
          </w:p>
        </w:tc>
        <w:tc>
          <w:tcPr>
            <w:tcW w:w="1107" w:type="dxa"/>
            <w:tcBorders>
              <w:top w:val="single" w:sz="4" w:space="0" w:color="000000"/>
              <w:left w:val="single" w:sz="4" w:space="0" w:color="000000"/>
              <w:bottom w:val="single" w:sz="4" w:space="0" w:color="000000"/>
            </w:tcBorders>
            <w:shd w:val="clear" w:color="auto" w:fill="auto"/>
          </w:tcPr>
          <w:p w14:paraId="2C62E0DE" w14:textId="77777777" w:rsidR="00FD47F5" w:rsidRDefault="00FD47F5" w:rsidP="00DA4C3E">
            <w:pPr>
              <w:pStyle w:val="TableText"/>
              <w:rPr>
                <w:color w:val="000000"/>
              </w:rPr>
            </w:pPr>
            <w:r>
              <w:rPr>
                <w:color w:val="000000"/>
              </w:rPr>
              <w:t>String</w:t>
            </w:r>
          </w:p>
        </w:tc>
        <w:tc>
          <w:tcPr>
            <w:tcW w:w="5325" w:type="dxa"/>
            <w:tcBorders>
              <w:top w:val="single" w:sz="4" w:space="0" w:color="000000"/>
              <w:left w:val="single" w:sz="4" w:space="0" w:color="000000"/>
              <w:bottom w:val="single" w:sz="4" w:space="0" w:color="000000"/>
              <w:right w:val="single" w:sz="4" w:space="0" w:color="000000"/>
            </w:tcBorders>
            <w:shd w:val="clear" w:color="auto" w:fill="auto"/>
          </w:tcPr>
          <w:p w14:paraId="68596263" w14:textId="77777777" w:rsidR="00FD47F5" w:rsidRDefault="00FD47F5" w:rsidP="00DA4C3E">
            <w:pPr>
              <w:pStyle w:val="TableText"/>
              <w:rPr>
                <w:color w:val="000000"/>
              </w:rPr>
            </w:pPr>
            <w:r>
              <w:rPr>
                <w:color w:val="000000"/>
              </w:rPr>
              <w:t>Multipurpose Internet Mail Extensions (MIME) type of the entry</w:t>
            </w:r>
          </w:p>
        </w:tc>
      </w:tr>
      <w:tr w:rsidR="00FD47F5" w14:paraId="5943D8D0" w14:textId="77777777" w:rsidTr="00DA4C3E">
        <w:tc>
          <w:tcPr>
            <w:tcW w:w="2700" w:type="dxa"/>
            <w:tcBorders>
              <w:left w:val="single" w:sz="4" w:space="0" w:color="000000"/>
              <w:bottom w:val="single" w:sz="4" w:space="0" w:color="000000"/>
            </w:tcBorders>
            <w:shd w:val="clear" w:color="auto" w:fill="auto"/>
          </w:tcPr>
          <w:p w14:paraId="1D990906" w14:textId="77777777" w:rsidR="00FD47F5" w:rsidRDefault="00FD47F5" w:rsidP="00DA4C3E">
            <w:pPr>
              <w:pStyle w:val="TableText"/>
              <w:rPr>
                <w:color w:val="000000"/>
              </w:rPr>
            </w:pPr>
            <w:r>
              <w:rPr>
                <w:color w:val="000000"/>
              </w:rPr>
              <w:t>DIRECTION</w:t>
            </w:r>
          </w:p>
        </w:tc>
        <w:tc>
          <w:tcPr>
            <w:tcW w:w="1107" w:type="dxa"/>
            <w:tcBorders>
              <w:left w:val="single" w:sz="4" w:space="0" w:color="000000"/>
              <w:bottom w:val="single" w:sz="4" w:space="0" w:color="000000"/>
            </w:tcBorders>
            <w:shd w:val="clear" w:color="auto" w:fill="auto"/>
          </w:tcPr>
          <w:p w14:paraId="12FBE002" w14:textId="77777777" w:rsidR="00FD47F5" w:rsidRDefault="00FD47F5" w:rsidP="00DA4C3E">
            <w:pPr>
              <w:pStyle w:val="TableText"/>
              <w:rPr>
                <w:color w:val="000000"/>
              </w:rPr>
            </w:pPr>
            <w:r>
              <w:rPr>
                <w:color w:val="000000"/>
              </w:rPr>
              <w:t>Integer</w:t>
            </w:r>
          </w:p>
        </w:tc>
        <w:tc>
          <w:tcPr>
            <w:tcW w:w="5325" w:type="dxa"/>
            <w:tcBorders>
              <w:left w:val="single" w:sz="4" w:space="0" w:color="000000"/>
              <w:bottom w:val="single" w:sz="4" w:space="0" w:color="000000"/>
              <w:right w:val="single" w:sz="4" w:space="0" w:color="000000"/>
            </w:tcBorders>
            <w:shd w:val="clear" w:color="auto" w:fill="auto"/>
          </w:tcPr>
          <w:p w14:paraId="63CD6260" w14:textId="77777777" w:rsidR="00FD47F5" w:rsidRDefault="00FD47F5" w:rsidP="00DA4C3E">
            <w:pPr>
              <w:pStyle w:val="TableText"/>
              <w:rPr>
                <w:color w:val="000000"/>
              </w:rPr>
            </w:pPr>
            <w:r>
              <w:rPr>
                <w:color w:val="000000"/>
              </w:rPr>
              <w:t>See enum Direction</w:t>
            </w:r>
          </w:p>
        </w:tc>
      </w:tr>
      <w:tr w:rsidR="00FD47F5" w14:paraId="6011C96E" w14:textId="77777777" w:rsidTr="00DA4C3E">
        <w:tc>
          <w:tcPr>
            <w:tcW w:w="2700" w:type="dxa"/>
            <w:tcBorders>
              <w:left w:val="single" w:sz="4" w:space="0" w:color="000000"/>
              <w:bottom w:val="single" w:sz="4" w:space="0" w:color="000000"/>
            </w:tcBorders>
            <w:shd w:val="clear" w:color="auto" w:fill="auto"/>
          </w:tcPr>
          <w:p w14:paraId="1AE17889" w14:textId="77777777" w:rsidR="00FD47F5" w:rsidRDefault="00FD47F5" w:rsidP="00DA4C3E">
            <w:pPr>
              <w:pStyle w:val="TableText"/>
              <w:rPr>
                <w:color w:val="000000"/>
              </w:rPr>
            </w:pPr>
            <w:r>
              <w:rPr>
                <w:color w:val="000000"/>
              </w:rPr>
              <w:t>CONTACT</w:t>
            </w:r>
          </w:p>
        </w:tc>
        <w:tc>
          <w:tcPr>
            <w:tcW w:w="1107" w:type="dxa"/>
            <w:tcBorders>
              <w:left w:val="single" w:sz="4" w:space="0" w:color="000000"/>
              <w:bottom w:val="single" w:sz="4" w:space="0" w:color="000000"/>
            </w:tcBorders>
            <w:shd w:val="clear" w:color="auto" w:fill="auto"/>
          </w:tcPr>
          <w:p w14:paraId="56D9D27F" w14:textId="77777777" w:rsidR="00FD47F5" w:rsidRDefault="00FD47F5" w:rsidP="00DA4C3E">
            <w:pPr>
              <w:pStyle w:val="TableText"/>
              <w:rPr>
                <w:color w:val="000000"/>
              </w:rPr>
            </w:pPr>
            <w:r>
              <w:rPr>
                <w:color w:val="000000"/>
              </w:rPr>
              <w:t>String</w:t>
            </w:r>
          </w:p>
        </w:tc>
        <w:tc>
          <w:tcPr>
            <w:tcW w:w="5325" w:type="dxa"/>
            <w:tcBorders>
              <w:left w:val="single" w:sz="4" w:space="0" w:color="000000"/>
              <w:bottom w:val="single" w:sz="4" w:space="0" w:color="000000"/>
              <w:right w:val="single" w:sz="4" w:space="0" w:color="000000"/>
            </w:tcBorders>
            <w:shd w:val="clear" w:color="auto" w:fill="auto"/>
          </w:tcPr>
          <w:p w14:paraId="7D6D2AD9" w14:textId="77777777" w:rsidR="00FD47F5" w:rsidRDefault="00FD47F5" w:rsidP="00DA4C3E">
            <w:pPr>
              <w:pStyle w:val="TableText"/>
              <w:snapToGrid w:val="0"/>
              <w:rPr>
                <w:color w:val="000000"/>
              </w:rPr>
            </w:pPr>
            <w:r>
              <w:rPr>
                <w:color w:val="000000"/>
              </w:rPr>
              <w:t>ContactId formatted number associated with the entry status. See corresponding provider for the list of reason codes</w:t>
            </w:r>
          </w:p>
        </w:tc>
      </w:tr>
      <w:tr w:rsidR="00FD47F5" w14:paraId="4AF3A80E" w14:textId="77777777" w:rsidTr="00DA4C3E">
        <w:tc>
          <w:tcPr>
            <w:tcW w:w="2700" w:type="dxa"/>
            <w:tcBorders>
              <w:left w:val="single" w:sz="4" w:space="0" w:color="000000"/>
              <w:bottom w:val="single" w:sz="4" w:space="0" w:color="000000"/>
            </w:tcBorders>
            <w:shd w:val="clear" w:color="auto" w:fill="auto"/>
          </w:tcPr>
          <w:p w14:paraId="256971E1" w14:textId="77777777" w:rsidR="00FD47F5" w:rsidRDefault="00FD47F5" w:rsidP="00DA4C3E">
            <w:pPr>
              <w:pStyle w:val="TableText"/>
              <w:rPr>
                <w:color w:val="000000"/>
              </w:rPr>
            </w:pPr>
            <w:r>
              <w:rPr>
                <w:color w:val="000000"/>
              </w:rPr>
              <w:t>TIMESTAMP</w:t>
            </w:r>
          </w:p>
        </w:tc>
        <w:tc>
          <w:tcPr>
            <w:tcW w:w="1107" w:type="dxa"/>
            <w:tcBorders>
              <w:left w:val="single" w:sz="4" w:space="0" w:color="000000"/>
              <w:bottom w:val="single" w:sz="4" w:space="0" w:color="000000"/>
            </w:tcBorders>
            <w:shd w:val="clear" w:color="auto" w:fill="auto"/>
          </w:tcPr>
          <w:p w14:paraId="59429450" w14:textId="77777777" w:rsidR="00FD47F5" w:rsidRDefault="00FD47F5" w:rsidP="00DA4C3E">
            <w:pPr>
              <w:pStyle w:val="TableText"/>
              <w:rPr>
                <w:color w:val="000000"/>
              </w:rPr>
            </w:pPr>
            <w:r>
              <w:rPr>
                <w:color w:val="000000"/>
              </w:rPr>
              <w:t>Long</w:t>
            </w:r>
          </w:p>
        </w:tc>
        <w:tc>
          <w:tcPr>
            <w:tcW w:w="5325" w:type="dxa"/>
            <w:tcBorders>
              <w:left w:val="single" w:sz="4" w:space="0" w:color="000000"/>
              <w:bottom w:val="single" w:sz="4" w:space="0" w:color="000000"/>
              <w:right w:val="single" w:sz="4" w:space="0" w:color="000000"/>
            </w:tcBorders>
            <w:shd w:val="clear" w:color="auto" w:fill="auto"/>
          </w:tcPr>
          <w:p w14:paraId="6A409727" w14:textId="77777777" w:rsidR="00FD47F5" w:rsidRDefault="00FD47F5" w:rsidP="00DA4C3E">
            <w:pPr>
              <w:pStyle w:val="TableText"/>
              <w:rPr>
                <w:color w:val="000000"/>
              </w:rPr>
            </w:pPr>
            <w:r>
              <w:rPr>
                <w:color w:val="000000"/>
              </w:rPr>
              <w:t>Time when entry was inserted</w:t>
            </w:r>
          </w:p>
        </w:tc>
      </w:tr>
      <w:tr w:rsidR="00FD47F5" w14:paraId="78F5FB00" w14:textId="77777777" w:rsidTr="00DA4C3E">
        <w:tc>
          <w:tcPr>
            <w:tcW w:w="2700" w:type="dxa"/>
            <w:tcBorders>
              <w:left w:val="single" w:sz="4" w:space="0" w:color="000000"/>
              <w:bottom w:val="single" w:sz="4" w:space="0" w:color="000000"/>
            </w:tcBorders>
            <w:shd w:val="clear" w:color="auto" w:fill="auto"/>
          </w:tcPr>
          <w:p w14:paraId="008308B7" w14:textId="77777777" w:rsidR="00FD47F5" w:rsidRDefault="00FD47F5" w:rsidP="00DA4C3E">
            <w:pPr>
              <w:pStyle w:val="TableText"/>
              <w:rPr>
                <w:color w:val="000000"/>
              </w:rPr>
            </w:pPr>
            <w:r>
              <w:rPr>
                <w:color w:val="000000"/>
              </w:rPr>
              <w:t>TIMESTAMP_SENT</w:t>
            </w:r>
          </w:p>
        </w:tc>
        <w:tc>
          <w:tcPr>
            <w:tcW w:w="1107" w:type="dxa"/>
            <w:tcBorders>
              <w:left w:val="single" w:sz="4" w:space="0" w:color="000000"/>
              <w:bottom w:val="single" w:sz="4" w:space="0" w:color="000000"/>
            </w:tcBorders>
            <w:shd w:val="clear" w:color="auto" w:fill="auto"/>
          </w:tcPr>
          <w:p w14:paraId="3DF20FF9" w14:textId="77777777" w:rsidR="00FD47F5" w:rsidRDefault="00FD47F5" w:rsidP="00DA4C3E">
            <w:pPr>
              <w:pStyle w:val="TableText"/>
              <w:rPr>
                <w:color w:val="000000"/>
              </w:rPr>
            </w:pPr>
            <w:r>
              <w:rPr>
                <w:color w:val="000000"/>
              </w:rPr>
              <w:t>Long</w:t>
            </w:r>
          </w:p>
        </w:tc>
        <w:tc>
          <w:tcPr>
            <w:tcW w:w="5325" w:type="dxa"/>
            <w:tcBorders>
              <w:left w:val="single" w:sz="4" w:space="0" w:color="000000"/>
              <w:bottom w:val="single" w:sz="4" w:space="0" w:color="000000"/>
              <w:right w:val="single" w:sz="4" w:space="0" w:color="000000"/>
            </w:tcBorders>
            <w:shd w:val="clear" w:color="auto" w:fill="auto"/>
          </w:tcPr>
          <w:p w14:paraId="0A5BA5D8" w14:textId="77777777" w:rsidR="00FD47F5" w:rsidRDefault="00FD47F5" w:rsidP="00DA4C3E">
            <w:pPr>
              <w:pStyle w:val="TableText"/>
              <w:rPr>
                <w:color w:val="000000"/>
              </w:rPr>
            </w:pPr>
            <w:r>
              <w:rPr>
                <w:color w:val="000000"/>
              </w:rPr>
              <w:t>Time when this entry was sent. 0 means not sent.</w:t>
            </w:r>
          </w:p>
        </w:tc>
      </w:tr>
      <w:tr w:rsidR="00FD47F5" w14:paraId="2502E728" w14:textId="77777777" w:rsidTr="00DA4C3E">
        <w:tc>
          <w:tcPr>
            <w:tcW w:w="2700" w:type="dxa"/>
            <w:tcBorders>
              <w:left w:val="single" w:sz="4" w:space="0" w:color="000000"/>
              <w:bottom w:val="single" w:sz="4" w:space="0" w:color="000000"/>
            </w:tcBorders>
            <w:shd w:val="clear" w:color="auto" w:fill="auto"/>
          </w:tcPr>
          <w:p w14:paraId="0FAB1D4C" w14:textId="77777777" w:rsidR="00FD47F5" w:rsidRDefault="00FD47F5" w:rsidP="00DA4C3E">
            <w:pPr>
              <w:pStyle w:val="TableText"/>
              <w:rPr>
                <w:color w:val="000000"/>
              </w:rPr>
            </w:pPr>
            <w:r>
              <w:rPr>
                <w:color w:val="000000"/>
              </w:rPr>
              <w:t>TIMESTAMP_DELIVERED</w:t>
            </w:r>
          </w:p>
        </w:tc>
        <w:tc>
          <w:tcPr>
            <w:tcW w:w="1107" w:type="dxa"/>
            <w:tcBorders>
              <w:left w:val="single" w:sz="4" w:space="0" w:color="000000"/>
              <w:bottom w:val="single" w:sz="4" w:space="0" w:color="000000"/>
            </w:tcBorders>
            <w:shd w:val="clear" w:color="auto" w:fill="auto"/>
          </w:tcPr>
          <w:p w14:paraId="328FAE79" w14:textId="77777777" w:rsidR="00FD47F5" w:rsidRDefault="00FD47F5" w:rsidP="00DA4C3E">
            <w:pPr>
              <w:pStyle w:val="TableText"/>
              <w:rPr>
                <w:color w:val="000000"/>
              </w:rPr>
            </w:pPr>
            <w:r>
              <w:rPr>
                <w:color w:val="000000"/>
              </w:rPr>
              <w:t>Long</w:t>
            </w:r>
          </w:p>
        </w:tc>
        <w:tc>
          <w:tcPr>
            <w:tcW w:w="5325" w:type="dxa"/>
            <w:tcBorders>
              <w:left w:val="single" w:sz="4" w:space="0" w:color="000000"/>
              <w:bottom w:val="single" w:sz="4" w:space="0" w:color="000000"/>
              <w:right w:val="single" w:sz="4" w:space="0" w:color="000000"/>
            </w:tcBorders>
            <w:shd w:val="clear" w:color="auto" w:fill="auto"/>
          </w:tcPr>
          <w:p w14:paraId="4D2524D5" w14:textId="77777777" w:rsidR="00FD47F5" w:rsidRDefault="00FD47F5" w:rsidP="00DA4C3E">
            <w:pPr>
              <w:pStyle w:val="TableText"/>
              <w:rPr>
                <w:color w:val="000000"/>
              </w:rPr>
            </w:pPr>
            <w:r>
              <w:rPr>
                <w:color w:val="000000"/>
              </w:rPr>
              <w:t>Time when this entry was delivered. 0 means not delivered.</w:t>
            </w:r>
          </w:p>
        </w:tc>
      </w:tr>
      <w:tr w:rsidR="00FD47F5" w14:paraId="50EC87EB" w14:textId="77777777" w:rsidTr="00DA4C3E">
        <w:tc>
          <w:tcPr>
            <w:tcW w:w="2700" w:type="dxa"/>
            <w:tcBorders>
              <w:left w:val="single" w:sz="4" w:space="0" w:color="000000"/>
              <w:bottom w:val="single" w:sz="4" w:space="0" w:color="000000"/>
            </w:tcBorders>
            <w:shd w:val="clear" w:color="auto" w:fill="auto"/>
          </w:tcPr>
          <w:p w14:paraId="7B6AB2F5" w14:textId="77777777" w:rsidR="00FD47F5" w:rsidRDefault="00FD47F5" w:rsidP="00DA4C3E">
            <w:pPr>
              <w:pStyle w:val="TableText"/>
              <w:rPr>
                <w:color w:val="000000"/>
              </w:rPr>
            </w:pPr>
            <w:r>
              <w:rPr>
                <w:color w:val="000000"/>
              </w:rPr>
              <w:t>TIMESTAMP_DISPLAYED</w:t>
            </w:r>
          </w:p>
        </w:tc>
        <w:tc>
          <w:tcPr>
            <w:tcW w:w="1107" w:type="dxa"/>
            <w:tcBorders>
              <w:left w:val="single" w:sz="4" w:space="0" w:color="000000"/>
              <w:bottom w:val="single" w:sz="4" w:space="0" w:color="000000"/>
            </w:tcBorders>
            <w:shd w:val="clear" w:color="auto" w:fill="auto"/>
          </w:tcPr>
          <w:p w14:paraId="47606181" w14:textId="77777777" w:rsidR="00FD47F5" w:rsidRDefault="00FD47F5" w:rsidP="00DA4C3E">
            <w:pPr>
              <w:pStyle w:val="TableText"/>
              <w:rPr>
                <w:color w:val="000000"/>
              </w:rPr>
            </w:pPr>
            <w:r>
              <w:rPr>
                <w:color w:val="000000"/>
              </w:rPr>
              <w:t>Long</w:t>
            </w:r>
          </w:p>
        </w:tc>
        <w:tc>
          <w:tcPr>
            <w:tcW w:w="5325" w:type="dxa"/>
            <w:tcBorders>
              <w:left w:val="single" w:sz="4" w:space="0" w:color="000000"/>
              <w:bottom w:val="single" w:sz="4" w:space="0" w:color="000000"/>
              <w:right w:val="single" w:sz="4" w:space="0" w:color="000000"/>
            </w:tcBorders>
            <w:shd w:val="clear" w:color="auto" w:fill="auto"/>
          </w:tcPr>
          <w:p w14:paraId="57897F7B" w14:textId="77777777" w:rsidR="00FD47F5" w:rsidRDefault="00FD47F5" w:rsidP="00DA4C3E">
            <w:pPr>
              <w:pStyle w:val="TableText"/>
              <w:rPr>
                <w:color w:val="000000"/>
              </w:rPr>
            </w:pPr>
            <w:r>
              <w:rPr>
                <w:color w:val="000000"/>
              </w:rPr>
              <w:t>Time when this entry was displayed. 0 means not displayed.</w:t>
            </w:r>
          </w:p>
        </w:tc>
      </w:tr>
      <w:tr w:rsidR="00FD47F5" w14:paraId="6479D9F2" w14:textId="77777777" w:rsidTr="00DA4C3E">
        <w:tc>
          <w:tcPr>
            <w:tcW w:w="2700" w:type="dxa"/>
            <w:tcBorders>
              <w:left w:val="single" w:sz="4" w:space="0" w:color="000000"/>
              <w:bottom w:val="single" w:sz="4" w:space="0" w:color="000000"/>
            </w:tcBorders>
            <w:shd w:val="clear" w:color="auto" w:fill="auto"/>
          </w:tcPr>
          <w:p w14:paraId="1D273457" w14:textId="77777777" w:rsidR="00FD47F5" w:rsidRDefault="00FD47F5" w:rsidP="00DA4C3E">
            <w:pPr>
              <w:pStyle w:val="TableText"/>
              <w:rPr>
                <w:color w:val="000000"/>
              </w:rPr>
            </w:pPr>
            <w:r>
              <w:rPr>
                <w:color w:val="000000"/>
              </w:rPr>
              <w:t>EXPIRED_DELIVERY</w:t>
            </w:r>
          </w:p>
        </w:tc>
        <w:tc>
          <w:tcPr>
            <w:tcW w:w="1107" w:type="dxa"/>
            <w:tcBorders>
              <w:left w:val="single" w:sz="4" w:space="0" w:color="000000"/>
              <w:bottom w:val="single" w:sz="4" w:space="0" w:color="000000"/>
            </w:tcBorders>
            <w:shd w:val="clear" w:color="auto" w:fill="auto"/>
          </w:tcPr>
          <w:p w14:paraId="040FABA6" w14:textId="77777777" w:rsidR="00FD47F5" w:rsidRDefault="00FD47F5" w:rsidP="00DA4C3E">
            <w:pPr>
              <w:pStyle w:val="TableText"/>
              <w:rPr>
                <w:color w:val="000000"/>
              </w:rPr>
            </w:pPr>
            <w:r>
              <w:rPr>
                <w:color w:val="000000"/>
              </w:rPr>
              <w:t>Integer</w:t>
            </w:r>
          </w:p>
        </w:tc>
        <w:tc>
          <w:tcPr>
            <w:tcW w:w="5325" w:type="dxa"/>
            <w:tcBorders>
              <w:left w:val="single" w:sz="4" w:space="0" w:color="000000"/>
              <w:bottom w:val="single" w:sz="4" w:space="0" w:color="000000"/>
              <w:right w:val="single" w:sz="4" w:space="0" w:color="000000"/>
            </w:tcBorders>
            <w:shd w:val="clear" w:color="auto" w:fill="auto"/>
          </w:tcPr>
          <w:p w14:paraId="6838C210" w14:textId="77777777" w:rsidR="00FD47F5" w:rsidRDefault="00FD47F5" w:rsidP="00DA4C3E">
            <w:pPr>
              <w:pStyle w:val="TableText"/>
              <w:rPr>
                <w:color w:val="000000"/>
              </w:rPr>
            </w:pPr>
            <w:r>
              <w:rPr>
                <w:color w:val="000000"/>
              </w:rPr>
              <w:t>If delivery has expired for this entry. Values: 1 (true), 0 (false)</w:t>
            </w:r>
          </w:p>
        </w:tc>
      </w:tr>
      <w:tr w:rsidR="00FD47F5" w14:paraId="7A91A912" w14:textId="77777777" w:rsidTr="00DA4C3E">
        <w:tc>
          <w:tcPr>
            <w:tcW w:w="2700" w:type="dxa"/>
            <w:tcBorders>
              <w:left w:val="single" w:sz="4" w:space="0" w:color="000000"/>
              <w:bottom w:val="single" w:sz="4" w:space="0" w:color="000000"/>
            </w:tcBorders>
            <w:shd w:val="clear" w:color="auto" w:fill="auto"/>
          </w:tcPr>
          <w:p w14:paraId="31AAF59A" w14:textId="77777777" w:rsidR="00FD47F5" w:rsidRDefault="00FD47F5" w:rsidP="00DA4C3E">
            <w:pPr>
              <w:pStyle w:val="TableText"/>
              <w:rPr>
                <w:color w:val="000000"/>
              </w:rPr>
            </w:pPr>
            <w:r>
              <w:rPr>
                <w:color w:val="000000"/>
              </w:rPr>
              <w:lastRenderedPageBreak/>
              <w:t>STATUS</w:t>
            </w:r>
          </w:p>
        </w:tc>
        <w:tc>
          <w:tcPr>
            <w:tcW w:w="1107" w:type="dxa"/>
            <w:tcBorders>
              <w:left w:val="single" w:sz="4" w:space="0" w:color="000000"/>
              <w:bottom w:val="single" w:sz="4" w:space="0" w:color="000000"/>
            </w:tcBorders>
            <w:shd w:val="clear" w:color="auto" w:fill="auto"/>
          </w:tcPr>
          <w:p w14:paraId="069CE2E0" w14:textId="77777777" w:rsidR="00FD47F5" w:rsidRDefault="00FD47F5" w:rsidP="00DA4C3E">
            <w:pPr>
              <w:pStyle w:val="TableText"/>
              <w:rPr>
                <w:color w:val="000000"/>
              </w:rPr>
            </w:pPr>
            <w:r>
              <w:rPr>
                <w:color w:val="000000"/>
              </w:rPr>
              <w:t>Integer</w:t>
            </w:r>
          </w:p>
        </w:tc>
        <w:tc>
          <w:tcPr>
            <w:tcW w:w="5325" w:type="dxa"/>
            <w:tcBorders>
              <w:left w:val="single" w:sz="4" w:space="0" w:color="000000"/>
              <w:bottom w:val="single" w:sz="4" w:space="0" w:color="000000"/>
              <w:right w:val="single" w:sz="4" w:space="0" w:color="000000"/>
            </w:tcBorders>
            <w:shd w:val="clear" w:color="auto" w:fill="auto"/>
          </w:tcPr>
          <w:p w14:paraId="4BB85B41" w14:textId="77777777" w:rsidR="00FD47F5" w:rsidRDefault="00FD47F5" w:rsidP="00DA4C3E">
            <w:pPr>
              <w:pStyle w:val="TableText"/>
              <w:rPr>
                <w:color w:val="000000"/>
              </w:rPr>
            </w:pPr>
            <w:r>
              <w:rPr>
                <w:color w:val="000000"/>
              </w:rPr>
              <w:t>Status (or State) of the entry. See corresponding provider for available statuses and/or states</w:t>
            </w:r>
          </w:p>
        </w:tc>
      </w:tr>
      <w:tr w:rsidR="00FD47F5" w14:paraId="09F9BB36" w14:textId="77777777" w:rsidTr="00DA4C3E">
        <w:tc>
          <w:tcPr>
            <w:tcW w:w="2700" w:type="dxa"/>
            <w:tcBorders>
              <w:left w:val="single" w:sz="4" w:space="0" w:color="000000"/>
              <w:bottom w:val="single" w:sz="4" w:space="0" w:color="000000"/>
            </w:tcBorders>
            <w:shd w:val="clear" w:color="auto" w:fill="auto"/>
          </w:tcPr>
          <w:p w14:paraId="41101D49" w14:textId="77777777" w:rsidR="00FD47F5" w:rsidRDefault="00FD47F5" w:rsidP="00DA4C3E">
            <w:pPr>
              <w:pStyle w:val="TableText"/>
              <w:rPr>
                <w:color w:val="000000"/>
              </w:rPr>
            </w:pPr>
            <w:r>
              <w:rPr>
                <w:color w:val="000000"/>
              </w:rPr>
              <w:t>REASON_CODE</w:t>
            </w:r>
          </w:p>
        </w:tc>
        <w:tc>
          <w:tcPr>
            <w:tcW w:w="1107" w:type="dxa"/>
            <w:tcBorders>
              <w:left w:val="single" w:sz="4" w:space="0" w:color="000000"/>
              <w:bottom w:val="single" w:sz="4" w:space="0" w:color="000000"/>
            </w:tcBorders>
            <w:shd w:val="clear" w:color="auto" w:fill="auto"/>
          </w:tcPr>
          <w:p w14:paraId="22405C34" w14:textId="77777777" w:rsidR="00FD47F5" w:rsidRDefault="00FD47F5" w:rsidP="00DA4C3E">
            <w:pPr>
              <w:pStyle w:val="TableText"/>
              <w:rPr>
                <w:color w:val="000000"/>
              </w:rPr>
            </w:pPr>
            <w:r>
              <w:rPr>
                <w:color w:val="000000"/>
              </w:rPr>
              <w:t>Integer</w:t>
            </w:r>
          </w:p>
        </w:tc>
        <w:tc>
          <w:tcPr>
            <w:tcW w:w="5325" w:type="dxa"/>
            <w:tcBorders>
              <w:left w:val="single" w:sz="4" w:space="0" w:color="000000"/>
              <w:bottom w:val="single" w:sz="4" w:space="0" w:color="000000"/>
              <w:right w:val="single" w:sz="4" w:space="0" w:color="000000"/>
            </w:tcBorders>
            <w:shd w:val="clear" w:color="auto" w:fill="auto"/>
          </w:tcPr>
          <w:p w14:paraId="1A1DF2D6" w14:textId="77777777" w:rsidR="00FD47F5" w:rsidRDefault="00FD47F5" w:rsidP="00DA4C3E">
            <w:pPr>
              <w:pStyle w:val="TableText"/>
              <w:snapToGrid w:val="0"/>
              <w:rPr>
                <w:color w:val="000000"/>
              </w:rPr>
            </w:pPr>
            <w:r>
              <w:rPr>
                <w:color w:val="000000"/>
              </w:rPr>
              <w:t>Reason code associated with the entry status. See corresponding provider for the list of reason codes</w:t>
            </w:r>
          </w:p>
        </w:tc>
      </w:tr>
      <w:tr w:rsidR="00FD47F5" w14:paraId="22327E75" w14:textId="77777777" w:rsidTr="00DA4C3E">
        <w:tc>
          <w:tcPr>
            <w:tcW w:w="2700" w:type="dxa"/>
            <w:tcBorders>
              <w:left w:val="single" w:sz="4" w:space="0" w:color="000000"/>
              <w:bottom w:val="single" w:sz="4" w:space="0" w:color="000000"/>
            </w:tcBorders>
            <w:shd w:val="clear" w:color="auto" w:fill="auto"/>
          </w:tcPr>
          <w:p w14:paraId="4C8FB453" w14:textId="77777777" w:rsidR="00FD47F5" w:rsidRDefault="00FD47F5" w:rsidP="00DA4C3E">
            <w:pPr>
              <w:pStyle w:val="TableText"/>
              <w:rPr>
                <w:color w:val="000000"/>
              </w:rPr>
            </w:pPr>
            <w:r>
              <w:rPr>
                <w:color w:val="000000"/>
              </w:rPr>
              <w:t>READ_STATUS</w:t>
            </w:r>
          </w:p>
        </w:tc>
        <w:tc>
          <w:tcPr>
            <w:tcW w:w="1107" w:type="dxa"/>
            <w:tcBorders>
              <w:left w:val="single" w:sz="4" w:space="0" w:color="000000"/>
              <w:bottom w:val="single" w:sz="4" w:space="0" w:color="000000"/>
            </w:tcBorders>
            <w:shd w:val="clear" w:color="auto" w:fill="auto"/>
          </w:tcPr>
          <w:p w14:paraId="4005A659" w14:textId="77777777" w:rsidR="00FD47F5" w:rsidRDefault="00FD47F5" w:rsidP="00DA4C3E">
            <w:pPr>
              <w:pStyle w:val="TableText"/>
              <w:rPr>
                <w:color w:val="000000"/>
              </w:rPr>
            </w:pPr>
            <w:r>
              <w:rPr>
                <w:color w:val="000000"/>
              </w:rPr>
              <w:t>Integer</w:t>
            </w:r>
          </w:p>
        </w:tc>
        <w:tc>
          <w:tcPr>
            <w:tcW w:w="5325" w:type="dxa"/>
            <w:tcBorders>
              <w:left w:val="single" w:sz="4" w:space="0" w:color="000000"/>
              <w:bottom w:val="single" w:sz="4" w:space="0" w:color="000000"/>
              <w:right w:val="single" w:sz="4" w:space="0" w:color="000000"/>
            </w:tcBorders>
            <w:shd w:val="clear" w:color="auto" w:fill="auto"/>
          </w:tcPr>
          <w:p w14:paraId="33CB8823" w14:textId="77777777" w:rsidR="00FD47F5" w:rsidRDefault="00FD47F5" w:rsidP="00DA4C3E">
            <w:pPr>
              <w:pStyle w:val="TableText"/>
              <w:snapToGrid w:val="0"/>
              <w:rPr>
                <w:color w:val="000000"/>
              </w:rPr>
            </w:pPr>
            <w:r>
              <w:rPr>
                <w:color w:val="000000"/>
              </w:rPr>
              <w:t>Read status (UNREAD or READ) matching the read status of the corresponding provider of the entry.</w:t>
            </w:r>
          </w:p>
        </w:tc>
      </w:tr>
      <w:tr w:rsidR="00FD47F5" w14:paraId="4C70D64C" w14:textId="77777777" w:rsidTr="00DA4C3E">
        <w:tc>
          <w:tcPr>
            <w:tcW w:w="2700" w:type="dxa"/>
            <w:tcBorders>
              <w:left w:val="single" w:sz="4" w:space="0" w:color="000000"/>
              <w:bottom w:val="single" w:sz="4" w:space="0" w:color="000000"/>
            </w:tcBorders>
            <w:shd w:val="clear" w:color="auto" w:fill="auto"/>
          </w:tcPr>
          <w:p w14:paraId="062A1CE2" w14:textId="77777777" w:rsidR="00FD47F5" w:rsidRDefault="00FD47F5" w:rsidP="00DA4C3E">
            <w:pPr>
              <w:pStyle w:val="TableText"/>
              <w:rPr>
                <w:color w:val="000000"/>
              </w:rPr>
            </w:pPr>
            <w:r>
              <w:rPr>
                <w:color w:val="000000"/>
              </w:rPr>
              <w:t>CHAT_ID</w:t>
            </w:r>
          </w:p>
        </w:tc>
        <w:tc>
          <w:tcPr>
            <w:tcW w:w="1107" w:type="dxa"/>
            <w:tcBorders>
              <w:left w:val="single" w:sz="4" w:space="0" w:color="000000"/>
              <w:bottom w:val="single" w:sz="4" w:space="0" w:color="000000"/>
            </w:tcBorders>
            <w:shd w:val="clear" w:color="auto" w:fill="auto"/>
          </w:tcPr>
          <w:p w14:paraId="18A2BD6E" w14:textId="77777777" w:rsidR="00FD47F5" w:rsidRDefault="00FD47F5" w:rsidP="00DA4C3E">
            <w:pPr>
              <w:pStyle w:val="TableText"/>
              <w:rPr>
                <w:color w:val="000000"/>
              </w:rPr>
            </w:pPr>
            <w:r>
              <w:rPr>
                <w:color w:val="000000"/>
              </w:rPr>
              <w:t>String</w:t>
            </w:r>
          </w:p>
        </w:tc>
        <w:tc>
          <w:tcPr>
            <w:tcW w:w="5325" w:type="dxa"/>
            <w:tcBorders>
              <w:left w:val="single" w:sz="4" w:space="0" w:color="000000"/>
              <w:bottom w:val="single" w:sz="4" w:space="0" w:color="000000"/>
              <w:right w:val="single" w:sz="4" w:space="0" w:color="000000"/>
            </w:tcBorders>
            <w:shd w:val="clear" w:color="auto" w:fill="auto"/>
          </w:tcPr>
          <w:p w14:paraId="3649E8B2" w14:textId="77777777" w:rsidR="00FD47F5" w:rsidRDefault="00FD47F5" w:rsidP="00DA4C3E">
            <w:pPr>
              <w:pStyle w:val="TableText"/>
              <w:rPr>
                <w:color w:val="000000"/>
              </w:rPr>
            </w:pPr>
            <w:r>
              <w:rPr>
                <w:color w:val="000000"/>
              </w:rPr>
              <w:t>Id for chat room</w:t>
            </w:r>
          </w:p>
        </w:tc>
      </w:tr>
      <w:tr w:rsidR="00FD47F5" w14:paraId="457A4B64" w14:textId="77777777" w:rsidTr="00DA4C3E">
        <w:tc>
          <w:tcPr>
            <w:tcW w:w="2700" w:type="dxa"/>
            <w:tcBorders>
              <w:left w:val="single" w:sz="4" w:space="0" w:color="000000"/>
              <w:bottom w:val="single" w:sz="4" w:space="0" w:color="000000"/>
            </w:tcBorders>
            <w:shd w:val="clear" w:color="auto" w:fill="auto"/>
          </w:tcPr>
          <w:p w14:paraId="1FD9EF16" w14:textId="77777777" w:rsidR="00FD47F5" w:rsidRDefault="00FD47F5" w:rsidP="00DA4C3E">
            <w:pPr>
              <w:pStyle w:val="TableText"/>
              <w:rPr>
                <w:color w:val="000000"/>
              </w:rPr>
            </w:pPr>
            <w:r>
              <w:rPr>
                <w:color w:val="000000"/>
              </w:rPr>
              <w:t>CONTENT</w:t>
            </w:r>
          </w:p>
        </w:tc>
        <w:tc>
          <w:tcPr>
            <w:tcW w:w="1107" w:type="dxa"/>
            <w:tcBorders>
              <w:left w:val="single" w:sz="4" w:space="0" w:color="000000"/>
              <w:bottom w:val="single" w:sz="4" w:space="0" w:color="000000"/>
            </w:tcBorders>
            <w:shd w:val="clear" w:color="auto" w:fill="auto"/>
          </w:tcPr>
          <w:p w14:paraId="06B5F1CB" w14:textId="77777777" w:rsidR="00FD47F5" w:rsidRDefault="00FD47F5" w:rsidP="00DA4C3E">
            <w:pPr>
              <w:pStyle w:val="TableText"/>
              <w:rPr>
                <w:color w:val="000000"/>
              </w:rPr>
            </w:pPr>
            <w:r>
              <w:rPr>
                <w:color w:val="000000"/>
              </w:rPr>
              <w:t>String</w:t>
            </w:r>
          </w:p>
        </w:tc>
        <w:tc>
          <w:tcPr>
            <w:tcW w:w="5325" w:type="dxa"/>
            <w:tcBorders>
              <w:left w:val="single" w:sz="4" w:space="0" w:color="000000"/>
              <w:bottom w:val="single" w:sz="4" w:space="0" w:color="000000"/>
              <w:right w:val="single" w:sz="4" w:space="0" w:color="000000"/>
            </w:tcBorders>
            <w:shd w:val="clear" w:color="auto" w:fill="auto"/>
          </w:tcPr>
          <w:p w14:paraId="0D09A136" w14:textId="77777777" w:rsidR="00FD47F5" w:rsidRDefault="00FD47F5" w:rsidP="00DA4C3E">
            <w:pPr>
              <w:pStyle w:val="TableText"/>
              <w:rPr>
                <w:color w:val="000000"/>
              </w:rPr>
            </w:pPr>
            <w:r>
              <w:rPr>
                <w:color w:val="000000"/>
              </w:rPr>
              <w:t>Content of the message if this entry corresponds to a chat message or the file uri if this entry is a file transfer, image share, geoloc share or video share etc.</w:t>
            </w:r>
          </w:p>
        </w:tc>
      </w:tr>
      <w:tr w:rsidR="00FD47F5" w14:paraId="7ED2B665" w14:textId="77777777" w:rsidTr="00DA4C3E">
        <w:tc>
          <w:tcPr>
            <w:tcW w:w="2700" w:type="dxa"/>
            <w:tcBorders>
              <w:left w:val="single" w:sz="4" w:space="0" w:color="000000"/>
              <w:bottom w:val="single" w:sz="4" w:space="0" w:color="000000"/>
            </w:tcBorders>
            <w:shd w:val="clear" w:color="auto" w:fill="auto"/>
          </w:tcPr>
          <w:p w14:paraId="7FAB0CB2" w14:textId="77777777" w:rsidR="00FD47F5" w:rsidRDefault="00FD47F5" w:rsidP="00DA4C3E">
            <w:pPr>
              <w:pStyle w:val="TableText"/>
              <w:rPr>
                <w:color w:val="000000"/>
              </w:rPr>
            </w:pPr>
            <w:r>
              <w:rPr>
                <w:color w:val="000000"/>
              </w:rPr>
              <w:t>FILEICON</w:t>
            </w:r>
          </w:p>
        </w:tc>
        <w:tc>
          <w:tcPr>
            <w:tcW w:w="1107" w:type="dxa"/>
            <w:tcBorders>
              <w:left w:val="single" w:sz="4" w:space="0" w:color="000000"/>
              <w:bottom w:val="single" w:sz="4" w:space="0" w:color="000000"/>
            </w:tcBorders>
            <w:shd w:val="clear" w:color="auto" w:fill="auto"/>
          </w:tcPr>
          <w:p w14:paraId="601312E8" w14:textId="77777777" w:rsidR="00FD47F5" w:rsidRDefault="00FD47F5" w:rsidP="00DA4C3E">
            <w:pPr>
              <w:pStyle w:val="TableText"/>
              <w:rPr>
                <w:color w:val="000000"/>
              </w:rPr>
            </w:pPr>
            <w:r>
              <w:rPr>
                <w:color w:val="000000"/>
              </w:rPr>
              <w:t>String</w:t>
            </w:r>
          </w:p>
        </w:tc>
        <w:tc>
          <w:tcPr>
            <w:tcW w:w="5325" w:type="dxa"/>
            <w:tcBorders>
              <w:left w:val="single" w:sz="4" w:space="0" w:color="000000"/>
              <w:bottom w:val="single" w:sz="4" w:space="0" w:color="000000"/>
              <w:right w:val="single" w:sz="4" w:space="0" w:color="000000"/>
            </w:tcBorders>
            <w:shd w:val="clear" w:color="auto" w:fill="auto"/>
          </w:tcPr>
          <w:p w14:paraId="56C92D11" w14:textId="77777777" w:rsidR="00FD47F5" w:rsidRDefault="00FD47F5" w:rsidP="00DA4C3E">
            <w:pPr>
              <w:pStyle w:val="TableText"/>
              <w:rPr>
                <w:color w:val="000000"/>
              </w:rPr>
            </w:pPr>
            <w:r>
              <w:rPr>
                <w:color w:val="000000"/>
              </w:rPr>
              <w:t>File Icon Uri if the entry corresponds to a file transfer and it has a file icon attached to it</w:t>
            </w:r>
          </w:p>
        </w:tc>
      </w:tr>
      <w:tr w:rsidR="00FD47F5" w14:paraId="2BC5674B" w14:textId="77777777" w:rsidTr="00DA4C3E">
        <w:tc>
          <w:tcPr>
            <w:tcW w:w="2700" w:type="dxa"/>
            <w:tcBorders>
              <w:left w:val="single" w:sz="4" w:space="0" w:color="000000"/>
              <w:bottom w:val="single" w:sz="4" w:space="0" w:color="000000"/>
            </w:tcBorders>
            <w:shd w:val="clear" w:color="auto" w:fill="auto"/>
          </w:tcPr>
          <w:p w14:paraId="74AC3CFF" w14:textId="77777777" w:rsidR="00FD47F5" w:rsidRDefault="00FD47F5" w:rsidP="00DA4C3E">
            <w:pPr>
              <w:pStyle w:val="TableText"/>
              <w:rPr>
                <w:color w:val="000000"/>
              </w:rPr>
            </w:pPr>
            <w:r>
              <w:rPr>
                <w:color w:val="000000"/>
              </w:rPr>
              <w:t>FILEICON_MIME_TYPE</w:t>
            </w:r>
          </w:p>
        </w:tc>
        <w:tc>
          <w:tcPr>
            <w:tcW w:w="1107" w:type="dxa"/>
            <w:tcBorders>
              <w:left w:val="single" w:sz="4" w:space="0" w:color="000000"/>
              <w:bottom w:val="single" w:sz="4" w:space="0" w:color="000000"/>
            </w:tcBorders>
            <w:shd w:val="clear" w:color="auto" w:fill="auto"/>
          </w:tcPr>
          <w:p w14:paraId="0EACE9AB" w14:textId="77777777" w:rsidR="00FD47F5" w:rsidRDefault="00FD47F5" w:rsidP="00DA4C3E">
            <w:pPr>
              <w:pStyle w:val="TableText"/>
              <w:rPr>
                <w:color w:val="000000"/>
              </w:rPr>
            </w:pPr>
            <w:r>
              <w:rPr>
                <w:color w:val="000000"/>
              </w:rPr>
              <w:t>String</w:t>
            </w:r>
          </w:p>
        </w:tc>
        <w:tc>
          <w:tcPr>
            <w:tcW w:w="5325" w:type="dxa"/>
            <w:tcBorders>
              <w:left w:val="single" w:sz="4" w:space="0" w:color="000000"/>
              <w:bottom w:val="single" w:sz="4" w:space="0" w:color="000000"/>
              <w:right w:val="single" w:sz="4" w:space="0" w:color="000000"/>
            </w:tcBorders>
            <w:shd w:val="clear" w:color="auto" w:fill="auto"/>
          </w:tcPr>
          <w:p w14:paraId="1A8CEF4F" w14:textId="77777777" w:rsidR="00FD47F5" w:rsidRDefault="00FD47F5" w:rsidP="00DA4C3E">
            <w:pPr>
              <w:pStyle w:val="TableText"/>
              <w:rPr>
                <w:color w:val="000000"/>
              </w:rPr>
            </w:pPr>
            <w:r>
              <w:rPr>
                <w:color w:val="000000"/>
              </w:rPr>
              <w:t>Multipurpose Internet Mail Extensions (MIME) type of the file icon</w:t>
            </w:r>
          </w:p>
        </w:tc>
      </w:tr>
      <w:tr w:rsidR="00FD47F5" w14:paraId="37E40E54" w14:textId="77777777" w:rsidTr="00DA4C3E">
        <w:tc>
          <w:tcPr>
            <w:tcW w:w="2700" w:type="dxa"/>
            <w:tcBorders>
              <w:left w:val="single" w:sz="4" w:space="0" w:color="000000"/>
              <w:bottom w:val="single" w:sz="4" w:space="0" w:color="000000"/>
            </w:tcBorders>
            <w:shd w:val="clear" w:color="auto" w:fill="auto"/>
          </w:tcPr>
          <w:p w14:paraId="4F18678F" w14:textId="77777777" w:rsidR="00FD47F5" w:rsidRDefault="00FD47F5" w:rsidP="00DA4C3E">
            <w:pPr>
              <w:pStyle w:val="TableText"/>
              <w:rPr>
                <w:color w:val="000000"/>
              </w:rPr>
            </w:pPr>
            <w:r>
              <w:rPr>
                <w:color w:val="000000"/>
              </w:rPr>
              <w:t>FILENAME</w:t>
            </w:r>
          </w:p>
        </w:tc>
        <w:tc>
          <w:tcPr>
            <w:tcW w:w="1107" w:type="dxa"/>
            <w:tcBorders>
              <w:left w:val="single" w:sz="4" w:space="0" w:color="000000"/>
              <w:bottom w:val="single" w:sz="4" w:space="0" w:color="000000"/>
            </w:tcBorders>
            <w:shd w:val="clear" w:color="auto" w:fill="auto"/>
          </w:tcPr>
          <w:p w14:paraId="7649C571" w14:textId="77777777" w:rsidR="00FD47F5" w:rsidRDefault="00FD47F5" w:rsidP="00DA4C3E">
            <w:pPr>
              <w:pStyle w:val="TableText"/>
              <w:rPr>
                <w:color w:val="000000"/>
              </w:rPr>
            </w:pPr>
            <w:r>
              <w:rPr>
                <w:color w:val="000000"/>
              </w:rPr>
              <w:t>String</w:t>
            </w:r>
          </w:p>
        </w:tc>
        <w:tc>
          <w:tcPr>
            <w:tcW w:w="5325" w:type="dxa"/>
            <w:tcBorders>
              <w:left w:val="single" w:sz="4" w:space="0" w:color="000000"/>
              <w:bottom w:val="single" w:sz="4" w:space="0" w:color="000000"/>
              <w:right w:val="single" w:sz="4" w:space="0" w:color="000000"/>
            </w:tcBorders>
            <w:shd w:val="clear" w:color="auto" w:fill="auto"/>
          </w:tcPr>
          <w:p w14:paraId="072880DB" w14:textId="77777777" w:rsidR="00FD47F5" w:rsidRDefault="00FD47F5" w:rsidP="00DA4C3E">
            <w:pPr>
              <w:pStyle w:val="TableText"/>
              <w:rPr>
                <w:color w:val="000000"/>
              </w:rPr>
            </w:pPr>
            <w:r>
              <w:rPr>
                <w:color w:val="000000"/>
              </w:rPr>
              <w:t>File name if this entry corresponds to a file transfer</w:t>
            </w:r>
          </w:p>
        </w:tc>
      </w:tr>
      <w:tr w:rsidR="00FD47F5" w14:paraId="330B5BCD" w14:textId="77777777" w:rsidTr="00DA4C3E">
        <w:tc>
          <w:tcPr>
            <w:tcW w:w="2700" w:type="dxa"/>
            <w:tcBorders>
              <w:left w:val="single" w:sz="4" w:space="0" w:color="000000"/>
              <w:bottom w:val="single" w:sz="4" w:space="0" w:color="000000"/>
            </w:tcBorders>
            <w:shd w:val="clear" w:color="auto" w:fill="auto"/>
          </w:tcPr>
          <w:p w14:paraId="43066BE8" w14:textId="77777777" w:rsidR="00FD47F5" w:rsidRDefault="00FD47F5" w:rsidP="00DA4C3E">
            <w:pPr>
              <w:pStyle w:val="TableText"/>
              <w:rPr>
                <w:color w:val="000000"/>
              </w:rPr>
            </w:pPr>
            <w:r>
              <w:rPr>
                <w:color w:val="000000"/>
              </w:rPr>
              <w:t>FILESIZE</w:t>
            </w:r>
          </w:p>
        </w:tc>
        <w:tc>
          <w:tcPr>
            <w:tcW w:w="1107" w:type="dxa"/>
            <w:tcBorders>
              <w:left w:val="single" w:sz="4" w:space="0" w:color="000000"/>
              <w:bottom w:val="single" w:sz="4" w:space="0" w:color="000000"/>
            </w:tcBorders>
            <w:shd w:val="clear" w:color="auto" w:fill="auto"/>
          </w:tcPr>
          <w:p w14:paraId="68667061" w14:textId="77777777" w:rsidR="00FD47F5" w:rsidRDefault="00FD47F5" w:rsidP="00DA4C3E">
            <w:pPr>
              <w:pStyle w:val="TableText"/>
              <w:rPr>
                <w:color w:val="000000"/>
              </w:rPr>
            </w:pPr>
            <w:r>
              <w:rPr>
                <w:color w:val="000000"/>
              </w:rPr>
              <w:t>Long</w:t>
            </w:r>
          </w:p>
        </w:tc>
        <w:tc>
          <w:tcPr>
            <w:tcW w:w="5325" w:type="dxa"/>
            <w:tcBorders>
              <w:left w:val="single" w:sz="4" w:space="0" w:color="000000"/>
              <w:bottom w:val="single" w:sz="4" w:space="0" w:color="000000"/>
              <w:right w:val="single" w:sz="4" w:space="0" w:color="000000"/>
            </w:tcBorders>
            <w:shd w:val="clear" w:color="auto" w:fill="auto"/>
          </w:tcPr>
          <w:p w14:paraId="3CF235EB" w14:textId="77777777" w:rsidR="00FD47F5" w:rsidRDefault="00FD47F5" w:rsidP="00DA4C3E">
            <w:pPr>
              <w:pStyle w:val="TableText"/>
              <w:rPr>
                <w:color w:val="000000"/>
              </w:rPr>
            </w:pPr>
            <w:r>
              <w:rPr>
                <w:color w:val="000000"/>
              </w:rPr>
              <w:t>File size in bytes if this entry corresponds to a file transfer</w:t>
            </w:r>
          </w:p>
        </w:tc>
      </w:tr>
      <w:tr w:rsidR="00FD47F5" w14:paraId="1CD1D605" w14:textId="77777777" w:rsidTr="00DA4C3E">
        <w:tc>
          <w:tcPr>
            <w:tcW w:w="2700" w:type="dxa"/>
            <w:tcBorders>
              <w:left w:val="single" w:sz="4" w:space="0" w:color="000000"/>
              <w:bottom w:val="single" w:sz="4" w:space="0" w:color="000000"/>
            </w:tcBorders>
            <w:shd w:val="clear" w:color="auto" w:fill="auto"/>
          </w:tcPr>
          <w:p w14:paraId="55CDA2BC" w14:textId="77777777" w:rsidR="00FD47F5" w:rsidRDefault="00FD47F5" w:rsidP="00DA4C3E">
            <w:pPr>
              <w:pStyle w:val="TableText"/>
              <w:rPr>
                <w:color w:val="000000"/>
              </w:rPr>
            </w:pPr>
            <w:r>
              <w:rPr>
                <w:color w:val="000000"/>
              </w:rPr>
              <w:t>TRANSFERRED</w:t>
            </w:r>
          </w:p>
        </w:tc>
        <w:tc>
          <w:tcPr>
            <w:tcW w:w="1107" w:type="dxa"/>
            <w:tcBorders>
              <w:left w:val="single" w:sz="4" w:space="0" w:color="000000"/>
              <w:bottom w:val="single" w:sz="4" w:space="0" w:color="000000"/>
            </w:tcBorders>
            <w:shd w:val="clear" w:color="auto" w:fill="auto"/>
          </w:tcPr>
          <w:p w14:paraId="4CE8E947" w14:textId="77777777" w:rsidR="00FD47F5" w:rsidRDefault="00FD47F5" w:rsidP="00DA4C3E">
            <w:pPr>
              <w:pStyle w:val="TableText"/>
              <w:rPr>
                <w:color w:val="000000"/>
              </w:rPr>
            </w:pPr>
            <w:r>
              <w:rPr>
                <w:color w:val="000000"/>
              </w:rPr>
              <w:t>Long</w:t>
            </w:r>
          </w:p>
        </w:tc>
        <w:tc>
          <w:tcPr>
            <w:tcW w:w="5325" w:type="dxa"/>
            <w:tcBorders>
              <w:left w:val="single" w:sz="4" w:space="0" w:color="000000"/>
              <w:bottom w:val="single" w:sz="4" w:space="0" w:color="000000"/>
              <w:right w:val="single" w:sz="4" w:space="0" w:color="000000"/>
            </w:tcBorders>
            <w:shd w:val="clear" w:color="auto" w:fill="auto"/>
          </w:tcPr>
          <w:p w14:paraId="1E4A209C" w14:textId="77777777" w:rsidR="00FD47F5" w:rsidRDefault="00FD47F5" w:rsidP="00DA4C3E">
            <w:pPr>
              <w:pStyle w:val="TableText"/>
              <w:rPr>
                <w:color w:val="000000"/>
              </w:rPr>
            </w:pPr>
            <w:r>
              <w:rPr>
                <w:color w:val="000000"/>
              </w:rPr>
              <w:t>Size transferred in bytes if this entry corresponds to a file transfer</w:t>
            </w:r>
          </w:p>
        </w:tc>
      </w:tr>
      <w:tr w:rsidR="00FD47F5" w14:paraId="62BFEE81" w14:textId="77777777" w:rsidTr="00DA4C3E">
        <w:tc>
          <w:tcPr>
            <w:tcW w:w="2700" w:type="dxa"/>
            <w:tcBorders>
              <w:left w:val="single" w:sz="4" w:space="0" w:color="000000"/>
              <w:bottom w:val="single" w:sz="4" w:space="0" w:color="000000"/>
            </w:tcBorders>
            <w:shd w:val="clear" w:color="auto" w:fill="auto"/>
          </w:tcPr>
          <w:p w14:paraId="390C2D06" w14:textId="77777777" w:rsidR="00FD47F5" w:rsidRDefault="00FD47F5" w:rsidP="00DA4C3E">
            <w:pPr>
              <w:pStyle w:val="TableText"/>
              <w:rPr>
                <w:color w:val="000000"/>
              </w:rPr>
            </w:pPr>
            <w:r>
              <w:rPr>
                <w:color w:val="000000"/>
              </w:rPr>
              <w:t>DURATION</w:t>
            </w:r>
          </w:p>
        </w:tc>
        <w:tc>
          <w:tcPr>
            <w:tcW w:w="1107" w:type="dxa"/>
            <w:tcBorders>
              <w:left w:val="single" w:sz="4" w:space="0" w:color="000000"/>
              <w:bottom w:val="single" w:sz="4" w:space="0" w:color="000000"/>
            </w:tcBorders>
            <w:shd w:val="clear" w:color="auto" w:fill="auto"/>
          </w:tcPr>
          <w:p w14:paraId="2328034B" w14:textId="77777777" w:rsidR="00FD47F5" w:rsidRDefault="00FD47F5" w:rsidP="00DA4C3E">
            <w:pPr>
              <w:pStyle w:val="TableText"/>
              <w:rPr>
                <w:color w:val="000000"/>
                <w:lang w:eastAsia="en-US"/>
              </w:rPr>
            </w:pPr>
            <w:r>
              <w:rPr>
                <w:color w:val="000000"/>
              </w:rPr>
              <w:t>Long</w:t>
            </w:r>
          </w:p>
        </w:tc>
        <w:tc>
          <w:tcPr>
            <w:tcW w:w="5325" w:type="dxa"/>
            <w:tcBorders>
              <w:left w:val="single" w:sz="4" w:space="0" w:color="000000"/>
              <w:bottom w:val="single" w:sz="4" w:space="0" w:color="000000"/>
              <w:right w:val="single" w:sz="4" w:space="0" w:color="000000"/>
            </w:tcBorders>
            <w:shd w:val="clear" w:color="auto" w:fill="auto"/>
          </w:tcPr>
          <w:p w14:paraId="51130BFE" w14:textId="77777777" w:rsidR="00FD47F5" w:rsidRDefault="00FD47F5" w:rsidP="00DA4C3E">
            <w:r>
              <w:rPr>
                <w:color w:val="000000"/>
                <w:sz w:val="20"/>
                <w:lang w:eastAsia="en-US"/>
              </w:rPr>
              <w:t>Duration of the sharing or call in milliseconds if this entry corresponds to a sharing or a call. The value is only set at the end of the sharing or call.</w:t>
            </w:r>
          </w:p>
        </w:tc>
      </w:tr>
    </w:tbl>
    <w:p w14:paraId="782DC5E4" w14:textId="77777777" w:rsidR="00FD47F5" w:rsidRPr="00D963DC" w:rsidRDefault="00FD47F5" w:rsidP="00FD47F5">
      <w:pPr>
        <w:pStyle w:val="Heading4"/>
        <w:numPr>
          <w:ilvl w:val="3"/>
          <w:numId w:val="38"/>
        </w:numPr>
        <w:suppressAutoHyphens/>
      </w:pPr>
      <w:r>
        <w:t>Permissions</w:t>
      </w:r>
    </w:p>
    <w:p w14:paraId="0F0DC5C6" w14:textId="77777777" w:rsidR="00FD47F5" w:rsidRDefault="00FD47F5" w:rsidP="00DA4C3E">
      <w:pPr>
        <w:pStyle w:val="ListContinue1"/>
        <w:ind w:left="0"/>
      </w:pPr>
      <w:r>
        <w:t>Access to the History API is requires the following permissions:</w:t>
      </w:r>
    </w:p>
    <w:p w14:paraId="1E68FFD8" w14:textId="77777777" w:rsidR="00FD47F5" w:rsidRDefault="00FD47F5" w:rsidP="00FD47F5">
      <w:pPr>
        <w:pStyle w:val="NormalParagraph"/>
        <w:numPr>
          <w:ilvl w:val="0"/>
          <w:numId w:val="50"/>
        </w:numPr>
        <w:ind w:left="709"/>
      </w:pPr>
      <w:r>
        <w:t xml:space="preserve">com.gsma.services.permission.RCS: </w:t>
      </w:r>
      <w:r>
        <w:br/>
        <w:t>this is a general permission that governs access to RCS services.</w:t>
      </w:r>
      <w:bookmarkStart w:id="391" w:name="_Toc327548013"/>
      <w:bookmarkStart w:id="392" w:name="_Toc327548213"/>
      <w:bookmarkStart w:id="393" w:name="_Ref329687100"/>
      <w:bookmarkStart w:id="394" w:name="_Toc333330464"/>
      <w:bookmarkStart w:id="395" w:name="_Toc375229900"/>
      <w:bookmarkStart w:id="396" w:name="_Toc419808152"/>
      <w:bookmarkStart w:id="397" w:name="_Toc419808372"/>
    </w:p>
    <w:p w14:paraId="103A8E24" w14:textId="77777777" w:rsidR="001050DB" w:rsidRDefault="001050DB" w:rsidP="00846F7F">
      <w:pPr>
        <w:pStyle w:val="NormalParagraph"/>
        <w:ind w:left="709"/>
      </w:pPr>
    </w:p>
    <w:p w14:paraId="0053155F" w14:textId="77777777" w:rsidR="00D3287D" w:rsidRDefault="00D3287D">
      <w:pPr>
        <w:spacing w:before="0"/>
        <w:jc w:val="left"/>
        <w:rPr>
          <w:b/>
          <w:sz w:val="28"/>
        </w:rPr>
      </w:pPr>
      <w:bookmarkStart w:id="398" w:name="_Toc441167689"/>
      <w:r>
        <w:br w:type="page"/>
      </w:r>
    </w:p>
    <w:p w14:paraId="3D2BBCD0" w14:textId="7B5E6607" w:rsidR="00FD47F5" w:rsidRDefault="00FD47F5" w:rsidP="00846F7F">
      <w:pPr>
        <w:pStyle w:val="Annex"/>
      </w:pPr>
      <w:bookmarkStart w:id="399" w:name="_Toc442431892"/>
      <w:r>
        <w:lastRenderedPageBreak/>
        <w:t>Usage of Multimedia Session API to Implement Enriched Calling Services</w:t>
      </w:r>
      <w:bookmarkEnd w:id="391"/>
      <w:bookmarkEnd w:id="392"/>
      <w:bookmarkEnd w:id="393"/>
      <w:bookmarkEnd w:id="394"/>
      <w:bookmarkEnd w:id="395"/>
      <w:bookmarkEnd w:id="396"/>
      <w:bookmarkEnd w:id="397"/>
      <w:r>
        <w:t xml:space="preserve"> (Informative)</w:t>
      </w:r>
      <w:bookmarkEnd w:id="398"/>
      <w:bookmarkEnd w:id="399"/>
    </w:p>
    <w:p w14:paraId="51F74C02" w14:textId="6F7D0CF5" w:rsidR="00FD47F5" w:rsidRPr="004472C3" w:rsidRDefault="00FD47F5" w:rsidP="00846F7F">
      <w:pPr>
        <w:pStyle w:val="NOTE"/>
      </w:pPr>
      <w:r w:rsidRPr="004472C3">
        <w:t>N</w:t>
      </w:r>
      <w:r w:rsidR="001050DB">
        <w:t>OTE</w:t>
      </w:r>
      <w:r w:rsidRPr="004472C3">
        <w:t xml:space="preserve">: </w:t>
      </w:r>
      <w:r w:rsidR="001050DB">
        <w:tab/>
      </w:r>
      <w:r w:rsidRPr="004472C3">
        <w:t>This section is informative and not normative.</w:t>
      </w:r>
    </w:p>
    <w:p w14:paraId="172BB767" w14:textId="77777777" w:rsidR="00FD47F5" w:rsidRPr="004472C3" w:rsidRDefault="00FD47F5" w:rsidP="00DA4C3E">
      <w:pPr>
        <w:pStyle w:val="NormalParagraph"/>
      </w:pPr>
      <w:r w:rsidRPr="00EE46F8">
        <w:t>Th</w:t>
      </w:r>
      <w:r w:rsidRPr="004472C3">
        <w:t>is section intends to illustrate</w:t>
      </w:r>
      <w:r w:rsidRPr="00EE46F8">
        <w:t xml:space="preserve"> how the Multimedia Sessi</w:t>
      </w:r>
      <w:r w:rsidRPr="004472C3">
        <w:t>on API can be used to implement</w:t>
      </w:r>
      <w:r w:rsidRPr="00EE46F8">
        <w:t xml:space="preserve"> </w:t>
      </w:r>
      <w:r w:rsidRPr="004472C3">
        <w:t xml:space="preserve">Call Composer, Post Call, </w:t>
      </w:r>
      <w:proofErr w:type="gramStart"/>
      <w:r w:rsidRPr="004472C3">
        <w:t>Shared</w:t>
      </w:r>
      <w:proofErr w:type="gramEnd"/>
      <w:r w:rsidRPr="004472C3">
        <w:t xml:space="preserve"> Sketch and Shared Maps services </w:t>
      </w:r>
      <w:r w:rsidRPr="00EE46F8">
        <w:t>as defined in [</w:t>
      </w:r>
      <w:r w:rsidRPr="004472C3">
        <w:t xml:space="preserve">PRD </w:t>
      </w:r>
      <w:r w:rsidRPr="00EE46F8">
        <w:t>RCC.20]</w:t>
      </w:r>
      <w:r w:rsidRPr="004472C3">
        <w:t>.</w:t>
      </w:r>
    </w:p>
    <w:p w14:paraId="0327B99F" w14:textId="77777777" w:rsidR="00FD47F5" w:rsidRPr="00A955F8" w:rsidRDefault="00FD47F5" w:rsidP="00DA4C3E">
      <w:pPr>
        <w:pStyle w:val="NormalParagraph"/>
      </w:pPr>
      <w:r w:rsidRPr="00A955F8">
        <w:t>Regarding call composer:</w:t>
      </w:r>
    </w:p>
    <w:p w14:paraId="2608BC04" w14:textId="77777777" w:rsidR="00FD47F5" w:rsidRPr="008F2A2A" w:rsidRDefault="00FD47F5" w:rsidP="00846F7F">
      <w:pPr>
        <w:pStyle w:val="ListBullet1"/>
      </w:pPr>
      <w:r>
        <w:t>T</w:t>
      </w:r>
      <w:r w:rsidRPr="00A955F8">
        <w:t xml:space="preserve">he call composer session as defined in </w:t>
      </w:r>
      <w:r>
        <w:t>S</w:t>
      </w:r>
      <w:r w:rsidRPr="00A955F8">
        <w:t xml:space="preserve">ection </w:t>
      </w:r>
      <w:r w:rsidRPr="00766CD4">
        <w:t xml:space="preserve">2.4.3 of [PRD RCC.20] can be set up using method </w:t>
      </w:r>
      <w:r w:rsidRPr="00F7269E">
        <w:t>initiateMessagingSession</w:t>
      </w:r>
      <w:r w:rsidRPr="008F2A2A">
        <w:t xml:space="preserve"> as defined in </w:t>
      </w:r>
      <w:r>
        <w:t>S</w:t>
      </w:r>
      <w:r w:rsidRPr="008F2A2A">
        <w:t>ection 4.4.5.2 with the following parameters:</w:t>
      </w:r>
    </w:p>
    <w:p w14:paraId="3821A239" w14:textId="77777777" w:rsidR="00FD47F5" w:rsidRPr="004472C3" w:rsidRDefault="00FD47F5" w:rsidP="00846F7F">
      <w:pPr>
        <w:pStyle w:val="ListBulletsub"/>
      </w:pPr>
      <w:r w:rsidRPr="00EE46F8">
        <w:t xml:space="preserve">serviceId set to </w:t>
      </w:r>
      <w:r w:rsidRPr="00EE46F8">
        <w:rPr>
          <w:i/>
        </w:rPr>
        <w:t>gsma.callcomposer</w:t>
      </w:r>
    </w:p>
    <w:p w14:paraId="7D593B19" w14:textId="77777777" w:rsidR="00FD47F5" w:rsidRPr="004472C3" w:rsidRDefault="00FD47F5" w:rsidP="00846F7F">
      <w:pPr>
        <w:pStyle w:val="ListBulletsub"/>
      </w:pPr>
      <w:r w:rsidRPr="00EE46F8">
        <w:t>contact set to the remote contact</w:t>
      </w:r>
    </w:p>
    <w:p w14:paraId="633D187A" w14:textId="77777777" w:rsidR="00FD47F5" w:rsidRPr="00EE46F8" w:rsidRDefault="00FD47F5" w:rsidP="00846F7F">
      <w:pPr>
        <w:pStyle w:val="ListBulletsub"/>
      </w:pPr>
      <w:r w:rsidRPr="00EE46F8">
        <w:t xml:space="preserve">acceptType set to </w:t>
      </w:r>
      <w:r w:rsidRPr="00EE46F8">
        <w:rPr>
          <w:i/>
        </w:rPr>
        <w:t xml:space="preserve">application/vnd.gsma.encall+xml </w:t>
      </w:r>
      <w:r w:rsidRPr="00EE46F8">
        <w:t xml:space="preserve">and </w:t>
      </w:r>
      <w:r w:rsidRPr="00EE46F8">
        <w:rPr>
          <w:i/>
        </w:rPr>
        <w:t>message/cpim</w:t>
      </w:r>
      <w:r w:rsidRPr="00EE46F8">
        <w:t xml:space="preserve"> MIME types (as defined in section 2.3.3 of [PRD RCC.20])</w:t>
      </w:r>
    </w:p>
    <w:p w14:paraId="07766B03" w14:textId="2B66FAEE" w:rsidR="00FD47F5" w:rsidRPr="00050BCE" w:rsidRDefault="00FD47F5" w:rsidP="00846F7F">
      <w:pPr>
        <w:pStyle w:val="ListBulletsub"/>
      </w:pPr>
      <w:r w:rsidRPr="00EE46F8">
        <w:t xml:space="preserve">acceptWrappedType set to </w:t>
      </w:r>
      <w:r w:rsidRPr="00EE46F8">
        <w:rPr>
          <w:rFonts w:eastAsia="Times New Roman"/>
          <w:i/>
          <w:szCs w:val="20"/>
          <w:lang w:val="en-US" w:eastAsia="fr-FR"/>
        </w:rPr>
        <w:t>message/imdn+xml</w:t>
      </w:r>
      <w:r w:rsidRPr="00EE46F8">
        <w:rPr>
          <w:rFonts w:eastAsia="Times New Roman"/>
          <w:szCs w:val="20"/>
          <w:lang w:val="en-US" w:eastAsia="fr-FR"/>
        </w:rPr>
        <w:t xml:space="preserve"> and </w:t>
      </w:r>
      <w:r w:rsidRPr="00EE46F8">
        <w:rPr>
          <w:rFonts w:eastAsia="Times New Roman"/>
          <w:i/>
          <w:szCs w:val="20"/>
          <w:lang w:val="en-US" w:eastAsia="fr-FR"/>
        </w:rPr>
        <w:t>application/vnd.gsma.rcs-</w:t>
      </w:r>
      <w:r w:rsidRPr="00050BCE">
        <w:rPr>
          <w:rFonts w:eastAsia="Times New Roman"/>
          <w:i/>
          <w:szCs w:val="20"/>
          <w:lang w:val="en-US" w:eastAsia="fr-FR"/>
        </w:rPr>
        <w:t>ft-http+xml</w:t>
      </w:r>
      <w:r w:rsidRPr="00050BCE">
        <w:rPr>
          <w:rFonts w:eastAsia="Times New Roman"/>
          <w:szCs w:val="20"/>
          <w:lang w:val="en-US" w:eastAsia="fr-FR"/>
        </w:rPr>
        <w:t xml:space="preserve"> MIME types </w:t>
      </w:r>
      <w:r w:rsidRPr="00050BCE">
        <w:t>(as defined in section 2.3.3 of [PRD RCC.20])</w:t>
      </w:r>
    </w:p>
    <w:p w14:paraId="64F40005" w14:textId="77777777" w:rsidR="00FD47F5" w:rsidRPr="00AA715B" w:rsidRDefault="00FD47F5" w:rsidP="00846F7F">
      <w:pPr>
        <w:pStyle w:val="ListBullet1"/>
      </w:pPr>
      <w:r>
        <w:t>A</w:t>
      </w:r>
      <w:r w:rsidRPr="00EE46F8">
        <w:t xml:space="preserve"> call composer picture can be uploaded as defined in section 2.4.2 of [PRD RCC.20]  using the File Upload API as defined in </w:t>
      </w:r>
      <w:r>
        <w:t>S</w:t>
      </w:r>
      <w:r w:rsidRPr="00EE46F8">
        <w:t>ection 4.4.13 of this document.</w:t>
      </w:r>
    </w:p>
    <w:p w14:paraId="7FB1A6EA" w14:textId="77777777" w:rsidR="00FD47F5" w:rsidRPr="00EE46F8" w:rsidRDefault="00FD47F5" w:rsidP="00846F7F">
      <w:pPr>
        <w:pStyle w:val="ListBullet1"/>
      </w:pPr>
      <w:r w:rsidRPr="00EE46F8">
        <w:t xml:space="preserve">When a delivery notification on the pre-call picture has to be sent using SIP Message as defined in </w:t>
      </w:r>
      <w:r>
        <w:t>S</w:t>
      </w:r>
      <w:r w:rsidRPr="00EE46F8">
        <w:t>ection 2.4.6 of [PRD RCC.20], the method s</w:t>
      </w:r>
      <w:r w:rsidRPr="00EE46F8">
        <w:rPr>
          <w:color w:val="000000"/>
        </w:rPr>
        <w:t>endInstantMultimediaMessage as defined in section 4.4.5.2 can be used with the following parameter:</w:t>
      </w:r>
    </w:p>
    <w:p w14:paraId="5D5D5CD0" w14:textId="77777777" w:rsidR="00FD47F5" w:rsidRPr="00846F7F" w:rsidRDefault="00FD47F5" w:rsidP="00846F7F">
      <w:pPr>
        <w:pStyle w:val="ListBulletsub"/>
        <w:rPr>
          <w:rStyle w:val="IntenseReference"/>
          <w:b w:val="0"/>
          <w:bCs w:val="0"/>
          <w:smallCaps w:val="0"/>
          <w:color w:val="auto"/>
          <w:spacing w:val="0"/>
        </w:rPr>
      </w:pPr>
      <w:r w:rsidRPr="00846F7F">
        <w:rPr>
          <w:rStyle w:val="IntenseReference"/>
          <w:b w:val="0"/>
          <w:bCs w:val="0"/>
          <w:smallCaps w:val="0"/>
          <w:color w:val="auto"/>
          <w:spacing w:val="0"/>
        </w:rPr>
        <w:t>serviceId set to gsma.callcomposer</w:t>
      </w:r>
    </w:p>
    <w:p w14:paraId="61BE7080" w14:textId="77777777" w:rsidR="00FD47F5" w:rsidRPr="00846F7F" w:rsidRDefault="00FD47F5" w:rsidP="00846F7F">
      <w:pPr>
        <w:pStyle w:val="ListBulletsub"/>
        <w:rPr>
          <w:rStyle w:val="IntenseReference"/>
          <w:b w:val="0"/>
          <w:bCs w:val="0"/>
          <w:smallCaps w:val="0"/>
          <w:color w:val="auto"/>
          <w:spacing w:val="0"/>
        </w:rPr>
      </w:pPr>
      <w:r w:rsidRPr="00846F7F">
        <w:rPr>
          <w:rStyle w:val="IntenseReference"/>
          <w:b w:val="0"/>
          <w:bCs w:val="0"/>
          <w:smallCaps w:val="0"/>
          <w:color w:val="auto"/>
          <w:spacing w:val="0"/>
        </w:rPr>
        <w:t>contact set to the remote contact</w:t>
      </w:r>
    </w:p>
    <w:p w14:paraId="61EECFA4" w14:textId="77777777" w:rsidR="00FD47F5" w:rsidRPr="00846F7F" w:rsidRDefault="00FD47F5" w:rsidP="00846F7F">
      <w:pPr>
        <w:pStyle w:val="ListBulletsub"/>
        <w:rPr>
          <w:rStyle w:val="IntenseReference"/>
          <w:b w:val="0"/>
          <w:bCs w:val="0"/>
          <w:smallCaps w:val="0"/>
          <w:color w:val="auto"/>
          <w:spacing w:val="0"/>
        </w:rPr>
      </w:pPr>
      <w:proofErr w:type="gramStart"/>
      <w:r w:rsidRPr="00846F7F">
        <w:rPr>
          <w:rStyle w:val="IntenseReference"/>
          <w:b w:val="0"/>
          <w:bCs w:val="0"/>
          <w:smallCaps w:val="0"/>
          <w:color w:val="auto"/>
          <w:spacing w:val="0"/>
        </w:rPr>
        <w:t>content</w:t>
      </w:r>
      <w:proofErr w:type="gramEnd"/>
      <w:r w:rsidRPr="00846F7F">
        <w:rPr>
          <w:rStyle w:val="IntenseReference"/>
          <w:b w:val="0"/>
          <w:bCs w:val="0"/>
          <w:smallCaps w:val="0"/>
          <w:color w:val="auto"/>
          <w:spacing w:val="0"/>
        </w:rPr>
        <w:t xml:space="preserve"> set with the IMDN. </w:t>
      </w:r>
    </w:p>
    <w:p w14:paraId="21A0AB0F" w14:textId="77777777" w:rsidR="00FD47F5" w:rsidRPr="00846F7F" w:rsidRDefault="00FD47F5" w:rsidP="00846F7F">
      <w:pPr>
        <w:pStyle w:val="ListBulletsub"/>
        <w:rPr>
          <w:rStyle w:val="IntenseReference"/>
          <w:b w:val="0"/>
          <w:bCs w:val="0"/>
          <w:smallCaps w:val="0"/>
          <w:color w:val="auto"/>
          <w:spacing w:val="0"/>
        </w:rPr>
      </w:pPr>
      <w:r w:rsidRPr="00846F7F">
        <w:rPr>
          <w:rStyle w:val="IntenseReference"/>
          <w:b w:val="0"/>
          <w:bCs w:val="0"/>
          <w:smallCaps w:val="0"/>
          <w:color w:val="auto"/>
          <w:spacing w:val="0"/>
        </w:rPr>
        <w:t>contentType set to message/cpim</w:t>
      </w:r>
    </w:p>
    <w:p w14:paraId="2BCF282E" w14:textId="77777777" w:rsidR="00FD47F5" w:rsidRPr="00EE46F8" w:rsidRDefault="00FD47F5" w:rsidP="00DA4C3E">
      <w:pPr>
        <w:pStyle w:val="NormalParagraph"/>
      </w:pPr>
      <w:r w:rsidRPr="00EE46F8">
        <w:t>Similar principles than for call composer can be used to set up post call, shared sketch and shared maps sessions using:</w:t>
      </w:r>
    </w:p>
    <w:p w14:paraId="45453C5C" w14:textId="77777777" w:rsidR="00FD47F5" w:rsidRPr="00EE46F8" w:rsidRDefault="00FD47F5" w:rsidP="00846F7F">
      <w:pPr>
        <w:pStyle w:val="ListBullet1"/>
      </w:pPr>
      <w:r w:rsidRPr="00EE46F8">
        <w:t xml:space="preserve">serviceId set to gsma.callunanswered for Post call service </w:t>
      </w:r>
    </w:p>
    <w:p w14:paraId="0C29727C" w14:textId="77777777" w:rsidR="00FD47F5" w:rsidRPr="00EE46F8" w:rsidRDefault="00FD47F5" w:rsidP="00846F7F">
      <w:pPr>
        <w:pStyle w:val="ListBullet1"/>
      </w:pPr>
      <w:r w:rsidRPr="00EE46F8">
        <w:t>serviceId set to gsma.sharedsketch for Shared Sketch service</w:t>
      </w:r>
    </w:p>
    <w:p w14:paraId="2D19C974" w14:textId="77777777" w:rsidR="00FD47F5" w:rsidRDefault="00FD47F5" w:rsidP="00846F7F">
      <w:pPr>
        <w:pStyle w:val="ListBullet1"/>
      </w:pPr>
      <w:r w:rsidRPr="004472C3">
        <w:t>serviceId set to gsma</w:t>
      </w:r>
      <w:r w:rsidRPr="00EE46F8">
        <w:t>.sharedmap for Shared map service</w:t>
      </w:r>
    </w:p>
    <w:p w14:paraId="515228C7" w14:textId="77777777" w:rsidR="00FD47F5" w:rsidRDefault="00FD47F5" w:rsidP="00846F7F">
      <w:pPr>
        <w:pStyle w:val="ListBullet1"/>
      </w:pPr>
      <w:proofErr w:type="gramStart"/>
      <w:r>
        <w:t>acceptType</w:t>
      </w:r>
      <w:proofErr w:type="gramEnd"/>
      <w:r>
        <w:t xml:space="preserve"> and acceptWrappedType with the values defined in Section 2.3.3 of [PRD RCC.20] for Post call and 2.9.9.2 of [PRD RCC.20] for Shared Sketch and Shared Map.</w:t>
      </w:r>
    </w:p>
    <w:p w14:paraId="57F338A0" w14:textId="77777777" w:rsidR="00FD47F5" w:rsidRPr="001777BD" w:rsidRDefault="00FD47F5" w:rsidP="00DA4C3E">
      <w:pPr>
        <w:pStyle w:val="NormalParagraph"/>
        <w:rPr>
          <w:lang w:eastAsia="en-US" w:bidi="bn-BD"/>
        </w:rPr>
      </w:pPr>
      <w:r>
        <w:t>In particular for Post Call service, the method flushMessages defined in Section 4.4.5.2 can be used to avoid possible race condition: i.e. ensure that the post call note (or post call audio message XML element) has been properly sent to the network before closing the media session.</w:t>
      </w:r>
    </w:p>
    <w:p w14:paraId="28D04644" w14:textId="4F609DC8" w:rsidR="00FD47F5" w:rsidRPr="001777BD" w:rsidRDefault="00FD47F5" w:rsidP="00846F7F">
      <w:pPr>
        <w:pStyle w:val="Annex"/>
      </w:pPr>
      <w:bookmarkStart w:id="400" w:name="_Toc441167690"/>
      <w:bookmarkStart w:id="401" w:name="_Toc442431893"/>
      <w:r w:rsidRPr="00090E7B">
        <w:lastRenderedPageBreak/>
        <w:t>Document Management</w:t>
      </w:r>
      <w:bookmarkEnd w:id="400"/>
      <w:bookmarkEnd w:id="401"/>
    </w:p>
    <w:p w14:paraId="59246702" w14:textId="77777777" w:rsidR="00FD47F5" w:rsidRDefault="00FD47F5" w:rsidP="00FD47F5">
      <w:pPr>
        <w:pStyle w:val="Heading2"/>
        <w:numPr>
          <w:ilvl w:val="1"/>
          <w:numId w:val="42"/>
        </w:numPr>
        <w:suppressAutoHyphens/>
      </w:pPr>
      <w:bookmarkStart w:id="402" w:name="_Toc441167691"/>
      <w:bookmarkStart w:id="403" w:name="_Toc442431894"/>
      <w:r>
        <w:t>Document History</w:t>
      </w:r>
      <w:bookmarkEnd w:id="402"/>
      <w:bookmarkEnd w:id="403"/>
    </w:p>
    <w:tbl>
      <w:tblPr>
        <w:tblW w:w="9334" w:type="dxa"/>
        <w:tblInd w:w="-75" w:type="dxa"/>
        <w:tblLayout w:type="fixed"/>
        <w:tblLook w:val="0000" w:firstRow="0" w:lastRow="0" w:firstColumn="0" w:lastColumn="0" w:noHBand="0" w:noVBand="0"/>
      </w:tblPr>
      <w:tblGrid>
        <w:gridCol w:w="1074"/>
        <w:gridCol w:w="1246"/>
        <w:gridCol w:w="3304"/>
        <w:gridCol w:w="1945"/>
        <w:gridCol w:w="1765"/>
      </w:tblGrid>
      <w:tr w:rsidR="00FD47F5" w14:paraId="6595F98C" w14:textId="77777777" w:rsidTr="00D443AD">
        <w:tc>
          <w:tcPr>
            <w:tcW w:w="1074" w:type="dxa"/>
            <w:tcBorders>
              <w:top w:val="single" w:sz="4" w:space="0" w:color="000000"/>
              <w:left w:val="single" w:sz="4" w:space="0" w:color="000000"/>
              <w:bottom w:val="single" w:sz="4" w:space="0" w:color="000000"/>
            </w:tcBorders>
            <w:shd w:val="clear" w:color="auto" w:fill="C00000"/>
          </w:tcPr>
          <w:p w14:paraId="64909C6E" w14:textId="77777777" w:rsidR="00FD47F5" w:rsidRPr="00D963DC" w:rsidRDefault="00FD47F5" w:rsidP="00DA4C3E">
            <w:pPr>
              <w:pStyle w:val="TableHeader"/>
            </w:pPr>
            <w:r w:rsidRPr="00D963DC">
              <w:t>Version</w:t>
            </w:r>
          </w:p>
        </w:tc>
        <w:tc>
          <w:tcPr>
            <w:tcW w:w="1246" w:type="dxa"/>
            <w:tcBorders>
              <w:top w:val="single" w:sz="4" w:space="0" w:color="000000"/>
              <w:left w:val="single" w:sz="4" w:space="0" w:color="000000"/>
              <w:bottom w:val="single" w:sz="4" w:space="0" w:color="000000"/>
            </w:tcBorders>
            <w:shd w:val="clear" w:color="auto" w:fill="C00000"/>
          </w:tcPr>
          <w:p w14:paraId="1ACE0699" w14:textId="77777777" w:rsidR="00FD47F5" w:rsidRPr="00D963DC" w:rsidRDefault="00FD47F5" w:rsidP="00DA4C3E">
            <w:pPr>
              <w:pStyle w:val="TableHeader"/>
            </w:pPr>
            <w:r w:rsidRPr="00D963DC">
              <w:t>Date</w:t>
            </w:r>
          </w:p>
        </w:tc>
        <w:tc>
          <w:tcPr>
            <w:tcW w:w="3304" w:type="dxa"/>
            <w:tcBorders>
              <w:top w:val="single" w:sz="4" w:space="0" w:color="000000"/>
              <w:left w:val="single" w:sz="4" w:space="0" w:color="000000"/>
              <w:bottom w:val="single" w:sz="4" w:space="0" w:color="000000"/>
            </w:tcBorders>
            <w:shd w:val="clear" w:color="auto" w:fill="C00000"/>
          </w:tcPr>
          <w:p w14:paraId="6CDFDEDD" w14:textId="77777777" w:rsidR="00FD47F5" w:rsidRPr="00D963DC" w:rsidRDefault="00FD47F5" w:rsidP="00DA4C3E">
            <w:pPr>
              <w:pStyle w:val="TableHeader"/>
            </w:pPr>
            <w:r w:rsidRPr="00D963DC">
              <w:t>Brief Description of Change</w:t>
            </w:r>
          </w:p>
        </w:tc>
        <w:tc>
          <w:tcPr>
            <w:tcW w:w="1945" w:type="dxa"/>
            <w:tcBorders>
              <w:top w:val="single" w:sz="4" w:space="0" w:color="000000"/>
              <w:left w:val="single" w:sz="4" w:space="0" w:color="000000"/>
              <w:bottom w:val="single" w:sz="4" w:space="0" w:color="000000"/>
            </w:tcBorders>
            <w:shd w:val="clear" w:color="auto" w:fill="C00000"/>
          </w:tcPr>
          <w:p w14:paraId="6375C8D5" w14:textId="77777777" w:rsidR="00FD47F5" w:rsidRPr="00D963DC" w:rsidRDefault="00FD47F5" w:rsidP="00DA4C3E">
            <w:pPr>
              <w:pStyle w:val="TableHeader"/>
            </w:pPr>
            <w:r w:rsidRPr="00D963DC">
              <w:t>Approval Authority</w:t>
            </w:r>
          </w:p>
        </w:tc>
        <w:tc>
          <w:tcPr>
            <w:tcW w:w="1765" w:type="dxa"/>
            <w:tcBorders>
              <w:top w:val="single" w:sz="4" w:space="0" w:color="000000"/>
              <w:left w:val="single" w:sz="4" w:space="0" w:color="000000"/>
              <w:bottom w:val="single" w:sz="4" w:space="0" w:color="000000"/>
              <w:right w:val="single" w:sz="4" w:space="0" w:color="000000"/>
            </w:tcBorders>
            <w:shd w:val="clear" w:color="auto" w:fill="C00000"/>
          </w:tcPr>
          <w:p w14:paraId="38A679A8" w14:textId="77777777" w:rsidR="00FD47F5" w:rsidRPr="00D963DC" w:rsidRDefault="00FD47F5" w:rsidP="00DA4C3E">
            <w:pPr>
              <w:pStyle w:val="TableHeader"/>
            </w:pPr>
            <w:r w:rsidRPr="00D963DC">
              <w:t>Editor / Company</w:t>
            </w:r>
          </w:p>
        </w:tc>
      </w:tr>
      <w:tr w:rsidR="00FD47F5" w:rsidRPr="00EE5E2B" w14:paraId="1B758C50" w14:textId="77777777" w:rsidTr="00D443AD">
        <w:tc>
          <w:tcPr>
            <w:tcW w:w="1074" w:type="dxa"/>
            <w:tcBorders>
              <w:top w:val="single" w:sz="4" w:space="0" w:color="000000"/>
              <w:left w:val="single" w:sz="4" w:space="0" w:color="000000"/>
              <w:bottom w:val="single" w:sz="4" w:space="0" w:color="000000"/>
            </w:tcBorders>
            <w:shd w:val="clear" w:color="auto" w:fill="auto"/>
          </w:tcPr>
          <w:p w14:paraId="45934FB1" w14:textId="77777777" w:rsidR="00FD47F5" w:rsidRDefault="00FD47F5" w:rsidP="00DA4C3E">
            <w:pPr>
              <w:pStyle w:val="TableText"/>
            </w:pPr>
            <w:r>
              <w:t>0.1</w:t>
            </w:r>
          </w:p>
        </w:tc>
        <w:tc>
          <w:tcPr>
            <w:tcW w:w="1246" w:type="dxa"/>
            <w:tcBorders>
              <w:top w:val="single" w:sz="4" w:space="0" w:color="000000"/>
              <w:left w:val="single" w:sz="4" w:space="0" w:color="000000"/>
              <w:bottom w:val="single" w:sz="4" w:space="0" w:color="000000"/>
            </w:tcBorders>
            <w:shd w:val="clear" w:color="auto" w:fill="auto"/>
          </w:tcPr>
          <w:p w14:paraId="3F651F5A" w14:textId="77777777" w:rsidR="00FD47F5" w:rsidRDefault="00FD47F5" w:rsidP="00DA4C3E">
            <w:pPr>
              <w:pStyle w:val="TableText"/>
            </w:pPr>
            <w:r>
              <w:t>26 Nov 2013</w:t>
            </w:r>
          </w:p>
        </w:tc>
        <w:tc>
          <w:tcPr>
            <w:tcW w:w="3304" w:type="dxa"/>
            <w:tcBorders>
              <w:top w:val="single" w:sz="4" w:space="0" w:color="000000"/>
              <w:left w:val="single" w:sz="4" w:space="0" w:color="000000"/>
              <w:bottom w:val="single" w:sz="4" w:space="0" w:color="000000"/>
            </w:tcBorders>
            <w:shd w:val="clear" w:color="auto" w:fill="auto"/>
          </w:tcPr>
          <w:p w14:paraId="2570A8AC" w14:textId="77777777" w:rsidR="00FD47F5" w:rsidRDefault="00FD47F5" w:rsidP="00DA4C3E">
            <w:pPr>
              <w:pStyle w:val="TableText"/>
            </w:pPr>
            <w:r>
              <w:t>Joyn Blackbird release are incorporated</w:t>
            </w:r>
          </w:p>
        </w:tc>
        <w:tc>
          <w:tcPr>
            <w:tcW w:w="1945" w:type="dxa"/>
            <w:tcBorders>
              <w:top w:val="single" w:sz="4" w:space="0" w:color="000000"/>
              <w:left w:val="single" w:sz="4" w:space="0" w:color="000000"/>
              <w:bottom w:val="single" w:sz="4" w:space="0" w:color="000000"/>
            </w:tcBorders>
            <w:shd w:val="clear" w:color="auto" w:fill="auto"/>
          </w:tcPr>
          <w:p w14:paraId="6E039451" w14:textId="77777777" w:rsidR="00FD47F5" w:rsidRDefault="00FD47F5" w:rsidP="00DA4C3E">
            <w:pPr>
              <w:pStyle w:val="TableText"/>
            </w:pPr>
            <w:r>
              <w:t>RCS TSG JTA</w:t>
            </w:r>
          </w:p>
        </w:tc>
        <w:tc>
          <w:tcPr>
            <w:tcW w:w="1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DCC5B" w14:textId="77777777" w:rsidR="00FD47F5" w:rsidRPr="00EE5E2B" w:rsidRDefault="00FD47F5" w:rsidP="00DA4C3E">
            <w:pPr>
              <w:pStyle w:val="TableText"/>
              <w:rPr>
                <w:lang w:val="sv-SE"/>
              </w:rPr>
            </w:pPr>
            <w:r w:rsidRPr="00EE5E2B">
              <w:rPr>
                <w:lang w:val="sv-SE"/>
              </w:rPr>
              <w:t>Kelvin Qin and Tom Van Pelt / GSMA</w:t>
            </w:r>
          </w:p>
        </w:tc>
      </w:tr>
      <w:tr w:rsidR="00FD47F5" w14:paraId="5869BCC2" w14:textId="77777777" w:rsidTr="00D443AD">
        <w:tc>
          <w:tcPr>
            <w:tcW w:w="1074" w:type="dxa"/>
            <w:tcBorders>
              <w:top w:val="single" w:sz="4" w:space="0" w:color="000000"/>
              <w:left w:val="single" w:sz="4" w:space="0" w:color="000000"/>
              <w:bottom w:val="single" w:sz="4" w:space="0" w:color="000000"/>
            </w:tcBorders>
            <w:shd w:val="clear" w:color="auto" w:fill="auto"/>
          </w:tcPr>
          <w:p w14:paraId="079496F5" w14:textId="77777777" w:rsidR="00FD47F5" w:rsidRDefault="00FD47F5" w:rsidP="00DA4C3E">
            <w:pPr>
              <w:pStyle w:val="TableText"/>
            </w:pPr>
            <w:r>
              <w:t>1.0</w:t>
            </w:r>
          </w:p>
        </w:tc>
        <w:tc>
          <w:tcPr>
            <w:tcW w:w="1246" w:type="dxa"/>
            <w:tcBorders>
              <w:top w:val="single" w:sz="4" w:space="0" w:color="000000"/>
              <w:left w:val="single" w:sz="4" w:space="0" w:color="000000"/>
              <w:bottom w:val="single" w:sz="4" w:space="0" w:color="000000"/>
            </w:tcBorders>
            <w:shd w:val="clear" w:color="auto" w:fill="auto"/>
          </w:tcPr>
          <w:p w14:paraId="6A6FE9D3" w14:textId="77777777" w:rsidR="00FD47F5" w:rsidRDefault="00FD47F5" w:rsidP="00DA4C3E">
            <w:pPr>
              <w:pStyle w:val="TableText"/>
            </w:pPr>
            <w:r>
              <w:t>31 Jan 2014</w:t>
            </w:r>
          </w:p>
        </w:tc>
        <w:tc>
          <w:tcPr>
            <w:tcW w:w="3304" w:type="dxa"/>
            <w:tcBorders>
              <w:top w:val="single" w:sz="4" w:space="0" w:color="000000"/>
              <w:left w:val="single" w:sz="4" w:space="0" w:color="000000"/>
              <w:bottom w:val="single" w:sz="4" w:space="0" w:color="000000"/>
            </w:tcBorders>
            <w:shd w:val="clear" w:color="auto" w:fill="auto"/>
          </w:tcPr>
          <w:p w14:paraId="626A4607" w14:textId="4891EBD4" w:rsidR="00FD47F5" w:rsidRDefault="003C7342" w:rsidP="00DA4C3E">
            <w:pPr>
              <w:pStyle w:val="TableText"/>
            </w:pPr>
            <w:r>
              <w:t>T-API 1.0: Blackbird Profile</w:t>
            </w:r>
          </w:p>
        </w:tc>
        <w:tc>
          <w:tcPr>
            <w:tcW w:w="1945" w:type="dxa"/>
            <w:tcBorders>
              <w:top w:val="single" w:sz="4" w:space="0" w:color="000000"/>
              <w:left w:val="single" w:sz="4" w:space="0" w:color="000000"/>
              <w:bottom w:val="single" w:sz="4" w:space="0" w:color="000000"/>
            </w:tcBorders>
            <w:shd w:val="clear" w:color="auto" w:fill="auto"/>
          </w:tcPr>
          <w:p w14:paraId="220D567B" w14:textId="77777777" w:rsidR="00FD47F5" w:rsidRDefault="00FD47F5" w:rsidP="00DA4C3E">
            <w:pPr>
              <w:pStyle w:val="TableText"/>
            </w:pPr>
            <w:r>
              <w:t>PSMC</w:t>
            </w:r>
          </w:p>
        </w:tc>
        <w:tc>
          <w:tcPr>
            <w:tcW w:w="1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BB81A6" w14:textId="77777777" w:rsidR="00FD47F5" w:rsidRDefault="00FD47F5" w:rsidP="00DA4C3E">
            <w:pPr>
              <w:pStyle w:val="TableText"/>
            </w:pPr>
            <w:r>
              <w:t>Kelvin Qin / GSMA</w:t>
            </w:r>
          </w:p>
        </w:tc>
      </w:tr>
      <w:tr w:rsidR="00FD47F5" w14:paraId="2C875532" w14:textId="77777777" w:rsidTr="00D443AD">
        <w:tc>
          <w:tcPr>
            <w:tcW w:w="1074" w:type="dxa"/>
            <w:tcBorders>
              <w:top w:val="single" w:sz="4" w:space="0" w:color="000000"/>
              <w:left w:val="single" w:sz="4" w:space="0" w:color="000000"/>
              <w:bottom w:val="single" w:sz="4" w:space="0" w:color="000000"/>
            </w:tcBorders>
            <w:shd w:val="clear" w:color="auto" w:fill="auto"/>
          </w:tcPr>
          <w:p w14:paraId="6B7B3744" w14:textId="21110C9E" w:rsidR="00FD47F5" w:rsidRDefault="003C7342" w:rsidP="00DA4C3E">
            <w:pPr>
              <w:pStyle w:val="TableText"/>
            </w:pPr>
            <w:r>
              <w:t>2.0</w:t>
            </w:r>
          </w:p>
        </w:tc>
        <w:tc>
          <w:tcPr>
            <w:tcW w:w="1246" w:type="dxa"/>
            <w:tcBorders>
              <w:top w:val="single" w:sz="4" w:space="0" w:color="000000"/>
              <w:left w:val="single" w:sz="4" w:space="0" w:color="000000"/>
              <w:bottom w:val="single" w:sz="4" w:space="0" w:color="000000"/>
            </w:tcBorders>
            <w:shd w:val="clear" w:color="auto" w:fill="auto"/>
          </w:tcPr>
          <w:p w14:paraId="71040EE8" w14:textId="77777777" w:rsidR="00FD47F5" w:rsidRDefault="00FD47F5" w:rsidP="00DA4C3E">
            <w:pPr>
              <w:pStyle w:val="TableText"/>
            </w:pPr>
            <w:r>
              <w:t>10 Oct 2014</w:t>
            </w:r>
          </w:p>
        </w:tc>
        <w:tc>
          <w:tcPr>
            <w:tcW w:w="3304" w:type="dxa"/>
            <w:tcBorders>
              <w:top w:val="single" w:sz="4" w:space="0" w:color="000000"/>
              <w:left w:val="single" w:sz="4" w:space="0" w:color="000000"/>
              <w:bottom w:val="single" w:sz="4" w:space="0" w:color="000000"/>
            </w:tcBorders>
            <w:shd w:val="clear" w:color="auto" w:fill="auto"/>
          </w:tcPr>
          <w:p w14:paraId="43BCC701" w14:textId="4A0AC2A6" w:rsidR="00FD47F5" w:rsidRDefault="003C7342" w:rsidP="00846F7F">
            <w:pPr>
              <w:pStyle w:val="TableText"/>
            </w:pPr>
            <w:r>
              <w:t xml:space="preserve">T-API 1.5: </w:t>
            </w:r>
            <w:r w:rsidR="00FD47F5">
              <w:t xml:space="preserve">Multimedia </w:t>
            </w:r>
            <w:r w:rsidR="00846F7F">
              <w:t xml:space="preserve">Session </w:t>
            </w:r>
            <w:r w:rsidR="00FD47F5">
              <w:t>API</w:t>
            </w:r>
            <w:r w:rsidR="00846F7F">
              <w:t>s</w:t>
            </w:r>
            <w:r w:rsidR="00FD47F5">
              <w:t xml:space="preserve"> </w:t>
            </w:r>
            <w:r w:rsidR="00846F7F">
              <w:t xml:space="preserve">are </w:t>
            </w:r>
            <w:r w:rsidR="00FD47F5">
              <w:t xml:space="preserve">added </w:t>
            </w:r>
            <w:r w:rsidR="00846F7F">
              <w:t xml:space="preserve">with </w:t>
            </w:r>
            <w:r w:rsidR="00FD47F5">
              <w:t>some other API improvement</w:t>
            </w:r>
          </w:p>
        </w:tc>
        <w:tc>
          <w:tcPr>
            <w:tcW w:w="1945" w:type="dxa"/>
            <w:tcBorders>
              <w:top w:val="single" w:sz="4" w:space="0" w:color="000000"/>
              <w:left w:val="single" w:sz="4" w:space="0" w:color="000000"/>
              <w:bottom w:val="single" w:sz="4" w:space="0" w:color="000000"/>
            </w:tcBorders>
            <w:shd w:val="clear" w:color="auto" w:fill="auto"/>
          </w:tcPr>
          <w:p w14:paraId="3C2B3A6B" w14:textId="261DD2C1" w:rsidR="00FD47F5" w:rsidRDefault="00846F7F" w:rsidP="00DA4C3E">
            <w:pPr>
              <w:pStyle w:val="TableText"/>
            </w:pPr>
            <w:r>
              <w:t>PSMC</w:t>
            </w:r>
          </w:p>
        </w:tc>
        <w:tc>
          <w:tcPr>
            <w:tcW w:w="1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CF888" w14:textId="77777777" w:rsidR="00FD47F5" w:rsidRDefault="00FD47F5" w:rsidP="00DA4C3E">
            <w:pPr>
              <w:pStyle w:val="TableText"/>
            </w:pPr>
            <w:r>
              <w:t>Kelvin Qin / GSMA</w:t>
            </w:r>
          </w:p>
        </w:tc>
      </w:tr>
      <w:tr w:rsidR="00FD47F5" w14:paraId="6C83DD69" w14:textId="77777777" w:rsidTr="00D443AD">
        <w:tc>
          <w:tcPr>
            <w:tcW w:w="1074" w:type="dxa"/>
            <w:tcBorders>
              <w:top w:val="single" w:sz="4" w:space="0" w:color="000000"/>
              <w:left w:val="single" w:sz="4" w:space="0" w:color="000000"/>
              <w:bottom w:val="single" w:sz="4" w:space="0" w:color="000000"/>
            </w:tcBorders>
            <w:shd w:val="clear" w:color="auto" w:fill="auto"/>
          </w:tcPr>
          <w:p w14:paraId="5EDC2632" w14:textId="612B0948" w:rsidR="00FD47F5" w:rsidRDefault="003C7342" w:rsidP="00DA4C3E">
            <w:pPr>
              <w:pStyle w:val="TableText"/>
            </w:pPr>
            <w:r>
              <w:t>3.0</w:t>
            </w:r>
          </w:p>
        </w:tc>
        <w:tc>
          <w:tcPr>
            <w:tcW w:w="1246" w:type="dxa"/>
            <w:tcBorders>
              <w:top w:val="single" w:sz="4" w:space="0" w:color="000000"/>
              <w:left w:val="single" w:sz="4" w:space="0" w:color="000000"/>
              <w:bottom w:val="single" w:sz="4" w:space="0" w:color="000000"/>
            </w:tcBorders>
            <w:shd w:val="clear" w:color="auto" w:fill="auto"/>
          </w:tcPr>
          <w:p w14:paraId="3EB22D7F" w14:textId="77777777" w:rsidR="00FD47F5" w:rsidRDefault="00FD47F5" w:rsidP="00DA4C3E">
            <w:pPr>
              <w:pStyle w:val="TableText"/>
            </w:pPr>
            <w:r>
              <w:t>23 June 2015</w:t>
            </w:r>
          </w:p>
        </w:tc>
        <w:tc>
          <w:tcPr>
            <w:tcW w:w="3304" w:type="dxa"/>
            <w:tcBorders>
              <w:top w:val="single" w:sz="4" w:space="0" w:color="000000"/>
              <w:left w:val="single" w:sz="4" w:space="0" w:color="000000"/>
              <w:bottom w:val="single" w:sz="4" w:space="0" w:color="000000"/>
            </w:tcBorders>
            <w:shd w:val="clear" w:color="auto" w:fill="auto"/>
          </w:tcPr>
          <w:p w14:paraId="5488391A" w14:textId="484183FA" w:rsidR="00FD47F5" w:rsidRDefault="003C7342" w:rsidP="00DA4C3E">
            <w:pPr>
              <w:pStyle w:val="TableText"/>
            </w:pPr>
            <w:r>
              <w:t xml:space="preserve">T-API 1.5.1: </w:t>
            </w:r>
            <w:r w:rsidR="00FD47F5">
              <w:t>Maintenance release</w:t>
            </w:r>
          </w:p>
        </w:tc>
        <w:tc>
          <w:tcPr>
            <w:tcW w:w="1945" w:type="dxa"/>
            <w:tcBorders>
              <w:top w:val="single" w:sz="4" w:space="0" w:color="000000"/>
              <w:left w:val="single" w:sz="4" w:space="0" w:color="000000"/>
              <w:bottom w:val="single" w:sz="4" w:space="0" w:color="000000"/>
            </w:tcBorders>
            <w:shd w:val="clear" w:color="auto" w:fill="auto"/>
          </w:tcPr>
          <w:p w14:paraId="09037DBB" w14:textId="4B1000D2" w:rsidR="00FD47F5" w:rsidRDefault="00846F7F" w:rsidP="00DA4C3E">
            <w:pPr>
              <w:pStyle w:val="TableText"/>
            </w:pPr>
            <w:r>
              <w:t>PSMC</w:t>
            </w:r>
          </w:p>
        </w:tc>
        <w:tc>
          <w:tcPr>
            <w:tcW w:w="1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FB15E5" w14:textId="77777777" w:rsidR="00FD47F5" w:rsidRDefault="00FD47F5" w:rsidP="00DA4C3E">
            <w:pPr>
              <w:pStyle w:val="TableText"/>
            </w:pPr>
            <w:r>
              <w:t>Erdem Ersoz/ GSMA</w:t>
            </w:r>
          </w:p>
        </w:tc>
      </w:tr>
      <w:tr w:rsidR="00FD47F5" w14:paraId="52B32778" w14:textId="77777777" w:rsidTr="00D443AD">
        <w:tc>
          <w:tcPr>
            <w:tcW w:w="1074" w:type="dxa"/>
            <w:tcBorders>
              <w:top w:val="single" w:sz="4" w:space="0" w:color="000000"/>
              <w:left w:val="single" w:sz="4" w:space="0" w:color="000000"/>
              <w:bottom w:val="single" w:sz="4" w:space="0" w:color="000000"/>
            </w:tcBorders>
            <w:shd w:val="clear" w:color="auto" w:fill="auto"/>
          </w:tcPr>
          <w:p w14:paraId="19D20294" w14:textId="3FFC672F" w:rsidR="00FD47F5" w:rsidRDefault="00EC7477" w:rsidP="00DA4C3E">
            <w:pPr>
              <w:pStyle w:val="TableText"/>
            </w:pPr>
            <w:r>
              <w:t>4.0</w:t>
            </w:r>
          </w:p>
        </w:tc>
        <w:tc>
          <w:tcPr>
            <w:tcW w:w="1246" w:type="dxa"/>
            <w:tcBorders>
              <w:top w:val="single" w:sz="4" w:space="0" w:color="000000"/>
              <w:left w:val="single" w:sz="4" w:space="0" w:color="000000"/>
              <w:bottom w:val="single" w:sz="4" w:space="0" w:color="000000"/>
            </w:tcBorders>
            <w:shd w:val="clear" w:color="auto" w:fill="auto"/>
          </w:tcPr>
          <w:p w14:paraId="28B99DF1" w14:textId="527CA10F" w:rsidR="00FD47F5" w:rsidRDefault="00846F7F" w:rsidP="00846F7F">
            <w:pPr>
              <w:pStyle w:val="TableText"/>
            </w:pPr>
            <w:r>
              <w:t>04</w:t>
            </w:r>
            <w:r w:rsidR="00EC7477">
              <w:t xml:space="preserve"> </w:t>
            </w:r>
            <w:r>
              <w:t>Feb</w:t>
            </w:r>
            <w:r w:rsidR="00EC7477">
              <w:t xml:space="preserve"> 2016</w:t>
            </w:r>
          </w:p>
        </w:tc>
        <w:tc>
          <w:tcPr>
            <w:tcW w:w="3304" w:type="dxa"/>
            <w:tcBorders>
              <w:top w:val="single" w:sz="4" w:space="0" w:color="000000"/>
              <w:left w:val="single" w:sz="4" w:space="0" w:color="000000"/>
              <w:bottom w:val="single" w:sz="4" w:space="0" w:color="000000"/>
            </w:tcBorders>
            <w:shd w:val="clear" w:color="auto" w:fill="auto"/>
          </w:tcPr>
          <w:p w14:paraId="73ECE689" w14:textId="1470FB4B" w:rsidR="00FD47F5" w:rsidRDefault="003C7342" w:rsidP="00DA4C3E">
            <w:pPr>
              <w:pStyle w:val="TableText"/>
            </w:pPr>
            <w:r>
              <w:t xml:space="preserve">T-API 2.5: </w:t>
            </w:r>
            <w:r w:rsidR="00FD47F5">
              <w:t>Crane Priority Release</w:t>
            </w:r>
          </w:p>
        </w:tc>
        <w:tc>
          <w:tcPr>
            <w:tcW w:w="1945" w:type="dxa"/>
            <w:tcBorders>
              <w:top w:val="single" w:sz="4" w:space="0" w:color="000000"/>
              <w:left w:val="single" w:sz="4" w:space="0" w:color="000000"/>
              <w:bottom w:val="single" w:sz="4" w:space="0" w:color="000000"/>
            </w:tcBorders>
            <w:shd w:val="clear" w:color="auto" w:fill="auto"/>
          </w:tcPr>
          <w:p w14:paraId="62551A9E" w14:textId="123BA73A" w:rsidR="00FD47F5" w:rsidRDefault="00846F7F" w:rsidP="00DA4C3E">
            <w:pPr>
              <w:pStyle w:val="TableText"/>
            </w:pPr>
            <w:r>
              <w:t>PSMC</w:t>
            </w:r>
          </w:p>
        </w:tc>
        <w:tc>
          <w:tcPr>
            <w:tcW w:w="1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AFB2F" w14:textId="77777777" w:rsidR="00FD47F5" w:rsidRDefault="00FD47F5" w:rsidP="00DA4C3E">
            <w:pPr>
              <w:pStyle w:val="TableText"/>
            </w:pPr>
            <w:r>
              <w:t>Erdem Ersoz/ GSMA</w:t>
            </w:r>
          </w:p>
        </w:tc>
      </w:tr>
    </w:tbl>
    <w:p w14:paraId="3DFE07ED" w14:textId="77777777" w:rsidR="00FD47F5" w:rsidRDefault="00FD47F5" w:rsidP="00FD47F5">
      <w:pPr>
        <w:pStyle w:val="Heading2"/>
        <w:numPr>
          <w:ilvl w:val="1"/>
          <w:numId w:val="42"/>
        </w:numPr>
        <w:suppressAutoHyphens/>
      </w:pPr>
      <w:bookmarkStart w:id="404" w:name="_Toc441167692"/>
      <w:bookmarkStart w:id="405" w:name="_Toc442431895"/>
      <w:r>
        <w:t>Other Information</w:t>
      </w:r>
      <w:bookmarkEnd w:id="404"/>
      <w:bookmarkEnd w:id="405"/>
    </w:p>
    <w:tbl>
      <w:tblPr>
        <w:tblW w:w="0" w:type="auto"/>
        <w:tblInd w:w="-75" w:type="dxa"/>
        <w:tblLayout w:type="fixed"/>
        <w:tblLook w:val="0000" w:firstRow="0" w:lastRow="0" w:firstColumn="0" w:lastColumn="0" w:noHBand="0" w:noVBand="0"/>
      </w:tblPr>
      <w:tblGrid>
        <w:gridCol w:w="3188"/>
        <w:gridCol w:w="6146"/>
      </w:tblGrid>
      <w:tr w:rsidR="00FD47F5" w14:paraId="55C64A0B" w14:textId="77777777" w:rsidTr="00DA4C3E">
        <w:tc>
          <w:tcPr>
            <w:tcW w:w="3188" w:type="dxa"/>
            <w:tcBorders>
              <w:top w:val="single" w:sz="4" w:space="0" w:color="000000"/>
              <w:left w:val="single" w:sz="4" w:space="0" w:color="000000"/>
              <w:bottom w:val="single" w:sz="4" w:space="0" w:color="000000"/>
            </w:tcBorders>
            <w:shd w:val="clear" w:color="auto" w:fill="C00000"/>
          </w:tcPr>
          <w:p w14:paraId="5582E710" w14:textId="77777777" w:rsidR="00FD47F5" w:rsidRPr="00D963DC" w:rsidRDefault="00FD47F5" w:rsidP="00DA4C3E">
            <w:pPr>
              <w:pStyle w:val="TableHeader"/>
            </w:pPr>
            <w:r w:rsidRPr="00D963DC">
              <w:t>Type</w:t>
            </w:r>
          </w:p>
        </w:tc>
        <w:tc>
          <w:tcPr>
            <w:tcW w:w="6146" w:type="dxa"/>
            <w:tcBorders>
              <w:top w:val="single" w:sz="4" w:space="0" w:color="000000"/>
              <w:left w:val="single" w:sz="4" w:space="0" w:color="000000"/>
              <w:bottom w:val="single" w:sz="4" w:space="0" w:color="000000"/>
              <w:right w:val="single" w:sz="4" w:space="0" w:color="000000"/>
            </w:tcBorders>
            <w:shd w:val="clear" w:color="auto" w:fill="C00000"/>
          </w:tcPr>
          <w:p w14:paraId="19E73418" w14:textId="77777777" w:rsidR="00FD47F5" w:rsidRPr="00D963DC" w:rsidRDefault="00FD47F5" w:rsidP="00DA4C3E">
            <w:pPr>
              <w:pStyle w:val="TableHeader"/>
            </w:pPr>
            <w:r w:rsidRPr="00D963DC">
              <w:t>Description</w:t>
            </w:r>
          </w:p>
        </w:tc>
      </w:tr>
      <w:tr w:rsidR="00FD47F5" w14:paraId="5BC15288" w14:textId="77777777" w:rsidTr="00DA4C3E">
        <w:tc>
          <w:tcPr>
            <w:tcW w:w="3188" w:type="dxa"/>
            <w:tcBorders>
              <w:top w:val="single" w:sz="4" w:space="0" w:color="000000"/>
              <w:left w:val="single" w:sz="4" w:space="0" w:color="000000"/>
              <w:bottom w:val="single" w:sz="4" w:space="0" w:color="000000"/>
            </w:tcBorders>
            <w:shd w:val="clear" w:color="auto" w:fill="auto"/>
          </w:tcPr>
          <w:p w14:paraId="33137338" w14:textId="77777777" w:rsidR="00FD47F5" w:rsidRDefault="00FD47F5" w:rsidP="00DA4C3E">
            <w:pPr>
              <w:pStyle w:val="TableText"/>
            </w:pPr>
            <w:r>
              <w:t>Document Owner</w:t>
            </w:r>
          </w:p>
        </w:tc>
        <w:tc>
          <w:tcPr>
            <w:tcW w:w="6146" w:type="dxa"/>
            <w:tcBorders>
              <w:top w:val="single" w:sz="4" w:space="0" w:color="000000"/>
              <w:left w:val="single" w:sz="4" w:space="0" w:color="000000"/>
              <w:bottom w:val="single" w:sz="4" w:space="0" w:color="000000"/>
              <w:right w:val="single" w:sz="4" w:space="0" w:color="000000"/>
            </w:tcBorders>
            <w:shd w:val="clear" w:color="auto" w:fill="auto"/>
          </w:tcPr>
          <w:p w14:paraId="0C38026A" w14:textId="158B0954" w:rsidR="00FD47F5" w:rsidRDefault="00FD47F5" w:rsidP="00D443AD">
            <w:pPr>
              <w:pStyle w:val="TableText"/>
            </w:pPr>
            <w:r>
              <w:t>RCS JTA</w:t>
            </w:r>
          </w:p>
        </w:tc>
      </w:tr>
      <w:tr w:rsidR="00FD47F5" w14:paraId="5447526A" w14:textId="77777777" w:rsidTr="00DA4C3E">
        <w:tc>
          <w:tcPr>
            <w:tcW w:w="3188" w:type="dxa"/>
            <w:tcBorders>
              <w:top w:val="single" w:sz="4" w:space="0" w:color="000000"/>
              <w:left w:val="single" w:sz="4" w:space="0" w:color="000000"/>
              <w:bottom w:val="single" w:sz="4" w:space="0" w:color="000000"/>
            </w:tcBorders>
            <w:shd w:val="clear" w:color="auto" w:fill="auto"/>
          </w:tcPr>
          <w:p w14:paraId="228803D3" w14:textId="77777777" w:rsidR="00FD47F5" w:rsidRDefault="00FD47F5" w:rsidP="00DA4C3E">
            <w:pPr>
              <w:pStyle w:val="TableText"/>
            </w:pPr>
            <w:r>
              <w:t>Editor / Company</w:t>
            </w:r>
          </w:p>
        </w:tc>
        <w:tc>
          <w:tcPr>
            <w:tcW w:w="6146" w:type="dxa"/>
            <w:tcBorders>
              <w:top w:val="single" w:sz="4" w:space="0" w:color="000000"/>
              <w:left w:val="single" w:sz="4" w:space="0" w:color="000000"/>
              <w:bottom w:val="single" w:sz="4" w:space="0" w:color="000000"/>
              <w:right w:val="single" w:sz="4" w:space="0" w:color="000000"/>
            </w:tcBorders>
            <w:shd w:val="clear" w:color="auto" w:fill="auto"/>
          </w:tcPr>
          <w:p w14:paraId="57077604" w14:textId="77777777" w:rsidR="00FD47F5" w:rsidRDefault="00FD47F5" w:rsidP="00DA4C3E">
            <w:pPr>
              <w:pStyle w:val="TableText"/>
            </w:pPr>
            <w:r>
              <w:t>Erdem Ersoz / GSMA</w:t>
            </w:r>
          </w:p>
        </w:tc>
      </w:tr>
    </w:tbl>
    <w:p w14:paraId="4F3199FA" w14:textId="77777777" w:rsidR="00FD47F5" w:rsidRDefault="00FD47F5" w:rsidP="00DA4C3E">
      <w:pPr>
        <w:pStyle w:val="NormalParagraph"/>
      </w:pPr>
    </w:p>
    <w:p w14:paraId="6461E32C" w14:textId="7F1DC8DE" w:rsidR="00EC7477" w:rsidRDefault="00FD47F5" w:rsidP="00DA4C3E">
      <w:pPr>
        <w:pStyle w:val="NormalParagraph"/>
      </w:pPr>
      <w:r>
        <w:t>It is our intention to provide a quality product for your use. If you find any errors or omissions, please contact us with your comments. You may notify us at</w:t>
      </w:r>
      <w:r w:rsidR="00EC7477">
        <w:t xml:space="preserve"> </w:t>
      </w:r>
      <w:hyperlink r:id="rId21" w:history="1">
        <w:r w:rsidR="00EC7477" w:rsidRPr="00FE11B0">
          <w:rPr>
            <w:rStyle w:val="Hyperlink"/>
          </w:rPr>
          <w:t>PRD@gsma.com</w:t>
        </w:r>
      </w:hyperlink>
    </w:p>
    <w:p w14:paraId="3CECF41F" w14:textId="34AFE882" w:rsidR="00FD47F5" w:rsidRPr="00550A19" w:rsidRDefault="00FD47F5" w:rsidP="00DA4C3E">
      <w:pPr>
        <w:pStyle w:val="NormalParagraph"/>
        <w:rPr>
          <w:rFonts w:eastAsia="Arial"/>
        </w:rPr>
      </w:pPr>
    </w:p>
    <w:p w14:paraId="0B01767B" w14:textId="1CF58E03" w:rsidR="00D443AD" w:rsidRDefault="00FD47F5" w:rsidP="00FD47F5">
      <w:r>
        <w:t>Your comments or suggestions &amp; questions are always welcome.</w:t>
      </w:r>
      <w:bookmarkEnd w:id="4"/>
      <w:bookmarkEnd w:id="5"/>
      <w:bookmarkEnd w:id="6"/>
      <w:bookmarkEnd w:id="7"/>
      <w:bookmarkEnd w:id="8"/>
      <w:bookmarkEnd w:id="9"/>
    </w:p>
    <w:sectPr w:rsidR="00D443AD" w:rsidSect="00DA4C3E">
      <w:headerReference w:type="even" r:id="rId22"/>
      <w:headerReference w:type="default" r:id="rId23"/>
      <w:footerReference w:type="default" r:id="rId24"/>
      <w:pgSz w:w="11906" w:h="16838" w:code="9"/>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0FBBC7" w14:textId="77777777" w:rsidR="004719AB" w:rsidRDefault="004719AB">
      <w:pPr>
        <w:spacing w:before="0"/>
      </w:pPr>
      <w:r>
        <w:separator/>
      </w:r>
    </w:p>
    <w:p w14:paraId="71A38028" w14:textId="77777777" w:rsidR="004719AB" w:rsidRDefault="004719AB"/>
  </w:endnote>
  <w:endnote w:type="continuationSeparator" w:id="0">
    <w:p w14:paraId="2E2A8C15" w14:textId="77777777" w:rsidR="004719AB" w:rsidRDefault="004719AB">
      <w:pPr>
        <w:spacing w:before="0"/>
      </w:pPr>
      <w:r>
        <w:continuationSeparator/>
      </w:r>
    </w:p>
    <w:p w14:paraId="314CCA03" w14:textId="77777777" w:rsidR="004719AB" w:rsidRDefault="004719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Mono">
    <w:altName w:val="Arial"/>
    <w:charset w:val="00"/>
    <w:family w:val="modern"/>
    <w:pitch w:val="default"/>
  </w:font>
  <w:font w:name="WenQuanYi Micro Hei">
    <w:charset w:val="80"/>
    <w:family w:val="modern"/>
    <w:pitch w:val="default"/>
  </w:font>
  <w:font w:name="Lohit Hindi">
    <w:altName w:val="MS Mincho"/>
    <w:charset w:val="80"/>
    <w:family w:val="modern"/>
    <w:pitch w:val="default"/>
  </w:font>
  <w:font w:name="Monospace">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641A" w14:textId="77777777" w:rsidR="00537EC0" w:rsidRDefault="00537EC0" w:rsidP="00A95E1E">
    <w:pPr>
      <w:pStyle w:val="Footer"/>
    </w:pPr>
    <w:r>
      <w:tab/>
    </w:r>
    <w:r w:rsidRPr="00480D70">
      <w:t xml:space="preserve">Page </w:t>
    </w:r>
    <w:r w:rsidRPr="00480D70">
      <w:fldChar w:fldCharType="begin"/>
    </w:r>
    <w:r w:rsidRPr="00480D70">
      <w:instrText xml:space="preserve"> PAGE </w:instrText>
    </w:r>
    <w:r w:rsidRPr="00480D70">
      <w:fldChar w:fldCharType="separate"/>
    </w:r>
    <w:r>
      <w:rPr>
        <w:noProof/>
      </w:rPr>
      <w:t>2</w:t>
    </w:r>
    <w:r w:rsidRPr="00480D70">
      <w:fldChar w:fldCharType="end"/>
    </w:r>
    <w:r w:rsidRPr="00480D70">
      <w:t xml:space="preserve"> of </w:t>
    </w:r>
    <w:fldSimple w:instr=" NUMPAGES  ">
      <w:r>
        <w:rPr>
          <w:noProof/>
        </w:rPr>
        <w:t>5</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641F" w14:textId="77777777" w:rsidR="00537EC0" w:rsidRDefault="00537EC0" w:rsidP="00A95E1E">
    <w:pPr>
      <w:pStyle w:val="Footer"/>
      <w:rPr>
        <w:i/>
      </w:rPr>
    </w:pPr>
    <w:r>
      <w:tab/>
      <w:t xml:space="preserve">Page </w:t>
    </w:r>
    <w:r>
      <w:fldChar w:fldCharType="begin"/>
    </w:r>
    <w:r>
      <w:instrText xml:space="preserve"> PAGE </w:instrText>
    </w:r>
    <w:r>
      <w:fldChar w:fldCharType="separate"/>
    </w:r>
    <w:r w:rsidR="007F7DAB">
      <w:rPr>
        <w:noProof/>
      </w:rPr>
      <w:t>44</w:t>
    </w:r>
    <w:r>
      <w:fldChar w:fldCharType="end"/>
    </w:r>
    <w:r>
      <w:t xml:space="preserve"> of </w:t>
    </w:r>
    <w:fldSimple w:instr=" NUMPAGES  ">
      <w:r w:rsidR="007F7DAB">
        <w:rPr>
          <w:noProof/>
        </w:rPr>
        <w:t>92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E5E01" w14:textId="77777777" w:rsidR="004719AB" w:rsidRDefault="004719AB" w:rsidP="009527C9">
      <w:pPr>
        <w:spacing w:before="0"/>
      </w:pPr>
      <w:r>
        <w:separator/>
      </w:r>
    </w:p>
  </w:footnote>
  <w:footnote w:type="continuationSeparator" w:id="0">
    <w:p w14:paraId="3E63051D" w14:textId="77777777" w:rsidR="004719AB" w:rsidRDefault="004719AB" w:rsidP="009527C9">
      <w:pPr>
        <w:spacing w:before="0"/>
      </w:pPr>
      <w:r>
        <w:continuationSeparator/>
      </w:r>
    </w:p>
  </w:footnote>
  <w:footnote w:type="continuationNotice" w:id="1">
    <w:p w14:paraId="50F3D780" w14:textId="77777777" w:rsidR="004719AB" w:rsidRDefault="004719AB">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641B" w14:textId="77777777" w:rsidR="00537EC0" w:rsidRDefault="00537EC0" w:rsidP="00427F8A">
    <w:pPr>
      <w:pStyle w:val="NormalParagraph"/>
    </w:pPr>
  </w:p>
  <w:p w14:paraId="7872641C" w14:textId="77777777" w:rsidR="00537EC0" w:rsidRDefault="00537EC0" w:rsidP="00427F8A">
    <w:pPr>
      <w:pStyle w:val="NormalParagrap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641D" w14:textId="2C952EB8" w:rsidR="00537EC0" w:rsidRDefault="00537EC0" w:rsidP="00DA4C3E">
    <w:pPr>
      <w:pStyle w:val="Header"/>
    </w:pPr>
    <w:r>
      <w:t>GSM Association</w:t>
    </w:r>
    <w:r>
      <w:tab/>
    </w:r>
    <w:sdt>
      <w:sdtPr>
        <w:alias w:val="Security Classification"/>
        <w:tag w:val="GSMASecurityGroup"/>
        <w:id w:val="1711992501"/>
        <w:lock w:val="contentLocked"/>
        <w:dataBinding w:prefixMappings="xmlns:ns0='http://schemas.microsoft.com/office/2006/metadata/properties' xmlns:ns1='http://www.w3.org/2001/XMLSchema-instance' xmlns:ns2='http://schemas.microsoft.com/office/infopath/2007/PartnerControls' xmlns:ns3='ADEDD60E-22E2-4049-BE99-80A2BB237DD5' " w:xpath="/ns0:properties[1]/documentManagement[1]/ns3:GSMASecurityGroup[1]" w:storeItemID="{D612F80C-BCC6-4708-8333-327470281DFD}"/>
        <w:dropDownList w:lastValue="Non-confidential">
          <w:listItem w:value="[Security Classification]"/>
        </w:dropDownList>
      </w:sdtPr>
      <w:sdtContent>
        <w:r>
          <w:t>Non-confidential</w:t>
        </w:r>
      </w:sdtContent>
    </w:sdt>
  </w:p>
  <w:sdt>
    <w:sdtPr>
      <w:alias w:val="Document Title"/>
      <w:tag w:val="GSMATitle"/>
      <w:id w:val="807747361"/>
      <w:lock w:val="contentLocked"/>
      <w:dataBinding w:prefixMappings="xmlns:ns0='http://schemas.microsoft.com/office/2006/metadata/properties' xmlns:ns1='http://www.w3.org/2001/XMLSchema-instance' xmlns:ns2='http://schemas.microsoft.com/office/infopath/2007/PartnerControls' xmlns:ns3='ADEDD60E-22E2-4049-BE99-80A2BB237DD5' " w:xpath="/ns0:properties[1]/documentManagement[1]/ns3:GSMATitle[1]" w:storeItemID="{D612F80C-BCC6-4708-8333-327470281DFD}"/>
      <w:text/>
    </w:sdtPr>
    <w:sdtContent>
      <w:p w14:paraId="7872641E" w14:textId="1CAE6F17" w:rsidR="00537EC0" w:rsidRPr="00F04B04" w:rsidRDefault="00537EC0" w:rsidP="00A95E1E">
        <w:pPr>
          <w:pStyle w:val="Header"/>
        </w:pPr>
        <w:r>
          <w:t>T-API 1.6 for Crane Priority Release</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4AE393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decimal"/>
      <w:lvlText w:val="%1"/>
      <w:lvlJc w:val="left"/>
      <w:pPr>
        <w:tabs>
          <w:tab w:val="num" w:pos="431"/>
        </w:tabs>
        <w:ind w:left="431" w:hanging="431"/>
      </w:pPr>
      <w:rPr>
        <w:rFonts w:ascii="Symbol" w:hAnsi="Symbol" w:cs="Symbol"/>
        <w:color w:val="000000"/>
        <w:szCs w:val="20"/>
      </w:rPr>
    </w:lvl>
    <w:lvl w:ilvl="1">
      <w:start w:val="1"/>
      <w:numFmt w:val="decimal"/>
      <w:lvlText w:val="%1.%2"/>
      <w:lvlJc w:val="left"/>
      <w:pPr>
        <w:tabs>
          <w:tab w:val="num" w:pos="624"/>
        </w:tabs>
        <w:ind w:left="624" w:hanging="624"/>
      </w:pPr>
      <w:rPr>
        <w:b/>
        <w:i w:val="0"/>
        <w:color w:val="auto"/>
        <w:sz w:val="24"/>
      </w:rPr>
    </w:lvl>
    <w:lvl w:ilvl="2">
      <w:start w:val="1"/>
      <w:numFmt w:val="decimal"/>
      <w:lvlText w:val="%1.%2.%3"/>
      <w:lvlJc w:val="left"/>
      <w:pPr>
        <w:tabs>
          <w:tab w:val="num" w:pos="851"/>
        </w:tabs>
        <w:ind w:left="851" w:hanging="851"/>
      </w:pPr>
      <w:rPr>
        <w:b/>
        <w:i w:val="0"/>
        <w:color w:val="auto"/>
        <w:sz w:val="22"/>
      </w:rPr>
    </w:lvl>
    <w:lvl w:ilvl="3">
      <w:start w:val="1"/>
      <w:numFmt w:val="decimal"/>
      <w:lvlText w:val="%1.%2.%3.%4"/>
      <w:lvlJc w:val="left"/>
      <w:pPr>
        <w:tabs>
          <w:tab w:val="num" w:pos="1077"/>
        </w:tabs>
        <w:ind w:left="1077" w:hanging="1077"/>
      </w:pPr>
      <w:rPr>
        <w:rFonts w:ascii="Arial Bold" w:hAnsi="Arial Bold" w:cs="Arial Bold"/>
        <w:b/>
        <w:i w:val="0"/>
        <w:color w:val="auto"/>
        <w:sz w:val="22"/>
      </w:rPr>
    </w:lvl>
    <w:lvl w:ilvl="4">
      <w:start w:val="1"/>
      <w:numFmt w:val="decimal"/>
      <w:lvlText w:val="%1.%2.%3.%4.%5"/>
      <w:lvlJc w:val="left"/>
      <w:pPr>
        <w:tabs>
          <w:tab w:val="num" w:pos="1304"/>
        </w:tabs>
        <w:ind w:left="1304" w:hanging="1304"/>
      </w:pPr>
      <w:rPr>
        <w:rFonts w:cs="Times New Roman"/>
        <w:b/>
        <w:bCs w:val="0"/>
        <w:i w:val="0"/>
        <w:iCs w:val="0"/>
        <w:caps w:val="0"/>
        <w:smallCaps w:val="0"/>
        <w:strike w:val="0"/>
        <w:dstrike w:val="0"/>
        <w:vanish w:val="0"/>
        <w:color w:val="000000"/>
        <w:spacing w:val="0"/>
        <w:kern w:val="1"/>
        <w:position w:val="0"/>
        <w:sz w:val="24"/>
        <w:u w:val="none"/>
        <w:vertAlign w:val="baseline"/>
        <w:em w:val="none"/>
      </w:rPr>
    </w:lvl>
    <w:lvl w:ilvl="5">
      <w:start w:val="1"/>
      <w:numFmt w:val="decimal"/>
      <w:lvlText w:val="%1.%2.%3.%4.%5.%6"/>
      <w:lvlJc w:val="left"/>
      <w:pPr>
        <w:tabs>
          <w:tab w:val="num" w:pos="1531"/>
        </w:tabs>
        <w:ind w:left="1531" w:hanging="1531"/>
      </w:pPr>
      <w:rPr>
        <w:b/>
        <w:i w:val="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rPr>
        <w:rFonts w:cs="Times New Roman"/>
        <w:b w:val="0"/>
        <w:bCs w:val="0"/>
        <w:i w:val="0"/>
        <w:iCs w:val="0"/>
        <w:caps w:val="0"/>
        <w:smallCaps w:val="0"/>
        <w:strike w:val="0"/>
        <w:dstrike w:val="0"/>
        <w:vanish w:val="0"/>
        <w:color w:val="000000"/>
        <w:spacing w:val="0"/>
        <w:kern w:val="1"/>
        <w:position w:val="0"/>
        <w:sz w:val="24"/>
        <w:u w:val="none"/>
        <w:vertAlign w:val="baseline"/>
        <w:em w:val="none"/>
      </w:rPr>
    </w:lvl>
    <w:lvl w:ilvl="8">
      <w:start w:val="1"/>
      <w:numFmt w:val="decimal"/>
      <w:suff w:val="space"/>
      <w:lvlText w:val="%1.%2.%3.%4.%5.%6.%7.%8.%9"/>
      <w:lvlJc w:val="left"/>
      <w:pPr>
        <w:tabs>
          <w:tab w:val="num" w:pos="0"/>
        </w:tabs>
        <w:ind w:left="1531" w:hanging="1531"/>
      </w:pPr>
      <w:rPr>
        <w:rFonts w:cs="Times New Roman"/>
        <w:b w:val="0"/>
        <w:bCs w:val="0"/>
        <w:i w:val="0"/>
        <w:iCs w:val="0"/>
        <w:caps w:val="0"/>
        <w:smallCaps w:val="0"/>
        <w:strike w:val="0"/>
        <w:dstrike w:val="0"/>
        <w:vanish w:val="0"/>
        <w:color w:val="000000"/>
        <w:spacing w:val="0"/>
        <w:kern w:val="1"/>
        <w:position w:val="0"/>
        <w:sz w:val="24"/>
        <w:u w:val="none"/>
        <w:vertAlign w:val="baseline"/>
        <w:em w:val="none"/>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rPr>
    </w:lvl>
  </w:abstractNum>
  <w:abstractNum w:abstractNumId="3" w15:restartNumberingAfterBreak="0">
    <w:nsid w:val="00000005"/>
    <w:multiLevelType w:val="multilevel"/>
    <w:tmpl w:val="00000005"/>
    <w:name w:val="WW8Num5"/>
    <w:lvl w:ilvl="0">
      <w:numFmt w:val="bullet"/>
      <w:lvlText w:val=""/>
      <w:lvlJc w:val="left"/>
      <w:pPr>
        <w:tabs>
          <w:tab w:val="num" w:pos="0"/>
        </w:tabs>
        <w:ind w:left="680" w:hanging="340"/>
      </w:pPr>
      <w:rPr>
        <w:rFonts w:ascii="Symbol" w:hAnsi="Symbol" w:cs="Symbol"/>
        <w:color w:val="000000"/>
        <w:sz w:val="20"/>
        <w:szCs w:val="20"/>
        <w:lang w:eastAsia="ar-SA" w:bidi="ar-SA"/>
      </w:rPr>
    </w:lvl>
    <w:lvl w:ilvl="1">
      <w:numFmt w:val="bullet"/>
      <w:lvlText w:val=""/>
      <w:lvlJc w:val="left"/>
      <w:pPr>
        <w:tabs>
          <w:tab w:val="num" w:pos="0"/>
        </w:tabs>
        <w:ind w:left="1020" w:hanging="340"/>
      </w:pPr>
      <w:rPr>
        <w:rFonts w:ascii="Symbol" w:hAnsi="Symbol" w:cs="Symbol"/>
        <w:color w:val="000000"/>
        <w:sz w:val="20"/>
        <w:szCs w:val="20"/>
        <w:lang w:eastAsia="ar-SA" w:bidi="ar-SA"/>
      </w:rPr>
    </w:lvl>
    <w:lvl w:ilvl="2">
      <w:numFmt w:val="bullet"/>
      <w:lvlText w:val=""/>
      <w:lvlJc w:val="left"/>
      <w:pPr>
        <w:tabs>
          <w:tab w:val="num" w:pos="0"/>
        </w:tabs>
        <w:ind w:left="1360" w:hanging="340"/>
      </w:pPr>
      <w:rPr>
        <w:rFonts w:ascii="Symbol" w:hAnsi="Symbol" w:cs="Symbol"/>
        <w:color w:val="000000"/>
        <w:sz w:val="20"/>
        <w:szCs w:val="20"/>
        <w:lang w:eastAsia="ar-SA" w:bidi="ar-SA"/>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4" w15:restartNumberingAfterBreak="0">
    <w:nsid w:val="00000007"/>
    <w:multiLevelType w:val="multilevel"/>
    <w:tmpl w:val="00000007"/>
    <w:name w:val="WW8Num7"/>
    <w:lvl w:ilvl="0">
      <w:numFmt w:val="bullet"/>
      <w:lvlText w:val=""/>
      <w:lvlJc w:val="left"/>
      <w:pPr>
        <w:tabs>
          <w:tab w:val="num" w:pos="0"/>
        </w:tabs>
        <w:ind w:left="680" w:hanging="340"/>
      </w:pPr>
      <w:rPr>
        <w:rFonts w:ascii="Symbol" w:hAnsi="Symbol" w:cs="Symbol"/>
        <w:color w:val="000000"/>
        <w:szCs w:val="20"/>
        <w:shd w:val="clear" w:color="auto" w:fill="FFFFFF"/>
        <w:lang w:bidi="bn-BD"/>
      </w:rPr>
    </w:lvl>
    <w:lvl w:ilvl="1">
      <w:numFmt w:val="bullet"/>
      <w:lvlText w:val=""/>
      <w:lvlJc w:val="left"/>
      <w:pPr>
        <w:tabs>
          <w:tab w:val="num" w:pos="0"/>
        </w:tabs>
        <w:ind w:left="1020" w:hanging="340"/>
      </w:pPr>
      <w:rPr>
        <w:rFonts w:ascii="Symbol" w:hAnsi="Symbol" w:cs="Symbol"/>
        <w:color w:val="000000"/>
        <w:szCs w:val="20"/>
        <w:shd w:val="clear" w:color="auto" w:fill="FFFFFF"/>
        <w:lang w:bidi="bn-BD"/>
      </w:rPr>
    </w:lvl>
    <w:lvl w:ilvl="2">
      <w:numFmt w:val="bullet"/>
      <w:lvlText w:val=""/>
      <w:lvlJc w:val="left"/>
      <w:pPr>
        <w:tabs>
          <w:tab w:val="num" w:pos="0"/>
        </w:tabs>
        <w:ind w:left="1360" w:hanging="340"/>
      </w:pPr>
      <w:rPr>
        <w:rFonts w:ascii="Symbol" w:hAnsi="Symbol" w:cs="Symbol"/>
        <w:color w:val="000000"/>
        <w:szCs w:val="20"/>
        <w:shd w:val="clear" w:color="auto" w:fill="FFFFFF"/>
        <w:lang w:bidi="bn-BD"/>
      </w:rPr>
    </w:lvl>
    <w:lvl w:ilvl="3">
      <w:numFmt w:val="bullet"/>
      <w:lvlText w:val="o"/>
      <w:lvlJc w:val="left"/>
      <w:pPr>
        <w:tabs>
          <w:tab w:val="num" w:pos="0"/>
        </w:tabs>
        <w:ind w:left="1700" w:hanging="340"/>
      </w:pPr>
      <w:rPr>
        <w:rFonts w:ascii="Courier New" w:hAnsi="Courier New" w:cs="Symbol"/>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5" w15:restartNumberingAfterBreak="0">
    <w:nsid w:val="00000008"/>
    <w:multiLevelType w:val="singleLevel"/>
    <w:tmpl w:val="00000008"/>
    <w:name w:val="WW8Num8"/>
    <w:lvl w:ilvl="0">
      <w:start w:val="1"/>
      <w:numFmt w:val="bullet"/>
      <w:lvlText w:val=""/>
      <w:lvlJc w:val="left"/>
      <w:pPr>
        <w:tabs>
          <w:tab w:val="num" w:pos="0"/>
        </w:tabs>
        <w:ind w:left="1069" w:hanging="360"/>
      </w:pPr>
      <w:rPr>
        <w:rFonts w:ascii="Symbol" w:hAnsi="Symbol" w:cs="Symbol"/>
        <w:color w:val="000000"/>
        <w:sz w:val="22"/>
        <w:szCs w:val="20"/>
        <w:shd w:val="clear" w:color="auto" w:fill="FFFFFF"/>
        <w:lang w:eastAsia="zh-CN" w:bidi="ar-SA"/>
      </w:rPr>
    </w:lvl>
  </w:abstractNum>
  <w:abstractNum w:abstractNumId="6" w15:restartNumberingAfterBreak="0">
    <w:nsid w:val="00000009"/>
    <w:multiLevelType w:val="multilevel"/>
    <w:tmpl w:val="00000009"/>
    <w:name w:val="WW8Num9"/>
    <w:lvl w:ilvl="0">
      <w:numFmt w:val="bullet"/>
      <w:lvlText w:val=""/>
      <w:lvlJc w:val="left"/>
      <w:pPr>
        <w:tabs>
          <w:tab w:val="num" w:pos="0"/>
        </w:tabs>
        <w:ind w:left="680" w:hanging="340"/>
      </w:pPr>
      <w:rPr>
        <w:rFonts w:ascii="Symbol" w:hAnsi="Symbol" w:cs="Symbol"/>
      </w:rPr>
    </w:lvl>
    <w:lvl w:ilvl="1">
      <w:numFmt w:val="bullet"/>
      <w:lvlText w:val=""/>
      <w:lvlJc w:val="left"/>
      <w:pPr>
        <w:tabs>
          <w:tab w:val="num" w:pos="0"/>
        </w:tabs>
        <w:ind w:left="1020" w:hanging="340"/>
      </w:pPr>
      <w:rPr>
        <w:rFonts w:ascii="Symbol" w:hAnsi="Symbol" w:cs="Symbol"/>
      </w:rPr>
    </w:lvl>
    <w:lvl w:ilvl="2">
      <w:numFmt w:val="bullet"/>
      <w:lvlText w:val=""/>
      <w:lvlJc w:val="left"/>
      <w:pPr>
        <w:tabs>
          <w:tab w:val="num" w:pos="0"/>
        </w:tabs>
        <w:ind w:left="1360" w:hanging="340"/>
      </w:pPr>
      <w:rPr>
        <w:rFonts w:ascii="Symbol" w:hAnsi="Symbol" w:cs="Symbol"/>
      </w:rPr>
    </w:lvl>
    <w:lvl w:ilvl="3">
      <w:numFmt w:val="bullet"/>
      <w:lvlText w:val="o"/>
      <w:lvlJc w:val="left"/>
      <w:pPr>
        <w:tabs>
          <w:tab w:val="num" w:pos="0"/>
        </w:tabs>
        <w:ind w:left="1700" w:hanging="340"/>
      </w:pPr>
      <w:rPr>
        <w:rFonts w:ascii="Courier New" w:hAnsi="Courier New" w:cs="Symbol"/>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7" w15:restartNumberingAfterBreak="0">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Arial"/>
        <w:color w:val="000000"/>
        <w:sz w:val="20"/>
        <w:szCs w:val="20"/>
        <w:lang w:eastAsia="ar-SA" w:bidi="bn-B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C"/>
    <w:multiLevelType w:val="multilevel"/>
    <w:tmpl w:val="0000000C"/>
    <w:name w:val="WW8Num12"/>
    <w:lvl w:ilvl="0">
      <w:numFmt w:val="bullet"/>
      <w:lvlText w:val=""/>
      <w:lvlJc w:val="left"/>
      <w:pPr>
        <w:tabs>
          <w:tab w:val="num" w:pos="0"/>
        </w:tabs>
        <w:ind w:left="680" w:hanging="340"/>
      </w:pPr>
      <w:rPr>
        <w:rFonts w:ascii="Symbol" w:hAnsi="Symbol" w:cs="Arial"/>
        <w:szCs w:val="20"/>
        <w:lang w:bidi="bn-BD"/>
      </w:rPr>
    </w:lvl>
    <w:lvl w:ilvl="1">
      <w:numFmt w:val="bullet"/>
      <w:lvlText w:val=""/>
      <w:lvlJc w:val="left"/>
      <w:pPr>
        <w:tabs>
          <w:tab w:val="num" w:pos="0"/>
        </w:tabs>
        <w:ind w:left="1020" w:hanging="340"/>
      </w:pPr>
      <w:rPr>
        <w:rFonts w:ascii="Symbol" w:hAnsi="Symbol" w:cs="Arial"/>
        <w:szCs w:val="20"/>
        <w:lang w:bidi="bn-BD"/>
      </w:rPr>
    </w:lvl>
    <w:lvl w:ilvl="2">
      <w:numFmt w:val="bullet"/>
      <w:lvlText w:val=""/>
      <w:lvlJc w:val="left"/>
      <w:pPr>
        <w:tabs>
          <w:tab w:val="num" w:pos="0"/>
        </w:tabs>
        <w:ind w:left="1360" w:hanging="340"/>
      </w:pPr>
      <w:rPr>
        <w:rFonts w:ascii="Symbol" w:hAnsi="Symbol" w:cs="Arial"/>
        <w:szCs w:val="20"/>
        <w:lang w:bidi="bn-BD"/>
      </w:rPr>
    </w:lvl>
    <w:lvl w:ilvl="3">
      <w:numFmt w:val="bullet"/>
      <w:lvlText w:val="o"/>
      <w:lvlJc w:val="left"/>
      <w:pPr>
        <w:tabs>
          <w:tab w:val="num" w:pos="0"/>
        </w:tabs>
        <w:ind w:left="1700" w:hanging="340"/>
      </w:pPr>
      <w:rPr>
        <w:rFonts w:ascii="Courier New" w:hAnsi="Courier New" w:cs="Symbol"/>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10" w15:restartNumberingAfterBreak="0">
    <w:nsid w:val="0000000D"/>
    <w:multiLevelType w:val="multilevel"/>
    <w:tmpl w:val="0000000D"/>
    <w:name w:val="WW8Num13"/>
    <w:lvl w:ilvl="0">
      <w:numFmt w:val="bullet"/>
      <w:lvlText w:val=""/>
      <w:lvlJc w:val="left"/>
      <w:pPr>
        <w:tabs>
          <w:tab w:val="num" w:pos="0"/>
        </w:tabs>
        <w:ind w:left="680" w:hanging="340"/>
      </w:pPr>
      <w:rPr>
        <w:rFonts w:ascii="Symbol" w:hAnsi="Symbol" w:cs="Symbol"/>
      </w:rPr>
    </w:lvl>
    <w:lvl w:ilvl="1">
      <w:numFmt w:val="bullet"/>
      <w:lvlText w:val=""/>
      <w:lvlJc w:val="left"/>
      <w:pPr>
        <w:tabs>
          <w:tab w:val="num" w:pos="0"/>
        </w:tabs>
        <w:ind w:left="1020" w:hanging="340"/>
      </w:pPr>
      <w:rPr>
        <w:rFonts w:ascii="Symbol" w:hAnsi="Symbol" w:cs="Symbol"/>
      </w:rPr>
    </w:lvl>
    <w:lvl w:ilvl="2">
      <w:numFmt w:val="bullet"/>
      <w:lvlText w:val=""/>
      <w:lvlJc w:val="left"/>
      <w:pPr>
        <w:tabs>
          <w:tab w:val="num" w:pos="0"/>
        </w:tabs>
        <w:ind w:left="1360" w:hanging="340"/>
      </w:pPr>
      <w:rPr>
        <w:rFonts w:ascii="Symbol" w:hAnsi="Symbol" w:cs="Symbol"/>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11" w15:restartNumberingAfterBreak="0">
    <w:nsid w:val="0000000E"/>
    <w:multiLevelType w:val="multilevel"/>
    <w:tmpl w:val="0000000E"/>
    <w:name w:val="WW8Num14"/>
    <w:lvl w:ilvl="0">
      <w:numFmt w:val="bullet"/>
      <w:lvlText w:val=""/>
      <w:lvlJc w:val="left"/>
      <w:pPr>
        <w:tabs>
          <w:tab w:val="num" w:pos="0"/>
        </w:tabs>
        <w:ind w:left="680" w:hanging="340"/>
      </w:pPr>
      <w:rPr>
        <w:rFonts w:ascii="Symbol" w:hAnsi="Symbol" w:cs="OpenSymbol"/>
        <w:color w:val="000000"/>
        <w:szCs w:val="20"/>
        <w:lang w:bidi="bn-BD"/>
      </w:rPr>
    </w:lvl>
    <w:lvl w:ilvl="1">
      <w:numFmt w:val="bullet"/>
      <w:lvlText w:val=""/>
      <w:lvlJc w:val="left"/>
      <w:pPr>
        <w:tabs>
          <w:tab w:val="num" w:pos="0"/>
        </w:tabs>
        <w:ind w:left="1020" w:hanging="340"/>
      </w:pPr>
      <w:rPr>
        <w:rFonts w:ascii="Symbol" w:hAnsi="Symbol" w:cs="OpenSymbol"/>
        <w:color w:val="000000"/>
        <w:szCs w:val="20"/>
        <w:lang w:bidi="bn-BD"/>
      </w:rPr>
    </w:lvl>
    <w:lvl w:ilvl="2">
      <w:numFmt w:val="bullet"/>
      <w:lvlText w:val=""/>
      <w:lvlJc w:val="left"/>
      <w:pPr>
        <w:tabs>
          <w:tab w:val="num" w:pos="0"/>
        </w:tabs>
        <w:ind w:left="1360" w:hanging="340"/>
      </w:pPr>
      <w:rPr>
        <w:rFonts w:ascii="Symbol" w:hAnsi="Symbol" w:cs="OpenSymbol"/>
        <w:color w:val="000000"/>
        <w:szCs w:val="20"/>
        <w:lang w:bidi="bn-BD"/>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12" w15:restartNumberingAfterBreak="0">
    <w:nsid w:val="0000000F"/>
    <w:multiLevelType w:val="multilevel"/>
    <w:tmpl w:val="B4CC6C38"/>
    <w:lvl w:ilvl="0">
      <w:numFmt w:val="bullet"/>
      <w:lvlText w:val=""/>
      <w:lvlJc w:val="left"/>
      <w:pPr>
        <w:tabs>
          <w:tab w:val="num" w:pos="0"/>
        </w:tabs>
        <w:ind w:left="680" w:hanging="340"/>
      </w:pPr>
      <w:rPr>
        <w:rFonts w:ascii="Symbol" w:hAnsi="Symbol" w:cs="Symbol"/>
        <w:lang w:val="en-GB"/>
      </w:rPr>
    </w:lvl>
    <w:lvl w:ilvl="1">
      <w:numFmt w:val="bullet"/>
      <w:lvlText w:val=""/>
      <w:lvlJc w:val="left"/>
      <w:pPr>
        <w:tabs>
          <w:tab w:val="num" w:pos="0"/>
        </w:tabs>
        <w:ind w:left="1020" w:hanging="340"/>
      </w:pPr>
      <w:rPr>
        <w:rFonts w:ascii="Symbol" w:hAnsi="Symbol" w:cs="Symbol"/>
      </w:rPr>
    </w:lvl>
    <w:lvl w:ilvl="2">
      <w:numFmt w:val="bullet"/>
      <w:lvlText w:val=""/>
      <w:lvlJc w:val="left"/>
      <w:pPr>
        <w:tabs>
          <w:tab w:val="num" w:pos="0"/>
        </w:tabs>
        <w:ind w:left="1360" w:hanging="340"/>
      </w:pPr>
      <w:rPr>
        <w:rFonts w:ascii="Symbol" w:hAnsi="Symbol" w:cs="Symbol"/>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13"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12"/>
    <w:multiLevelType w:val="multilevel"/>
    <w:tmpl w:val="00000012"/>
    <w:name w:val="WW8Num18"/>
    <w:lvl w:ilvl="0">
      <w:start w:val="1"/>
      <w:numFmt w:val="bullet"/>
      <w:lvlText w:val=""/>
      <w:lvlJc w:val="left"/>
      <w:pPr>
        <w:tabs>
          <w:tab w:val="num" w:pos="700"/>
        </w:tabs>
        <w:ind w:left="700" w:hanging="360"/>
      </w:pPr>
      <w:rPr>
        <w:rFonts w:ascii="Symbol" w:hAnsi="Symbol" w:cs="Symbol"/>
        <w:szCs w:val="20"/>
        <w:lang w:bidi="bn-BD"/>
      </w:rPr>
    </w:lvl>
    <w:lvl w:ilvl="1">
      <w:start w:val="1"/>
      <w:numFmt w:val="bullet"/>
      <w:lvlText w:val="◦"/>
      <w:lvlJc w:val="left"/>
      <w:pPr>
        <w:tabs>
          <w:tab w:val="num" w:pos="1060"/>
        </w:tabs>
        <w:ind w:left="1060" w:hanging="360"/>
      </w:pPr>
      <w:rPr>
        <w:rFonts w:ascii="OpenSymbol" w:hAnsi="OpenSymbol" w:cs="OpenSymbol"/>
      </w:rPr>
    </w:lvl>
    <w:lvl w:ilvl="2">
      <w:start w:val="1"/>
      <w:numFmt w:val="bullet"/>
      <w:lvlText w:val="▪"/>
      <w:lvlJc w:val="left"/>
      <w:pPr>
        <w:tabs>
          <w:tab w:val="num" w:pos="1420"/>
        </w:tabs>
        <w:ind w:left="1420" w:hanging="360"/>
      </w:pPr>
      <w:rPr>
        <w:rFonts w:ascii="OpenSymbol" w:hAnsi="OpenSymbol" w:cs="OpenSymbol"/>
      </w:rPr>
    </w:lvl>
    <w:lvl w:ilvl="3">
      <w:start w:val="1"/>
      <w:numFmt w:val="bullet"/>
      <w:lvlText w:val=""/>
      <w:lvlJc w:val="left"/>
      <w:pPr>
        <w:tabs>
          <w:tab w:val="num" w:pos="1780"/>
        </w:tabs>
        <w:ind w:left="1780" w:hanging="360"/>
      </w:pPr>
      <w:rPr>
        <w:rFonts w:ascii="Symbol" w:hAnsi="Symbol" w:cs="Symbol"/>
        <w:szCs w:val="20"/>
        <w:lang w:bidi="bn-BD"/>
      </w:rPr>
    </w:lvl>
    <w:lvl w:ilvl="4">
      <w:start w:val="1"/>
      <w:numFmt w:val="bullet"/>
      <w:lvlText w:val="◦"/>
      <w:lvlJc w:val="left"/>
      <w:pPr>
        <w:tabs>
          <w:tab w:val="num" w:pos="2140"/>
        </w:tabs>
        <w:ind w:left="2140" w:hanging="360"/>
      </w:pPr>
      <w:rPr>
        <w:rFonts w:ascii="OpenSymbol" w:hAnsi="OpenSymbol" w:cs="OpenSymbol"/>
      </w:rPr>
    </w:lvl>
    <w:lvl w:ilvl="5">
      <w:start w:val="1"/>
      <w:numFmt w:val="bullet"/>
      <w:lvlText w:val="▪"/>
      <w:lvlJc w:val="left"/>
      <w:pPr>
        <w:tabs>
          <w:tab w:val="num" w:pos="2500"/>
        </w:tabs>
        <w:ind w:left="2500" w:hanging="360"/>
      </w:pPr>
      <w:rPr>
        <w:rFonts w:ascii="OpenSymbol" w:hAnsi="OpenSymbol" w:cs="OpenSymbol"/>
      </w:rPr>
    </w:lvl>
    <w:lvl w:ilvl="6">
      <w:start w:val="1"/>
      <w:numFmt w:val="bullet"/>
      <w:lvlText w:val=""/>
      <w:lvlJc w:val="left"/>
      <w:pPr>
        <w:tabs>
          <w:tab w:val="num" w:pos="2860"/>
        </w:tabs>
        <w:ind w:left="2860" w:hanging="360"/>
      </w:pPr>
      <w:rPr>
        <w:rFonts w:ascii="Symbol" w:hAnsi="Symbol" w:cs="Symbol"/>
        <w:szCs w:val="20"/>
        <w:lang w:bidi="bn-BD"/>
      </w:rPr>
    </w:lvl>
    <w:lvl w:ilvl="7">
      <w:start w:val="1"/>
      <w:numFmt w:val="bullet"/>
      <w:lvlText w:val="◦"/>
      <w:lvlJc w:val="left"/>
      <w:pPr>
        <w:tabs>
          <w:tab w:val="num" w:pos="3220"/>
        </w:tabs>
        <w:ind w:left="3220" w:hanging="360"/>
      </w:pPr>
      <w:rPr>
        <w:rFonts w:ascii="OpenSymbol" w:hAnsi="OpenSymbol" w:cs="OpenSymbol"/>
      </w:rPr>
    </w:lvl>
    <w:lvl w:ilvl="8">
      <w:start w:val="1"/>
      <w:numFmt w:val="bullet"/>
      <w:lvlText w:val="▪"/>
      <w:lvlJc w:val="left"/>
      <w:pPr>
        <w:tabs>
          <w:tab w:val="num" w:pos="3580"/>
        </w:tabs>
        <w:ind w:left="3580" w:hanging="360"/>
      </w:pPr>
      <w:rPr>
        <w:rFonts w:ascii="OpenSymbol" w:hAnsi="OpenSymbol" w:cs="OpenSymbol"/>
      </w:rPr>
    </w:lvl>
  </w:abstractNum>
  <w:abstractNum w:abstractNumId="16" w15:restartNumberingAfterBreak="0">
    <w:nsid w:val="00000013"/>
    <w:multiLevelType w:val="multilevel"/>
    <w:tmpl w:val="00000013"/>
    <w:name w:val="WW8Num19"/>
    <w:lvl w:ilvl="0">
      <w:numFmt w:val="bullet"/>
      <w:lvlText w:val=""/>
      <w:lvlJc w:val="left"/>
      <w:pPr>
        <w:tabs>
          <w:tab w:val="num" w:pos="0"/>
        </w:tabs>
        <w:ind w:left="680" w:hanging="340"/>
      </w:pPr>
      <w:rPr>
        <w:rFonts w:ascii="Symbol" w:hAnsi="Symbol" w:cs="Symbol"/>
        <w:color w:val="000000"/>
        <w:szCs w:val="20"/>
        <w:lang w:eastAsia="en-US" w:bidi="bn-BD"/>
      </w:rPr>
    </w:lvl>
    <w:lvl w:ilvl="1">
      <w:numFmt w:val="bullet"/>
      <w:lvlText w:val=""/>
      <w:lvlJc w:val="left"/>
      <w:pPr>
        <w:tabs>
          <w:tab w:val="num" w:pos="0"/>
        </w:tabs>
        <w:ind w:left="1020" w:hanging="340"/>
      </w:pPr>
      <w:rPr>
        <w:rFonts w:ascii="Symbol" w:hAnsi="Symbol" w:cs="Symbol"/>
        <w:color w:val="000000"/>
        <w:szCs w:val="20"/>
        <w:lang w:eastAsia="en-US" w:bidi="bn-BD"/>
      </w:rPr>
    </w:lvl>
    <w:lvl w:ilvl="2">
      <w:numFmt w:val="bullet"/>
      <w:lvlText w:val=""/>
      <w:lvlJc w:val="left"/>
      <w:pPr>
        <w:tabs>
          <w:tab w:val="num" w:pos="0"/>
        </w:tabs>
        <w:ind w:left="1360" w:hanging="340"/>
      </w:pPr>
      <w:rPr>
        <w:rFonts w:ascii="Symbol" w:hAnsi="Symbol" w:cs="Symbol"/>
        <w:color w:val="000000"/>
        <w:szCs w:val="20"/>
        <w:lang w:eastAsia="en-US" w:bidi="bn-BD"/>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17" w15:restartNumberingAfterBreak="0">
    <w:nsid w:val="00000014"/>
    <w:multiLevelType w:val="multilevel"/>
    <w:tmpl w:val="00000014"/>
    <w:name w:val="WW8Num20"/>
    <w:lvl w:ilvl="0">
      <w:numFmt w:val="bullet"/>
      <w:lvlText w:val=""/>
      <w:lvlJc w:val="left"/>
      <w:pPr>
        <w:tabs>
          <w:tab w:val="num" w:pos="0"/>
        </w:tabs>
        <w:ind w:left="680" w:hanging="340"/>
      </w:pPr>
      <w:rPr>
        <w:rFonts w:ascii="Symbol" w:hAnsi="Symbol" w:cs="Arial Bold"/>
        <w:b/>
        <w:i w:val="0"/>
        <w:color w:val="auto"/>
        <w:sz w:val="22"/>
      </w:rPr>
    </w:lvl>
    <w:lvl w:ilvl="1">
      <w:numFmt w:val="bullet"/>
      <w:lvlText w:val=""/>
      <w:lvlJc w:val="left"/>
      <w:pPr>
        <w:tabs>
          <w:tab w:val="num" w:pos="0"/>
        </w:tabs>
        <w:ind w:left="1020" w:hanging="340"/>
      </w:pPr>
      <w:rPr>
        <w:rFonts w:ascii="Symbol" w:hAnsi="Symbol" w:cs="Arial Bold"/>
        <w:b/>
        <w:i w:val="0"/>
        <w:color w:val="auto"/>
        <w:sz w:val="22"/>
      </w:rPr>
    </w:lvl>
    <w:lvl w:ilvl="2">
      <w:numFmt w:val="bullet"/>
      <w:lvlText w:val=""/>
      <w:lvlJc w:val="left"/>
      <w:pPr>
        <w:tabs>
          <w:tab w:val="num" w:pos="0"/>
        </w:tabs>
        <w:ind w:left="1360" w:hanging="340"/>
      </w:pPr>
      <w:rPr>
        <w:rFonts w:ascii="Symbol" w:hAnsi="Symbol" w:cs="Arial Bold"/>
        <w:b/>
        <w:i w:val="0"/>
        <w:color w:val="auto"/>
        <w:sz w:val="22"/>
      </w:rPr>
    </w:lvl>
    <w:lvl w:ilvl="3">
      <w:numFmt w:val="bullet"/>
      <w:lvlText w:val="o"/>
      <w:lvlJc w:val="left"/>
      <w:pPr>
        <w:tabs>
          <w:tab w:val="num" w:pos="0"/>
        </w:tabs>
        <w:ind w:left="1700" w:hanging="340"/>
      </w:pPr>
      <w:rPr>
        <w:rFonts w:ascii="Courier New" w:hAnsi="Courier New" w:cs="Symbol"/>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18" w15:restartNumberingAfterBreak="0">
    <w:nsid w:val="00000015"/>
    <w:multiLevelType w:val="multilevel"/>
    <w:tmpl w:val="00000015"/>
    <w:name w:val="WW8Num21"/>
    <w:lvl w:ilvl="0">
      <w:numFmt w:val="bullet"/>
      <w:lvlText w:val=""/>
      <w:lvlJc w:val="left"/>
      <w:pPr>
        <w:tabs>
          <w:tab w:val="num" w:pos="0"/>
        </w:tabs>
        <w:ind w:left="680" w:hanging="340"/>
      </w:pPr>
      <w:rPr>
        <w:rFonts w:ascii="Symbol" w:hAnsi="Symbol" w:cs="Arial"/>
      </w:rPr>
    </w:lvl>
    <w:lvl w:ilvl="1">
      <w:numFmt w:val="bullet"/>
      <w:lvlText w:val=""/>
      <w:lvlJc w:val="left"/>
      <w:pPr>
        <w:tabs>
          <w:tab w:val="num" w:pos="0"/>
        </w:tabs>
        <w:ind w:left="1020" w:hanging="340"/>
      </w:pPr>
      <w:rPr>
        <w:rFonts w:ascii="Symbol" w:hAnsi="Symbol" w:cs="Arial"/>
      </w:rPr>
    </w:lvl>
    <w:lvl w:ilvl="2">
      <w:numFmt w:val="bullet"/>
      <w:lvlText w:val=""/>
      <w:lvlJc w:val="left"/>
      <w:pPr>
        <w:tabs>
          <w:tab w:val="num" w:pos="0"/>
        </w:tabs>
        <w:ind w:left="1360" w:hanging="340"/>
      </w:pPr>
      <w:rPr>
        <w:rFonts w:ascii="Symbol" w:hAnsi="Symbol" w:cs="Arial"/>
      </w:rPr>
    </w:lvl>
    <w:lvl w:ilvl="3">
      <w:numFmt w:val="bullet"/>
      <w:lvlText w:val="o"/>
      <w:lvlJc w:val="left"/>
      <w:pPr>
        <w:tabs>
          <w:tab w:val="num" w:pos="0"/>
        </w:tabs>
        <w:ind w:left="1700" w:hanging="340"/>
      </w:pPr>
      <w:rPr>
        <w:rFonts w:ascii="Courier New" w:hAnsi="Courier New" w:cs="Symbol"/>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19" w15:restartNumberingAfterBreak="0">
    <w:nsid w:val="00000016"/>
    <w:multiLevelType w:val="multilevel"/>
    <w:tmpl w:val="00000016"/>
    <w:name w:val="WW8Num22"/>
    <w:lvl w:ilvl="0">
      <w:numFmt w:val="bullet"/>
      <w:lvlText w:val=""/>
      <w:lvlJc w:val="left"/>
      <w:pPr>
        <w:tabs>
          <w:tab w:val="num" w:pos="0"/>
        </w:tabs>
        <w:ind w:left="680" w:hanging="340"/>
      </w:pPr>
      <w:rPr>
        <w:rFonts w:ascii="Symbol" w:hAnsi="Symbol" w:cs="Arial"/>
      </w:rPr>
    </w:lvl>
    <w:lvl w:ilvl="1">
      <w:numFmt w:val="bullet"/>
      <w:lvlText w:val=""/>
      <w:lvlJc w:val="left"/>
      <w:pPr>
        <w:tabs>
          <w:tab w:val="num" w:pos="0"/>
        </w:tabs>
        <w:ind w:left="1020" w:hanging="340"/>
      </w:pPr>
      <w:rPr>
        <w:rFonts w:ascii="Symbol" w:hAnsi="Symbol" w:cs="Arial"/>
      </w:rPr>
    </w:lvl>
    <w:lvl w:ilvl="2">
      <w:numFmt w:val="bullet"/>
      <w:lvlText w:val=""/>
      <w:lvlJc w:val="left"/>
      <w:pPr>
        <w:tabs>
          <w:tab w:val="num" w:pos="0"/>
        </w:tabs>
        <w:ind w:left="1360" w:hanging="340"/>
      </w:pPr>
      <w:rPr>
        <w:rFonts w:ascii="Symbol" w:hAnsi="Symbol" w:cs="Arial"/>
      </w:rPr>
    </w:lvl>
    <w:lvl w:ilvl="3">
      <w:numFmt w:val="bullet"/>
      <w:lvlText w:val="o"/>
      <w:lvlJc w:val="left"/>
      <w:pPr>
        <w:tabs>
          <w:tab w:val="num" w:pos="0"/>
        </w:tabs>
        <w:ind w:left="1700" w:hanging="340"/>
      </w:pPr>
      <w:rPr>
        <w:rFonts w:ascii="Courier New" w:hAnsi="Courier New" w:cs="Symbol"/>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20" w15:restartNumberingAfterBreak="0">
    <w:nsid w:val="00000017"/>
    <w:multiLevelType w:val="multilevel"/>
    <w:tmpl w:val="00000017"/>
    <w:name w:val="WW8Num23"/>
    <w:lvl w:ilvl="0">
      <w:start w:val="1"/>
      <w:numFmt w:val="bullet"/>
      <w:lvlText w:val=""/>
      <w:lvlJc w:val="left"/>
      <w:pPr>
        <w:tabs>
          <w:tab w:val="num" w:pos="700"/>
        </w:tabs>
        <w:ind w:left="700" w:hanging="360"/>
      </w:pPr>
      <w:rPr>
        <w:rFonts w:ascii="Symbol" w:hAnsi="Symbol" w:cs="Symbol"/>
      </w:rPr>
    </w:lvl>
    <w:lvl w:ilvl="1">
      <w:start w:val="1"/>
      <w:numFmt w:val="bullet"/>
      <w:lvlText w:val="◦"/>
      <w:lvlJc w:val="left"/>
      <w:pPr>
        <w:tabs>
          <w:tab w:val="num" w:pos="1060"/>
        </w:tabs>
        <w:ind w:left="1060" w:hanging="360"/>
      </w:pPr>
      <w:rPr>
        <w:rFonts w:ascii="OpenSymbol" w:hAnsi="OpenSymbol" w:cs="OpenSymbol"/>
      </w:rPr>
    </w:lvl>
    <w:lvl w:ilvl="2">
      <w:start w:val="1"/>
      <w:numFmt w:val="bullet"/>
      <w:lvlText w:val="▪"/>
      <w:lvlJc w:val="left"/>
      <w:pPr>
        <w:tabs>
          <w:tab w:val="num" w:pos="1420"/>
        </w:tabs>
        <w:ind w:left="1420" w:hanging="360"/>
      </w:pPr>
      <w:rPr>
        <w:rFonts w:ascii="OpenSymbol" w:hAnsi="OpenSymbol" w:cs="OpenSymbol"/>
      </w:rPr>
    </w:lvl>
    <w:lvl w:ilvl="3">
      <w:start w:val="1"/>
      <w:numFmt w:val="bullet"/>
      <w:lvlText w:val=""/>
      <w:lvlJc w:val="left"/>
      <w:pPr>
        <w:tabs>
          <w:tab w:val="num" w:pos="1780"/>
        </w:tabs>
        <w:ind w:left="1780" w:hanging="360"/>
      </w:pPr>
      <w:rPr>
        <w:rFonts w:ascii="Symbol" w:hAnsi="Symbol" w:cs="Symbol"/>
      </w:rPr>
    </w:lvl>
    <w:lvl w:ilvl="4">
      <w:start w:val="1"/>
      <w:numFmt w:val="bullet"/>
      <w:lvlText w:val="◦"/>
      <w:lvlJc w:val="left"/>
      <w:pPr>
        <w:tabs>
          <w:tab w:val="num" w:pos="2140"/>
        </w:tabs>
        <w:ind w:left="2140" w:hanging="360"/>
      </w:pPr>
      <w:rPr>
        <w:rFonts w:ascii="OpenSymbol" w:hAnsi="OpenSymbol" w:cs="OpenSymbol"/>
      </w:rPr>
    </w:lvl>
    <w:lvl w:ilvl="5">
      <w:start w:val="1"/>
      <w:numFmt w:val="bullet"/>
      <w:lvlText w:val="▪"/>
      <w:lvlJc w:val="left"/>
      <w:pPr>
        <w:tabs>
          <w:tab w:val="num" w:pos="2500"/>
        </w:tabs>
        <w:ind w:left="2500" w:hanging="360"/>
      </w:pPr>
      <w:rPr>
        <w:rFonts w:ascii="OpenSymbol" w:hAnsi="OpenSymbol" w:cs="OpenSymbol"/>
      </w:rPr>
    </w:lvl>
    <w:lvl w:ilvl="6">
      <w:start w:val="1"/>
      <w:numFmt w:val="bullet"/>
      <w:lvlText w:val=""/>
      <w:lvlJc w:val="left"/>
      <w:pPr>
        <w:tabs>
          <w:tab w:val="num" w:pos="2860"/>
        </w:tabs>
        <w:ind w:left="2860" w:hanging="360"/>
      </w:pPr>
      <w:rPr>
        <w:rFonts w:ascii="Symbol" w:hAnsi="Symbol" w:cs="Symbol"/>
      </w:rPr>
    </w:lvl>
    <w:lvl w:ilvl="7">
      <w:start w:val="1"/>
      <w:numFmt w:val="bullet"/>
      <w:lvlText w:val="◦"/>
      <w:lvlJc w:val="left"/>
      <w:pPr>
        <w:tabs>
          <w:tab w:val="num" w:pos="3220"/>
        </w:tabs>
        <w:ind w:left="3220" w:hanging="360"/>
      </w:pPr>
      <w:rPr>
        <w:rFonts w:ascii="OpenSymbol" w:hAnsi="OpenSymbol" w:cs="OpenSymbol"/>
      </w:rPr>
    </w:lvl>
    <w:lvl w:ilvl="8">
      <w:start w:val="1"/>
      <w:numFmt w:val="bullet"/>
      <w:lvlText w:val="▪"/>
      <w:lvlJc w:val="left"/>
      <w:pPr>
        <w:tabs>
          <w:tab w:val="num" w:pos="3580"/>
        </w:tabs>
        <w:ind w:left="3580" w:hanging="360"/>
      </w:pPr>
      <w:rPr>
        <w:rFonts w:ascii="OpenSymbol" w:hAnsi="OpenSymbol" w:cs="OpenSymbol"/>
      </w:rPr>
    </w:lvl>
  </w:abstractNum>
  <w:abstractNum w:abstractNumId="21" w15:restartNumberingAfterBreak="0">
    <w:nsid w:val="00000019"/>
    <w:multiLevelType w:val="multilevel"/>
    <w:tmpl w:val="00000019"/>
    <w:lvl w:ilvl="0">
      <w:start w:val="1"/>
      <w:numFmt w:val="decimal"/>
      <w:lvlText w:val="%1"/>
      <w:lvlJc w:val="left"/>
      <w:pPr>
        <w:tabs>
          <w:tab w:val="num" w:pos="431"/>
        </w:tabs>
        <w:ind w:left="431" w:hanging="431"/>
      </w:pPr>
      <w:rPr>
        <w:rFonts w:ascii="Symbol" w:hAnsi="Symbol" w:cs="Symbol"/>
        <w:color w:val="000000"/>
        <w:sz w:val="20"/>
        <w:szCs w:val="22"/>
        <w:lang w:bidi="ar-SA"/>
      </w:rPr>
    </w:lvl>
    <w:lvl w:ilvl="1">
      <w:start w:val="1"/>
      <w:numFmt w:val="decimal"/>
      <w:lvlText w:val="%1.%2"/>
      <w:lvlJc w:val="left"/>
      <w:pPr>
        <w:tabs>
          <w:tab w:val="num" w:pos="624"/>
        </w:tabs>
        <w:ind w:left="624" w:hanging="624"/>
      </w:pPr>
      <w:rPr>
        <w:b/>
        <w:i w:val="0"/>
        <w:color w:val="auto"/>
        <w:sz w:val="24"/>
        <w:lang w:bidi="bn-BD"/>
      </w:rPr>
    </w:lvl>
    <w:lvl w:ilvl="2">
      <w:start w:val="1"/>
      <w:numFmt w:val="decimal"/>
      <w:lvlText w:val="%1.%2.%3"/>
      <w:lvlJc w:val="left"/>
      <w:pPr>
        <w:tabs>
          <w:tab w:val="num" w:pos="851"/>
        </w:tabs>
        <w:ind w:left="851" w:hanging="851"/>
      </w:pPr>
      <w:rPr>
        <w:b/>
        <w:i w:val="0"/>
        <w:color w:val="auto"/>
        <w:sz w:val="22"/>
        <w:szCs w:val="22"/>
        <w:lang w:eastAsia="en-GB" w:bidi="ar-SA"/>
      </w:rPr>
    </w:lvl>
    <w:lvl w:ilvl="3">
      <w:start w:val="1"/>
      <w:numFmt w:val="decimal"/>
      <w:lvlText w:val="%1.%2.%3.%4"/>
      <w:lvlJc w:val="left"/>
      <w:pPr>
        <w:tabs>
          <w:tab w:val="num" w:pos="1077"/>
        </w:tabs>
        <w:ind w:left="1077" w:hanging="1077"/>
      </w:pPr>
      <w:rPr>
        <w:rFonts w:ascii="Arial Bold" w:hAnsi="Arial Bold" w:cs="Arial Bold"/>
        <w:b/>
        <w:i w:val="0"/>
        <w:color w:val="auto"/>
        <w:sz w:val="22"/>
        <w:szCs w:val="20"/>
        <w:lang w:eastAsia="en-GB" w:bidi="ar-SA"/>
      </w:rPr>
    </w:lvl>
    <w:lvl w:ilvl="4">
      <w:start w:val="1"/>
      <w:numFmt w:val="decimal"/>
      <w:lvlText w:val="%1.%2.%3.%4.%5"/>
      <w:lvlJc w:val="left"/>
      <w:pPr>
        <w:tabs>
          <w:tab w:val="num" w:pos="1304"/>
        </w:tabs>
        <w:ind w:left="1304" w:hanging="1304"/>
      </w:pPr>
      <w:rPr>
        <w:rFonts w:cs="Times New Roman"/>
        <w:b/>
        <w:bCs w:val="0"/>
        <w:i w:val="0"/>
        <w:iCs w:val="0"/>
        <w:caps w:val="0"/>
        <w:smallCaps w:val="0"/>
        <w:strike w:val="0"/>
        <w:dstrike w:val="0"/>
        <w:vanish w:val="0"/>
        <w:color w:val="000000"/>
        <w:spacing w:val="0"/>
        <w:kern w:val="1"/>
        <w:position w:val="0"/>
        <w:sz w:val="24"/>
        <w:u w:val="none"/>
        <w:vertAlign w:val="baseline"/>
        <w:em w:val="none"/>
      </w:rPr>
    </w:lvl>
    <w:lvl w:ilvl="5">
      <w:start w:val="1"/>
      <w:numFmt w:val="decimal"/>
      <w:lvlText w:val="%1.%2.%3.%4.%5.%6"/>
      <w:lvlJc w:val="left"/>
      <w:pPr>
        <w:tabs>
          <w:tab w:val="num" w:pos="1531"/>
        </w:tabs>
        <w:ind w:left="1531" w:hanging="1531"/>
      </w:pPr>
      <w:rPr>
        <w:b/>
        <w:i w:val="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rPr>
        <w:rFonts w:cs="Times New Roman"/>
        <w:b w:val="0"/>
        <w:bCs w:val="0"/>
        <w:i w:val="0"/>
        <w:iCs w:val="0"/>
        <w:caps w:val="0"/>
        <w:smallCaps w:val="0"/>
        <w:strike w:val="0"/>
        <w:dstrike w:val="0"/>
        <w:vanish w:val="0"/>
        <w:color w:val="000000"/>
        <w:spacing w:val="0"/>
        <w:kern w:val="1"/>
        <w:position w:val="0"/>
        <w:sz w:val="24"/>
        <w:u w:val="none"/>
        <w:vertAlign w:val="baseline"/>
        <w:em w:val="none"/>
      </w:rPr>
    </w:lvl>
    <w:lvl w:ilvl="8">
      <w:start w:val="1"/>
      <w:numFmt w:val="decimal"/>
      <w:suff w:val="space"/>
      <w:lvlText w:val="%1.%2.%3.%4.%5.%6.%7.%8.%9"/>
      <w:lvlJc w:val="left"/>
      <w:pPr>
        <w:tabs>
          <w:tab w:val="num" w:pos="0"/>
        </w:tabs>
        <w:ind w:left="1531" w:hanging="1531"/>
      </w:pPr>
      <w:rPr>
        <w:rFonts w:cs="Times New Roman"/>
        <w:b w:val="0"/>
        <w:bCs w:val="0"/>
        <w:i w:val="0"/>
        <w:iCs w:val="0"/>
        <w:caps w:val="0"/>
        <w:smallCaps w:val="0"/>
        <w:strike w:val="0"/>
        <w:dstrike w:val="0"/>
        <w:vanish w:val="0"/>
        <w:color w:val="000000"/>
        <w:spacing w:val="0"/>
        <w:kern w:val="1"/>
        <w:position w:val="0"/>
        <w:sz w:val="24"/>
        <w:u w:val="none"/>
        <w:vertAlign w:val="baseline"/>
        <w:em w:val="none"/>
      </w:rPr>
    </w:lvl>
  </w:abstractNum>
  <w:abstractNum w:abstractNumId="22" w15:restartNumberingAfterBreak="0">
    <w:nsid w:val="0000001A"/>
    <w:multiLevelType w:val="singleLevel"/>
    <w:tmpl w:val="0000001A"/>
    <w:name w:val="WW8Num26"/>
    <w:lvl w:ilvl="0">
      <w:start w:val="1"/>
      <w:numFmt w:val="bullet"/>
      <w:lvlText w:val=""/>
      <w:lvlJc w:val="left"/>
      <w:pPr>
        <w:tabs>
          <w:tab w:val="num" w:pos="0"/>
        </w:tabs>
        <w:ind w:left="720" w:hanging="360"/>
      </w:pPr>
      <w:rPr>
        <w:rFonts w:ascii="Symbol" w:hAnsi="Symbol" w:cs="Symbol"/>
        <w:color w:val="000000"/>
        <w:sz w:val="20"/>
        <w:szCs w:val="22"/>
        <w:lang w:eastAsia="ar-SA" w:bidi="ar-SA"/>
      </w:rPr>
    </w:lvl>
  </w:abstractNum>
  <w:abstractNum w:abstractNumId="23" w15:restartNumberingAfterBreak="0">
    <w:nsid w:val="0000001B"/>
    <w:multiLevelType w:val="multilevel"/>
    <w:tmpl w:val="0000001B"/>
    <w:name w:val="WW8Num27"/>
    <w:lvl w:ilvl="0">
      <w:start w:val="1"/>
      <w:numFmt w:val="decimal"/>
      <w:lvlText w:val="%1."/>
      <w:lvlJc w:val="left"/>
      <w:pPr>
        <w:tabs>
          <w:tab w:val="num" w:pos="340"/>
        </w:tabs>
        <w:ind w:left="680" w:hanging="340"/>
      </w:pPr>
    </w:lvl>
    <w:lvl w:ilvl="1">
      <w:start w:val="1"/>
      <w:numFmt w:val="lowerLetter"/>
      <w:lvlText w:val="%2)"/>
      <w:lvlJc w:val="left"/>
      <w:pPr>
        <w:tabs>
          <w:tab w:val="num" w:pos="1020"/>
        </w:tabs>
        <w:ind w:left="1360" w:hanging="340"/>
      </w:pPr>
    </w:lvl>
    <w:lvl w:ilvl="2">
      <w:start w:val="1"/>
      <w:numFmt w:val="lowerRoman"/>
      <w:lvlText w:val="%3."/>
      <w:lvlJc w:val="left"/>
      <w:pPr>
        <w:tabs>
          <w:tab w:val="num" w:pos="1700"/>
        </w:tabs>
        <w:ind w:left="2040" w:hanging="340"/>
      </w:pPr>
    </w:lvl>
    <w:lvl w:ilvl="3">
      <w:start w:val="1"/>
      <w:numFmt w:val="none"/>
      <w:suff w:val="nothing"/>
      <w:lvlText w:val=""/>
      <w:lvlJc w:val="left"/>
      <w:pPr>
        <w:tabs>
          <w:tab w:val="num" w:pos="0"/>
        </w:tabs>
        <w:ind w:left="2720" w:hanging="340"/>
      </w:pPr>
    </w:lvl>
    <w:lvl w:ilvl="4">
      <w:start w:val="1"/>
      <w:numFmt w:val="none"/>
      <w:suff w:val="nothing"/>
      <w:lvlText w:val=""/>
      <w:lvlJc w:val="left"/>
      <w:pPr>
        <w:tabs>
          <w:tab w:val="num" w:pos="0"/>
        </w:tabs>
        <w:ind w:left="3400" w:hanging="340"/>
      </w:pPr>
    </w:lvl>
    <w:lvl w:ilvl="5">
      <w:start w:val="1"/>
      <w:numFmt w:val="none"/>
      <w:suff w:val="nothing"/>
      <w:lvlText w:val=""/>
      <w:lvlJc w:val="right"/>
      <w:pPr>
        <w:tabs>
          <w:tab w:val="num" w:pos="0"/>
        </w:tabs>
        <w:ind w:left="4080" w:hanging="340"/>
      </w:pPr>
    </w:lvl>
    <w:lvl w:ilvl="6">
      <w:start w:val="1"/>
      <w:numFmt w:val="none"/>
      <w:suff w:val="nothing"/>
      <w:lvlText w:val=""/>
      <w:lvlJc w:val="left"/>
      <w:pPr>
        <w:tabs>
          <w:tab w:val="num" w:pos="0"/>
        </w:tabs>
        <w:ind w:left="4760" w:hanging="340"/>
      </w:pPr>
    </w:lvl>
    <w:lvl w:ilvl="7">
      <w:start w:val="1"/>
      <w:numFmt w:val="none"/>
      <w:suff w:val="nothing"/>
      <w:lvlText w:val=""/>
      <w:lvlJc w:val="left"/>
      <w:pPr>
        <w:tabs>
          <w:tab w:val="num" w:pos="0"/>
        </w:tabs>
        <w:ind w:left="5440" w:hanging="340"/>
      </w:pPr>
    </w:lvl>
    <w:lvl w:ilvl="8">
      <w:start w:val="1"/>
      <w:numFmt w:val="none"/>
      <w:suff w:val="nothing"/>
      <w:lvlText w:val=""/>
      <w:lvlJc w:val="right"/>
      <w:pPr>
        <w:tabs>
          <w:tab w:val="num" w:pos="0"/>
        </w:tabs>
        <w:ind w:left="6120" w:hanging="340"/>
      </w:pPr>
    </w:lvl>
  </w:abstractNum>
  <w:abstractNum w:abstractNumId="24" w15:restartNumberingAfterBreak="0">
    <w:nsid w:val="0000001D"/>
    <w:multiLevelType w:val="multilevel"/>
    <w:tmpl w:val="0000001D"/>
    <w:name w:val="WW8Num29"/>
    <w:lvl w:ilvl="0">
      <w:numFmt w:val="bullet"/>
      <w:lvlText w:val=""/>
      <w:lvlJc w:val="left"/>
      <w:pPr>
        <w:tabs>
          <w:tab w:val="num" w:pos="-340"/>
        </w:tabs>
        <w:ind w:left="340" w:hanging="340"/>
      </w:pPr>
      <w:rPr>
        <w:rFonts w:ascii="Symbol" w:hAnsi="Symbol" w:cs="Symbol"/>
        <w:sz w:val="20"/>
        <w:szCs w:val="20"/>
      </w:rPr>
    </w:lvl>
    <w:lvl w:ilvl="1">
      <w:numFmt w:val="bullet"/>
      <w:lvlText w:val=""/>
      <w:lvlJc w:val="left"/>
      <w:pPr>
        <w:tabs>
          <w:tab w:val="num" w:pos="-340"/>
        </w:tabs>
        <w:ind w:left="680" w:hanging="340"/>
      </w:pPr>
      <w:rPr>
        <w:rFonts w:ascii="Symbol" w:hAnsi="Symbol" w:cs="Symbol"/>
        <w:sz w:val="20"/>
        <w:szCs w:val="20"/>
      </w:rPr>
    </w:lvl>
    <w:lvl w:ilvl="2">
      <w:numFmt w:val="bullet"/>
      <w:lvlText w:val=""/>
      <w:lvlJc w:val="left"/>
      <w:pPr>
        <w:tabs>
          <w:tab w:val="num" w:pos="-340"/>
        </w:tabs>
        <w:ind w:left="1020" w:hanging="340"/>
      </w:pPr>
      <w:rPr>
        <w:rFonts w:ascii="Symbol" w:hAnsi="Symbol" w:cs="Symbol"/>
        <w:sz w:val="20"/>
        <w:szCs w:val="20"/>
      </w:rPr>
    </w:lvl>
    <w:lvl w:ilvl="3">
      <w:numFmt w:val="bullet"/>
      <w:lvlText w:val="o"/>
      <w:lvlJc w:val="left"/>
      <w:pPr>
        <w:tabs>
          <w:tab w:val="num" w:pos="-340"/>
        </w:tabs>
        <w:ind w:left="1360" w:hanging="340"/>
      </w:pPr>
      <w:rPr>
        <w:rFonts w:ascii="Courier New" w:hAnsi="Courier New" w:cs="Courier New"/>
      </w:rPr>
    </w:lvl>
    <w:lvl w:ilvl="4">
      <w:start w:val="1"/>
      <w:numFmt w:val="none"/>
      <w:suff w:val="nothing"/>
      <w:lvlText w:val=""/>
      <w:lvlJc w:val="left"/>
      <w:pPr>
        <w:tabs>
          <w:tab w:val="num" w:pos="0"/>
        </w:tabs>
        <w:ind w:left="1700" w:hanging="340"/>
      </w:pPr>
    </w:lvl>
    <w:lvl w:ilvl="5">
      <w:start w:val="1"/>
      <w:numFmt w:val="none"/>
      <w:suff w:val="nothing"/>
      <w:lvlText w:val=""/>
      <w:lvlJc w:val="left"/>
      <w:pPr>
        <w:tabs>
          <w:tab w:val="num" w:pos="0"/>
        </w:tabs>
        <w:ind w:left="2040" w:hanging="340"/>
      </w:pPr>
    </w:lvl>
    <w:lvl w:ilvl="6">
      <w:start w:val="1"/>
      <w:numFmt w:val="none"/>
      <w:suff w:val="nothing"/>
      <w:lvlText w:val=""/>
      <w:lvlJc w:val="left"/>
      <w:pPr>
        <w:tabs>
          <w:tab w:val="num" w:pos="0"/>
        </w:tabs>
        <w:ind w:left="2380" w:hanging="340"/>
      </w:pPr>
    </w:lvl>
    <w:lvl w:ilvl="7">
      <w:start w:val="1"/>
      <w:numFmt w:val="none"/>
      <w:suff w:val="nothing"/>
      <w:lvlText w:val=""/>
      <w:lvlJc w:val="left"/>
      <w:pPr>
        <w:tabs>
          <w:tab w:val="num" w:pos="0"/>
        </w:tabs>
        <w:ind w:left="2720" w:hanging="340"/>
      </w:pPr>
    </w:lvl>
    <w:lvl w:ilvl="8">
      <w:start w:val="1"/>
      <w:numFmt w:val="none"/>
      <w:suff w:val="nothing"/>
      <w:lvlText w:val=""/>
      <w:lvlJc w:val="left"/>
      <w:pPr>
        <w:tabs>
          <w:tab w:val="num" w:pos="0"/>
        </w:tabs>
        <w:ind w:left="3060" w:hanging="340"/>
      </w:pPr>
    </w:lvl>
  </w:abstractNum>
  <w:abstractNum w:abstractNumId="25" w15:restartNumberingAfterBreak="0">
    <w:nsid w:val="0000001E"/>
    <w:multiLevelType w:val="multilevel"/>
    <w:tmpl w:val="0000001E"/>
    <w:name w:val="WW8Num30"/>
    <w:lvl w:ilvl="0">
      <w:start w:val="1"/>
      <w:numFmt w:val="upperLetter"/>
      <w:lvlText w:val="Annex %1"/>
      <w:lvlJc w:val="left"/>
      <w:pPr>
        <w:tabs>
          <w:tab w:val="num" w:pos="0"/>
        </w:tabs>
        <w:ind w:left="0" w:firstLine="0"/>
      </w:pPr>
    </w:lvl>
    <w:lvl w:ilvl="1">
      <w:start w:val="1"/>
      <w:numFmt w:val="decimal"/>
      <w:lvlText w:val="%1.%2"/>
      <w:lvlJc w:val="left"/>
      <w:pPr>
        <w:tabs>
          <w:tab w:val="num" w:pos="680"/>
        </w:tabs>
        <w:ind w:left="680" w:hanging="680"/>
      </w:pPr>
    </w:lvl>
    <w:lvl w:ilvl="2">
      <w:start w:val="1"/>
      <w:numFmt w:val="decimal"/>
      <w:lvlText w:val="%1.%2.%3"/>
      <w:lvlJc w:val="left"/>
      <w:pPr>
        <w:tabs>
          <w:tab w:val="num" w:pos="907"/>
        </w:tabs>
        <w:ind w:left="907" w:hanging="907"/>
      </w:pPr>
    </w:lvl>
    <w:lvl w:ilvl="3">
      <w:start w:val="1"/>
      <w:numFmt w:val="decimal"/>
      <w:lvlText w:val="%1.%2.%3.%4"/>
      <w:lvlJc w:val="left"/>
      <w:pPr>
        <w:tabs>
          <w:tab w:val="num" w:pos="1134"/>
        </w:tabs>
        <w:ind w:left="1134" w:hanging="1134"/>
      </w:pPr>
    </w:lvl>
    <w:lvl w:ilvl="4">
      <w:start w:val="1"/>
      <w:numFmt w:val="decimal"/>
      <w:lvlText w:val="%1.%2.%3.%4.%5"/>
      <w:lvlJc w:val="left"/>
      <w:pPr>
        <w:tabs>
          <w:tab w:val="num" w:pos="1361"/>
        </w:tabs>
        <w:ind w:left="1361" w:hanging="1361"/>
      </w:pPr>
    </w:lvl>
    <w:lvl w:ilvl="5">
      <w:start w:val="1"/>
      <w:numFmt w:val="decimal"/>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6" w15:restartNumberingAfterBreak="0">
    <w:nsid w:val="0000001F"/>
    <w:multiLevelType w:val="multilevel"/>
    <w:tmpl w:val="0000001F"/>
    <w:name w:val="WW8Num31"/>
    <w:lvl w:ilvl="0">
      <w:numFmt w:val="bullet"/>
      <w:lvlText w:val=""/>
      <w:lvlJc w:val="left"/>
      <w:pPr>
        <w:tabs>
          <w:tab w:val="num" w:pos="0"/>
        </w:tabs>
        <w:ind w:left="680" w:hanging="340"/>
      </w:pPr>
      <w:rPr>
        <w:rFonts w:ascii="Symbol" w:hAnsi="Symbol" w:cs="Symbol"/>
      </w:rPr>
    </w:lvl>
    <w:lvl w:ilvl="1">
      <w:numFmt w:val="bullet"/>
      <w:lvlText w:val=""/>
      <w:lvlJc w:val="left"/>
      <w:pPr>
        <w:tabs>
          <w:tab w:val="num" w:pos="0"/>
        </w:tabs>
        <w:ind w:left="1020" w:hanging="340"/>
      </w:pPr>
      <w:rPr>
        <w:rFonts w:ascii="Symbol" w:hAnsi="Symbol" w:cs="Symbol"/>
      </w:rPr>
    </w:lvl>
    <w:lvl w:ilvl="2">
      <w:numFmt w:val="bullet"/>
      <w:lvlText w:val=""/>
      <w:lvlJc w:val="left"/>
      <w:pPr>
        <w:tabs>
          <w:tab w:val="num" w:pos="0"/>
        </w:tabs>
        <w:ind w:left="1360" w:hanging="340"/>
      </w:pPr>
      <w:rPr>
        <w:rFonts w:ascii="Symbol" w:hAnsi="Symbol" w:cs="Symbol"/>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27" w15:restartNumberingAfterBreak="0">
    <w:nsid w:val="00000020"/>
    <w:multiLevelType w:val="multilevel"/>
    <w:tmpl w:val="00000020"/>
    <w:name w:val="WW8Num32"/>
    <w:lvl w:ilvl="0">
      <w:start w:val="1"/>
      <w:numFmt w:val="decimal"/>
      <w:lvlText w:val="%1."/>
      <w:lvlJc w:val="left"/>
      <w:pPr>
        <w:tabs>
          <w:tab w:val="num" w:pos="340"/>
        </w:tabs>
        <w:ind w:left="680" w:hanging="340"/>
      </w:pPr>
    </w:lvl>
    <w:lvl w:ilvl="1">
      <w:start w:val="1"/>
      <w:numFmt w:val="lowerLetter"/>
      <w:lvlText w:val="%2)"/>
      <w:lvlJc w:val="left"/>
      <w:pPr>
        <w:tabs>
          <w:tab w:val="num" w:pos="1020"/>
        </w:tabs>
        <w:ind w:left="1360" w:hanging="340"/>
      </w:pPr>
    </w:lvl>
    <w:lvl w:ilvl="2">
      <w:start w:val="1"/>
      <w:numFmt w:val="lowerRoman"/>
      <w:lvlText w:val="%3."/>
      <w:lvlJc w:val="left"/>
      <w:pPr>
        <w:tabs>
          <w:tab w:val="num" w:pos="1700"/>
        </w:tabs>
        <w:ind w:left="2040" w:hanging="340"/>
      </w:pPr>
    </w:lvl>
    <w:lvl w:ilvl="3">
      <w:start w:val="1"/>
      <w:numFmt w:val="none"/>
      <w:suff w:val="nothing"/>
      <w:lvlText w:val=""/>
      <w:lvlJc w:val="left"/>
      <w:pPr>
        <w:tabs>
          <w:tab w:val="num" w:pos="0"/>
        </w:tabs>
        <w:ind w:left="2720" w:hanging="340"/>
      </w:pPr>
    </w:lvl>
    <w:lvl w:ilvl="4">
      <w:start w:val="1"/>
      <w:numFmt w:val="none"/>
      <w:suff w:val="nothing"/>
      <w:lvlText w:val=""/>
      <w:lvlJc w:val="left"/>
      <w:pPr>
        <w:tabs>
          <w:tab w:val="num" w:pos="0"/>
        </w:tabs>
        <w:ind w:left="3400" w:hanging="340"/>
      </w:pPr>
    </w:lvl>
    <w:lvl w:ilvl="5">
      <w:start w:val="1"/>
      <w:numFmt w:val="none"/>
      <w:suff w:val="nothing"/>
      <w:lvlText w:val=""/>
      <w:lvlJc w:val="right"/>
      <w:pPr>
        <w:tabs>
          <w:tab w:val="num" w:pos="0"/>
        </w:tabs>
        <w:ind w:left="4080" w:hanging="340"/>
      </w:pPr>
    </w:lvl>
    <w:lvl w:ilvl="6">
      <w:start w:val="1"/>
      <w:numFmt w:val="none"/>
      <w:suff w:val="nothing"/>
      <w:lvlText w:val=""/>
      <w:lvlJc w:val="left"/>
      <w:pPr>
        <w:tabs>
          <w:tab w:val="num" w:pos="0"/>
        </w:tabs>
        <w:ind w:left="4760" w:hanging="340"/>
      </w:pPr>
    </w:lvl>
    <w:lvl w:ilvl="7">
      <w:start w:val="1"/>
      <w:numFmt w:val="none"/>
      <w:suff w:val="nothing"/>
      <w:lvlText w:val=""/>
      <w:lvlJc w:val="left"/>
      <w:pPr>
        <w:tabs>
          <w:tab w:val="num" w:pos="0"/>
        </w:tabs>
        <w:ind w:left="5440" w:hanging="340"/>
      </w:pPr>
    </w:lvl>
    <w:lvl w:ilvl="8">
      <w:start w:val="1"/>
      <w:numFmt w:val="none"/>
      <w:suff w:val="nothing"/>
      <w:lvlText w:val=""/>
      <w:lvlJc w:val="right"/>
      <w:pPr>
        <w:tabs>
          <w:tab w:val="num" w:pos="0"/>
        </w:tabs>
        <w:ind w:left="6120" w:hanging="340"/>
      </w:pPr>
    </w:lvl>
  </w:abstractNum>
  <w:abstractNum w:abstractNumId="28" w15:restartNumberingAfterBreak="0">
    <w:nsid w:val="00000021"/>
    <w:multiLevelType w:val="multilevel"/>
    <w:tmpl w:val="00000021"/>
    <w:name w:val="WW8Num3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9" w15:restartNumberingAfterBreak="0">
    <w:nsid w:val="00000022"/>
    <w:multiLevelType w:val="multilevel"/>
    <w:tmpl w:val="00000022"/>
    <w:name w:val="WW8Num34"/>
    <w:lvl w:ilvl="0">
      <w:numFmt w:val="bullet"/>
      <w:lvlText w:val=""/>
      <w:lvlJc w:val="left"/>
      <w:pPr>
        <w:tabs>
          <w:tab w:val="num" w:pos="0"/>
        </w:tabs>
        <w:ind w:left="680" w:hanging="340"/>
      </w:pPr>
      <w:rPr>
        <w:rFonts w:ascii="Symbol" w:hAnsi="Symbol" w:cs="Symbol"/>
      </w:rPr>
    </w:lvl>
    <w:lvl w:ilvl="1">
      <w:numFmt w:val="bullet"/>
      <w:lvlText w:val=""/>
      <w:lvlJc w:val="left"/>
      <w:pPr>
        <w:tabs>
          <w:tab w:val="num" w:pos="0"/>
        </w:tabs>
        <w:ind w:left="1020" w:hanging="340"/>
      </w:pPr>
      <w:rPr>
        <w:rFonts w:ascii="Symbol" w:hAnsi="Symbol" w:cs="Symbol"/>
      </w:rPr>
    </w:lvl>
    <w:lvl w:ilvl="2">
      <w:numFmt w:val="bullet"/>
      <w:lvlText w:val=""/>
      <w:lvlJc w:val="left"/>
      <w:pPr>
        <w:tabs>
          <w:tab w:val="num" w:pos="0"/>
        </w:tabs>
        <w:ind w:left="1360" w:hanging="340"/>
      </w:pPr>
      <w:rPr>
        <w:rFonts w:ascii="Symbol" w:hAnsi="Symbol" w:cs="Symbol"/>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30" w15:restartNumberingAfterBreak="0">
    <w:nsid w:val="00000023"/>
    <w:multiLevelType w:val="singleLevel"/>
    <w:tmpl w:val="00000023"/>
    <w:name w:val="WW8Num35"/>
    <w:lvl w:ilvl="0">
      <w:start w:val="1"/>
      <w:numFmt w:val="bullet"/>
      <w:lvlText w:val=""/>
      <w:lvlJc w:val="left"/>
      <w:pPr>
        <w:tabs>
          <w:tab w:val="num" w:pos="0"/>
        </w:tabs>
        <w:ind w:left="720" w:hanging="360"/>
      </w:pPr>
      <w:rPr>
        <w:rFonts w:ascii="Symbol" w:hAnsi="Symbol" w:cs="Symbol"/>
      </w:rPr>
    </w:lvl>
  </w:abstractNum>
  <w:abstractNum w:abstractNumId="31" w15:restartNumberingAfterBreak="0">
    <w:nsid w:val="00000024"/>
    <w:multiLevelType w:val="singleLevel"/>
    <w:tmpl w:val="00000024"/>
    <w:name w:val="WW8Num36"/>
    <w:lvl w:ilvl="0">
      <w:start w:val="1"/>
      <w:numFmt w:val="bullet"/>
      <w:lvlText w:val=""/>
      <w:lvlJc w:val="left"/>
      <w:pPr>
        <w:tabs>
          <w:tab w:val="num" w:pos="0"/>
        </w:tabs>
        <w:ind w:left="720" w:hanging="360"/>
      </w:pPr>
      <w:rPr>
        <w:rFonts w:ascii="Symbol" w:hAnsi="Symbol" w:cs="Symbol"/>
        <w:color w:val="000000"/>
      </w:rPr>
    </w:lvl>
  </w:abstractNum>
  <w:abstractNum w:abstractNumId="32" w15:restartNumberingAfterBreak="0">
    <w:nsid w:val="00000025"/>
    <w:multiLevelType w:val="multilevel"/>
    <w:tmpl w:val="00000025"/>
    <w:name w:val="WW8Num37"/>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3" w15:restartNumberingAfterBreak="0">
    <w:nsid w:val="00000026"/>
    <w:multiLevelType w:val="multilevel"/>
    <w:tmpl w:val="00000026"/>
    <w:name w:val="WW8Num38"/>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4" w15:restartNumberingAfterBreak="0">
    <w:nsid w:val="00000028"/>
    <w:multiLevelType w:val="multilevel"/>
    <w:tmpl w:val="00000028"/>
    <w:name w:val="WW8Num4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5" w15:restartNumberingAfterBreak="0">
    <w:nsid w:val="109F5E45"/>
    <w:multiLevelType w:val="multilevel"/>
    <w:tmpl w:val="78A61140"/>
    <w:numStyleLink w:val="ListBullets"/>
  </w:abstractNum>
  <w:abstractNum w:abstractNumId="36" w15:restartNumberingAfterBreak="0">
    <w:nsid w:val="16C94365"/>
    <w:multiLevelType w:val="hybridMultilevel"/>
    <w:tmpl w:val="9C6A2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1BDE3D6C"/>
    <w:multiLevelType w:val="hybridMultilevel"/>
    <w:tmpl w:val="9682600C"/>
    <w:lvl w:ilvl="0" w:tplc="0BE845FE">
      <w:start w:val="1"/>
      <w:numFmt w:val="lowerLetter"/>
      <w:pStyle w:val="ListParagraph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1D2D1065"/>
    <w:multiLevelType w:val="hybridMultilevel"/>
    <w:tmpl w:val="4E662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22763FF"/>
    <w:multiLevelType w:val="hybridMultilevel"/>
    <w:tmpl w:val="7D9066BC"/>
    <w:lvl w:ilvl="0" w:tplc="08090001">
      <w:start w:val="1"/>
      <w:numFmt w:val="bullet"/>
      <w:lvlText w:val=""/>
      <w:lvlJc w:val="left"/>
      <w:pPr>
        <w:ind w:left="1060" w:hanging="360"/>
      </w:pPr>
      <w:rPr>
        <w:rFonts w:ascii="Symbol" w:hAnsi="Symbol" w:hint="default"/>
      </w:rPr>
    </w:lvl>
    <w:lvl w:ilvl="1" w:tplc="08090003">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40" w15:restartNumberingAfterBreak="0">
    <w:nsid w:val="230A6D94"/>
    <w:multiLevelType w:val="multilevel"/>
    <w:tmpl w:val="7B2CD562"/>
    <w:styleLink w:val="ListNumbers"/>
    <w:lvl w:ilvl="0">
      <w:start w:val="1"/>
      <w:numFmt w:val="decimal"/>
      <w:lvlText w:val="%1."/>
      <w:lvlJc w:val="left"/>
      <w:pPr>
        <w:tabs>
          <w:tab w:val="num" w:pos="340"/>
        </w:tabs>
        <w:ind w:left="680" w:hanging="340"/>
      </w:pPr>
      <w:rPr>
        <w:rFonts w:hint="default"/>
      </w:rPr>
    </w:lvl>
    <w:lvl w:ilvl="1">
      <w:start w:val="1"/>
      <w:numFmt w:val="lowerLetter"/>
      <w:lvlText w:val="%2)"/>
      <w:lvlJc w:val="left"/>
      <w:pPr>
        <w:tabs>
          <w:tab w:val="num" w:pos="1020"/>
        </w:tabs>
        <w:ind w:left="1360" w:hanging="340"/>
      </w:pPr>
      <w:rPr>
        <w:rFonts w:hint="default"/>
      </w:rPr>
    </w:lvl>
    <w:lvl w:ilvl="2">
      <w:start w:val="1"/>
      <w:numFmt w:val="lowerRoman"/>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41" w15:restartNumberingAfterBreak="0">
    <w:nsid w:val="298D3AAA"/>
    <w:multiLevelType w:val="hybridMultilevel"/>
    <w:tmpl w:val="4D96C694"/>
    <w:lvl w:ilvl="0" w:tplc="CEC603A0">
      <w:start w:val="1"/>
      <w:numFmt w:val="decimal"/>
      <w:lvlText w:val="%1."/>
      <w:lvlJc w:val="left"/>
      <w:pPr>
        <w:ind w:left="720" w:hanging="360"/>
      </w:pPr>
      <w:rPr>
        <w:rFonts w:ascii="Arial" w:hAnsi="Arial" w:cs="Arial" w:hint="default"/>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2E5E1086"/>
    <w:multiLevelType w:val="multilevel"/>
    <w:tmpl w:val="8C0C4AFC"/>
    <w:lvl w:ilvl="0">
      <w:start w:val="1"/>
      <w:numFmt w:val="decimal"/>
      <w:pStyle w:val="Heading1"/>
      <w:lvlText w:val="%1"/>
      <w:lvlJc w:val="left"/>
      <w:pPr>
        <w:tabs>
          <w:tab w:val="num" w:pos="431"/>
        </w:tabs>
        <w:ind w:left="431" w:hanging="431"/>
      </w:pPr>
      <w:rPr>
        <w:rFonts w:hint="default"/>
        <w:b/>
        <w:i w:val="0"/>
        <w:color w:val="auto"/>
        <w:sz w:val="28"/>
      </w:rPr>
    </w:lvl>
    <w:lvl w:ilvl="1">
      <w:start w:val="1"/>
      <w:numFmt w:val="decimal"/>
      <w:pStyle w:val="Heading2"/>
      <w:lvlText w:val="%1.%2"/>
      <w:lvlJc w:val="left"/>
      <w:pPr>
        <w:tabs>
          <w:tab w:val="num" w:pos="624"/>
        </w:tabs>
        <w:ind w:left="624" w:hanging="624"/>
      </w:pPr>
      <w:rPr>
        <w:rFonts w:hint="default"/>
        <w:b/>
        <w:i w:val="0"/>
        <w:color w:val="auto"/>
        <w:sz w:val="24"/>
      </w:rPr>
    </w:lvl>
    <w:lvl w:ilvl="2">
      <w:start w:val="1"/>
      <w:numFmt w:val="decimal"/>
      <w:pStyle w:val="Heading3"/>
      <w:lvlText w:val="%1.%2.%3"/>
      <w:lvlJc w:val="left"/>
      <w:pPr>
        <w:tabs>
          <w:tab w:val="num" w:pos="851"/>
        </w:tabs>
        <w:ind w:left="851" w:hanging="851"/>
      </w:pPr>
      <w:rPr>
        <w:rFonts w:hint="default"/>
        <w:b/>
        <w:i w:val="0"/>
        <w:color w:val="auto"/>
        <w:sz w:val="22"/>
      </w:rPr>
    </w:lvl>
    <w:lvl w:ilvl="3">
      <w:start w:val="1"/>
      <w:numFmt w:val="decimal"/>
      <w:pStyle w:val="Heading4"/>
      <w:lvlText w:val="%1.%2.%3.%4"/>
      <w:lvlJc w:val="left"/>
      <w:pPr>
        <w:tabs>
          <w:tab w:val="num" w:pos="1077"/>
        </w:tabs>
        <w:ind w:left="1077" w:hanging="1077"/>
      </w:pPr>
      <w:rPr>
        <w:rFonts w:ascii="Arial Bold" w:hAnsi="Arial Bold" w:hint="default"/>
        <w:b/>
        <w:i w:val="0"/>
        <w:color w:val="auto"/>
        <w:sz w:val="22"/>
      </w:rPr>
    </w:lvl>
    <w:lvl w:ilvl="4">
      <w:start w:val="1"/>
      <w:numFmt w:val="decimal"/>
      <w:pStyle w:val="Heading5"/>
      <w:lvlText w:val="%1.%2.%3.%4.%5"/>
      <w:lvlJc w:val="left"/>
      <w:pPr>
        <w:tabs>
          <w:tab w:val="num" w:pos="1304"/>
        </w:tabs>
        <w:ind w:left="1304" w:hanging="130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531"/>
        </w:tabs>
        <w:ind w:left="1531" w:hanging="1531"/>
      </w:pPr>
      <w:rPr>
        <w:rFonts w:hint="default"/>
        <w:b/>
        <w:i w:val="0"/>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1.%2.%3.%4.%5.%6.%7.%8.%9"/>
      <w:lvlJc w:val="left"/>
      <w:pPr>
        <w:ind w:left="1531" w:hanging="153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43" w15:restartNumberingAfterBreak="0">
    <w:nsid w:val="3B5F5EA9"/>
    <w:multiLevelType w:val="multilevel"/>
    <w:tmpl w:val="DA68538A"/>
    <w:lvl w:ilvl="0">
      <w:start w:val="1"/>
      <w:numFmt w:val="decimal"/>
      <w:pStyle w:val="TableReferencenumber"/>
      <w:lvlText w:val="[%1]"/>
      <w:lvlJc w:val="left"/>
      <w:pPr>
        <w:ind w:left="720" w:hanging="6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EFA4878"/>
    <w:multiLevelType w:val="multilevel"/>
    <w:tmpl w:val="14488158"/>
    <w:lvl w:ilvl="0">
      <w:start w:val="1"/>
      <w:numFmt w:val="decimal"/>
      <w:pStyle w:val="ListNumber"/>
      <w:lvlText w:val="%1."/>
      <w:lvlJc w:val="left"/>
      <w:pPr>
        <w:tabs>
          <w:tab w:val="num" w:pos="340"/>
        </w:tabs>
        <w:ind w:left="680" w:hanging="340"/>
      </w:pPr>
      <w:rPr>
        <w:rFonts w:hint="default"/>
      </w:rPr>
    </w:lvl>
    <w:lvl w:ilvl="1">
      <w:start w:val="1"/>
      <w:numFmt w:val="lowerLetter"/>
      <w:pStyle w:val="Listletter"/>
      <w:lvlText w:val="%2)"/>
      <w:lvlJc w:val="left"/>
      <w:pPr>
        <w:tabs>
          <w:tab w:val="num" w:pos="1020"/>
        </w:tabs>
        <w:ind w:left="1360" w:hanging="340"/>
      </w:pPr>
      <w:rPr>
        <w:rFonts w:hint="default"/>
      </w:rPr>
    </w:lvl>
    <w:lvl w:ilvl="2">
      <w:start w:val="1"/>
      <w:numFmt w:val="lowerRoman"/>
      <w:pStyle w:val="ListParagraphRomans"/>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46" w15:restartNumberingAfterBreak="0">
    <w:nsid w:val="51B008AC"/>
    <w:multiLevelType w:val="multilevel"/>
    <w:tmpl w:val="00000001"/>
    <w:lvl w:ilvl="0">
      <w:start w:val="1"/>
      <w:numFmt w:val="decimal"/>
      <w:lvlText w:val="%1"/>
      <w:lvlJc w:val="left"/>
      <w:pPr>
        <w:tabs>
          <w:tab w:val="num" w:pos="431"/>
        </w:tabs>
        <w:ind w:left="431" w:hanging="431"/>
      </w:pPr>
      <w:rPr>
        <w:rFonts w:ascii="Symbol" w:hAnsi="Symbol" w:cs="Symbol"/>
        <w:color w:val="000000"/>
        <w:szCs w:val="20"/>
      </w:rPr>
    </w:lvl>
    <w:lvl w:ilvl="1">
      <w:start w:val="1"/>
      <w:numFmt w:val="decimal"/>
      <w:lvlText w:val="%1.%2"/>
      <w:lvlJc w:val="left"/>
      <w:pPr>
        <w:tabs>
          <w:tab w:val="num" w:pos="624"/>
        </w:tabs>
        <w:ind w:left="624" w:hanging="624"/>
      </w:pPr>
      <w:rPr>
        <w:b/>
        <w:i w:val="0"/>
        <w:color w:val="auto"/>
        <w:sz w:val="24"/>
      </w:rPr>
    </w:lvl>
    <w:lvl w:ilvl="2">
      <w:start w:val="1"/>
      <w:numFmt w:val="decimal"/>
      <w:lvlText w:val="%1.%2.%3"/>
      <w:lvlJc w:val="left"/>
      <w:pPr>
        <w:tabs>
          <w:tab w:val="num" w:pos="851"/>
        </w:tabs>
        <w:ind w:left="851" w:hanging="851"/>
      </w:pPr>
      <w:rPr>
        <w:b/>
        <w:i w:val="0"/>
        <w:color w:val="auto"/>
        <w:sz w:val="22"/>
      </w:rPr>
    </w:lvl>
    <w:lvl w:ilvl="3">
      <w:start w:val="1"/>
      <w:numFmt w:val="decimal"/>
      <w:lvlText w:val="%1.%2.%3.%4"/>
      <w:lvlJc w:val="left"/>
      <w:pPr>
        <w:tabs>
          <w:tab w:val="num" w:pos="1077"/>
        </w:tabs>
        <w:ind w:left="1077" w:hanging="1077"/>
      </w:pPr>
      <w:rPr>
        <w:rFonts w:ascii="Arial Bold" w:hAnsi="Arial Bold" w:cs="Arial Bold"/>
        <w:b/>
        <w:i w:val="0"/>
        <w:color w:val="auto"/>
        <w:sz w:val="22"/>
      </w:rPr>
    </w:lvl>
    <w:lvl w:ilvl="4">
      <w:start w:val="1"/>
      <w:numFmt w:val="decimal"/>
      <w:lvlText w:val="%1.%2.%3.%4.%5"/>
      <w:lvlJc w:val="left"/>
      <w:pPr>
        <w:tabs>
          <w:tab w:val="num" w:pos="1304"/>
        </w:tabs>
        <w:ind w:left="1304" w:hanging="1304"/>
      </w:pPr>
      <w:rPr>
        <w:rFonts w:cs="Times New Roman"/>
        <w:b/>
        <w:bCs w:val="0"/>
        <w:i w:val="0"/>
        <w:iCs w:val="0"/>
        <w:caps w:val="0"/>
        <w:smallCaps w:val="0"/>
        <w:strike w:val="0"/>
        <w:dstrike w:val="0"/>
        <w:vanish w:val="0"/>
        <w:color w:val="000000"/>
        <w:spacing w:val="0"/>
        <w:kern w:val="1"/>
        <w:position w:val="0"/>
        <w:sz w:val="24"/>
        <w:u w:val="none"/>
        <w:vertAlign w:val="baseline"/>
        <w:em w:val="none"/>
      </w:rPr>
    </w:lvl>
    <w:lvl w:ilvl="5">
      <w:start w:val="1"/>
      <w:numFmt w:val="decimal"/>
      <w:lvlText w:val="%1.%2.%3.%4.%5.%6"/>
      <w:lvlJc w:val="left"/>
      <w:pPr>
        <w:tabs>
          <w:tab w:val="num" w:pos="1531"/>
        </w:tabs>
        <w:ind w:left="1531" w:hanging="1531"/>
      </w:pPr>
      <w:rPr>
        <w:b/>
        <w:i w:val="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rPr>
        <w:rFonts w:cs="Times New Roman"/>
        <w:b w:val="0"/>
        <w:bCs w:val="0"/>
        <w:i w:val="0"/>
        <w:iCs w:val="0"/>
        <w:caps w:val="0"/>
        <w:smallCaps w:val="0"/>
        <w:strike w:val="0"/>
        <w:dstrike w:val="0"/>
        <w:vanish w:val="0"/>
        <w:color w:val="000000"/>
        <w:spacing w:val="0"/>
        <w:kern w:val="1"/>
        <w:position w:val="0"/>
        <w:sz w:val="24"/>
        <w:u w:val="none"/>
        <w:vertAlign w:val="baseline"/>
        <w:em w:val="none"/>
      </w:rPr>
    </w:lvl>
    <w:lvl w:ilvl="8">
      <w:start w:val="1"/>
      <w:numFmt w:val="decimal"/>
      <w:suff w:val="space"/>
      <w:lvlText w:val="%1.%2.%3.%4.%5.%6.%7.%8.%9"/>
      <w:lvlJc w:val="left"/>
      <w:pPr>
        <w:tabs>
          <w:tab w:val="num" w:pos="0"/>
        </w:tabs>
        <w:ind w:left="1531" w:hanging="1531"/>
      </w:pPr>
      <w:rPr>
        <w:rFonts w:cs="Times New Roman"/>
        <w:b w:val="0"/>
        <w:bCs w:val="0"/>
        <w:i w:val="0"/>
        <w:iCs w:val="0"/>
        <w:caps w:val="0"/>
        <w:smallCaps w:val="0"/>
        <w:strike w:val="0"/>
        <w:dstrike w:val="0"/>
        <w:vanish w:val="0"/>
        <w:color w:val="000000"/>
        <w:spacing w:val="0"/>
        <w:kern w:val="1"/>
        <w:position w:val="0"/>
        <w:sz w:val="24"/>
        <w:u w:val="none"/>
        <w:vertAlign w:val="baseline"/>
        <w:em w:val="none"/>
      </w:rPr>
    </w:lvl>
  </w:abstractNum>
  <w:abstractNum w:abstractNumId="47" w15:restartNumberingAfterBreak="0">
    <w:nsid w:val="52AD09F4"/>
    <w:multiLevelType w:val="multilevel"/>
    <w:tmpl w:val="78A61140"/>
    <w:styleLink w:val="ListBullets"/>
    <w:lvl w:ilvl="0">
      <w:start w:val="1"/>
      <w:numFmt w:val="bullet"/>
      <w:pStyle w:val="ListBullet1"/>
      <w:lvlText w:val=""/>
      <w:lvlJc w:val="left"/>
      <w:pPr>
        <w:ind w:left="680" w:hanging="340"/>
      </w:pPr>
      <w:rPr>
        <w:rFonts w:ascii="Symbol" w:hAnsi="Symbol" w:hint="default"/>
      </w:rPr>
    </w:lvl>
    <w:lvl w:ilvl="1">
      <w:start w:val="1"/>
      <w:numFmt w:val="bullet"/>
      <w:pStyle w:val="ListBullet2"/>
      <w:lvlText w:val=""/>
      <w:lvlJc w:val="left"/>
      <w:pPr>
        <w:ind w:left="1020" w:hanging="340"/>
      </w:pPr>
      <w:rPr>
        <w:rFonts w:ascii="Symbol" w:hAnsi="Symbol" w:hint="default"/>
      </w:rPr>
    </w:lvl>
    <w:lvl w:ilvl="2">
      <w:start w:val="1"/>
      <w:numFmt w:val="bullet"/>
      <w:pStyle w:val="ListBullet3"/>
      <w:lvlText w:val=""/>
      <w:lvlJc w:val="left"/>
      <w:pPr>
        <w:ind w:left="1360" w:hanging="340"/>
      </w:pPr>
      <w:rPr>
        <w:rFonts w:ascii="Symbol" w:hAnsi="Symbol" w:hint="default"/>
      </w:rPr>
    </w:lvl>
    <w:lvl w:ilvl="3">
      <w:start w:val="1"/>
      <w:numFmt w:val="bullet"/>
      <w:pStyle w:val="ListBulletsub"/>
      <w:lvlText w:val="o"/>
      <w:lvlJc w:val="left"/>
      <w:pPr>
        <w:ind w:left="1700" w:hanging="340"/>
      </w:pPr>
      <w:rPr>
        <w:rFonts w:ascii="Courier New" w:hAnsi="Courier New" w:hint="default"/>
      </w:rPr>
    </w:lvl>
    <w:lvl w:ilvl="4">
      <w:start w:val="1"/>
      <w:numFmt w:val="none"/>
      <w:lvlText w:val=""/>
      <w:lvlJc w:val="left"/>
      <w:pPr>
        <w:ind w:left="2040" w:hanging="340"/>
      </w:pPr>
      <w:rPr>
        <w:rFonts w:hint="default"/>
      </w:rPr>
    </w:lvl>
    <w:lvl w:ilvl="5">
      <w:start w:val="1"/>
      <w:numFmt w:val="none"/>
      <w:lvlText w:val=""/>
      <w:lvlJc w:val="left"/>
      <w:pPr>
        <w:ind w:left="2380" w:hanging="340"/>
      </w:pPr>
      <w:rPr>
        <w:rFonts w:hint="default"/>
      </w:rPr>
    </w:lvl>
    <w:lvl w:ilvl="6">
      <w:start w:val="1"/>
      <w:numFmt w:val="none"/>
      <w:lvlText w:val=""/>
      <w:lvlJc w:val="left"/>
      <w:pPr>
        <w:ind w:left="2720" w:hanging="340"/>
      </w:pPr>
      <w:rPr>
        <w:rFonts w:hint="default"/>
      </w:rPr>
    </w:lvl>
    <w:lvl w:ilvl="7">
      <w:start w:val="1"/>
      <w:numFmt w:val="none"/>
      <w:lvlText w:val=""/>
      <w:lvlJc w:val="left"/>
      <w:pPr>
        <w:ind w:left="3060" w:hanging="340"/>
      </w:pPr>
      <w:rPr>
        <w:rFonts w:hint="default"/>
      </w:rPr>
    </w:lvl>
    <w:lvl w:ilvl="8">
      <w:start w:val="1"/>
      <w:numFmt w:val="none"/>
      <w:lvlText w:val=""/>
      <w:lvlJc w:val="left"/>
      <w:pPr>
        <w:ind w:left="3400" w:hanging="340"/>
      </w:pPr>
      <w:rPr>
        <w:rFonts w:hint="default"/>
      </w:rPr>
    </w:lvl>
  </w:abstractNum>
  <w:abstractNum w:abstractNumId="48" w15:restartNumberingAfterBreak="0">
    <w:nsid w:val="538C75C4"/>
    <w:multiLevelType w:val="multilevel"/>
    <w:tmpl w:val="760E9C32"/>
    <w:lvl w:ilvl="0">
      <w:start w:val="1"/>
      <w:numFmt w:val="decimal"/>
      <w:pStyle w:val="TableCaption"/>
      <w:suff w:val="nothing"/>
      <w:lvlText w:val="Tabl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15:restartNumberingAfterBreak="0">
    <w:nsid w:val="571C265B"/>
    <w:multiLevelType w:val="multilevel"/>
    <w:tmpl w:val="B5B6B7B2"/>
    <w:lvl w:ilvl="0">
      <w:start w:val="1"/>
      <w:numFmt w:val="upperLetter"/>
      <w:pStyle w:val="Annex"/>
      <w:lvlText w:val="Annex %1"/>
      <w:lvlJc w:val="left"/>
      <w:pPr>
        <w:ind w:left="0" w:firstLine="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0" w15:restartNumberingAfterBreak="0">
    <w:nsid w:val="5BCD072F"/>
    <w:multiLevelType w:val="multilevel"/>
    <w:tmpl w:val="6FCC4230"/>
    <w:lvl w:ilvl="0">
      <w:start w:val="1"/>
      <w:numFmt w:val="decimal"/>
      <w:pStyle w:val="Figurecaption"/>
      <w:suff w:val="nothing"/>
      <w:lvlText w:val="Figur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15:restartNumberingAfterBreak="0">
    <w:nsid w:val="64986DE2"/>
    <w:multiLevelType w:val="hybridMultilevel"/>
    <w:tmpl w:val="49D03DB8"/>
    <w:lvl w:ilvl="0" w:tplc="056AF5CE">
      <w:start w:val="1"/>
      <w:numFmt w:val="bullet"/>
      <w:pStyle w:val="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8554DB4"/>
    <w:multiLevelType w:val="hybridMultilevel"/>
    <w:tmpl w:val="103AC34A"/>
    <w:lvl w:ilvl="0" w:tplc="610C9D16">
      <w:start w:val="1"/>
      <w:numFmt w:val="decimal"/>
      <w:pStyle w:val="ListParagraph"/>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42"/>
  </w:num>
  <w:num w:numId="2">
    <w:abstractNumId w:val="52"/>
  </w:num>
  <w:num w:numId="3">
    <w:abstractNumId w:val="50"/>
  </w:num>
  <w:num w:numId="4">
    <w:abstractNumId w:val="37"/>
  </w:num>
  <w:num w:numId="5">
    <w:abstractNumId w:val="0"/>
  </w:num>
  <w:num w:numId="6">
    <w:abstractNumId w:val="43"/>
  </w:num>
  <w:num w:numId="7">
    <w:abstractNumId w:val="44"/>
  </w:num>
  <w:num w:numId="8">
    <w:abstractNumId w:val="49"/>
  </w:num>
  <w:num w:numId="9">
    <w:abstractNumId w:val="47"/>
  </w:num>
  <w:num w:numId="10">
    <w:abstractNumId w:val="40"/>
  </w:num>
  <w:num w:numId="11">
    <w:abstractNumId w:val="35"/>
  </w:num>
  <w:num w:numId="12">
    <w:abstractNumId w:val="45"/>
  </w:num>
  <w:num w:numId="13">
    <w:abstractNumId w:val="50"/>
  </w:num>
  <w:num w:numId="14">
    <w:abstractNumId w:val="48"/>
  </w:num>
  <w:num w:numId="15">
    <w:abstractNumId w:val="12"/>
  </w:num>
  <w:num w:numId="16">
    <w:abstractNumId w:val="7"/>
  </w:num>
  <w:num w:numId="17">
    <w:abstractNumId w:val="19"/>
  </w:num>
  <w:num w:numId="18">
    <w:abstractNumId w:val="2"/>
  </w:num>
  <w:num w:numId="19">
    <w:abstractNumId w:val="13"/>
  </w:num>
  <w:num w:numId="20">
    <w:abstractNumId w:val="18"/>
  </w:num>
  <w:num w:numId="21">
    <w:abstractNumId w:val="29"/>
  </w:num>
  <w:num w:numId="22">
    <w:abstractNumId w:val="34"/>
  </w:num>
  <w:num w:numId="23">
    <w:abstractNumId w:val="17"/>
  </w:num>
  <w:num w:numId="24">
    <w:abstractNumId w:val="6"/>
  </w:num>
  <w:num w:numId="25">
    <w:abstractNumId w:val="14"/>
  </w:num>
  <w:num w:numId="26">
    <w:abstractNumId w:val="10"/>
  </w:num>
  <w:num w:numId="27">
    <w:abstractNumId w:val="51"/>
  </w:num>
  <w:num w:numId="28">
    <w:abstractNumId w:val="1"/>
  </w:num>
  <w:num w:numId="29">
    <w:abstractNumId w:val="3"/>
  </w:num>
  <w:num w:numId="30">
    <w:abstractNumId w:val="4"/>
  </w:num>
  <w:num w:numId="31">
    <w:abstractNumId w:val="5"/>
  </w:num>
  <w:num w:numId="32">
    <w:abstractNumId w:val="8"/>
  </w:num>
  <w:num w:numId="33">
    <w:abstractNumId w:val="9"/>
  </w:num>
  <w:num w:numId="34">
    <w:abstractNumId w:val="11"/>
  </w:num>
  <w:num w:numId="35">
    <w:abstractNumId w:val="15"/>
  </w:num>
  <w:num w:numId="36">
    <w:abstractNumId w:val="16"/>
  </w:num>
  <w:num w:numId="37">
    <w:abstractNumId w:val="20"/>
  </w:num>
  <w:num w:numId="38">
    <w:abstractNumId w:val="21"/>
  </w:num>
  <w:num w:numId="39">
    <w:abstractNumId w:val="22"/>
  </w:num>
  <w:num w:numId="40">
    <w:abstractNumId w:val="23"/>
  </w:num>
  <w:num w:numId="41">
    <w:abstractNumId w:val="24"/>
  </w:num>
  <w:num w:numId="42">
    <w:abstractNumId w:val="25"/>
  </w:num>
  <w:num w:numId="43">
    <w:abstractNumId w:val="26"/>
  </w:num>
  <w:num w:numId="44">
    <w:abstractNumId w:val="27"/>
  </w:num>
  <w:num w:numId="45">
    <w:abstractNumId w:val="28"/>
  </w:num>
  <w:num w:numId="46">
    <w:abstractNumId w:val="30"/>
  </w:num>
  <w:num w:numId="47">
    <w:abstractNumId w:val="31"/>
  </w:num>
  <w:num w:numId="48">
    <w:abstractNumId w:val="32"/>
  </w:num>
  <w:num w:numId="49">
    <w:abstractNumId w:val="33"/>
  </w:num>
  <w:num w:numId="50">
    <w:abstractNumId w:val="39"/>
  </w:num>
  <w:num w:numId="51">
    <w:abstractNumId w:val="3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1"/>
  </w:num>
  <w:num w:numId="54">
    <w:abstractNumId w:val="6"/>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6"/>
  </w:num>
  <w:num w:numId="56">
    <w:abstractNumId w:val="36"/>
  </w:num>
  <w:num w:numId="57">
    <w:abstractNumId w:val="38"/>
  </w:num>
  <w:num w:numId="5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 Ersoz">
    <w15:presenceInfo w15:providerId="AD" w15:userId="S-1-5-21-3346166985-1548841365-2365452741-236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hideSpellingErrors/>
  <w:hideGrammaticalErrors/>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defaultTabStop w:val="720"/>
  <w:clickAndTypeStyle w:val="NormalParagraph"/>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92"/>
    <w:rsid w:val="00002803"/>
    <w:rsid w:val="0001024B"/>
    <w:rsid w:val="000371F1"/>
    <w:rsid w:val="00041759"/>
    <w:rsid w:val="00046D01"/>
    <w:rsid w:val="00052FE2"/>
    <w:rsid w:val="000713B1"/>
    <w:rsid w:val="000774DD"/>
    <w:rsid w:val="000A0FB0"/>
    <w:rsid w:val="000B02F8"/>
    <w:rsid w:val="000B46E5"/>
    <w:rsid w:val="000D20CB"/>
    <w:rsid w:val="000D3854"/>
    <w:rsid w:val="000E2366"/>
    <w:rsid w:val="000E2789"/>
    <w:rsid w:val="000E6BB7"/>
    <w:rsid w:val="000F0D35"/>
    <w:rsid w:val="000F6B8B"/>
    <w:rsid w:val="0010050B"/>
    <w:rsid w:val="001010C7"/>
    <w:rsid w:val="001050DB"/>
    <w:rsid w:val="001276BD"/>
    <w:rsid w:val="00141190"/>
    <w:rsid w:val="001455A2"/>
    <w:rsid w:val="00164C25"/>
    <w:rsid w:val="00165872"/>
    <w:rsid w:val="00176186"/>
    <w:rsid w:val="0018002B"/>
    <w:rsid w:val="001B37E0"/>
    <w:rsid w:val="001D1133"/>
    <w:rsid w:val="001F0278"/>
    <w:rsid w:val="001F08AC"/>
    <w:rsid w:val="001F2D3A"/>
    <w:rsid w:val="00202265"/>
    <w:rsid w:val="00207D34"/>
    <w:rsid w:val="002111D3"/>
    <w:rsid w:val="002200A1"/>
    <w:rsid w:val="0022220E"/>
    <w:rsid w:val="0023227F"/>
    <w:rsid w:val="00243CE1"/>
    <w:rsid w:val="00254E4D"/>
    <w:rsid w:val="002766F0"/>
    <w:rsid w:val="00283857"/>
    <w:rsid w:val="002859F6"/>
    <w:rsid w:val="00286B50"/>
    <w:rsid w:val="002873C5"/>
    <w:rsid w:val="00294E91"/>
    <w:rsid w:val="00294F1F"/>
    <w:rsid w:val="002A5BA2"/>
    <w:rsid w:val="002A75F4"/>
    <w:rsid w:val="002A7CAD"/>
    <w:rsid w:val="002D2957"/>
    <w:rsid w:val="002D463A"/>
    <w:rsid w:val="00325CB1"/>
    <w:rsid w:val="00331905"/>
    <w:rsid w:val="003549D3"/>
    <w:rsid w:val="00360ED9"/>
    <w:rsid w:val="00361471"/>
    <w:rsid w:val="00373FBC"/>
    <w:rsid w:val="00376BF3"/>
    <w:rsid w:val="00383ADA"/>
    <w:rsid w:val="00397B86"/>
    <w:rsid w:val="003A0DA5"/>
    <w:rsid w:val="003A3B36"/>
    <w:rsid w:val="003A440C"/>
    <w:rsid w:val="003A7D25"/>
    <w:rsid w:val="003C6E64"/>
    <w:rsid w:val="003C7342"/>
    <w:rsid w:val="003D0069"/>
    <w:rsid w:val="003D0CD1"/>
    <w:rsid w:val="003D3EB7"/>
    <w:rsid w:val="003D4034"/>
    <w:rsid w:val="003F4D31"/>
    <w:rsid w:val="00406873"/>
    <w:rsid w:val="00417276"/>
    <w:rsid w:val="00427F8A"/>
    <w:rsid w:val="0043138D"/>
    <w:rsid w:val="0044325C"/>
    <w:rsid w:val="00446532"/>
    <w:rsid w:val="00462EF0"/>
    <w:rsid w:val="004719AB"/>
    <w:rsid w:val="00471EA4"/>
    <w:rsid w:val="00476E46"/>
    <w:rsid w:val="00481653"/>
    <w:rsid w:val="004B1958"/>
    <w:rsid w:val="004B7801"/>
    <w:rsid w:val="004C114A"/>
    <w:rsid w:val="004F4891"/>
    <w:rsid w:val="00504394"/>
    <w:rsid w:val="00511DAC"/>
    <w:rsid w:val="00512DFA"/>
    <w:rsid w:val="00515A23"/>
    <w:rsid w:val="00525783"/>
    <w:rsid w:val="00537EC0"/>
    <w:rsid w:val="00542D36"/>
    <w:rsid w:val="00551AB7"/>
    <w:rsid w:val="00553839"/>
    <w:rsid w:val="00554E35"/>
    <w:rsid w:val="005576AF"/>
    <w:rsid w:val="00557AFC"/>
    <w:rsid w:val="00574371"/>
    <w:rsid w:val="005840AA"/>
    <w:rsid w:val="00584B29"/>
    <w:rsid w:val="00585714"/>
    <w:rsid w:val="005942AF"/>
    <w:rsid w:val="005A1013"/>
    <w:rsid w:val="005A675F"/>
    <w:rsid w:val="005B0278"/>
    <w:rsid w:val="005C7A24"/>
    <w:rsid w:val="005E761C"/>
    <w:rsid w:val="00606293"/>
    <w:rsid w:val="00640911"/>
    <w:rsid w:val="00642A24"/>
    <w:rsid w:val="00642D43"/>
    <w:rsid w:val="00654B05"/>
    <w:rsid w:val="006618AE"/>
    <w:rsid w:val="00666EEC"/>
    <w:rsid w:val="006747EB"/>
    <w:rsid w:val="00686DFE"/>
    <w:rsid w:val="006A01A9"/>
    <w:rsid w:val="006A3A08"/>
    <w:rsid w:val="006A46E2"/>
    <w:rsid w:val="006C3E00"/>
    <w:rsid w:val="006D67B8"/>
    <w:rsid w:val="006E00A2"/>
    <w:rsid w:val="006E03E2"/>
    <w:rsid w:val="006E5FA5"/>
    <w:rsid w:val="006F5EC0"/>
    <w:rsid w:val="007261E1"/>
    <w:rsid w:val="00726CF1"/>
    <w:rsid w:val="0075509B"/>
    <w:rsid w:val="0075588E"/>
    <w:rsid w:val="00763673"/>
    <w:rsid w:val="00785F92"/>
    <w:rsid w:val="00797566"/>
    <w:rsid w:val="007A4853"/>
    <w:rsid w:val="007A500D"/>
    <w:rsid w:val="007B31FE"/>
    <w:rsid w:val="007D4966"/>
    <w:rsid w:val="007F1973"/>
    <w:rsid w:val="007F7DAB"/>
    <w:rsid w:val="00801880"/>
    <w:rsid w:val="00811EAB"/>
    <w:rsid w:val="008144A3"/>
    <w:rsid w:val="00817A76"/>
    <w:rsid w:val="00824D1D"/>
    <w:rsid w:val="00831655"/>
    <w:rsid w:val="008418DE"/>
    <w:rsid w:val="00846F7F"/>
    <w:rsid w:val="00854B5B"/>
    <w:rsid w:val="00857001"/>
    <w:rsid w:val="00871A1B"/>
    <w:rsid w:val="00873AD5"/>
    <w:rsid w:val="00875B0B"/>
    <w:rsid w:val="00875D7A"/>
    <w:rsid w:val="008973CC"/>
    <w:rsid w:val="008A4F3C"/>
    <w:rsid w:val="008A754D"/>
    <w:rsid w:val="008B643F"/>
    <w:rsid w:val="008C2C00"/>
    <w:rsid w:val="008C4F3B"/>
    <w:rsid w:val="008C737C"/>
    <w:rsid w:val="008D77F3"/>
    <w:rsid w:val="00916CDE"/>
    <w:rsid w:val="00925B3D"/>
    <w:rsid w:val="009278C1"/>
    <w:rsid w:val="00944378"/>
    <w:rsid w:val="009527C9"/>
    <w:rsid w:val="00954968"/>
    <w:rsid w:val="00955DF7"/>
    <w:rsid w:val="00960027"/>
    <w:rsid w:val="00977CCD"/>
    <w:rsid w:val="00982C92"/>
    <w:rsid w:val="0098351C"/>
    <w:rsid w:val="009968FB"/>
    <w:rsid w:val="009E2799"/>
    <w:rsid w:val="009E4495"/>
    <w:rsid w:val="009F6165"/>
    <w:rsid w:val="00A01934"/>
    <w:rsid w:val="00A02F41"/>
    <w:rsid w:val="00A315A9"/>
    <w:rsid w:val="00A50E7A"/>
    <w:rsid w:val="00A52BEE"/>
    <w:rsid w:val="00A66939"/>
    <w:rsid w:val="00A777F1"/>
    <w:rsid w:val="00A91734"/>
    <w:rsid w:val="00A95E1E"/>
    <w:rsid w:val="00A95FF2"/>
    <w:rsid w:val="00A96BF3"/>
    <w:rsid w:val="00AA3070"/>
    <w:rsid w:val="00AA4C56"/>
    <w:rsid w:val="00AA632E"/>
    <w:rsid w:val="00AB0AE1"/>
    <w:rsid w:val="00AB695F"/>
    <w:rsid w:val="00AB71E9"/>
    <w:rsid w:val="00AC2FCC"/>
    <w:rsid w:val="00AD7636"/>
    <w:rsid w:val="00AE5E10"/>
    <w:rsid w:val="00AF4FB4"/>
    <w:rsid w:val="00B12446"/>
    <w:rsid w:val="00B22FE8"/>
    <w:rsid w:val="00B23FB3"/>
    <w:rsid w:val="00B30160"/>
    <w:rsid w:val="00B65662"/>
    <w:rsid w:val="00B673FE"/>
    <w:rsid w:val="00B703D8"/>
    <w:rsid w:val="00B82FEE"/>
    <w:rsid w:val="00B8382B"/>
    <w:rsid w:val="00BB12B8"/>
    <w:rsid w:val="00BB5F46"/>
    <w:rsid w:val="00BC0319"/>
    <w:rsid w:val="00BC0512"/>
    <w:rsid w:val="00BC40C0"/>
    <w:rsid w:val="00C13782"/>
    <w:rsid w:val="00C21179"/>
    <w:rsid w:val="00C213B4"/>
    <w:rsid w:val="00C25E2B"/>
    <w:rsid w:val="00C30152"/>
    <w:rsid w:val="00C455AF"/>
    <w:rsid w:val="00C6177A"/>
    <w:rsid w:val="00C61C22"/>
    <w:rsid w:val="00C7077E"/>
    <w:rsid w:val="00C80827"/>
    <w:rsid w:val="00C82208"/>
    <w:rsid w:val="00C83C23"/>
    <w:rsid w:val="00C93769"/>
    <w:rsid w:val="00CA563E"/>
    <w:rsid w:val="00CB219E"/>
    <w:rsid w:val="00CB4912"/>
    <w:rsid w:val="00CE11B7"/>
    <w:rsid w:val="00CE1C2A"/>
    <w:rsid w:val="00CE4204"/>
    <w:rsid w:val="00D05735"/>
    <w:rsid w:val="00D07866"/>
    <w:rsid w:val="00D1488D"/>
    <w:rsid w:val="00D32793"/>
    <w:rsid w:val="00D3287D"/>
    <w:rsid w:val="00D34853"/>
    <w:rsid w:val="00D406CB"/>
    <w:rsid w:val="00D430E2"/>
    <w:rsid w:val="00D443AD"/>
    <w:rsid w:val="00D55883"/>
    <w:rsid w:val="00D56E96"/>
    <w:rsid w:val="00D64A0E"/>
    <w:rsid w:val="00D7048E"/>
    <w:rsid w:val="00D75061"/>
    <w:rsid w:val="00D77C8B"/>
    <w:rsid w:val="00D84468"/>
    <w:rsid w:val="00D87BF7"/>
    <w:rsid w:val="00DA4C3E"/>
    <w:rsid w:val="00DA7467"/>
    <w:rsid w:val="00DD490F"/>
    <w:rsid w:val="00DE1719"/>
    <w:rsid w:val="00DF0262"/>
    <w:rsid w:val="00DF6CBC"/>
    <w:rsid w:val="00E14ABA"/>
    <w:rsid w:val="00E21018"/>
    <w:rsid w:val="00E30D7A"/>
    <w:rsid w:val="00E34134"/>
    <w:rsid w:val="00E36118"/>
    <w:rsid w:val="00E376E1"/>
    <w:rsid w:val="00E42C59"/>
    <w:rsid w:val="00E43231"/>
    <w:rsid w:val="00E50D0C"/>
    <w:rsid w:val="00E5129B"/>
    <w:rsid w:val="00E57461"/>
    <w:rsid w:val="00E72D86"/>
    <w:rsid w:val="00E7347D"/>
    <w:rsid w:val="00E7772A"/>
    <w:rsid w:val="00E77B57"/>
    <w:rsid w:val="00E837F0"/>
    <w:rsid w:val="00EA10F7"/>
    <w:rsid w:val="00EA332A"/>
    <w:rsid w:val="00EB40B6"/>
    <w:rsid w:val="00EB5E58"/>
    <w:rsid w:val="00EC397C"/>
    <w:rsid w:val="00EC7477"/>
    <w:rsid w:val="00ED0002"/>
    <w:rsid w:val="00ED72E8"/>
    <w:rsid w:val="00EE6C6A"/>
    <w:rsid w:val="00EF7098"/>
    <w:rsid w:val="00F14715"/>
    <w:rsid w:val="00F30187"/>
    <w:rsid w:val="00F308D9"/>
    <w:rsid w:val="00F321DC"/>
    <w:rsid w:val="00F33D50"/>
    <w:rsid w:val="00F57618"/>
    <w:rsid w:val="00F63C58"/>
    <w:rsid w:val="00F86362"/>
    <w:rsid w:val="00F97903"/>
    <w:rsid w:val="00FA7E0E"/>
    <w:rsid w:val="00FB18EF"/>
    <w:rsid w:val="00FB5F58"/>
    <w:rsid w:val="00FB79CD"/>
    <w:rsid w:val="00FD47F5"/>
    <w:rsid w:val="00FD6383"/>
    <w:rsid w:val="00FD64D8"/>
    <w:rsid w:val="00FE531D"/>
    <w:rsid w:val="00FE7A2E"/>
    <w:rsid w:val="00FF2F73"/>
    <w:rsid w:val="00FF4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2638C"/>
  <w15:docId w15:val="{286E1063-8545-4B46-BD87-5CB1C2E2A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3" w:unhideWhenUsed="1"/>
    <w:lsdException w:name="footer" w:semiHidden="1" w:uiPriority="2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iPriority="2"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6"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7" w:qFormat="1"/>
    <w:lsdException w:name="Emphasis" w:uiPriority="3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4" w:qFormat="1"/>
    <w:lsdException w:name="Intense Emphasis" w:uiPriority="3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9"/>
    <w:qFormat/>
    <w:rsid w:val="00D56E96"/>
    <w:pPr>
      <w:spacing w:before="120"/>
      <w:jc w:val="both"/>
    </w:pPr>
    <w:rPr>
      <w:rFonts w:ascii="Arial" w:eastAsia="SimSun" w:hAnsi="Arial"/>
      <w:sz w:val="22"/>
      <w:lang w:eastAsia="zh-CN" w:bidi="bn-BD"/>
    </w:rPr>
  </w:style>
  <w:style w:type="paragraph" w:styleId="Heading1">
    <w:name w:val="heading 1"/>
    <w:next w:val="NormalParagraph"/>
    <w:link w:val="Heading1Char"/>
    <w:uiPriority w:val="1"/>
    <w:qFormat/>
    <w:rsid w:val="000F6B8B"/>
    <w:pPr>
      <w:keepNext/>
      <w:keepLines/>
      <w:numPr>
        <w:numId w:val="1"/>
      </w:numPr>
      <w:spacing w:before="360" w:after="60" w:line="276" w:lineRule="auto"/>
      <w:outlineLvl w:val="0"/>
    </w:pPr>
    <w:rPr>
      <w:rFonts w:ascii="Arial" w:eastAsia="Times New Roman" w:hAnsi="Arial" w:cs="Arial"/>
      <w:b/>
      <w:bCs/>
      <w:sz w:val="28"/>
      <w:szCs w:val="32"/>
      <w:lang w:eastAsia="en-US" w:bidi="bn-BD"/>
    </w:rPr>
  </w:style>
  <w:style w:type="paragraph" w:styleId="Heading2">
    <w:name w:val="heading 2"/>
    <w:basedOn w:val="Heading1"/>
    <w:next w:val="NormalParagraph"/>
    <w:link w:val="Heading2Char"/>
    <w:uiPriority w:val="1"/>
    <w:qFormat/>
    <w:rsid w:val="000D20CB"/>
    <w:pPr>
      <w:numPr>
        <w:ilvl w:val="1"/>
      </w:numPr>
      <w:spacing w:before="240"/>
      <w:outlineLvl w:val="1"/>
    </w:pPr>
    <w:rPr>
      <w:iCs/>
      <w:sz w:val="24"/>
      <w:szCs w:val="28"/>
    </w:rPr>
  </w:style>
  <w:style w:type="paragraph" w:styleId="Heading3">
    <w:name w:val="heading 3"/>
    <w:basedOn w:val="Heading2"/>
    <w:next w:val="NormalParagraph"/>
    <w:link w:val="Heading3Char"/>
    <w:uiPriority w:val="1"/>
    <w:qFormat/>
    <w:rsid w:val="00585714"/>
    <w:pPr>
      <w:numPr>
        <w:ilvl w:val="2"/>
      </w:numPr>
      <w:outlineLvl w:val="2"/>
    </w:pPr>
    <w:rPr>
      <w:szCs w:val="26"/>
    </w:rPr>
  </w:style>
  <w:style w:type="paragraph" w:styleId="Heading4">
    <w:name w:val="heading 4"/>
    <w:basedOn w:val="Heading3"/>
    <w:next w:val="NormalParagraph"/>
    <w:link w:val="Heading4Char"/>
    <w:uiPriority w:val="1"/>
    <w:qFormat/>
    <w:rsid w:val="000D20CB"/>
    <w:pPr>
      <w:numPr>
        <w:ilvl w:val="3"/>
      </w:numPr>
      <w:outlineLvl w:val="3"/>
    </w:pPr>
    <w:rPr>
      <w:rFonts w:ascii="Arial Bold" w:hAnsi="Arial Bold"/>
      <w:bCs w:val="0"/>
      <w:sz w:val="22"/>
      <w:szCs w:val="28"/>
    </w:rPr>
  </w:style>
  <w:style w:type="paragraph" w:styleId="Heading5">
    <w:name w:val="heading 5"/>
    <w:basedOn w:val="Heading4"/>
    <w:next w:val="NormalParagraph"/>
    <w:link w:val="Heading5Char"/>
    <w:uiPriority w:val="1"/>
    <w:qFormat/>
    <w:rsid w:val="000D20CB"/>
    <w:pPr>
      <w:numPr>
        <w:ilvl w:val="4"/>
      </w:numPr>
      <w:outlineLvl w:val="4"/>
    </w:pPr>
    <w:rPr>
      <w:bCs/>
      <w:iCs w:val="0"/>
      <w:szCs w:val="26"/>
      <w:lang w:val="en-US"/>
    </w:rPr>
  </w:style>
  <w:style w:type="paragraph" w:styleId="Heading6">
    <w:name w:val="heading 6"/>
    <w:basedOn w:val="Heading5"/>
    <w:next w:val="NormalParagraph"/>
    <w:link w:val="Heading6Char"/>
    <w:uiPriority w:val="1"/>
    <w:qFormat/>
    <w:rsid w:val="000D20CB"/>
    <w:pPr>
      <w:numPr>
        <w:ilvl w:val="5"/>
      </w:numPr>
      <w:outlineLvl w:val="5"/>
    </w:pPr>
    <w:rPr>
      <w:bCs w:val="0"/>
      <w:szCs w:val="22"/>
    </w:rPr>
  </w:style>
  <w:style w:type="paragraph" w:styleId="Heading7">
    <w:name w:val="heading 7"/>
    <w:basedOn w:val="Normal"/>
    <w:next w:val="Normal"/>
    <w:link w:val="Heading7Char"/>
    <w:uiPriority w:val="1"/>
    <w:qFormat/>
    <w:rsid w:val="00944378"/>
    <w:pPr>
      <w:keepNext/>
      <w:keepLines/>
      <w:numPr>
        <w:ilvl w:val="6"/>
        <w:numId w:val="1"/>
      </w:numPr>
      <w:spacing w:after="140" w:line="260" w:lineRule="atLeast"/>
      <w:jc w:val="left"/>
      <w:outlineLvl w:val="6"/>
    </w:pPr>
    <w:rPr>
      <w:rFonts w:eastAsia="Times New Roman"/>
      <w:i/>
      <w:lang w:eastAsia="en-US"/>
    </w:rPr>
  </w:style>
  <w:style w:type="paragraph" w:styleId="Heading8">
    <w:name w:val="heading 8"/>
    <w:basedOn w:val="Normal"/>
    <w:next w:val="Normal"/>
    <w:link w:val="Heading8Char"/>
    <w:uiPriority w:val="1"/>
    <w:qFormat/>
    <w:rsid w:val="00944378"/>
    <w:pPr>
      <w:keepNext/>
      <w:keepLines/>
      <w:numPr>
        <w:ilvl w:val="7"/>
        <w:numId w:val="1"/>
      </w:numPr>
      <w:spacing w:after="140" w:line="260" w:lineRule="atLeast"/>
      <w:jc w:val="left"/>
      <w:outlineLvl w:val="7"/>
    </w:pPr>
    <w:rPr>
      <w:rFonts w:eastAsia="Times New Roman"/>
      <w:i/>
      <w:iCs/>
      <w:lang w:val="en-US" w:eastAsia="en-US"/>
    </w:rPr>
  </w:style>
  <w:style w:type="paragraph" w:styleId="Heading9">
    <w:name w:val="heading 9"/>
    <w:basedOn w:val="Normal"/>
    <w:next w:val="Normal"/>
    <w:link w:val="Heading9Char"/>
    <w:uiPriority w:val="1"/>
    <w:qFormat/>
    <w:rsid w:val="00944378"/>
    <w:pPr>
      <w:numPr>
        <w:ilvl w:val="8"/>
        <w:numId w:val="1"/>
      </w:numPr>
      <w:spacing w:before="140" w:after="120" w:line="260" w:lineRule="atLeast"/>
      <w:jc w:val="left"/>
      <w:outlineLvl w:val="8"/>
    </w:pPr>
    <w:rPr>
      <w:rFonts w:eastAsia="Times New Roman" w:cs="Arial"/>
      <w:i/>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A1013"/>
    <w:rPr>
      <w:rFonts w:ascii="Arial" w:eastAsia="Times New Roman" w:hAnsi="Arial" w:cs="Arial"/>
      <w:b/>
      <w:bCs/>
      <w:sz w:val="28"/>
      <w:szCs w:val="32"/>
      <w:lang w:eastAsia="en-US" w:bidi="bn-BD"/>
    </w:rPr>
  </w:style>
  <w:style w:type="character" w:customStyle="1" w:styleId="Heading2Char">
    <w:name w:val="Heading 2 Char"/>
    <w:link w:val="Heading2"/>
    <w:uiPriority w:val="1"/>
    <w:rsid w:val="005A1013"/>
    <w:rPr>
      <w:rFonts w:ascii="Arial" w:eastAsia="Times New Roman" w:hAnsi="Arial" w:cs="Arial"/>
      <w:b/>
      <w:bCs/>
      <w:iCs/>
      <w:sz w:val="24"/>
      <w:szCs w:val="28"/>
      <w:lang w:eastAsia="en-US" w:bidi="bn-BD"/>
    </w:rPr>
  </w:style>
  <w:style w:type="character" w:customStyle="1" w:styleId="Heading3Char">
    <w:name w:val="Heading 3 Char"/>
    <w:link w:val="Heading3"/>
    <w:uiPriority w:val="1"/>
    <w:rsid w:val="005A1013"/>
    <w:rPr>
      <w:rFonts w:ascii="Arial" w:eastAsia="Times New Roman" w:hAnsi="Arial" w:cs="Arial"/>
      <w:b/>
      <w:bCs/>
      <w:iCs/>
      <w:sz w:val="24"/>
      <w:szCs w:val="26"/>
      <w:lang w:eastAsia="en-US" w:bidi="bn-BD"/>
    </w:rPr>
  </w:style>
  <w:style w:type="character" w:customStyle="1" w:styleId="Heading4Char">
    <w:name w:val="Heading 4 Char"/>
    <w:link w:val="Heading4"/>
    <w:uiPriority w:val="1"/>
    <w:rsid w:val="005A1013"/>
    <w:rPr>
      <w:rFonts w:ascii="Arial Bold" w:eastAsia="Times New Roman" w:hAnsi="Arial Bold" w:cs="Arial"/>
      <w:b/>
      <w:iCs/>
      <w:sz w:val="22"/>
      <w:szCs w:val="28"/>
      <w:lang w:eastAsia="en-US" w:bidi="bn-BD"/>
    </w:rPr>
  </w:style>
  <w:style w:type="character" w:customStyle="1" w:styleId="Heading5Char">
    <w:name w:val="Heading 5 Char"/>
    <w:link w:val="Heading5"/>
    <w:uiPriority w:val="1"/>
    <w:rsid w:val="005A1013"/>
    <w:rPr>
      <w:rFonts w:ascii="Arial Bold" w:eastAsia="Times New Roman" w:hAnsi="Arial Bold" w:cs="Arial"/>
      <w:b/>
      <w:bCs/>
      <w:sz w:val="22"/>
      <w:szCs w:val="26"/>
      <w:lang w:val="en-US" w:eastAsia="en-US" w:bidi="bn-BD"/>
    </w:rPr>
  </w:style>
  <w:style w:type="character" w:customStyle="1" w:styleId="Heading6Char">
    <w:name w:val="Heading 6 Char"/>
    <w:link w:val="Heading6"/>
    <w:uiPriority w:val="1"/>
    <w:rsid w:val="005A1013"/>
    <w:rPr>
      <w:rFonts w:ascii="Arial Bold" w:eastAsia="Times New Roman" w:hAnsi="Arial Bold" w:cs="Arial"/>
      <w:b/>
      <w:sz w:val="22"/>
      <w:szCs w:val="22"/>
      <w:lang w:val="en-US" w:eastAsia="en-US" w:bidi="bn-BD"/>
    </w:rPr>
  </w:style>
  <w:style w:type="character" w:customStyle="1" w:styleId="Heading7Char">
    <w:name w:val="Heading 7 Char"/>
    <w:link w:val="Heading7"/>
    <w:uiPriority w:val="1"/>
    <w:rsid w:val="008B643F"/>
    <w:rPr>
      <w:rFonts w:ascii="Arial" w:eastAsia="Times New Roman" w:hAnsi="Arial"/>
      <w:i/>
      <w:sz w:val="22"/>
      <w:lang w:eastAsia="en-US" w:bidi="bn-BD"/>
    </w:rPr>
  </w:style>
  <w:style w:type="character" w:customStyle="1" w:styleId="Heading8Char">
    <w:name w:val="Heading 8 Char"/>
    <w:link w:val="Heading8"/>
    <w:uiPriority w:val="1"/>
    <w:rsid w:val="008B643F"/>
    <w:rPr>
      <w:rFonts w:ascii="Arial" w:eastAsia="Times New Roman" w:hAnsi="Arial"/>
      <w:i/>
      <w:iCs/>
      <w:sz w:val="22"/>
      <w:lang w:val="en-US" w:eastAsia="en-US" w:bidi="bn-BD"/>
    </w:rPr>
  </w:style>
  <w:style w:type="character" w:customStyle="1" w:styleId="Heading9Char">
    <w:name w:val="Heading 9 Char"/>
    <w:link w:val="Heading9"/>
    <w:uiPriority w:val="1"/>
    <w:rsid w:val="008B643F"/>
    <w:rPr>
      <w:rFonts w:ascii="Arial" w:eastAsia="Times New Roman" w:hAnsi="Arial" w:cs="Arial"/>
      <w:i/>
      <w:sz w:val="22"/>
      <w:szCs w:val="22"/>
      <w:lang w:val="fr-FR" w:eastAsia="en-US" w:bidi="bn-BD"/>
    </w:rPr>
  </w:style>
  <w:style w:type="paragraph" w:styleId="Title">
    <w:name w:val="Title"/>
    <w:basedOn w:val="Normal"/>
    <w:link w:val="TitleChar"/>
    <w:uiPriority w:val="27"/>
    <w:qFormat/>
    <w:rsid w:val="00FD64D8"/>
    <w:pPr>
      <w:spacing w:after="60"/>
      <w:jc w:val="right"/>
    </w:pPr>
    <w:rPr>
      <w:b/>
      <w:bCs/>
      <w:kern w:val="28"/>
      <w:sz w:val="32"/>
      <w:szCs w:val="32"/>
    </w:rPr>
  </w:style>
  <w:style w:type="character" w:customStyle="1" w:styleId="TitleChar">
    <w:name w:val="Title Char"/>
    <w:link w:val="Title"/>
    <w:uiPriority w:val="27"/>
    <w:rsid w:val="005A1013"/>
    <w:rPr>
      <w:rFonts w:ascii="Arial" w:eastAsia="SimSun" w:hAnsi="Arial"/>
      <w:b/>
      <w:bCs/>
      <w:kern w:val="28"/>
      <w:sz w:val="32"/>
      <w:szCs w:val="32"/>
      <w:lang w:eastAsia="zh-CN" w:bidi="bn-BD"/>
    </w:rPr>
  </w:style>
  <w:style w:type="paragraph" w:styleId="TOC1">
    <w:name w:val="toc 1"/>
    <w:basedOn w:val="NormalParagraph"/>
    <w:next w:val="NormalParagraph"/>
    <w:uiPriority w:val="39"/>
    <w:rsid w:val="00BB12B8"/>
    <w:pPr>
      <w:tabs>
        <w:tab w:val="left" w:pos="397"/>
        <w:tab w:val="right" w:pos="9015"/>
      </w:tabs>
      <w:spacing w:after="40"/>
      <w:ind w:left="397" w:right="680" w:hanging="397"/>
    </w:pPr>
    <w:rPr>
      <w:b/>
      <w:noProof/>
      <w:lang w:eastAsia="zh-CN" w:bidi="bn-BD"/>
    </w:rPr>
  </w:style>
  <w:style w:type="paragraph" w:styleId="TOC2">
    <w:name w:val="toc 2"/>
    <w:basedOn w:val="TOC1"/>
    <w:uiPriority w:val="39"/>
    <w:rsid w:val="00BB12B8"/>
    <w:pPr>
      <w:tabs>
        <w:tab w:val="clear" w:pos="397"/>
        <w:tab w:val="left" w:pos="993"/>
      </w:tabs>
      <w:spacing w:after="20"/>
      <w:ind w:left="992" w:hanging="595"/>
    </w:pPr>
    <w:rPr>
      <w:rFonts w:eastAsia="Times New Roman"/>
      <w:b w:val="0"/>
      <w:szCs w:val="24"/>
      <w:lang w:eastAsia="en-GB"/>
    </w:rPr>
  </w:style>
  <w:style w:type="paragraph" w:styleId="TOC3">
    <w:name w:val="toc 3"/>
    <w:basedOn w:val="TOC2"/>
    <w:uiPriority w:val="39"/>
    <w:rsid w:val="00383ADA"/>
    <w:pPr>
      <w:tabs>
        <w:tab w:val="clear" w:pos="993"/>
        <w:tab w:val="left" w:pos="1276"/>
      </w:tabs>
      <w:ind w:left="1248" w:hanging="851"/>
    </w:pPr>
  </w:style>
  <w:style w:type="paragraph" w:customStyle="1" w:styleId="ListBulletsub">
    <w:name w:val="List Bullet (sub)"/>
    <w:basedOn w:val="ListBullet3"/>
    <w:link w:val="ListBulletsubChar"/>
    <w:uiPriority w:val="5"/>
    <w:qFormat/>
    <w:rsid w:val="00283857"/>
    <w:pPr>
      <w:numPr>
        <w:ilvl w:val="3"/>
      </w:numPr>
      <w:tabs>
        <w:tab w:val="clear" w:pos="1361"/>
        <w:tab w:val="left" w:pos="1701"/>
      </w:tabs>
    </w:pPr>
  </w:style>
  <w:style w:type="paragraph" w:styleId="Header">
    <w:name w:val="header"/>
    <w:basedOn w:val="NormalParagraph"/>
    <w:link w:val="HeaderChar"/>
    <w:uiPriority w:val="23"/>
    <w:rsid w:val="00A95E1E"/>
    <w:pPr>
      <w:tabs>
        <w:tab w:val="right" w:pos="8931"/>
        <w:tab w:val="right" w:pos="13892"/>
      </w:tabs>
      <w:contextualSpacing/>
    </w:pPr>
    <w:rPr>
      <w:sz w:val="20"/>
    </w:rPr>
  </w:style>
  <w:style w:type="character" w:customStyle="1" w:styleId="HeaderChar">
    <w:name w:val="Header Char"/>
    <w:link w:val="Header"/>
    <w:uiPriority w:val="23"/>
    <w:rsid w:val="005A1013"/>
    <w:rPr>
      <w:rFonts w:ascii="Arial" w:eastAsia="SimSun" w:hAnsi="Arial"/>
      <w:szCs w:val="22"/>
    </w:rPr>
  </w:style>
  <w:style w:type="paragraph" w:customStyle="1" w:styleId="ListBullet1">
    <w:name w:val="List Bullet 1"/>
    <w:basedOn w:val="NormalParagraph"/>
    <w:qFormat/>
    <w:rsid w:val="003D0069"/>
    <w:pPr>
      <w:numPr>
        <w:numId w:val="11"/>
      </w:numPr>
      <w:tabs>
        <w:tab w:val="left" w:pos="680"/>
      </w:tabs>
      <w:contextualSpacing/>
    </w:pPr>
  </w:style>
  <w:style w:type="paragraph" w:styleId="ListBullet2">
    <w:name w:val="List Bullet 2"/>
    <w:basedOn w:val="ListBullet1"/>
    <w:uiPriority w:val="2"/>
    <w:qFormat/>
    <w:rsid w:val="003D0069"/>
    <w:pPr>
      <w:numPr>
        <w:ilvl w:val="1"/>
      </w:numPr>
      <w:tabs>
        <w:tab w:val="clear" w:pos="680"/>
        <w:tab w:val="left" w:pos="1021"/>
      </w:tabs>
    </w:pPr>
  </w:style>
  <w:style w:type="paragraph" w:customStyle="1" w:styleId="DocInfo">
    <w:name w:val="Doc Info"/>
    <w:basedOn w:val="NormalParagraph"/>
    <w:next w:val="CSLegal3"/>
    <w:uiPriority w:val="29"/>
    <w:rsid w:val="002A7CAD"/>
    <w:pPr>
      <w:spacing w:before="240" w:after="60"/>
    </w:pPr>
    <w:rPr>
      <w:b/>
      <w:sz w:val="24"/>
    </w:rPr>
  </w:style>
  <w:style w:type="paragraph" w:customStyle="1" w:styleId="TableHeader">
    <w:name w:val="Table Header"/>
    <w:basedOn w:val="NormalParagraph"/>
    <w:qFormat/>
    <w:rsid w:val="00C25E2B"/>
    <w:pPr>
      <w:keepNext/>
      <w:spacing w:before="60" w:after="0"/>
    </w:pPr>
    <w:rPr>
      <w:rFonts w:cs="Arial"/>
      <w:b/>
      <w:color w:val="FFFFFF"/>
      <w:lang w:val="en-US"/>
    </w:rPr>
  </w:style>
  <w:style w:type="character" w:styleId="Hyperlink">
    <w:name w:val="Hyperlink"/>
    <w:uiPriority w:val="99"/>
    <w:unhideWhenUsed/>
    <w:rsid w:val="00944378"/>
    <w:rPr>
      <w:color w:val="0000FF"/>
      <w:u w:val="single"/>
    </w:rPr>
  </w:style>
  <w:style w:type="paragraph" w:customStyle="1" w:styleId="Centredtext">
    <w:name w:val="Centred text"/>
    <w:basedOn w:val="NormalParagraph"/>
    <w:uiPriority w:val="27"/>
    <w:rsid w:val="009E2799"/>
    <w:pPr>
      <w:keepNext/>
      <w:jc w:val="center"/>
    </w:pPr>
    <w:rPr>
      <w:lang w:eastAsia="zh-CN" w:bidi="bn-BD"/>
    </w:rPr>
  </w:style>
  <w:style w:type="paragraph" w:customStyle="1" w:styleId="Disclaimer">
    <w:name w:val="Disclaimer"/>
    <w:basedOn w:val="NormalParagraph"/>
    <w:next w:val="NormalParagraph"/>
    <w:uiPriority w:val="28"/>
    <w:rsid w:val="009968FB"/>
    <w:pPr>
      <w:pBdr>
        <w:bottom w:val="single" w:sz="4" w:space="4" w:color="auto"/>
      </w:pBdr>
      <w:spacing w:before="480" w:after="240"/>
    </w:pPr>
    <w:rPr>
      <w:i/>
      <w:sz w:val="24"/>
      <w:szCs w:val="24"/>
    </w:rPr>
  </w:style>
  <w:style w:type="paragraph" w:customStyle="1" w:styleId="TableCaption">
    <w:name w:val="Table Caption"/>
    <w:basedOn w:val="NormalParagraph"/>
    <w:next w:val="NormalParagraph"/>
    <w:uiPriority w:val="13"/>
    <w:qFormat/>
    <w:rsid w:val="00C25E2B"/>
    <w:pPr>
      <w:numPr>
        <w:numId w:val="14"/>
      </w:numPr>
      <w:tabs>
        <w:tab w:val="left" w:pos="1009"/>
      </w:tabs>
      <w:spacing w:before="120"/>
      <w:jc w:val="center"/>
    </w:pPr>
    <w:rPr>
      <w:rFonts w:cs="Arial"/>
      <w:b/>
      <w:szCs w:val="20"/>
      <w:lang w:eastAsia="de-DE"/>
    </w:rPr>
  </w:style>
  <w:style w:type="character" w:customStyle="1" w:styleId="ListBulletsubChar">
    <w:name w:val="List Bullet (sub) Char"/>
    <w:link w:val="ListBulletsub"/>
    <w:uiPriority w:val="5"/>
    <w:rsid w:val="00283857"/>
    <w:rPr>
      <w:rFonts w:ascii="Arial" w:eastAsia="SimSun" w:hAnsi="Arial"/>
      <w:sz w:val="22"/>
      <w:szCs w:val="22"/>
    </w:rPr>
  </w:style>
  <w:style w:type="paragraph" w:customStyle="1" w:styleId="TableText">
    <w:name w:val="Table Text"/>
    <w:basedOn w:val="NormalParagraph"/>
    <w:link w:val="TableTextChar"/>
    <w:uiPriority w:val="19"/>
    <w:qFormat/>
    <w:rsid w:val="00F14715"/>
    <w:pPr>
      <w:spacing w:before="40" w:after="40"/>
    </w:pPr>
    <w:rPr>
      <w:sz w:val="20"/>
      <w:lang w:eastAsia="de-DE"/>
    </w:rPr>
  </w:style>
  <w:style w:type="paragraph" w:customStyle="1" w:styleId="CSLegal3">
    <w:name w:val="CS_Legal3"/>
    <w:basedOn w:val="NormalParagraph"/>
    <w:uiPriority w:val="30"/>
    <w:rsid w:val="00E72D86"/>
    <w:pPr>
      <w:spacing w:after="120"/>
    </w:pPr>
    <w:rPr>
      <w:rFonts w:eastAsia="Arial"/>
      <w:snapToGrid w:val="0"/>
      <w:sz w:val="14"/>
    </w:rPr>
  </w:style>
  <w:style w:type="paragraph" w:customStyle="1" w:styleId="Listletter">
    <w:name w:val="List letter"/>
    <w:basedOn w:val="NormalParagraph"/>
    <w:uiPriority w:val="7"/>
    <w:qFormat/>
    <w:rsid w:val="00DF6CBC"/>
    <w:pPr>
      <w:numPr>
        <w:ilvl w:val="1"/>
        <w:numId w:val="12"/>
      </w:numPr>
      <w:contextualSpacing/>
    </w:pPr>
  </w:style>
  <w:style w:type="paragraph" w:styleId="ListBullet3">
    <w:name w:val="List Bullet 3"/>
    <w:basedOn w:val="ListBullet2"/>
    <w:uiPriority w:val="2"/>
    <w:qFormat/>
    <w:rsid w:val="003D0069"/>
    <w:pPr>
      <w:numPr>
        <w:ilvl w:val="2"/>
      </w:numPr>
      <w:tabs>
        <w:tab w:val="clear" w:pos="1021"/>
        <w:tab w:val="left" w:pos="1361"/>
      </w:tabs>
    </w:pPr>
  </w:style>
  <w:style w:type="paragraph" w:styleId="BalloonText">
    <w:name w:val="Balloon Text"/>
    <w:basedOn w:val="Normal"/>
    <w:link w:val="BalloonTextChar"/>
    <w:uiPriority w:val="99"/>
    <w:semiHidden/>
    <w:unhideWhenUsed/>
    <w:rsid w:val="005A1013"/>
    <w:pPr>
      <w:spacing w:before="0"/>
    </w:pPr>
    <w:rPr>
      <w:rFonts w:ascii="Tahoma" w:hAnsi="Tahoma" w:cs="Tahoma"/>
      <w:sz w:val="16"/>
    </w:rPr>
  </w:style>
  <w:style w:type="paragraph" w:styleId="ListNumber">
    <w:name w:val="List Number"/>
    <w:basedOn w:val="Normal"/>
    <w:uiPriority w:val="6"/>
    <w:qFormat/>
    <w:rsid w:val="003D0069"/>
    <w:pPr>
      <w:numPr>
        <w:numId w:val="12"/>
      </w:numPr>
      <w:spacing w:before="0" w:after="200" w:line="276" w:lineRule="auto"/>
      <w:contextualSpacing/>
    </w:pPr>
  </w:style>
  <w:style w:type="paragraph" w:customStyle="1" w:styleId="Figurecaption">
    <w:name w:val="Figure caption"/>
    <w:basedOn w:val="NormalParagraph"/>
    <w:uiPriority w:val="12"/>
    <w:qFormat/>
    <w:rsid w:val="00C25E2B"/>
    <w:pPr>
      <w:numPr>
        <w:numId w:val="13"/>
      </w:numPr>
      <w:tabs>
        <w:tab w:val="left" w:pos="1009"/>
      </w:tabs>
      <w:jc w:val="center"/>
    </w:pPr>
    <w:rPr>
      <w:rFonts w:cs="Arial"/>
      <w:b/>
      <w:lang w:val="en-US"/>
    </w:rPr>
  </w:style>
  <w:style w:type="paragraph" w:customStyle="1" w:styleId="TableIndentedText">
    <w:name w:val="Table Indented Text"/>
    <w:basedOn w:val="TableText"/>
    <w:link w:val="TableIndentedTextChar"/>
    <w:uiPriority w:val="20"/>
    <w:qFormat/>
    <w:rsid w:val="007B31FE"/>
    <w:pPr>
      <w:ind w:left="227"/>
    </w:pPr>
  </w:style>
  <w:style w:type="paragraph" w:customStyle="1" w:styleId="ListParagraphletter">
    <w:name w:val="List Paragraph letter"/>
    <w:basedOn w:val="Listletter"/>
    <w:uiPriority w:val="9"/>
    <w:semiHidden/>
    <w:rsid w:val="00D64A0E"/>
    <w:pPr>
      <w:numPr>
        <w:ilvl w:val="0"/>
        <w:numId w:val="4"/>
      </w:numPr>
      <w:tabs>
        <w:tab w:val="clear" w:pos="720"/>
        <w:tab w:val="left" w:pos="1021"/>
      </w:tabs>
      <w:ind w:left="1361" w:hanging="340"/>
    </w:pPr>
  </w:style>
  <w:style w:type="paragraph" w:customStyle="1" w:styleId="ListParagraphRomans">
    <w:name w:val="List Paragraph Romans"/>
    <w:basedOn w:val="NormalParagraph"/>
    <w:uiPriority w:val="8"/>
    <w:qFormat/>
    <w:rsid w:val="00DF6CBC"/>
    <w:pPr>
      <w:numPr>
        <w:ilvl w:val="2"/>
        <w:numId w:val="12"/>
      </w:numPr>
      <w:tabs>
        <w:tab w:val="left" w:pos="1361"/>
      </w:tabs>
      <w:contextualSpacing/>
    </w:pPr>
  </w:style>
  <w:style w:type="paragraph" w:styleId="TOCHeading">
    <w:name w:val="TOC Heading"/>
    <w:basedOn w:val="NormalParagraph"/>
    <w:next w:val="NormalParagraph"/>
    <w:uiPriority w:val="39"/>
    <w:qFormat/>
    <w:rsid w:val="00243CE1"/>
    <w:pPr>
      <w:keepNext/>
      <w:pageBreakBefore/>
    </w:pPr>
    <w:rPr>
      <w:b/>
      <w:sz w:val="28"/>
    </w:rPr>
  </w:style>
  <w:style w:type="paragraph" w:styleId="ListParagraph">
    <w:name w:val="List Paragraph"/>
    <w:basedOn w:val="ListNumber"/>
    <w:uiPriority w:val="9"/>
    <w:qFormat/>
    <w:rsid w:val="00D64A0E"/>
    <w:pPr>
      <w:numPr>
        <w:numId w:val="2"/>
      </w:numPr>
      <w:tabs>
        <w:tab w:val="clear" w:pos="360"/>
        <w:tab w:val="left" w:pos="340"/>
      </w:tabs>
      <w:ind w:left="680" w:hanging="340"/>
    </w:pPr>
  </w:style>
  <w:style w:type="paragraph" w:customStyle="1" w:styleId="ASN1Code">
    <w:name w:val="ASN.1 Code"/>
    <w:link w:val="ASN1CodeChar"/>
    <w:qFormat/>
    <w:rsid w:val="00361471"/>
    <w:pPr>
      <w:spacing w:line="276" w:lineRule="auto"/>
    </w:pPr>
    <w:rPr>
      <w:rFonts w:ascii="Courier New" w:eastAsia="SimSun" w:hAnsi="Courier New"/>
      <w:szCs w:val="22"/>
    </w:rPr>
  </w:style>
  <w:style w:type="paragraph" w:customStyle="1" w:styleId="XML">
    <w:name w:val="XML"/>
    <w:link w:val="XMLChar"/>
    <w:qFormat/>
    <w:rsid w:val="00361471"/>
    <w:pPr>
      <w:tabs>
        <w:tab w:val="left" w:pos="142"/>
        <w:tab w:val="left" w:pos="284"/>
        <w:tab w:val="left" w:pos="426"/>
        <w:tab w:val="left" w:pos="567"/>
        <w:tab w:val="left" w:pos="709"/>
        <w:tab w:val="left" w:pos="851"/>
        <w:tab w:val="left" w:pos="993"/>
        <w:tab w:val="left" w:pos="1134"/>
        <w:tab w:val="left" w:pos="1276"/>
        <w:tab w:val="left" w:pos="1418"/>
      </w:tabs>
      <w:autoSpaceDE w:val="0"/>
      <w:autoSpaceDN w:val="0"/>
      <w:adjustRightInd w:val="0"/>
      <w:spacing w:line="276" w:lineRule="auto"/>
    </w:pPr>
    <w:rPr>
      <w:rFonts w:ascii="Arial" w:eastAsia="SimSun" w:hAnsi="Arial"/>
      <w:noProof/>
      <w:color w:val="008080"/>
      <w:sz w:val="18"/>
      <w:szCs w:val="18"/>
      <w:lang w:bidi="bn-BD"/>
    </w:rPr>
  </w:style>
  <w:style w:type="character" w:customStyle="1" w:styleId="ASN1CodeChar">
    <w:name w:val="ASN.1 Code Char"/>
    <w:link w:val="ASN1Code"/>
    <w:rsid w:val="005A1013"/>
    <w:rPr>
      <w:rFonts w:ascii="Courier New" w:eastAsia="SimSun" w:hAnsi="Courier New"/>
      <w:szCs w:val="22"/>
    </w:rPr>
  </w:style>
  <w:style w:type="paragraph" w:customStyle="1" w:styleId="Annex">
    <w:name w:val="Annex"/>
    <w:next w:val="ANNEX-heading1"/>
    <w:uiPriority w:val="25"/>
    <w:qFormat/>
    <w:rsid w:val="00554E35"/>
    <w:pPr>
      <w:keepNext/>
      <w:keepLines/>
      <w:numPr>
        <w:numId w:val="8"/>
      </w:numPr>
      <w:spacing w:before="360" w:after="60" w:line="276" w:lineRule="auto"/>
      <w:outlineLvl w:val="0"/>
    </w:pPr>
    <w:rPr>
      <w:rFonts w:ascii="Arial" w:eastAsia="SimSun" w:hAnsi="Arial"/>
      <w:b/>
      <w:sz w:val="28"/>
      <w:lang w:eastAsia="zh-CN" w:bidi="bn-BD"/>
    </w:rPr>
  </w:style>
  <w:style w:type="character" w:customStyle="1" w:styleId="XMLChar">
    <w:name w:val="XML Char"/>
    <w:link w:val="XML"/>
    <w:uiPriority w:val="17"/>
    <w:rsid w:val="005A1013"/>
    <w:rPr>
      <w:rFonts w:ascii="Arial" w:eastAsia="SimSun" w:hAnsi="Arial"/>
      <w:noProof/>
      <w:color w:val="008080"/>
      <w:sz w:val="18"/>
      <w:szCs w:val="18"/>
      <w:lang w:bidi="bn-BD"/>
    </w:rPr>
  </w:style>
  <w:style w:type="paragraph" w:customStyle="1" w:styleId="TableReferencenumber">
    <w:name w:val="Table Reference number"/>
    <w:basedOn w:val="TableText"/>
    <w:uiPriority w:val="23"/>
    <w:qFormat/>
    <w:rsid w:val="003F4D31"/>
    <w:pPr>
      <w:numPr>
        <w:numId w:val="6"/>
      </w:numPr>
    </w:pPr>
  </w:style>
  <w:style w:type="numbering" w:customStyle="1" w:styleId="ListBullets">
    <w:name w:val="ListBullets"/>
    <w:uiPriority w:val="99"/>
    <w:rsid w:val="003D0069"/>
    <w:pPr>
      <w:numPr>
        <w:numId w:val="9"/>
      </w:numPr>
    </w:pPr>
  </w:style>
  <w:style w:type="paragraph" w:customStyle="1" w:styleId="TableBulletText">
    <w:name w:val="Table Bullet Text"/>
    <w:basedOn w:val="TableText"/>
    <w:link w:val="TableBulletTextChar"/>
    <w:uiPriority w:val="21"/>
    <w:qFormat/>
    <w:rsid w:val="00361471"/>
    <w:pPr>
      <w:numPr>
        <w:numId w:val="7"/>
      </w:numPr>
      <w:tabs>
        <w:tab w:val="left" w:pos="454"/>
      </w:tabs>
      <w:ind w:left="454" w:hanging="227"/>
    </w:pPr>
  </w:style>
  <w:style w:type="character" w:customStyle="1" w:styleId="TableTextChar">
    <w:name w:val="Table Text Char"/>
    <w:link w:val="TableText"/>
    <w:uiPriority w:val="19"/>
    <w:rsid w:val="005A1013"/>
    <w:rPr>
      <w:rFonts w:ascii="Arial" w:eastAsia="SimSun" w:hAnsi="Arial"/>
      <w:szCs w:val="22"/>
      <w:lang w:eastAsia="de-DE"/>
    </w:rPr>
  </w:style>
  <w:style w:type="character" w:customStyle="1" w:styleId="TableIndentedTextChar">
    <w:name w:val="Table Indented Text Char"/>
    <w:link w:val="TableIndentedText"/>
    <w:uiPriority w:val="20"/>
    <w:rsid w:val="005A1013"/>
    <w:rPr>
      <w:rFonts w:ascii="Arial" w:eastAsia="SimSun" w:hAnsi="Arial"/>
      <w:szCs w:val="22"/>
      <w:lang w:eastAsia="de-DE"/>
    </w:rPr>
  </w:style>
  <w:style w:type="character" w:customStyle="1" w:styleId="TableBulletTextChar">
    <w:name w:val="Table Bullet Text Char"/>
    <w:link w:val="TableBulletText"/>
    <w:uiPriority w:val="21"/>
    <w:rsid w:val="005A1013"/>
    <w:rPr>
      <w:rFonts w:ascii="Arial" w:eastAsia="SimSun" w:hAnsi="Arial"/>
      <w:szCs w:val="22"/>
      <w:lang w:eastAsia="de-DE"/>
    </w:rPr>
  </w:style>
  <w:style w:type="paragraph" w:customStyle="1" w:styleId="CSDocNo">
    <w:name w:val="CS DocNo"/>
    <w:uiPriority w:val="1"/>
    <w:unhideWhenUsed/>
    <w:rsid w:val="00397B86"/>
    <w:pPr>
      <w:framePr w:hSpace="180" w:wrap="notBeside" w:hAnchor="margin" w:y="359"/>
      <w:ind w:left="560"/>
      <w:jc w:val="right"/>
    </w:pPr>
    <w:rPr>
      <w:rFonts w:ascii="Arial" w:eastAsia="Times New Roman" w:hAnsi="Arial"/>
      <w:b/>
      <w:sz w:val="32"/>
      <w:lang w:val="en-IE" w:eastAsia="en-US"/>
    </w:rPr>
  </w:style>
  <w:style w:type="character" w:customStyle="1" w:styleId="BalloonTextChar">
    <w:name w:val="Balloon Text Char"/>
    <w:link w:val="BalloonText"/>
    <w:uiPriority w:val="99"/>
    <w:semiHidden/>
    <w:rsid w:val="005A1013"/>
    <w:rPr>
      <w:rFonts w:ascii="Tahoma" w:eastAsia="SimSun" w:hAnsi="Tahoma" w:cs="Tahoma"/>
      <w:sz w:val="16"/>
      <w:lang w:eastAsia="zh-CN" w:bidi="bn-BD"/>
    </w:rPr>
  </w:style>
  <w:style w:type="paragraph" w:customStyle="1" w:styleId="NOTE">
    <w:name w:val="NOTE"/>
    <w:basedOn w:val="NormalParagraph"/>
    <w:qFormat/>
    <w:rsid w:val="00AD7636"/>
    <w:pPr>
      <w:tabs>
        <w:tab w:val="left" w:pos="1560"/>
      </w:tabs>
      <w:ind w:left="1559" w:hanging="1202"/>
    </w:pPr>
  </w:style>
  <w:style w:type="paragraph" w:customStyle="1" w:styleId="EXAMPLE">
    <w:name w:val="EXAMPLE"/>
    <w:basedOn w:val="NormalParagraph"/>
    <w:uiPriority w:val="15"/>
    <w:qFormat/>
    <w:rsid w:val="00875B0B"/>
    <w:pPr>
      <w:tabs>
        <w:tab w:val="left" w:pos="1985"/>
      </w:tabs>
      <w:ind w:left="1984" w:hanging="1627"/>
    </w:pPr>
  </w:style>
  <w:style w:type="paragraph" w:customStyle="1" w:styleId="NormalParagraph">
    <w:name w:val="Normal Paragraph"/>
    <w:link w:val="NormalParagraphChar"/>
    <w:qFormat/>
    <w:rsid w:val="007261E1"/>
    <w:pPr>
      <w:spacing w:after="200" w:line="276" w:lineRule="auto"/>
    </w:pPr>
    <w:rPr>
      <w:rFonts w:ascii="Arial" w:eastAsia="SimSun" w:hAnsi="Arial"/>
      <w:sz w:val="22"/>
      <w:szCs w:val="22"/>
    </w:rPr>
  </w:style>
  <w:style w:type="paragraph" w:customStyle="1" w:styleId="CSDocTitle">
    <w:name w:val="CS DocTitle"/>
    <w:uiPriority w:val="29"/>
    <w:unhideWhenUsed/>
    <w:rsid w:val="00397B86"/>
    <w:pPr>
      <w:spacing w:before="360" w:after="120"/>
      <w:ind w:left="284"/>
    </w:pPr>
    <w:rPr>
      <w:rFonts w:ascii="Arial" w:eastAsia="Times New Roman" w:hAnsi="Arial"/>
      <w:b/>
      <w:sz w:val="36"/>
      <w:lang w:val="en-IE" w:eastAsia="en-US"/>
    </w:rPr>
  </w:style>
  <w:style w:type="paragraph" w:customStyle="1" w:styleId="CSFieldInfo">
    <w:name w:val="CS FieldInfo"/>
    <w:uiPriority w:val="1"/>
    <w:unhideWhenUsed/>
    <w:rsid w:val="00397B86"/>
    <w:pPr>
      <w:framePr w:wrap="around" w:vAnchor="text" w:hAnchor="page" w:y="1"/>
      <w:spacing w:before="60" w:after="60"/>
    </w:pPr>
    <w:rPr>
      <w:rFonts w:ascii="Arial" w:eastAsia="Times New Roman" w:hAnsi="Arial" w:cs="Arial"/>
      <w:bCs/>
      <w:szCs w:val="22"/>
      <w:lang w:eastAsia="en-US"/>
    </w:rPr>
  </w:style>
  <w:style w:type="paragraph" w:customStyle="1" w:styleId="CSFieldName">
    <w:name w:val="CS FieldName"/>
    <w:uiPriority w:val="1"/>
    <w:unhideWhenUsed/>
    <w:rsid w:val="00397B86"/>
    <w:rPr>
      <w:rFonts w:ascii="Arial" w:eastAsia="Times New Roman" w:hAnsi="Arial" w:cs="Arial"/>
      <w:bCs/>
      <w:szCs w:val="22"/>
      <w:lang w:eastAsia="en-US"/>
    </w:rPr>
  </w:style>
  <w:style w:type="paragraph" w:customStyle="1" w:styleId="CSLegalTxt">
    <w:name w:val="CS LegalTxt"/>
    <w:uiPriority w:val="1"/>
    <w:unhideWhenUsed/>
    <w:rsid w:val="00397B86"/>
    <w:pPr>
      <w:jc w:val="both"/>
    </w:pPr>
    <w:rPr>
      <w:rFonts w:ascii="Arial" w:eastAsia="Times New Roman" w:hAnsi="Arial" w:cs="Arial"/>
      <w:bCs/>
      <w:sz w:val="14"/>
      <w:szCs w:val="22"/>
      <w:lang w:eastAsia="en-US"/>
    </w:rPr>
  </w:style>
  <w:style w:type="paragraph" w:customStyle="1" w:styleId="CSTableTitle">
    <w:name w:val="CS TableTitle"/>
    <w:next w:val="Normal"/>
    <w:uiPriority w:val="29"/>
    <w:unhideWhenUsed/>
    <w:rsid w:val="00397B86"/>
    <w:pPr>
      <w:jc w:val="center"/>
    </w:pPr>
    <w:rPr>
      <w:rFonts w:ascii="Arial" w:eastAsia="Arial" w:hAnsi="Arial" w:cs="Arial"/>
      <w:b/>
      <w:i/>
      <w:snapToGrid w:val="0"/>
      <w:sz w:val="22"/>
      <w:szCs w:val="22"/>
      <w:lang w:eastAsia="en-US"/>
    </w:rPr>
  </w:style>
  <w:style w:type="paragraph" w:customStyle="1" w:styleId="CSHeading">
    <w:name w:val="CS_Heading"/>
    <w:basedOn w:val="Normal"/>
    <w:uiPriority w:val="1"/>
    <w:semiHidden/>
    <w:rsid w:val="00397B86"/>
    <w:pPr>
      <w:spacing w:line="360" w:lineRule="auto"/>
    </w:pPr>
    <w:rPr>
      <w:b/>
    </w:rPr>
  </w:style>
  <w:style w:type="paragraph" w:customStyle="1" w:styleId="CSLegal1">
    <w:name w:val="CS_Legal1"/>
    <w:basedOn w:val="Normal"/>
    <w:uiPriority w:val="29"/>
    <w:semiHidden/>
    <w:rsid w:val="00397B86"/>
    <w:rPr>
      <w:b/>
      <w:bCs/>
      <w:i/>
      <w:iCs/>
      <w:sz w:val="20"/>
    </w:rPr>
  </w:style>
  <w:style w:type="paragraph" w:customStyle="1" w:styleId="CSLegal2">
    <w:name w:val="CS_Legal2"/>
    <w:basedOn w:val="Normal"/>
    <w:uiPriority w:val="29"/>
    <w:semiHidden/>
    <w:rsid w:val="00397B86"/>
    <w:rPr>
      <w:rFonts w:eastAsia="Arial"/>
      <w:b/>
      <w:snapToGrid w:val="0"/>
      <w:sz w:val="14"/>
      <w:szCs w:val="22"/>
      <w:u w:val="single"/>
    </w:rPr>
  </w:style>
  <w:style w:type="paragraph" w:styleId="Footer">
    <w:name w:val="footer"/>
    <w:basedOn w:val="NormalParagraph"/>
    <w:link w:val="FooterChar"/>
    <w:uiPriority w:val="24"/>
    <w:rsid w:val="00A95E1E"/>
    <w:pPr>
      <w:tabs>
        <w:tab w:val="right" w:pos="8930"/>
        <w:tab w:val="right" w:pos="13892"/>
      </w:tabs>
      <w:contextualSpacing/>
    </w:pPr>
    <w:rPr>
      <w:sz w:val="20"/>
    </w:rPr>
  </w:style>
  <w:style w:type="character" w:customStyle="1" w:styleId="FooterChar">
    <w:name w:val="Footer Char"/>
    <w:link w:val="Footer"/>
    <w:uiPriority w:val="24"/>
    <w:rsid w:val="00283857"/>
    <w:rPr>
      <w:rFonts w:ascii="Arial" w:eastAsia="SimSun" w:hAnsi="Arial"/>
      <w:szCs w:val="22"/>
    </w:rPr>
  </w:style>
  <w:style w:type="numbering" w:customStyle="1" w:styleId="ListNumbers">
    <w:name w:val="ListNumbers"/>
    <w:uiPriority w:val="99"/>
    <w:rsid w:val="003D0069"/>
    <w:pPr>
      <w:numPr>
        <w:numId w:val="10"/>
      </w:numPr>
    </w:pPr>
  </w:style>
  <w:style w:type="paragraph" w:styleId="FootnoteText">
    <w:name w:val="footnote text"/>
    <w:basedOn w:val="NormalParagraph"/>
    <w:link w:val="FootnoteTextChar"/>
    <w:uiPriority w:val="17"/>
    <w:rsid w:val="009527C9"/>
    <w:pPr>
      <w:spacing w:after="120"/>
    </w:pPr>
    <w:rPr>
      <w:sz w:val="20"/>
      <w:szCs w:val="25"/>
    </w:rPr>
  </w:style>
  <w:style w:type="character" w:customStyle="1" w:styleId="FootnoteTextChar">
    <w:name w:val="Footnote Text Char"/>
    <w:link w:val="FootnoteText"/>
    <w:uiPriority w:val="17"/>
    <w:rsid w:val="00283857"/>
    <w:rPr>
      <w:rFonts w:ascii="Arial" w:eastAsia="SimSun" w:hAnsi="Arial"/>
      <w:szCs w:val="25"/>
    </w:rPr>
  </w:style>
  <w:style w:type="character" w:styleId="FootnoteReference">
    <w:name w:val="footnote reference"/>
    <w:uiPriority w:val="99"/>
    <w:semiHidden/>
    <w:unhideWhenUsed/>
    <w:rsid w:val="009527C9"/>
    <w:rPr>
      <w:vertAlign w:val="superscript"/>
    </w:rPr>
  </w:style>
  <w:style w:type="paragraph" w:styleId="ListBullet">
    <w:name w:val="List Bullet"/>
    <w:basedOn w:val="Normal"/>
    <w:uiPriority w:val="99"/>
    <w:semiHidden/>
    <w:rsid w:val="003A7D25"/>
    <w:pPr>
      <w:numPr>
        <w:numId w:val="5"/>
      </w:numPr>
      <w:contextualSpacing/>
    </w:pPr>
  </w:style>
  <w:style w:type="paragraph" w:styleId="ListContinue">
    <w:name w:val="List Continue"/>
    <w:basedOn w:val="ListBullet1"/>
    <w:uiPriority w:val="99"/>
    <w:semiHidden/>
    <w:rsid w:val="00B673FE"/>
    <w:pPr>
      <w:spacing w:after="120"/>
    </w:pPr>
  </w:style>
  <w:style w:type="paragraph" w:customStyle="1" w:styleId="ListContinue1">
    <w:name w:val="List Continue 1"/>
    <w:basedOn w:val="ListBullet1"/>
    <w:uiPriority w:val="10"/>
    <w:qFormat/>
    <w:rsid w:val="00871A1B"/>
    <w:pPr>
      <w:numPr>
        <w:numId w:val="0"/>
      </w:numPr>
      <w:ind w:left="680"/>
    </w:pPr>
  </w:style>
  <w:style w:type="paragraph" w:styleId="ListContinue2">
    <w:name w:val="List Continue 2"/>
    <w:basedOn w:val="ListBullet2"/>
    <w:uiPriority w:val="10"/>
    <w:rsid w:val="00871A1B"/>
    <w:pPr>
      <w:numPr>
        <w:ilvl w:val="0"/>
        <w:numId w:val="0"/>
      </w:numPr>
      <w:ind w:left="1021"/>
    </w:pPr>
  </w:style>
  <w:style w:type="paragraph" w:styleId="ListContinue3">
    <w:name w:val="List Continue 3"/>
    <w:basedOn w:val="ListBullet3"/>
    <w:uiPriority w:val="10"/>
    <w:rsid w:val="00871A1B"/>
    <w:pPr>
      <w:numPr>
        <w:ilvl w:val="0"/>
        <w:numId w:val="0"/>
      </w:numPr>
      <w:ind w:left="1361"/>
    </w:pPr>
  </w:style>
  <w:style w:type="paragraph" w:customStyle="1" w:styleId="ListBulletsubcontinue">
    <w:name w:val="List Bullet (sub) continue"/>
    <w:basedOn w:val="ListBulletsub"/>
    <w:uiPriority w:val="11"/>
    <w:qFormat/>
    <w:rsid w:val="00871A1B"/>
    <w:pPr>
      <w:numPr>
        <w:ilvl w:val="0"/>
        <w:numId w:val="0"/>
      </w:numPr>
      <w:ind w:left="1701"/>
    </w:pPr>
  </w:style>
  <w:style w:type="paragraph" w:customStyle="1" w:styleId="ANNEX-heading1">
    <w:name w:val="ANNEX-heading1"/>
    <w:basedOn w:val="Annex"/>
    <w:next w:val="NormalParagraph"/>
    <w:uiPriority w:val="26"/>
    <w:rsid w:val="000F6B8B"/>
    <w:pPr>
      <w:numPr>
        <w:ilvl w:val="1"/>
      </w:numPr>
      <w:spacing w:before="240"/>
      <w:outlineLvl w:val="1"/>
    </w:pPr>
    <w:rPr>
      <w:rFonts w:ascii="Arial Bold" w:hAnsi="Arial Bold"/>
      <w:sz w:val="24"/>
      <w:szCs w:val="24"/>
    </w:rPr>
  </w:style>
  <w:style w:type="paragraph" w:customStyle="1" w:styleId="ANNEX-heading2">
    <w:name w:val="ANNEX-heading2"/>
    <w:basedOn w:val="ANNEX-heading1"/>
    <w:next w:val="NormalParagraph"/>
    <w:uiPriority w:val="26"/>
    <w:rsid w:val="00FB18EF"/>
    <w:pPr>
      <w:numPr>
        <w:ilvl w:val="2"/>
      </w:numPr>
      <w:outlineLvl w:val="2"/>
    </w:pPr>
    <w:rPr>
      <w:b w:val="0"/>
    </w:rPr>
  </w:style>
  <w:style w:type="paragraph" w:customStyle="1" w:styleId="ANNEX-heading3">
    <w:name w:val="ANNEX-heading3"/>
    <w:basedOn w:val="ANNEX-heading2"/>
    <w:next w:val="NormalParagraph"/>
    <w:uiPriority w:val="26"/>
    <w:rsid w:val="00FB18EF"/>
    <w:pPr>
      <w:numPr>
        <w:ilvl w:val="3"/>
      </w:numPr>
      <w:outlineLvl w:val="3"/>
    </w:pPr>
    <w:rPr>
      <w:sz w:val="22"/>
      <w:szCs w:val="22"/>
      <w:lang w:val="fr-FR"/>
    </w:rPr>
  </w:style>
  <w:style w:type="paragraph" w:customStyle="1" w:styleId="ANNEX-heading4">
    <w:name w:val="ANNEX-heading4"/>
    <w:basedOn w:val="ANNEX-heading3"/>
    <w:next w:val="NormalParagraph"/>
    <w:uiPriority w:val="26"/>
    <w:rsid w:val="00FB18EF"/>
    <w:pPr>
      <w:numPr>
        <w:ilvl w:val="4"/>
      </w:numPr>
      <w:outlineLvl w:val="4"/>
    </w:pPr>
  </w:style>
  <w:style w:type="paragraph" w:customStyle="1" w:styleId="ANNEX-heading5">
    <w:name w:val="ANNEX-heading5"/>
    <w:basedOn w:val="ANNEX-heading4"/>
    <w:next w:val="NormalParagraph"/>
    <w:uiPriority w:val="26"/>
    <w:rsid w:val="00FB18EF"/>
    <w:pPr>
      <w:numPr>
        <w:ilvl w:val="5"/>
      </w:numPr>
      <w:outlineLvl w:val="5"/>
    </w:pPr>
  </w:style>
  <w:style w:type="paragraph" w:styleId="TOC4">
    <w:name w:val="toc 4"/>
    <w:basedOn w:val="TOC3"/>
    <w:uiPriority w:val="39"/>
    <w:unhideWhenUsed/>
    <w:rsid w:val="00294E91"/>
    <w:pPr>
      <w:tabs>
        <w:tab w:val="clear" w:pos="1276"/>
        <w:tab w:val="left" w:pos="1701"/>
      </w:tabs>
      <w:ind w:left="1701" w:hanging="1275"/>
    </w:pPr>
  </w:style>
  <w:style w:type="paragraph" w:styleId="TOC5">
    <w:name w:val="toc 5"/>
    <w:basedOn w:val="TOC4"/>
    <w:uiPriority w:val="39"/>
    <w:unhideWhenUsed/>
    <w:rsid w:val="00294E91"/>
    <w:pPr>
      <w:tabs>
        <w:tab w:val="clear" w:pos="1701"/>
        <w:tab w:val="left" w:pos="2127"/>
      </w:tabs>
      <w:ind w:left="2127" w:hanging="1701"/>
    </w:pPr>
  </w:style>
  <w:style w:type="paragraph" w:styleId="TOC6">
    <w:name w:val="toc 6"/>
    <w:basedOn w:val="TOC5"/>
    <w:uiPriority w:val="39"/>
    <w:unhideWhenUsed/>
    <w:rsid w:val="00331905"/>
    <w:pPr>
      <w:tabs>
        <w:tab w:val="clear" w:pos="2127"/>
        <w:tab w:val="left" w:pos="2552"/>
      </w:tabs>
      <w:ind w:left="2552" w:hanging="2126"/>
    </w:pPr>
  </w:style>
  <w:style w:type="paragraph" w:styleId="TOC9">
    <w:name w:val="toc 9"/>
    <w:basedOn w:val="Normal"/>
    <w:next w:val="Normal"/>
    <w:autoRedefine/>
    <w:uiPriority w:val="39"/>
    <w:semiHidden/>
    <w:unhideWhenUsed/>
    <w:rsid w:val="00AC2FCC"/>
    <w:pPr>
      <w:ind w:left="1760"/>
    </w:pPr>
  </w:style>
  <w:style w:type="paragraph" w:customStyle="1" w:styleId="CRSheetSubtitle">
    <w:name w:val="CRSheet Subtitle"/>
    <w:basedOn w:val="Normal"/>
    <w:qFormat/>
    <w:rsid w:val="000371F1"/>
    <w:pPr>
      <w:framePr w:hSpace="180" w:wrap="around" w:hAnchor="margin" w:xAlign="center" w:y="-756"/>
      <w:spacing w:before="60" w:after="60"/>
      <w:jc w:val="left"/>
    </w:pPr>
    <w:rPr>
      <w:rFonts w:cs="Arial"/>
      <w:b/>
      <w:i/>
      <w:szCs w:val="22"/>
      <w:lang w:eastAsia="en-GB" w:bidi="ar-SA"/>
    </w:rPr>
  </w:style>
  <w:style w:type="character" w:styleId="PlaceholderText">
    <w:name w:val="Placeholder Text"/>
    <w:basedOn w:val="DefaultParagraphFont"/>
    <w:uiPriority w:val="99"/>
    <w:semiHidden/>
    <w:rsid w:val="00AA632E"/>
    <w:rPr>
      <w:color w:val="808080"/>
    </w:rPr>
  </w:style>
  <w:style w:type="character" w:styleId="FollowedHyperlink">
    <w:name w:val="FollowedHyperlink"/>
    <w:basedOn w:val="DefaultParagraphFont"/>
    <w:uiPriority w:val="99"/>
    <w:semiHidden/>
    <w:unhideWhenUsed/>
    <w:rsid w:val="00EB40B6"/>
    <w:rPr>
      <w:color w:val="800080" w:themeColor="followedHyperlink"/>
      <w:u w:val="single"/>
    </w:rPr>
  </w:style>
  <w:style w:type="paragraph" w:customStyle="1" w:styleId="CRSheetTitle">
    <w:name w:val="CRSheet Title"/>
    <w:next w:val="NormalParagraph"/>
    <w:qFormat/>
    <w:rsid w:val="008A754D"/>
    <w:pPr>
      <w:framePr w:hSpace="180" w:wrap="around" w:hAnchor="margin" w:xAlign="center" w:y="-756"/>
      <w:spacing w:before="120" w:after="120"/>
    </w:pPr>
    <w:rPr>
      <w:rFonts w:ascii="Arial Bold" w:eastAsia="SimSun" w:hAnsi="Arial Bold"/>
      <w:b/>
      <w:sz w:val="36"/>
      <w:szCs w:val="36"/>
    </w:rPr>
  </w:style>
  <w:style w:type="paragraph" w:customStyle="1" w:styleId="TableHeaderNewPage">
    <w:name w:val="Table Header NewPage"/>
    <w:basedOn w:val="TableHeader"/>
    <w:uiPriority w:val="49"/>
    <w:qFormat/>
    <w:rsid w:val="00557AFC"/>
    <w:rPr>
      <w:sz w:val="24"/>
    </w:rPr>
  </w:style>
  <w:style w:type="paragraph" w:customStyle="1" w:styleId="TableTextBold">
    <w:name w:val="Table Text Bold"/>
    <w:basedOn w:val="TableText"/>
    <w:uiPriority w:val="49"/>
    <w:qFormat/>
    <w:rsid w:val="00557AFC"/>
    <w:pPr>
      <w:spacing w:before="0" w:after="0" w:line="240" w:lineRule="auto"/>
    </w:pPr>
    <w:rPr>
      <w:b/>
    </w:rPr>
  </w:style>
  <w:style w:type="paragraph" w:customStyle="1" w:styleId="TableHeaderLarge">
    <w:name w:val="Table Header Large"/>
    <w:basedOn w:val="TableHeader"/>
    <w:uiPriority w:val="49"/>
    <w:qFormat/>
    <w:rsid w:val="00557AFC"/>
    <w:rPr>
      <w:sz w:val="24"/>
    </w:rPr>
  </w:style>
  <w:style w:type="character" w:styleId="CommentReference">
    <w:name w:val="annotation reference"/>
    <w:basedOn w:val="DefaultParagraphFont"/>
    <w:uiPriority w:val="99"/>
    <w:unhideWhenUsed/>
    <w:rsid w:val="00B703D8"/>
    <w:rPr>
      <w:sz w:val="16"/>
      <w:szCs w:val="16"/>
    </w:rPr>
  </w:style>
  <w:style w:type="paragraph" w:styleId="CommentText">
    <w:name w:val="annotation text"/>
    <w:basedOn w:val="Normal"/>
    <w:link w:val="CommentTextChar"/>
    <w:uiPriority w:val="99"/>
    <w:unhideWhenUsed/>
    <w:rsid w:val="00B703D8"/>
    <w:rPr>
      <w:sz w:val="20"/>
      <w:szCs w:val="25"/>
    </w:rPr>
  </w:style>
  <w:style w:type="character" w:customStyle="1" w:styleId="CommentTextChar">
    <w:name w:val="Comment Text Char"/>
    <w:basedOn w:val="DefaultParagraphFont"/>
    <w:link w:val="CommentText"/>
    <w:uiPriority w:val="99"/>
    <w:rsid w:val="00B703D8"/>
    <w:rPr>
      <w:rFonts w:ascii="Arial" w:eastAsia="SimSun" w:hAnsi="Arial"/>
      <w:szCs w:val="25"/>
      <w:lang w:eastAsia="zh-CN" w:bidi="bn-BD"/>
    </w:rPr>
  </w:style>
  <w:style w:type="paragraph" w:customStyle="1" w:styleId="PreformattedText">
    <w:name w:val="Preformatted Text"/>
    <w:basedOn w:val="Normal"/>
    <w:rsid w:val="00B703D8"/>
    <w:pPr>
      <w:suppressAutoHyphens/>
      <w:spacing w:before="0"/>
    </w:pPr>
    <w:rPr>
      <w:rFonts w:ascii="DejaVu Sans Mono" w:eastAsia="WenQuanYi Micro Hei" w:hAnsi="DejaVu Sans Mono" w:cs="Lohit Hindi"/>
      <w:sz w:val="20"/>
    </w:rPr>
  </w:style>
  <w:style w:type="character" w:customStyle="1" w:styleId="NormalParagraphChar">
    <w:name w:val="Normal Paragraph Char"/>
    <w:link w:val="NormalParagraph"/>
    <w:rsid w:val="00B703D8"/>
    <w:rPr>
      <w:rFonts w:ascii="Arial" w:eastAsia="SimSun" w:hAnsi="Arial"/>
      <w:sz w:val="22"/>
      <w:szCs w:val="22"/>
    </w:rPr>
  </w:style>
  <w:style w:type="paragraph" w:customStyle="1" w:styleId="Listepuces21">
    <w:name w:val="Liste à puces 21"/>
    <w:basedOn w:val="ListBullet1"/>
    <w:rsid w:val="00B703D8"/>
    <w:pPr>
      <w:numPr>
        <w:numId w:val="0"/>
      </w:numPr>
      <w:tabs>
        <w:tab w:val="clear" w:pos="680"/>
      </w:tabs>
      <w:suppressAutoHyphens/>
      <w:contextualSpacing w:val="0"/>
    </w:pPr>
    <w:rPr>
      <w:rFonts w:cs="Arial"/>
      <w:lang w:eastAsia="zh-CN"/>
    </w:rPr>
  </w:style>
  <w:style w:type="character" w:customStyle="1" w:styleId="SourceText">
    <w:name w:val="Source Text"/>
    <w:rsid w:val="00B703D8"/>
    <w:rPr>
      <w:rFonts w:ascii="DejaVu Sans Mono" w:eastAsia="WenQuanYi Micro Hei" w:hAnsi="DejaVu Sans Mono" w:cs="Lohit Hindi"/>
    </w:rPr>
  </w:style>
  <w:style w:type="paragraph" w:customStyle="1" w:styleId="p">
    <w:name w:val="p"/>
    <w:basedOn w:val="NormalParagraph"/>
    <w:rsid w:val="00B703D8"/>
    <w:pPr>
      <w:numPr>
        <w:numId w:val="27"/>
      </w:numPr>
      <w:ind w:left="426"/>
    </w:pPr>
  </w:style>
  <w:style w:type="paragraph" w:styleId="Revision">
    <w:name w:val="Revision"/>
    <w:hidden/>
    <w:uiPriority w:val="99"/>
    <w:semiHidden/>
    <w:rsid w:val="00B703D8"/>
    <w:rPr>
      <w:rFonts w:ascii="Arial" w:eastAsia="SimSun" w:hAnsi="Arial"/>
      <w:sz w:val="22"/>
      <w:lang w:eastAsia="zh-CN" w:bidi="bn-BD"/>
    </w:rPr>
  </w:style>
  <w:style w:type="character" w:styleId="IntenseReference">
    <w:name w:val="Intense Reference"/>
    <w:basedOn w:val="DefaultParagraphFont"/>
    <w:uiPriority w:val="32"/>
    <w:rsid w:val="001050D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focentre-qa.concentra.co.uk/_layouts/Infocentre/InfocentreRedirect.aspx?WebId=4d56f3a7-dbc9-4a09-9a58-4aed6a0921d4&amp;ListId=97eb8308-dd5f-422e-bbc5-8bee9731f160&amp;ItemId=a8a9e2e4-c802-4e9c-b1f2-e85bafed771d" TargetMode="External"/><Relationship Id="rId18" Type="http://schemas.openxmlformats.org/officeDocument/2006/relationships/image" Target="media/image3.emf"/><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mailto:PRD@gsma.com"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code.google.com/p/rcsjt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developer.android.com/reference/android/provider/ContactsContract.RawContacts.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www.ietf.org/rfc/rfc2119.txt"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0B450C461F4C429D336DA5E9865A8D"/>
        <w:category>
          <w:name w:val="General"/>
          <w:gallery w:val="placeholder"/>
        </w:category>
        <w:types>
          <w:type w:val="bbPlcHdr"/>
        </w:types>
        <w:behaviors>
          <w:behavior w:val="content"/>
        </w:behaviors>
        <w:guid w:val="{2EB31DBB-8EA3-4FBC-808D-2282F5EFBA23}"/>
      </w:docPartPr>
      <w:docPartBody>
        <w:p w:rsidR="00116D00" w:rsidRDefault="007967AC">
          <w:r w:rsidRPr="00F44B3B">
            <w:rPr>
              <w:rStyle w:val="PlaceholderText"/>
            </w:rPr>
            <w:t>[Change Request Number]</w:t>
          </w:r>
        </w:p>
      </w:docPartBody>
    </w:docPart>
    <w:docPart>
      <w:docPartPr>
        <w:name w:val="55EEE5FCFE0344FE8F7FDB425432EC3A"/>
        <w:category>
          <w:name w:val="General"/>
          <w:gallery w:val="placeholder"/>
        </w:category>
        <w:types>
          <w:type w:val="bbPlcHdr"/>
        </w:types>
        <w:behaviors>
          <w:behavior w:val="content"/>
        </w:behaviors>
        <w:guid w:val="{963DF15E-E86E-4B8D-91DF-406E1CAD8417}"/>
      </w:docPartPr>
      <w:docPartBody>
        <w:p w:rsidR="00116D00" w:rsidRDefault="007967AC">
          <w:r w:rsidRPr="00F44B3B">
            <w:rPr>
              <w:rStyle w:val="PlaceholderText"/>
            </w:rPr>
            <w:t>[Document Title]</w:t>
          </w:r>
        </w:p>
      </w:docPartBody>
    </w:docPart>
    <w:docPart>
      <w:docPartPr>
        <w:name w:val="AF912451F16745A5B9EDE25A8081E6A6"/>
        <w:category>
          <w:name w:val="General"/>
          <w:gallery w:val="placeholder"/>
        </w:category>
        <w:types>
          <w:type w:val="bbPlcHdr"/>
        </w:types>
        <w:behaviors>
          <w:behavior w:val="content"/>
        </w:behaviors>
        <w:guid w:val="{947D164A-6C5F-4216-B30F-E756F09D53CD}"/>
      </w:docPartPr>
      <w:docPartBody>
        <w:p w:rsidR="00116D00" w:rsidRDefault="007967AC">
          <w:r w:rsidRPr="00F44B3B">
            <w:rPr>
              <w:rStyle w:val="PlaceholderText"/>
            </w:rPr>
            <w:t>[Related Document Title]</w:t>
          </w:r>
        </w:p>
      </w:docPartBody>
    </w:docPart>
    <w:docPart>
      <w:docPartPr>
        <w:name w:val="3147EC5A13384798AEB6510EB5350FA2"/>
        <w:category>
          <w:name w:val="General"/>
          <w:gallery w:val="placeholder"/>
        </w:category>
        <w:types>
          <w:type w:val="bbPlcHdr"/>
        </w:types>
        <w:behaviors>
          <w:behavior w:val="content"/>
        </w:behaviors>
        <w:guid w:val="{2AAE9AC0-D15D-4A01-8EBB-5676DF4648B8}"/>
      </w:docPartPr>
      <w:docPartBody>
        <w:p w:rsidR="00116D00" w:rsidRDefault="007967AC">
          <w:r w:rsidRPr="00F44B3B">
            <w:rPr>
              <w:rStyle w:val="PlaceholderText"/>
            </w:rPr>
            <w:t>[Related Document Type]</w:t>
          </w:r>
        </w:p>
      </w:docPartBody>
    </w:docPart>
    <w:docPart>
      <w:docPartPr>
        <w:name w:val="5D59C76FB1EF4A6DB00971E766F9669D"/>
        <w:category>
          <w:name w:val="General"/>
          <w:gallery w:val="placeholder"/>
        </w:category>
        <w:types>
          <w:type w:val="bbPlcHdr"/>
        </w:types>
        <w:behaviors>
          <w:behavior w:val="content"/>
        </w:behaviors>
        <w:guid w:val="{EC825930-D6F6-4544-989C-F8325B601DFB}"/>
      </w:docPartPr>
      <w:docPartBody>
        <w:p w:rsidR="00116D00" w:rsidRDefault="007967AC">
          <w:r w:rsidRPr="00F44B3B">
            <w:rPr>
              <w:rStyle w:val="PlaceholderText"/>
            </w:rPr>
            <w:t>[Security Classification]</w:t>
          </w:r>
        </w:p>
      </w:docPartBody>
    </w:docPart>
    <w:docPart>
      <w:docPartPr>
        <w:name w:val="26B74147487B4471BC92BF2354733D37"/>
        <w:category>
          <w:name w:val="General"/>
          <w:gallery w:val="placeholder"/>
        </w:category>
        <w:types>
          <w:type w:val="bbPlcHdr"/>
        </w:types>
        <w:behaviors>
          <w:behavior w:val="content"/>
        </w:behaviors>
        <w:guid w:val="{537691C9-9F8B-4781-82C7-97B7592D74AE}"/>
      </w:docPartPr>
      <w:docPartBody>
        <w:p w:rsidR="00116D00" w:rsidRDefault="007967AC">
          <w:r w:rsidRPr="00F44B3B">
            <w:rPr>
              <w:rStyle w:val="PlaceholderText"/>
            </w:rPr>
            <w:t>[Change Type]</w:t>
          </w:r>
        </w:p>
      </w:docPartBody>
    </w:docPart>
    <w:docPart>
      <w:docPartPr>
        <w:name w:val="147F53823D454E569F2E3189B628837D"/>
        <w:category>
          <w:name w:val="General"/>
          <w:gallery w:val="placeholder"/>
        </w:category>
        <w:types>
          <w:type w:val="bbPlcHdr"/>
        </w:types>
        <w:behaviors>
          <w:behavior w:val="content"/>
        </w:behaviors>
        <w:guid w:val="{0957A0B6-85D0-406E-BE6C-85D521AEC6B9}"/>
      </w:docPartPr>
      <w:docPartBody>
        <w:p w:rsidR="00116D00" w:rsidRDefault="007967AC">
          <w:r w:rsidRPr="00F44B3B">
            <w:rPr>
              <w:rStyle w:val="PlaceholderText"/>
            </w:rPr>
            <w:t>[Published Version Increment]</w:t>
          </w:r>
        </w:p>
      </w:docPartBody>
    </w:docPart>
    <w:docPart>
      <w:docPartPr>
        <w:name w:val="0F35DCF23A49426DBC740AE4A73A6B9E"/>
        <w:category>
          <w:name w:val="General"/>
          <w:gallery w:val="placeholder"/>
        </w:category>
        <w:types>
          <w:type w:val="bbPlcHdr"/>
        </w:types>
        <w:behaviors>
          <w:behavior w:val="content"/>
        </w:behaviors>
        <w:guid w:val="{5B22902C-C035-45B7-8305-89CE60CFA4F1}"/>
      </w:docPartPr>
      <w:docPartBody>
        <w:p w:rsidR="00116D00" w:rsidRDefault="007967AC">
          <w:r w:rsidRPr="00F44B3B">
            <w:rPr>
              <w:rStyle w:val="PlaceholderText"/>
            </w:rPr>
            <w:t>[This document is for]</w:t>
          </w:r>
        </w:p>
      </w:docPartBody>
    </w:docPart>
    <w:docPart>
      <w:docPartPr>
        <w:name w:val="57E2F8EB8CAA45A7B2CB7A4889368526"/>
        <w:category>
          <w:name w:val="General"/>
          <w:gallery w:val="placeholder"/>
        </w:category>
        <w:types>
          <w:type w:val="bbPlcHdr"/>
        </w:types>
        <w:behaviors>
          <w:behavior w:val="content"/>
        </w:behaviors>
        <w:guid w:val="{61591ECD-92DB-44F3-8C45-CAAFBEC8340C}"/>
      </w:docPartPr>
      <w:docPartBody>
        <w:p w:rsidR="00116D00" w:rsidRDefault="007967AC">
          <w:r w:rsidRPr="00F44B3B">
            <w:rPr>
              <w:rStyle w:val="PlaceholderText"/>
            </w:rPr>
            <w:t>[Document Owner]</w:t>
          </w:r>
        </w:p>
      </w:docPartBody>
    </w:docPart>
    <w:docPart>
      <w:docPartPr>
        <w:name w:val="C6EF397E6E87479DA0A59018F8F5AC56"/>
        <w:category>
          <w:name w:val="General"/>
          <w:gallery w:val="placeholder"/>
        </w:category>
        <w:types>
          <w:type w:val="bbPlcHdr"/>
        </w:types>
        <w:behaviors>
          <w:behavior w:val="content"/>
        </w:behaviors>
        <w:guid w:val="{2F944DCA-F235-48C6-A3F4-0E3A957D9DDB}"/>
      </w:docPartPr>
      <w:docPartBody>
        <w:p w:rsidR="00116D00" w:rsidRDefault="007967AC">
          <w:r w:rsidRPr="00F44B3B">
            <w:rPr>
              <w:rStyle w:val="PlaceholderText"/>
            </w:rPr>
            <w:t>[List of contributors]</w:t>
          </w:r>
        </w:p>
      </w:docPartBody>
    </w:docPart>
    <w:docPart>
      <w:docPartPr>
        <w:name w:val="69BF4FD9383B4ACBAC8FD5DCFE76A8C7"/>
        <w:category>
          <w:name w:val="General"/>
          <w:gallery w:val="placeholder"/>
        </w:category>
        <w:types>
          <w:type w:val="bbPlcHdr"/>
        </w:types>
        <w:behaviors>
          <w:behavior w:val="content"/>
        </w:behaviors>
        <w:guid w:val="{15174D71-4CFD-40B2-8526-0762C57D183A}"/>
      </w:docPartPr>
      <w:docPartBody>
        <w:p w:rsidR="00116D00" w:rsidRDefault="007967AC">
          <w:r w:rsidRPr="00F44B3B">
            <w:rPr>
              <w:rStyle w:val="PlaceholderText"/>
            </w:rPr>
            <w:t>[Document Creation Date]</w:t>
          </w:r>
        </w:p>
      </w:docPartBody>
    </w:docPart>
    <w:docPart>
      <w:docPartPr>
        <w:name w:val="262E173ACF6241D8A84FE6CF5B9C97C2"/>
        <w:category>
          <w:name w:val="General"/>
          <w:gallery w:val="placeholder"/>
        </w:category>
        <w:types>
          <w:type w:val="bbPlcHdr"/>
        </w:types>
        <w:behaviors>
          <w:behavior w:val="content"/>
        </w:behaviors>
        <w:guid w:val="{A167D272-061C-4585-BC92-9CEC88D42F97}"/>
      </w:docPartPr>
      <w:docPartBody>
        <w:p w:rsidR="00116D00" w:rsidRDefault="007967AC">
          <w:r w:rsidRPr="00F44B3B">
            <w:rPr>
              <w:rStyle w:val="PlaceholderText"/>
            </w:rPr>
            <w:t>[Key Reasons and Benefits]</w:t>
          </w:r>
        </w:p>
      </w:docPartBody>
    </w:docPart>
    <w:docPart>
      <w:docPartPr>
        <w:name w:val="65789685191240DFA4B3F706CCE52165"/>
        <w:category>
          <w:name w:val="General"/>
          <w:gallery w:val="placeholder"/>
        </w:category>
        <w:types>
          <w:type w:val="bbPlcHdr"/>
        </w:types>
        <w:behaviors>
          <w:behavior w:val="content"/>
        </w:behaviors>
        <w:guid w:val="{A6A2E277-F5DA-49D8-935C-6970F5DDE7BC}"/>
      </w:docPartPr>
      <w:docPartBody>
        <w:p w:rsidR="009F1A72" w:rsidRDefault="00116D00">
          <w:r w:rsidRPr="00F44B3B">
            <w:rPr>
              <w:rStyle w:val="PlaceholderText"/>
            </w:rPr>
            <w:t>[Issuing Group/Project]</w:t>
          </w:r>
        </w:p>
      </w:docPartBody>
    </w:docPart>
    <w:docPart>
      <w:docPartPr>
        <w:name w:val="378CBBE904554DBFA7BFE071B467F3D3"/>
        <w:category>
          <w:name w:val="General"/>
          <w:gallery w:val="placeholder"/>
        </w:category>
        <w:types>
          <w:type w:val="bbPlcHdr"/>
        </w:types>
        <w:behaviors>
          <w:behavior w:val="content"/>
        </w:behaviors>
        <w:guid w:val="{B8855E7A-856E-4BFC-A90A-88CB7590A9A2}"/>
      </w:docPartPr>
      <w:docPartBody>
        <w:p w:rsidR="009F1A72" w:rsidRDefault="00116D00">
          <w:r w:rsidRPr="00F44B3B">
            <w:rPr>
              <w:rStyle w:val="PlaceholderText"/>
            </w:rPr>
            <w:t>[Approving Group/Project]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Mono">
    <w:altName w:val="Arial"/>
    <w:charset w:val="00"/>
    <w:family w:val="modern"/>
    <w:pitch w:val="default"/>
  </w:font>
  <w:font w:name="WenQuanYi Micro Hei">
    <w:charset w:val="80"/>
    <w:family w:val="modern"/>
    <w:pitch w:val="default"/>
  </w:font>
  <w:font w:name="Lohit Hindi">
    <w:altName w:val="MS Mincho"/>
    <w:charset w:val="80"/>
    <w:family w:val="modern"/>
    <w:pitch w:val="default"/>
  </w:font>
  <w:font w:name="Monospace">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AC"/>
    <w:rsid w:val="000472FD"/>
    <w:rsid w:val="00116D00"/>
    <w:rsid w:val="001B6B4C"/>
    <w:rsid w:val="002862FB"/>
    <w:rsid w:val="002E2FDE"/>
    <w:rsid w:val="007967AC"/>
    <w:rsid w:val="009F1A72"/>
    <w:rsid w:val="00A51463"/>
    <w:rsid w:val="00C73543"/>
    <w:rsid w:val="00E80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6D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SMADocumentCreatedBy xmlns="ADEDD60E-22E2-4049-BE99-80A2BB237DD5">
      <UserInfo>
        <DisplayName>Erdem Ersoz (GSMA)</DisplayName>
        <AccountId>26980</AccountId>
        <AccountType/>
      </UserInfo>
    </GSMADocumentCreatedBy>
    <GSMADocumentCreatedDate xmlns="ADEDD60E-22E2-4049-BE99-80A2BB237DD5">2016-01-05T10:05:25+00:00</GSMADocumentCreatedDate>
    <GSMADocumentOwner xmlns="ADEDD60E-22E2-4049-BE99-80A2BB237DD5">
      <UserInfo>
        <DisplayName>Erdem Ersoz (GSMA)</DisplayName>
        <AccountId>26980</AccountId>
        <AccountType/>
      </UserInfo>
    </GSMADocumentOwner>
    <GSMASecurityGroup xmlns="ADEDD60E-22E2-4049-BE99-80A2BB237DD5">Non-confidential</GSMASecurityGroup>
    <GSMARelatedDiscussion xmlns="ADEDD60E-22E2-4049-BE99-80A2BB237DD5">
      <Url>https://infocentre2.gsma.com/gp/pr/V2020/N2020/RCCTF/Lists/Document  Meeting Discussions/RCC.53 CR1004 T-API 1.6 for Crane Priority Release</Url>
      <Description>RCC.53 CR1004 T-API 1.6 for Crane Priority Release</Description>
    </GSMARelatedDiscussion>
    <GSMADocumentNumber xmlns="ADEDD60E-22E2-4049-BE99-80A2BB237DD5">RCC.53</GSMADocumentNumber>
    <GSMADocumentTypeTaxHTField0 xmlns="ADEDD60E-22E2-4049-BE99-80A2BB237DD5">
      <Terms xmlns="http://schemas.microsoft.com/office/infopath/2007/PartnerControls">
        <TermInfo xmlns="http://schemas.microsoft.com/office/infopath/2007/PartnerControls">
          <TermName xmlns="http://schemas.microsoft.com/office/infopath/2007/PartnerControls">Change Request</TermName>
          <TermId xmlns="http://schemas.microsoft.com/office/infopath/2007/PartnerControls">ab8ec630-e9bb-472a-9390-c7460461458c</TermId>
        </TermInfo>
      </Terms>
    </GSMADocumentTypeTaxHTField0>
    <GSMAKBCategoryTaxHTField0 xmlns="ADEDD60E-22E2-4049-BE99-80A2BB237DD5">
      <Terms xmlns="http://schemas.microsoft.com/office/infopath/2007/PartnerControls">
        <TermInfo xmlns="http://schemas.microsoft.com/office/infopath/2007/PartnerControls">
          <TermName xmlns="http://schemas.microsoft.com/office/infopath/2007/PartnerControls">Network 2020</TermName>
          <TermId xmlns="http://schemas.microsoft.com/office/infopath/2007/PartnerControls">7779aed6-6242-4698-88e2-932726f04982</TermId>
        </TermInfo>
      </Terms>
    </GSMAKBCategoryTaxHTField0>
    <GSMATitle xmlns="ADEDD60E-22E2-4049-BE99-80A2BB237DD5">T-API 1.6 for Crane Priority Release</GSMATitle>
    <GSMATemplateConversionStatus xmlns="ADEDD60E-22E2-4049-BE99-80A2BB237DD5" xsi:nil="true"/>
    <_dlc_DocId xmlns="54cf9ea2-8b24-4a35-a789-c10402c86061">INFO-1972-223</_dlc_DocId>
    <_dlc_DocIdUrl xmlns="54cf9ea2-8b24-4a35-a789-c10402c86061">
      <Url>https://infocentre2.gsma.com/gp/pr/V2020/N2020/RCCTF/_layouts/DocIdRedir.aspx?ID=INFO-1972-223</Url>
      <Description>INFO-1972-223</Description>
    </_dlc_DocIdUrl>
    <GSMASimilarChangeRequests xmlns="ADEDD60E-22E2-4049-BE99-80A2BB237DD5" xsi:nil="true"/>
    <GSMAMeetingItemNumber xmlns="ADEDD60E-22E2-4049-BE99-80A2BB237DD5" xsi:nil="true"/>
    <GSMAAffectedDocumentSections xmlns="ADEDD60E-22E2-4049-BE99-80A2BB237DD5">Service methods are changed/added in several sections</GSMAAffectedDocumentSections>
    <GSMAChangeRequestNumber xmlns="ADEDD60E-22E2-4049-BE99-80A2BB237DD5">RCC.53 CR1004</GSMAChangeRequestNumber>
    <GSMAImpactedDocuments xmlns="ADEDD60E-22E2-4049-BE99-80A2BB237DD5" xsi:nil="true"/>
    <GSMAIssuingGroupProject xmlns="ADEDD60E-22E2-4049-BE99-80A2BB237DD5">RCSJTA</GSMAIssuingGroupProject>
    <GSMAMeetingDate xmlns="ADEDD60E-22E2-4049-BE99-80A2BB237DD5" xsi:nil="true"/>
    <GSMAMeetingLocation xmlns="ADEDD60E-22E2-4049-BE99-80A2BB237DD5" xsi:nil="true"/>
    <GSMAPublishedVersionIncrement xmlns="ADEDD60E-22E2-4049-BE99-80A2BB237DD5">Major Version</GSMAPublishedVersionIncrement>
    <GSMAApprovalStatus xmlns="ADEDD60E-22E2-4049-BE99-80A2BB237DD5">Approval(s)</GSMAApprovalStatus>
    <GSMARelatedDocumentType xmlns="ADEDD60E-22E2-4049-BE99-80A2BB237DD5">Non-binding Permanent Reference Document</GSMARelatedDocumentType>
    <GSMAApprovingGroupProject xmlns="ADEDD60E-22E2-4049-BE99-80A2BB237DD5">PSMC</GSMAApprovingGroupProject>
    <GSMASubmittedOnBehalfOf xmlns="ADEDD60E-22E2-4049-BE99-80A2BB237DD5" xsi:nil="true"/>
    <GSMARelatedDocumentTitle xmlns="ADEDD60E-22E2-4049-BE99-80A2BB237DD5">RCC.53 RCS Device API 1.5.1 Specification v3.0 (Current)</GSMARelatedDocumentTitle>
    <GSMAMeetingItemNumberLocal xmlns="ADEDD60E-22E2-4049-BE99-80A2BB237DD5" xsi:nil="true"/>
    <GSMAApprovalDate xmlns="ADEDD60E-22E2-4049-BE99-80A2BB237DD5" xsi:nil="true"/>
    <GSMAMeetingNameAndNumber xmlns="ADEDD60E-22E2-4049-BE99-80A2BB237DD5">
      <Url xsi:nil="true"/>
      <Description xsi:nil="true"/>
    </GSMAMeetingNameAndNumber>
    <GSMAAffectedPRD xmlns="ADEDD60E-22E2-4049-BE99-80A2BB237DD5">&lt;?xml version="1.0"?&gt;&lt;RelatedDocumentData xmlns:xsi="http://www.w3.org/2001/XMLSchema-instance" xmlns:xsd="http://www.w3.org/2001/XMLSchema"&gt;  &lt;Title&gt;RCC.53 RCS Device API 1.5.1 Specification v3.0 (Current)&lt;/Title&gt;  &lt;WebId&gt;c5dcb8b8-f8c6-4fae-8a6a-b93e1843e7ed&lt;/WebId&gt;  &lt;ListId&gt;5ef31a6b-0c40-4db0-94f0-02946e664d0e&lt;/ListId&gt;  &lt;ItemId&gt;7b1283e5-487f-4c04-8152-500660b42e43&lt;/ItemId&gt;  &lt;DocStoreVersion xsi:nil="true" /&gt;&lt;/RelatedDocumentData&gt;</GSMAAffectedPRD>
    <GSMAListOfContributors xmlns="ADEDD60E-22E2-4049-BE99-80A2BB237DD5">Jean Marc Auffret (Orange)
Marc Bailly (Orange)
Philippe Lemordant (Orange)</GSMAListOfContributors>
    <GSMASubmittedBy xmlns="ADEDD60E-22E2-4049-BE99-80A2BB237DD5">
      <UserInfo>
        <DisplayName>Erdem Ersoz (GSMA)</DisplayName>
        <AccountId>26980</AccountId>
        <AccountType/>
      </UserInfo>
    </GSMASubmittedBy>
    <GSMAChangeType xmlns="ADEDD60E-22E2-4049-BE99-80A2BB237DD5">Major Update</GSMAChangeType>
    <GSMAItemFor xmlns="ADEDD60E-22E2-4049-BE99-80A2BB237DD5">Approval</GSMAItemFor>
    <GSMAMeetingNameAndNumberText xmlns="ADEDD60E-22E2-4049-BE99-80A2BB237DD5" xsi:nil="true"/>
    <GSMAReasonKeyBusinessBenefits xmlns="ADEDD60E-22E2-4049-BE99-80A2BB237DD5">This CR updates the T-API specifications to cover the additional functions and changes required for Crane Priority Release profile.</GSMAReasonKeyBusinessBenefits>
    <GSMATemplateNumber xmlns="ADEDD60E-22E2-4049-BE99-80A2BB237DD5">0.5</GSMATemplateNumber>
    <GSMAMeetingNameAndNumberLocal xmlns="ADEDD60E-22E2-4049-BE99-80A2BB237DD5">
      <Url xsi:nil="true"/>
      <Description xsi:nil="true"/>
    </GSMAMeetingNameAndNumberLocal>
    <GSMAOwningGroup xmlns="ADEDD60E-22E2-4049-BE99-80A2BB237DD5">RCCTF</GSMAOwningGroup>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CR Document" ma:contentTypeID="0x010100EC728DFF17A841B193288BA44365FF7000B94428117C9D4ABEAE546B343679976600BF54CB22B7F849D2BF566960DDFA6DA200A756F4ED7F28134791CDE14D4E9E7FBB" ma:contentTypeVersion="5" ma:contentTypeDescription="CR Document" ma:contentTypeScope="" ma:versionID="b6c1ff768bd16265254f21b1df6935b3">
  <xsd:schema xmlns:xsd="http://www.w3.org/2001/XMLSchema" xmlns:xs="http://www.w3.org/2001/XMLSchema" xmlns:p="http://schemas.microsoft.com/office/2006/metadata/properties" xmlns:ns2="ADEDD60E-22E2-4049-BE99-80A2BB237DD5" xmlns:ns3="54cf9ea2-8b24-4a35-a789-c10402c86061" targetNamespace="http://schemas.microsoft.com/office/2006/metadata/properties" ma:root="true" ma:fieldsID="bb30fa031ffb88ab33dbb4c7e603ea9c" ns2:_="" ns3:_="">
    <xsd:import namespace="ADEDD60E-22E2-4049-BE99-80A2BB237DD5"/>
    <xsd:import namespace="54cf9ea2-8b24-4a35-a789-c10402c86061"/>
    <xsd:element name="properties">
      <xsd:complexType>
        <xsd:sequence>
          <xsd:element name="documentManagement">
            <xsd:complexType>
              <xsd:all>
                <xsd:element ref="ns2:GSMATitle" minOccurs="0"/>
                <xsd:element ref="ns2:GSMAKBCategoryTaxHTField0" minOccurs="0"/>
                <xsd:element ref="ns2:GSMADocumentTypeTaxHTField0" minOccurs="0"/>
                <xsd:element ref="ns2:GSMASecurityGroup"/>
                <xsd:element ref="ns2:GSMADocumentOwner" minOccurs="0"/>
                <xsd:element ref="ns2:GSMARelatedDiscussion" minOccurs="0"/>
                <xsd:element ref="ns2:GSMADocumentCreatedDate" minOccurs="0"/>
                <xsd:element ref="ns2:GSMADocumentCreatedBy" minOccurs="0"/>
                <xsd:element ref="ns2:GSMATemplateNumber" minOccurs="0"/>
                <xsd:element ref="ns2:GSMATemplateConversionStatus" minOccurs="0"/>
                <xsd:element ref="ns2:GSMAMeetingNameAndNumberText" minOccurs="0"/>
                <xsd:element ref="ns2:GSMAMeetingNameAndNumber" minOccurs="0"/>
                <xsd:element ref="ns2:GSMAMeetingItemNumber" minOccurs="0"/>
                <xsd:element ref="ns2:GSMAMeetingDate" minOccurs="0"/>
                <xsd:element ref="ns2:GSMAMeetingLocation" minOccurs="0"/>
                <xsd:element ref="ns2:GSMAMeetingNameAndNumberLocal" minOccurs="0"/>
                <xsd:element ref="ns2:GSMAMeetingItemNumberLocal" minOccurs="0"/>
                <xsd:element ref="ns2:GSMAItemFor" minOccurs="0"/>
                <xsd:element ref="ns2:GSMAAffectedPRD" minOccurs="0"/>
                <xsd:element ref="ns2:GSMAChangeRequestNumber" minOccurs="0"/>
                <xsd:element ref="ns2:GSMAPublishedVersionIncrement" minOccurs="0"/>
                <xsd:element ref="ns2:GSMAChangeType" minOccurs="0"/>
                <xsd:element ref="ns2:GSMASubmittedBy" minOccurs="0"/>
                <xsd:element ref="ns2:GSMAReasonKeyBusinessBenefits" minOccurs="0"/>
                <xsd:element ref="ns2:GSMAAffectedDocumentSections" minOccurs="0"/>
                <xsd:element ref="ns2:GSMASubmittedOnBehalfOf" minOccurs="0"/>
                <xsd:element ref="ns2:GSMAListOfContributors" minOccurs="0"/>
                <xsd:element ref="ns2:GSMARelatedDocumentType" minOccurs="0"/>
                <xsd:element ref="ns2:GSMARelatedDocumentTitle" minOccurs="0"/>
                <xsd:element ref="ns2:GSMAImpactedDocuments" minOccurs="0"/>
                <xsd:element ref="ns2:GSMASimilarChangeRequests" minOccurs="0"/>
                <xsd:element ref="ns2:GSMAApprovalDate" minOccurs="0"/>
                <xsd:element ref="ns2:GSMAApprovalStatus" minOccurs="0"/>
                <xsd:element ref="ns2:GSMAOwningGroup" minOccurs="0"/>
                <xsd:element ref="ns2:GSMADocumentNumber" minOccurs="0"/>
                <xsd:element ref="ns3:_dlc_DocId" minOccurs="0"/>
                <xsd:element ref="ns3:_dlc_DocIdUrl" minOccurs="0"/>
                <xsd:element ref="ns3:_dlc_DocIdPersistId" minOccurs="0"/>
                <xsd:element ref="ns2:GSMAIssuingGroupProject" minOccurs="0"/>
                <xsd:element ref="ns2:GSMAApprovingGroupProje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DD60E-22E2-4049-BE99-80A2BB237DD5" elementFormDefault="qualified">
    <xsd:import namespace="http://schemas.microsoft.com/office/2006/documentManagement/types"/>
    <xsd:import namespace="http://schemas.microsoft.com/office/infopath/2007/PartnerControls"/>
    <xsd:element name="GSMATitle" ma:index="8" nillable="true" ma:displayName="Title" ma:internalName="GSMATitle" ma:readOnly="false">
      <xsd:simpleType>
        <xsd:restriction base="dms:Text"/>
      </xsd:simpleType>
    </xsd:element>
    <xsd:element name="GSMAKBCategoryTaxHTField0" ma:index="10" nillable="true" ma:taxonomy="true" ma:internalName="GSMAKBCategoryTaxHTField0" ma:taxonomyFieldName="GSMAKBCategory" ma:displayName="KB Category" ma:readOnly="false" ma:fieldId="{21dee129-e704-4a2f-bbcd-72336400b048}" ma:taxonomyMulti="true" ma:sspId="da14f4a6-95d7-4d6d-97ca-713f9b6ea8eb" ma:termSetId="7526875a-7b98-42d9-b6a7-9f2766f84726" ma:anchorId="00000000-0000-0000-0000-000000000000" ma:open="false" ma:isKeyword="false">
      <xsd:complexType>
        <xsd:sequence>
          <xsd:element ref="pc:Terms" minOccurs="0" maxOccurs="1"/>
        </xsd:sequence>
      </xsd:complexType>
    </xsd:element>
    <xsd:element name="GSMADocumentTypeTaxHTField0" ma:index="12" nillable="true" ma:taxonomy="true" ma:internalName="GSMADocumentTypeTaxHTField0" ma:taxonomyFieldName="GSMADocumentType" ma:displayName="Document Type" ma:readOnly="false" ma:fieldId="{34a499d2-2c5a-49b8-81ca-7ba3b22c0d34}" ma:sspId="da14f4a6-95d7-4d6d-97ca-713f9b6ea8eb" ma:termSetId="ede25075-d64e-4502-8d90-5c5d069245ca" ma:anchorId="00000000-0000-0000-0000-000000000000" ma:open="false" ma:isKeyword="false">
      <xsd:complexType>
        <xsd:sequence>
          <xsd:element ref="pc:Terms" minOccurs="0" maxOccurs="1"/>
        </xsd:sequence>
      </xsd:complexType>
    </xsd:element>
    <xsd:element name="GSMASecurityGroup" ma:index="13" ma:displayName="Security Classification" ma:internalName="GSMASecurityGroup" ma:readOnly="false">
      <xsd:simpleType>
        <xsd:restriction base="dms:Choice">
          <xsd:enumeration value="Non-confidential"/>
          <xsd:enumeration value="Confidential - Full, Rapporteur, and Associate Members"/>
          <xsd:enumeration value="Confidential - Full and Rapporteur Members"/>
          <xsd:enumeration value="Confidential - Full Members"/>
          <xsd:enumeration value="Confidential - Group Members"/>
          <xsd:enumeration value="Confidential - Group Members (Full Members only)"/>
        </xsd:restriction>
      </xsd:simpleType>
    </xsd:element>
    <xsd:element name="GSMADocumentOwner" ma:index="14" nillable="true" ma:displayName="Document Owner" ma:list="UserInfo" ma:SharePointGroup="0" ma:internalName="GSMADocumen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RelatedDiscussion" ma:index="15" nillable="true" ma:displayName="Related Discussion" ma:format="Hyperlink" ma:internalName="GSMARelatedDiscuss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GSMADocumentCreatedDate" ma:index="16" nillable="true" ma:displayName="Document Creation Date" ma:indexed="true" ma:internalName="GSMADocumentCreatedDate" ma:readOnly="false">
      <xsd:simpleType>
        <xsd:restriction base="dms:DateTime"/>
      </xsd:simpleType>
    </xsd:element>
    <xsd:element name="GSMADocumentCreatedBy" ma:index="17" nillable="true" ma:displayName="Document Author" ma:internalName="GSMADocumentCreat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TemplateNumber" ma:index="18" nillable="true" ma:displayName="Template Number" ma:internalName="GSMATemplateNumber" ma:readOnly="true">
      <xsd:simpleType>
        <xsd:restriction base="dms:Text"/>
      </xsd:simpleType>
    </xsd:element>
    <xsd:element name="GSMATemplateConversionStatus" ma:index="19" nillable="true" ma:displayName="Template Conversion Status" ma:internalName="GSMATemplateConversionStatus" ma:readOnly="false">
      <xsd:simpleType>
        <xsd:restriction base="dms:Text"/>
      </xsd:simpleType>
    </xsd:element>
    <xsd:element name="GSMAMeetingNameAndNumberText" ma:index="20" nillable="true" ma:displayName="Meeting Name and Number Text" ma:internalName="GSMAMeetingNameAndNumberText" ma:readOnly="false">
      <xsd:simpleType>
        <xsd:restriction base="dms:Text"/>
      </xsd:simpleType>
    </xsd:element>
    <xsd:element name="GSMAMeetingNameAndNumber" ma:index="21" nillable="true" ma:displayName="Meeting Name and Number" ma:format="Hyperlink" ma:internalName="GSMAMeetingNameAndNumber"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GSMAMeetingItemNumber" ma:index="22" nillable="true" ma:displayName="Meeting Document Number" ma:internalName="GSMAMeetingItemNumber" ma:readOnly="false">
      <xsd:simpleType>
        <xsd:restriction base="dms:Text"/>
      </xsd:simpleType>
    </xsd:element>
    <xsd:element name="GSMAMeetingDate" ma:index="23" nillable="true" ma:displayName="Meeting Date" ma:internalName="GSMAMeetingDate" ma:readOnly="false">
      <xsd:simpleType>
        <xsd:restriction base="dms:DateTime"/>
      </xsd:simpleType>
    </xsd:element>
    <xsd:element name="GSMAMeetingLocation" ma:index="24" nillable="true" ma:displayName="Meeting Location" ma:internalName="GSMAMeetingLocation" ma:readOnly="false">
      <xsd:simpleType>
        <xsd:restriction base="dms:Text"/>
      </xsd:simpleType>
    </xsd:element>
    <xsd:element name="GSMAMeetingNameAndNumberLocal" ma:index="25" nillable="true" ma:displayName="Meeting Name and Number (Local)" ma:format="Hyperlink" ma:internalName="GSMAMeetingNameAndNumberLoca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GSMAMeetingItemNumberLocal" ma:index="26" nillable="true" ma:displayName="Meeting Document Number (Local)" ma:internalName="GSMAMeetingItemNumberLocal" ma:readOnly="false">
      <xsd:simpleType>
        <xsd:restriction base="dms:Text"/>
      </xsd:simpleType>
    </xsd:element>
    <xsd:element name="GSMAItemFor" ma:index="27" nillable="true" ma:displayName="This document is for" ma:internalName="GSMAItemFor" ma:readOnly="false">
      <xsd:simpleType>
        <xsd:restriction base="dms:Choice">
          <xsd:enumeration value="Approval"/>
          <xsd:enumeration value="Discussion"/>
          <xsd:enumeration value="Information Only"/>
        </xsd:restriction>
      </xsd:simpleType>
    </xsd:element>
    <xsd:element name="GSMAAffectedPRD" ma:index="28" nillable="true" ma:displayName="Affected Official Document" ma:internalName="GSMAAffectedPRD" ma:readOnly="false">
      <xsd:simpleType>
        <xsd:restriction base="dms:Unknown"/>
      </xsd:simpleType>
    </xsd:element>
    <xsd:element name="GSMAChangeRequestNumber" ma:index="29" nillable="true" ma:displayName="Change Request Number" ma:internalName="GSMAChangeRequestNumber" ma:readOnly="false">
      <xsd:simpleType>
        <xsd:restriction base="dms:Text"/>
      </xsd:simpleType>
    </xsd:element>
    <xsd:element name="GSMAPublishedVersionIncrement" ma:index="30" nillable="true" ma:displayName="Published Version Increment" ma:internalName="GSMAPublishedVersionIncrement" ma:readOnly="false">
      <xsd:simpleType>
        <xsd:restriction base="dms:Choice">
          <xsd:enumeration value="Major Version"/>
          <xsd:enumeration value="Minor Version"/>
        </xsd:restriction>
      </xsd:simpleType>
    </xsd:element>
    <xsd:element name="GSMAChangeType" ma:index="31" nillable="true" ma:displayName="Change Type" ma:internalName="GSMAChangeType" ma:readOnly="false">
      <xsd:simpleType>
        <xsd:restriction base="dms:Choice">
          <xsd:enumeration value="Major Update"/>
          <xsd:enumeration value="Minor Update"/>
          <xsd:enumeration value="New Document"/>
        </xsd:restriction>
      </xsd:simpleType>
    </xsd:element>
    <xsd:element name="GSMASubmittedBy" ma:index="32" nillable="true" ma:displayName="Submitted By" ma:internalName="GSMASubmitt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ReasonKeyBusinessBenefits" ma:index="33" nillable="true" ma:displayName="Key Reasons and Benefits" ma:internalName="GSMAReasonKeyBusinessBenefits" ma:readOnly="false">
      <xsd:simpleType>
        <xsd:restriction base="dms:Note"/>
      </xsd:simpleType>
    </xsd:element>
    <xsd:element name="GSMAAffectedDocumentSections" ma:index="34" nillable="true" ma:displayName="Affected Document Sections" ma:internalName="GSMAAffectedDocumentSections" ma:readOnly="false">
      <xsd:simpleType>
        <xsd:restriction base="dms:Note"/>
      </xsd:simpleType>
    </xsd:element>
    <xsd:element name="GSMASubmittedOnBehalfOf" ma:index="35" nillable="true" ma:displayName="Submitted on behalf of" ma:internalName="GSMASubmittedOnBehalfOf" ma:readOnly="false">
      <xsd:simpleType>
        <xsd:restriction base="dms:Text"/>
      </xsd:simpleType>
    </xsd:element>
    <xsd:element name="GSMAListOfContributors" ma:index="36" nillable="true" ma:displayName="List of contributors" ma:description="A list of contributors to be displayed on the cover sheet of the document" ma:internalName="GSMAListOfContributors" ma:readOnly="false">
      <xsd:simpleType>
        <xsd:restriction base="dms:Note"/>
      </xsd:simpleType>
    </xsd:element>
    <xsd:element name="GSMARelatedDocumentType" ma:index="37" nillable="true" ma:displayName="Related Document Type" ma:internalName="GSMARelatedDocumentType" ma:readOnly="false">
      <xsd:simpleType>
        <xsd:restriction base="dms:Text"/>
      </xsd:simpleType>
    </xsd:element>
    <xsd:element name="GSMARelatedDocumentTitle" ma:index="38" nillable="true" ma:displayName="Related Document Title" ma:internalName="GSMARelatedDocumentTitle" ma:readOnly="false">
      <xsd:simpleType>
        <xsd:restriction base="dms:Text"/>
      </xsd:simpleType>
    </xsd:element>
    <xsd:element name="GSMAImpactedDocuments" ma:index="39" nillable="true" ma:displayName="Impacted Documents" ma:internalName="GSMAImpactedDocuments" ma:readOnly="false">
      <xsd:simpleType>
        <xsd:restriction base="dms:Unknown"/>
      </xsd:simpleType>
    </xsd:element>
    <xsd:element name="GSMASimilarChangeRequests" ma:index="40" nillable="true" ma:displayName="Similar Change Requests" ma:internalName="GSMASimilarChangeRequests" ma:readOnly="false">
      <xsd:simpleType>
        <xsd:restriction base="dms:Unknown"/>
      </xsd:simpleType>
    </xsd:element>
    <xsd:element name="GSMAApprovalDate" ma:index="41" nillable="true" ma:displayName="Approval Date" ma:internalName="GSMAApprovalDate" ma:readOnly="false">
      <xsd:simpleType>
        <xsd:restriction base="dms:DateTime"/>
      </xsd:simpleType>
    </xsd:element>
    <xsd:element name="GSMAApprovalStatus" ma:index="42" nillable="true" ma:displayName="Approval Status" ma:indexed="true" ma:internalName="GSMAApprovalStatus" ma:readOnly="false">
      <xsd:simpleType>
        <xsd:restriction base="dms:Text"/>
      </xsd:simpleType>
    </xsd:element>
    <xsd:element name="GSMAOwningGroup" ma:index="43" nillable="true" ma:displayName="Owning Group" ma:internalName="GSMAOwningGroup" ma:readOnly="false">
      <xsd:simpleType>
        <xsd:restriction base="dms:Text"/>
      </xsd:simpleType>
    </xsd:element>
    <xsd:element name="GSMADocumentNumber" ma:index="44" nillable="true" ma:displayName="PRD Number" ma:indexed="true" ma:internalName="GSMADocumentNumber" ma:readOnly="false">
      <xsd:simpleType>
        <xsd:restriction base="dms:Text"/>
      </xsd:simpleType>
    </xsd:element>
    <xsd:element name="GSMAIssuingGroupProject" ma:index="48" nillable="true" ma:displayName="Issuing Group/Project" ma:internalName="GSMAIssuingGroupProject" ma:readOnly="false">
      <xsd:simpleType>
        <xsd:restriction base="dms:Text"/>
      </xsd:simpleType>
    </xsd:element>
    <xsd:element name="GSMAApprovingGroupProject" ma:index="49" nillable="true" ma:displayName="Approving Group/Project" ma:internalName="GSMAApprovingGroupProject"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cf9ea2-8b24-4a35-a789-c10402c86061" elementFormDefault="qualified">
    <xsd:import namespace="http://schemas.microsoft.com/office/2006/documentManagement/types"/>
    <xsd:import namespace="http://schemas.microsoft.com/office/infopath/2007/PartnerControls"/>
    <xsd:element name="_dlc_DocId" ma:index="45" nillable="true" ma:displayName="Document ID Value" ma:description="The value of the document ID assigned to this item." ma:internalName="_dlc_DocId" ma:readOnly="true">
      <xsd:simpleType>
        <xsd:restriction base="dms:Text"/>
      </xsd:simple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7"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612F80C-BCC6-4708-8333-327470281DFD}">
  <ds:schemaRefs>
    <ds:schemaRef ds:uri="http://schemas.microsoft.com/office/2006/metadata/properties"/>
    <ds:schemaRef ds:uri="http://schemas.microsoft.com/office/infopath/2007/PartnerControls"/>
    <ds:schemaRef ds:uri="ADEDD60E-22E2-4049-BE99-80A2BB237DD5"/>
    <ds:schemaRef ds:uri="54cf9ea2-8b24-4a35-a789-c10402c86061"/>
  </ds:schemaRefs>
</ds:datastoreItem>
</file>

<file path=customXml/itemProps2.xml><?xml version="1.0" encoding="utf-8"?>
<ds:datastoreItem xmlns:ds="http://schemas.openxmlformats.org/officeDocument/2006/customXml" ds:itemID="{11C5A0D3-B440-4C27-B595-0D63398F19A0}">
  <ds:schemaRefs>
    <ds:schemaRef ds:uri="http://schemas.microsoft.com/sharepoint/events"/>
  </ds:schemaRefs>
</ds:datastoreItem>
</file>

<file path=customXml/itemProps3.xml><?xml version="1.0" encoding="utf-8"?>
<ds:datastoreItem xmlns:ds="http://schemas.openxmlformats.org/officeDocument/2006/customXml" ds:itemID="{F45534A8-6EDE-4359-967E-9D990B60F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EDD60E-22E2-4049-BE99-80A2BB237DD5"/>
    <ds:schemaRef ds:uri="54cf9ea2-8b24-4a35-a789-c10402c860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36DCCA-2C61-42EA-A155-19EE9B50A5C5}">
  <ds:schemaRefs>
    <ds:schemaRef ds:uri="http://schemas.microsoft.com/sharepoint/v3/contenttype/forms"/>
  </ds:schemaRefs>
</ds:datastoreItem>
</file>

<file path=customXml/itemProps5.xml><?xml version="1.0" encoding="utf-8"?>
<ds:datastoreItem xmlns:ds="http://schemas.openxmlformats.org/officeDocument/2006/customXml" ds:itemID="{49D90347-959A-446E-A6BE-364FF143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92</Pages>
  <Words>24366</Words>
  <Characters>138891</Characters>
  <Application>Microsoft Office Word</Application>
  <DocSecurity>0</DocSecurity>
  <Lines>1157</Lines>
  <Paragraphs>325</Paragraphs>
  <ScaleCrop>false</ScaleCrop>
  <HeadingPairs>
    <vt:vector size="2" baseType="variant">
      <vt:variant>
        <vt:lpstr>Title</vt:lpstr>
      </vt:variant>
      <vt:variant>
        <vt:i4>1</vt:i4>
      </vt:variant>
    </vt:vector>
  </HeadingPairs>
  <TitlesOfParts>
    <vt:vector size="1" baseType="lpstr">
      <vt:lpstr>RCC.53 CR1004 T-API 1.6 for Crane Priority Release</vt:lpstr>
    </vt:vector>
  </TitlesOfParts>
  <Company>GSMA</Company>
  <LinksUpToDate>false</LinksUpToDate>
  <CharactersWithSpaces>162932</CharactersWithSpaces>
  <SharedDoc>false</SharedDoc>
  <HLinks>
    <vt:vector size="12" baseType="variant">
      <vt:variant>
        <vt:i4>4390936</vt:i4>
      </vt:variant>
      <vt:variant>
        <vt:i4>6</vt:i4>
      </vt:variant>
      <vt:variant>
        <vt:i4>0</vt:i4>
      </vt:variant>
      <vt:variant>
        <vt:i4>5</vt:i4>
      </vt:variant>
      <vt:variant>
        <vt:lpwstr>https://infocentre.gsm.org/cgi-bin/docdisp.cgi?275305</vt:lpwstr>
      </vt:variant>
      <vt:variant>
        <vt:lpwstr/>
      </vt:variant>
      <vt:variant>
        <vt:i4>5832704</vt:i4>
      </vt:variant>
      <vt:variant>
        <vt:i4>3</vt:i4>
      </vt:variant>
      <vt:variant>
        <vt:i4>0</vt:i4>
      </vt:variant>
      <vt:variant>
        <vt:i4>5</vt:i4>
      </vt:variant>
      <vt:variant>
        <vt:lpwstr>https://infocentre.gsm.org/cgi-bin/prddets.cgi?274175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RCC.53 CR1004 T-API 1.6 for Crane Priority Release</dc:title>
  <dc:creator>E Ersoz</dc:creator>
  <dc:description/>
  <cp:lastModifiedBy>E Ersoz</cp:lastModifiedBy>
  <cp:revision>3</cp:revision>
  <dcterms:created xsi:type="dcterms:W3CDTF">2016-02-08T09:55:00Z</dcterms:created>
  <dcterms:modified xsi:type="dcterms:W3CDTF">2016-02-08T10:25:00Z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SMAKBCategory">
    <vt:lpwstr>327;#Network 2020|7779aed6-6242-4698-88e2-932726f04982</vt:lpwstr>
  </property>
  <property fmtid="{D5CDD505-2E9C-101B-9397-08002B2CF9AE}" pid="3" name="ContentTypeId">
    <vt:lpwstr>0x010100EC728DFF17A841B193288BA44365FF7000B94428117C9D4ABEAE546B343679976600BF54CB22B7F849D2BF566960DDFA6DA200A756F4ED7F28134791CDE14D4E9E7FBB</vt:lpwstr>
  </property>
  <property fmtid="{D5CDD505-2E9C-101B-9397-08002B2CF9AE}" pid="4" name="GSMADocumentType">
    <vt:lpwstr>4;#Change Request|ab8ec630-e9bb-472a-9390-c7460461458c</vt:lpwstr>
  </property>
  <property fmtid="{D5CDD505-2E9C-101B-9397-08002B2CF9AE}" pid="5" name="TaxCatchAll">
    <vt:lpwstr>327;#Network 2020|7779aed6-6242-4698-88e2-932726f04982;#4;#Change Request|ab8ec630-e9bb-472a-9390-c7460461458c</vt:lpwstr>
  </property>
  <property fmtid="{D5CDD505-2E9C-101B-9397-08002B2CF9AE}" pid="6" name="GSMAEditionType">
    <vt:lpwstr/>
  </property>
  <property fmtid="{D5CDD505-2E9C-101B-9397-08002B2CF9AE}" pid="7" name="GSMAChangeRequestApprover">
    <vt:lpwstr>26980;#Erdem Ersoz (GSMA)</vt:lpwstr>
  </property>
  <property fmtid="{D5CDD505-2E9C-101B-9397-08002B2CF9AE}" pid="8" name="_dlc_DocIdItemGuid">
    <vt:lpwstr>6534a4ca-b282-4c2d-b1da-81cccf1cba87</vt:lpwstr>
  </property>
  <property fmtid="{D5CDD505-2E9C-101B-9397-08002B2CF9AE}" pid="9" name="GSMAShowInGeneralView">
    <vt:bool>false</vt:bool>
  </property>
  <property fmtid="{D5CDD505-2E9C-101B-9397-08002B2CF9AE}" pid="10" name="GSMAIssuingGroupProject">
    <vt:lpwstr>-</vt:lpwstr>
  </property>
  <property fmtid="{D5CDD505-2E9C-101B-9397-08002B2CF9AE}" pid="11" name="GSMAApprovingGroupProject">
    <vt:lpwstr>-</vt:lpwstr>
  </property>
  <property fmtid="{D5CDD505-2E9C-101B-9397-08002B2CF9AE}" pid="12" name="GSMAMeetingNameAndNumber">
    <vt:lpwstr>, </vt:lpwstr>
  </property>
  <property fmtid="{D5CDD505-2E9C-101B-9397-08002B2CF9AE}" pid="13" name="GSMASubmittedBy">
    <vt:lpwstr/>
  </property>
  <property fmtid="{D5CDD505-2E9C-101B-9397-08002B2CF9AE}" pid="14" name="GSMAPRDVersion">
    <vt:lpwstr/>
  </property>
  <property fmtid="{D5CDD505-2E9C-101B-9397-08002B2CF9AE}" pid="15" name="GSMASummary">
    <vt:lpwstr/>
  </property>
  <property fmtid="{D5CDD505-2E9C-101B-9397-08002B2CF9AE}" pid="16" name="Order">
    <vt:r8>22200</vt:r8>
  </property>
  <property fmtid="{D5CDD505-2E9C-101B-9397-08002B2CF9AE}" pid="17" name="GSMAAppliedToODVersion">
    <vt:lpwstr/>
  </property>
  <property fmtid="{D5CDD505-2E9C-101B-9397-08002B2CF9AE}" pid="18" name="xd_ProgID">
    <vt:lpwstr/>
  </property>
  <property fmtid="{D5CDD505-2E9C-101B-9397-08002B2CF9AE}" pid="19" name="DocumentSetDescription">
    <vt:lpwstr/>
  </property>
  <property fmtid="{D5CDD505-2E9C-101B-9397-08002B2CF9AE}" pid="20" name="GSMAAdditionalReaders">
    <vt:lpwstr/>
  </property>
  <property fmtid="{D5CDD505-2E9C-101B-9397-08002B2CF9AE}" pid="21" name="GSMAApprovingGroup">
    <vt:lpwstr>&lt;?xml version="1.0"?&gt;&lt;RelatedDocumentData xmlns:xsi="http://www.w3.org/2001/XMLSchema-instance" xmlns:xsd="http://www.w3.org/2001/XMLSchema"&gt;&lt;Title&gt;RCCTF&lt;/Title&gt;&lt;WebId&gt;c5dcb8b8-f8c6-4fae-8a6a-b93e1843e7ed&lt;/WebId&gt;&lt;ListId&gt;00000000-0000-0000-0000-00000000000</vt:lpwstr>
  </property>
  <property fmtid="{D5CDD505-2E9C-101B-9397-08002B2CF9AE}" pid="22" name="GSMAAdditionalContributors">
    <vt:lpwstr/>
  </property>
  <property fmtid="{D5CDD505-2E9C-101B-9397-08002B2CF9AE}" pid="23" name="GSMAIssuingGroup">
    <vt:lpwstr>&lt;?xml version="1.0"?&gt;&lt;RelatedDocumentData xmlns:xsi="http://www.w3.org/2001/XMLSchema-instance" xmlns:xsd="http://www.w3.org/2001/XMLSchema"&gt;&lt;Title&gt;RCCTF&lt;/Title&gt;&lt;WebId&gt;c5dcb8b8-f8c6-4fae-8a6a-b93e1843e7ed&lt;/WebId&gt;&lt;ListId&gt;00000000-0000-0000-0000-00000000000</vt:lpwstr>
  </property>
  <property fmtid="{D5CDD505-2E9C-101B-9397-08002B2CF9AE}" pid="24" name="TemplateUrl">
    <vt:lpwstr/>
  </property>
  <property fmtid="{D5CDD505-2E9C-101B-9397-08002B2CF9AE}" pid="25" name="GSMAOfficialDocumentType">
    <vt:lpwstr/>
  </property>
  <property fmtid="{D5CDD505-2E9C-101B-9397-08002B2CF9AE}" pid="26" name="GSMARemarks">
    <vt:lpwstr/>
  </property>
  <property fmtid="{D5CDD505-2E9C-101B-9397-08002B2CF9AE}" pid="27" name="GSMABusinessPurpose">
    <vt:lpwstr/>
  </property>
  <property fmtid="{D5CDD505-2E9C-101B-9397-08002B2CF9AE}" pid="28" name="URL">
    <vt:lpwstr/>
  </property>
  <property fmtid="{D5CDD505-2E9C-101B-9397-08002B2CF9AE}" pid="29" name="_docset_NoMedatataSyncRequired">
    <vt:lpwstr>False</vt:lpwstr>
  </property>
</Properties>
</file>